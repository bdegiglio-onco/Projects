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43D01" w14:textId="77777777" w:rsidR="00B30CFD" w:rsidRPr="00B30CFD" w:rsidRDefault="00B30CFD" w:rsidP="00B30CFD">
      <w:pPr>
        <w:spacing w:after="0" w:line="240" w:lineRule="auto"/>
        <w:jc w:val="center"/>
        <w:rPr>
          <w:b/>
        </w:rPr>
      </w:pPr>
      <w:r w:rsidRPr="00B30CFD">
        <w:rPr>
          <w:b/>
        </w:rPr>
        <w:t>WEB REQUIREMENTS</w:t>
      </w:r>
    </w:p>
    <w:tbl>
      <w:tblPr>
        <w:tblStyle w:val="TableGrid"/>
        <w:tblW w:w="9576" w:type="dxa"/>
        <w:jc w:val="center"/>
        <w:tblLook w:val="04A0" w:firstRow="1" w:lastRow="0" w:firstColumn="1" w:lastColumn="0" w:noHBand="0" w:noVBand="1"/>
      </w:tblPr>
      <w:tblGrid>
        <w:gridCol w:w="2538"/>
        <w:gridCol w:w="2250"/>
        <w:gridCol w:w="2610"/>
        <w:gridCol w:w="2178"/>
      </w:tblGrid>
      <w:tr w:rsidR="00B30CFD" w:rsidRPr="00B30CFD" w14:paraId="1F2779C2" w14:textId="77777777" w:rsidTr="00B22C6D">
        <w:trPr>
          <w:jc w:val="center"/>
        </w:trPr>
        <w:tc>
          <w:tcPr>
            <w:tcW w:w="2538" w:type="dxa"/>
          </w:tcPr>
          <w:p w14:paraId="01552C21" w14:textId="77777777" w:rsidR="00B30CFD" w:rsidRPr="00B30CFD" w:rsidRDefault="00B30CFD" w:rsidP="00B22C6D">
            <w:pPr>
              <w:rPr>
                <w:b/>
              </w:rPr>
            </w:pPr>
            <w:r w:rsidRPr="00B30CFD">
              <w:rPr>
                <w:b/>
              </w:rPr>
              <w:t>Project Name (internal)</w:t>
            </w:r>
          </w:p>
        </w:tc>
        <w:tc>
          <w:tcPr>
            <w:tcW w:w="2250" w:type="dxa"/>
          </w:tcPr>
          <w:p w14:paraId="3B8A9C85" w14:textId="242FFCBA" w:rsidR="00B30CFD" w:rsidRPr="00B30CFD" w:rsidRDefault="006D4E1C" w:rsidP="00D936C7">
            <w:r>
              <w:t xml:space="preserve">ESMO </w:t>
            </w:r>
            <w:r w:rsidR="00D936C7">
              <w:t>VJC NSCLC</w:t>
            </w:r>
          </w:p>
        </w:tc>
        <w:tc>
          <w:tcPr>
            <w:tcW w:w="2610" w:type="dxa"/>
          </w:tcPr>
          <w:p w14:paraId="4FA36C70" w14:textId="77777777" w:rsidR="00B30CFD" w:rsidRPr="00B30CFD" w:rsidRDefault="00B30CFD" w:rsidP="00B22C6D">
            <w:pPr>
              <w:rPr>
                <w:b/>
              </w:rPr>
            </w:pPr>
            <w:r w:rsidRPr="00B30CFD">
              <w:rPr>
                <w:b/>
              </w:rPr>
              <w:t>Project Code</w:t>
            </w:r>
          </w:p>
        </w:tc>
        <w:tc>
          <w:tcPr>
            <w:tcW w:w="2178" w:type="dxa"/>
          </w:tcPr>
          <w:p w14:paraId="4B83ECFD" w14:textId="10D4C27B" w:rsidR="00B30CFD" w:rsidRPr="00B30CFD" w:rsidRDefault="00D936C7" w:rsidP="00B22C6D">
            <w:bookmarkStart w:id="0" w:name="_GoBack"/>
            <w:r w:rsidRPr="00D936C7">
              <w:rPr>
                <w:b/>
                <w:bCs/>
              </w:rPr>
              <w:t>PB4VVJ086</w:t>
            </w:r>
            <w:bookmarkEnd w:id="0"/>
          </w:p>
        </w:tc>
      </w:tr>
      <w:tr w:rsidR="00B30CFD" w:rsidRPr="00B30CFD" w14:paraId="2B49513E" w14:textId="77777777" w:rsidTr="00B22C6D">
        <w:trPr>
          <w:jc w:val="center"/>
        </w:trPr>
        <w:tc>
          <w:tcPr>
            <w:tcW w:w="2538" w:type="dxa"/>
          </w:tcPr>
          <w:p w14:paraId="4876C4C5" w14:textId="77777777" w:rsidR="00B30CFD" w:rsidRPr="00B30CFD" w:rsidRDefault="00B30CFD" w:rsidP="00B22C6D">
            <w:pPr>
              <w:rPr>
                <w:b/>
              </w:rPr>
            </w:pPr>
            <w:r w:rsidRPr="00B30CFD">
              <w:rPr>
                <w:b/>
              </w:rPr>
              <w:t>Virtual Project Manager</w:t>
            </w:r>
          </w:p>
        </w:tc>
        <w:tc>
          <w:tcPr>
            <w:tcW w:w="2250" w:type="dxa"/>
          </w:tcPr>
          <w:p w14:paraId="0F678360" w14:textId="252DF591" w:rsidR="00B30CFD" w:rsidRPr="00B30CFD" w:rsidRDefault="00CD5589" w:rsidP="00B22C6D">
            <w:pPr>
              <w:tabs>
                <w:tab w:val="right" w:pos="2034"/>
              </w:tabs>
            </w:pPr>
            <w:r>
              <w:t>Meg Quick</w:t>
            </w:r>
          </w:p>
        </w:tc>
        <w:tc>
          <w:tcPr>
            <w:tcW w:w="2610" w:type="dxa"/>
          </w:tcPr>
          <w:p w14:paraId="1127AA22" w14:textId="77777777" w:rsidR="00B30CFD" w:rsidRPr="00B30CFD" w:rsidRDefault="00B30CFD" w:rsidP="00B22C6D">
            <w:pPr>
              <w:rPr>
                <w:b/>
              </w:rPr>
            </w:pPr>
            <w:r w:rsidRPr="00B30CFD">
              <w:rPr>
                <w:b/>
              </w:rPr>
              <w:t>Clinical Program Manager</w:t>
            </w:r>
          </w:p>
        </w:tc>
        <w:sdt>
          <w:sdtPr>
            <w:id w:val="2033683028"/>
            <w:placeholder>
              <w:docPart w:val="B2F9F61BD5D3468E87B3243A9DC26BDD"/>
            </w:placeholde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a Goins" w:value="Chelsea Goins"/>
              <w:listItem w:displayText="Wilma Guerra" w:value="Wilma Guerra"/>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39B68CEE" w14:textId="27808688" w:rsidR="00B30CFD" w:rsidRPr="00B30CFD" w:rsidRDefault="00CD5589" w:rsidP="00B22C6D">
                <w:r>
                  <w:t>Sanneke Koekkoek</w:t>
                </w:r>
              </w:p>
            </w:tc>
          </w:sdtContent>
        </w:sdt>
      </w:tr>
      <w:tr w:rsidR="00B30CFD" w:rsidRPr="00B30CFD" w14:paraId="7C0E2018" w14:textId="77777777" w:rsidTr="00B22C6D">
        <w:trPr>
          <w:jc w:val="center"/>
        </w:trPr>
        <w:tc>
          <w:tcPr>
            <w:tcW w:w="2538" w:type="dxa"/>
          </w:tcPr>
          <w:p w14:paraId="36BE75A4" w14:textId="77777777" w:rsidR="00B30CFD" w:rsidRPr="00B30CFD" w:rsidRDefault="00B30CFD" w:rsidP="00B22C6D">
            <w:pPr>
              <w:rPr>
                <w:b/>
              </w:rPr>
            </w:pPr>
            <w:r w:rsidRPr="00B30CFD">
              <w:rPr>
                <w:b/>
              </w:rPr>
              <w:t>Compliance</w:t>
            </w:r>
          </w:p>
        </w:tc>
        <w:tc>
          <w:tcPr>
            <w:tcW w:w="2250" w:type="dxa"/>
          </w:tcPr>
          <w:p w14:paraId="43B3DE4F" w14:textId="7455EF78" w:rsidR="00B30CFD" w:rsidRPr="00B30CFD" w:rsidRDefault="00CD5589" w:rsidP="00B22C6D">
            <w:r>
              <w:t>Briana Devaser</w:t>
            </w:r>
          </w:p>
        </w:tc>
        <w:tc>
          <w:tcPr>
            <w:tcW w:w="2610" w:type="dxa"/>
          </w:tcPr>
          <w:p w14:paraId="66644C59" w14:textId="77777777" w:rsidR="00B30CFD" w:rsidRPr="00B30CFD" w:rsidRDefault="00B30CFD" w:rsidP="00B22C6D">
            <w:pPr>
              <w:rPr>
                <w:b/>
              </w:rPr>
            </w:pPr>
            <w:r w:rsidRPr="00B30CFD">
              <w:rPr>
                <w:b/>
              </w:rPr>
              <w:t>Editor</w:t>
            </w:r>
          </w:p>
        </w:tc>
        <w:tc>
          <w:tcPr>
            <w:tcW w:w="2178" w:type="dxa"/>
          </w:tcPr>
          <w:p w14:paraId="30D1CF65" w14:textId="19ADAE04" w:rsidR="00B30CFD" w:rsidRPr="00B30CFD" w:rsidRDefault="00CD5589" w:rsidP="00B22C6D">
            <w:r>
              <w:t>Heather Tomlinson</w:t>
            </w:r>
          </w:p>
        </w:tc>
      </w:tr>
    </w:tbl>
    <w:p w14:paraId="7BECE705" w14:textId="77777777" w:rsidR="00B30CFD" w:rsidRPr="00B30CFD" w:rsidRDefault="00B30CFD" w:rsidP="00B30CFD">
      <w:pPr>
        <w:spacing w:after="0" w:line="240" w:lineRule="auto"/>
        <w:rPr>
          <w:b/>
        </w:rPr>
      </w:pPr>
      <w:r w:rsidRPr="00B30CFD">
        <w:rPr>
          <w:b/>
        </w:rPr>
        <w:t>Launch Date/Internal Launch Date:</w:t>
      </w:r>
    </w:p>
    <w:p w14:paraId="3A00D613" w14:textId="77777777" w:rsidR="00B30CFD" w:rsidRDefault="00B30CFD" w:rsidP="004A6934">
      <w:pPr>
        <w:spacing w:after="0" w:line="240" w:lineRule="auto"/>
        <w:sectPr w:rsidR="00B30CFD">
          <w:headerReference w:type="default" r:id="rId10"/>
          <w:footerReference w:type="default" r:id="rId11"/>
          <w:pgSz w:w="12240" w:h="15840"/>
          <w:pgMar w:top="1440" w:right="1440" w:bottom="1440" w:left="1440" w:header="720" w:footer="720" w:gutter="0"/>
          <w:cols w:space="720"/>
          <w:docGrid w:linePitch="360"/>
        </w:sectPr>
      </w:pPr>
    </w:p>
    <w:p w14:paraId="15D24ECA" w14:textId="52E15964" w:rsidR="00B30CFD" w:rsidRPr="007006C4" w:rsidRDefault="007006C4" w:rsidP="00B30CFD">
      <w:pPr>
        <w:pStyle w:val="ListParagraph"/>
        <w:ind w:left="0"/>
        <w:rPr>
          <w:b/>
          <w:color w:val="FF0000"/>
        </w:rPr>
      </w:pPr>
      <w:r w:rsidRPr="007006C4">
        <w:rPr>
          <w:b/>
          <w:color w:val="FF0000"/>
        </w:rPr>
        <w:lastRenderedPageBreak/>
        <w:t xml:space="preserve">October </w:t>
      </w:r>
      <w:r w:rsidR="00D936C7" w:rsidRPr="00D936C7">
        <w:rPr>
          <w:b/>
          <w:color w:val="FF0000"/>
        </w:rPr>
        <w:t>30, 2014</w:t>
      </w:r>
    </w:p>
    <w:p w14:paraId="51E8B1E4" w14:textId="77777777" w:rsidR="00B30CFD" w:rsidRPr="00B30CFD" w:rsidRDefault="00B30CFD" w:rsidP="00B30CFD">
      <w:pPr>
        <w:pStyle w:val="ListParagraph"/>
        <w:ind w:left="0"/>
        <w:rPr>
          <w:b/>
        </w:rPr>
      </w:pPr>
      <w:r w:rsidRPr="00B30CFD">
        <w:rPr>
          <w:b/>
        </w:rPr>
        <w:t>Project Type</w:t>
      </w:r>
    </w:p>
    <w:p w14:paraId="66FD6599" w14:textId="05CA2323" w:rsidR="00B30CFD" w:rsidRPr="00B30CFD" w:rsidRDefault="00DD7B2F" w:rsidP="00B30CFD">
      <w:pPr>
        <w:pStyle w:val="ListParagraph"/>
        <w:ind w:left="0"/>
      </w:pPr>
      <w:sdt>
        <w:sdtPr>
          <w:id w:val="379438943"/>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D936C7">
        <w:t xml:space="preserve">Virtual Journal Club </w:t>
      </w:r>
      <w:r w:rsidR="00B30CFD">
        <w:t>(Video)</w:t>
      </w:r>
    </w:p>
    <w:p w14:paraId="222F7C65" w14:textId="63C80C2D" w:rsidR="00B30CFD" w:rsidRPr="00B30CFD" w:rsidRDefault="00DD7B2F" w:rsidP="00B30CFD">
      <w:pPr>
        <w:pStyle w:val="ListParagraph"/>
        <w:ind w:left="0"/>
      </w:pPr>
      <w:sdt>
        <w:sdtPr>
          <w:id w:val="668299344"/>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Downloadable Slides</w:t>
      </w:r>
    </w:p>
    <w:p w14:paraId="0229C1E1" w14:textId="27913CDA" w:rsidR="00B30CFD" w:rsidRPr="00B30CFD" w:rsidRDefault="00DD7B2F" w:rsidP="00B30CFD">
      <w:pPr>
        <w:pStyle w:val="ListParagraph"/>
        <w:ind w:left="0"/>
      </w:pPr>
      <w:sdt>
        <w:sdtPr>
          <w:id w:val="1987894087"/>
          <w14:checkbox>
            <w14:checked w14:val="0"/>
            <w14:checkedState w14:val="2612" w14:font="MS Gothic"/>
            <w14:uncheckedState w14:val="2610" w14:font="MS Gothic"/>
          </w14:checkbox>
        </w:sdtPr>
        <w:sdtEndPr/>
        <w:sdtContent>
          <w:r w:rsidR="006D4E1C">
            <w:rPr>
              <w:rFonts w:ascii="MS Gothic" w:eastAsia="MS Gothic" w:hAnsi="MS Gothic" w:hint="eastAsia"/>
            </w:rPr>
            <w:t>☐</w:t>
          </w:r>
        </w:sdtContent>
      </w:sdt>
      <w:r w:rsidR="00B30CFD" w:rsidRPr="00B30CFD">
        <w:t>Podcast</w:t>
      </w:r>
    </w:p>
    <w:p w14:paraId="16FF9075" w14:textId="3E31F8B4" w:rsidR="00B30CFD" w:rsidRPr="00B30CFD" w:rsidRDefault="00DD7B2F" w:rsidP="00B30CFD">
      <w:pPr>
        <w:pStyle w:val="ListParagraph"/>
        <w:ind w:left="0"/>
      </w:pPr>
      <w:sdt>
        <w:sdtPr>
          <w:id w:val="249233315"/>
          <w14:checkbox>
            <w14:checked w14:val="1"/>
            <w14:checkedState w14:val="2612" w14:font="MS Gothic"/>
            <w14:uncheckedState w14:val="2610" w14:font="MS Gothic"/>
          </w14:checkbox>
        </w:sdtPr>
        <w:sdtEndPr/>
        <w:sdtContent>
          <w:r w:rsidR="00D936C7">
            <w:rPr>
              <w:rFonts w:ascii="MS Gothic" w:eastAsia="MS Gothic" w:hAnsi="MS Gothic" w:hint="eastAsia"/>
            </w:rPr>
            <w:t>☒</w:t>
          </w:r>
        </w:sdtContent>
      </w:sdt>
      <w:r w:rsidR="00D936C7">
        <w:t>Downloadable Manuscript</w:t>
      </w:r>
    </w:p>
    <w:p w14:paraId="6555A96D" w14:textId="77777777" w:rsidR="00B30CFD" w:rsidRPr="00B30CFD" w:rsidRDefault="00B30CFD" w:rsidP="00B30CFD">
      <w:pPr>
        <w:pStyle w:val="ListParagraph"/>
        <w:ind w:left="0"/>
      </w:pPr>
    </w:p>
    <w:p w14:paraId="2251B209" w14:textId="77777777" w:rsidR="00B30CFD" w:rsidRPr="00B30CFD" w:rsidRDefault="00B30CFD" w:rsidP="00B30CFD">
      <w:pPr>
        <w:pStyle w:val="ListParagraph"/>
        <w:ind w:left="0"/>
        <w:rPr>
          <w:b/>
        </w:rPr>
      </w:pPr>
      <w:r w:rsidRPr="00B30CFD">
        <w:rPr>
          <w:b/>
        </w:rPr>
        <w:t>Email Blast Included?</w:t>
      </w:r>
    </w:p>
    <w:p w14:paraId="3327CB47" w14:textId="01B86ABC" w:rsidR="00B30CFD" w:rsidRPr="00B30CFD" w:rsidRDefault="00DD7B2F" w:rsidP="00B30CFD">
      <w:pPr>
        <w:pStyle w:val="ListParagraph"/>
        <w:ind w:left="0"/>
      </w:pPr>
      <w:sdt>
        <w:sdtPr>
          <w:id w:val="-43534686"/>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Yes</w:t>
      </w:r>
    </w:p>
    <w:p w14:paraId="18AE2BA0" w14:textId="77777777" w:rsidR="00B30CFD" w:rsidRPr="00B30CFD" w:rsidRDefault="00DD7B2F" w:rsidP="00B30CFD">
      <w:pPr>
        <w:pStyle w:val="ListParagraph"/>
        <w:ind w:left="0"/>
      </w:pPr>
      <w:sdt>
        <w:sdtPr>
          <w:id w:val="-748500932"/>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No</w:t>
      </w:r>
    </w:p>
    <w:p w14:paraId="77D3DCE3" w14:textId="24FE58B4" w:rsidR="00B30CFD" w:rsidRDefault="00B30CFD" w:rsidP="00B30CFD">
      <w:pPr>
        <w:pStyle w:val="ListParagraph"/>
        <w:ind w:left="0"/>
      </w:pPr>
      <w:r w:rsidRPr="00B30CFD">
        <w:t>Subject Line:</w:t>
      </w:r>
      <w:r>
        <w:t xml:space="preserve"> </w:t>
      </w:r>
    </w:p>
    <w:p w14:paraId="4C9DAE9B" w14:textId="77777777" w:rsidR="006D4E1C" w:rsidRPr="00B30CFD" w:rsidRDefault="006D4E1C" w:rsidP="00B30CFD">
      <w:pPr>
        <w:pStyle w:val="ListParagraph"/>
        <w:ind w:left="0"/>
      </w:pPr>
    </w:p>
    <w:p w14:paraId="15CDDCBD" w14:textId="77777777" w:rsidR="00B30CFD" w:rsidRPr="00B30CFD" w:rsidRDefault="00B30CFD" w:rsidP="00B30CFD">
      <w:pPr>
        <w:pStyle w:val="ListParagraph"/>
        <w:ind w:left="0"/>
        <w:rPr>
          <w:b/>
        </w:rPr>
      </w:pPr>
      <w:r w:rsidRPr="00B30CFD">
        <w:rPr>
          <w:b/>
        </w:rPr>
        <w:t>Number of E-Blasts</w:t>
      </w:r>
    </w:p>
    <w:p w14:paraId="159A0445" w14:textId="52CA97E9" w:rsidR="00B30CFD" w:rsidRPr="00B30CFD" w:rsidRDefault="00DD7B2F" w:rsidP="00B30CFD">
      <w:pPr>
        <w:pStyle w:val="ListParagraph"/>
        <w:ind w:left="0"/>
      </w:pPr>
      <w:sdt>
        <w:sdtPr>
          <w:id w:val="-171336657"/>
          <w14:checkbox>
            <w14:checked w14:val="1"/>
            <w14:checkedState w14:val="2612" w14:font="MS Gothic"/>
            <w14:uncheckedState w14:val="2610" w14:font="MS Gothic"/>
          </w14:checkbox>
        </w:sdtPr>
        <w:sdtEndPr/>
        <w:sdtContent>
          <w:r w:rsidR="006D4E1C">
            <w:rPr>
              <w:rFonts w:ascii="MS Gothic" w:eastAsia="MS Gothic" w:hAnsi="MS Gothic" w:hint="eastAsia"/>
            </w:rPr>
            <w:t>☒</w:t>
          </w:r>
        </w:sdtContent>
      </w:sdt>
      <w:r w:rsidR="00B30CFD" w:rsidRPr="00B30CFD">
        <w:t>Only One</w:t>
      </w:r>
    </w:p>
    <w:p w14:paraId="5C571F5A" w14:textId="37B6AAF7" w:rsidR="00B30CFD" w:rsidRPr="00B30CFD" w:rsidRDefault="00DD7B2F" w:rsidP="00B30CFD">
      <w:pPr>
        <w:pStyle w:val="ListParagraph"/>
        <w:ind w:left="0"/>
      </w:pPr>
      <w:sdt>
        <w:sdtPr>
          <w:id w:val="-1892793963"/>
          <w14:checkbox>
            <w14:checked w14:val="0"/>
            <w14:checkedState w14:val="2612" w14:font="MS Gothic"/>
            <w14:uncheckedState w14:val="2610" w14:font="MS Gothic"/>
          </w14:checkbox>
        </w:sdtPr>
        <w:sdtEndPr/>
        <w:sdtContent>
          <w:r w:rsidR="006D4E1C">
            <w:rPr>
              <w:rFonts w:ascii="MS Gothic" w:eastAsia="MS Gothic" w:hAnsi="MS Gothic" w:hint="eastAsia"/>
            </w:rPr>
            <w:t>☐</w:t>
          </w:r>
        </w:sdtContent>
      </w:sdt>
      <w:r w:rsidR="00B30CFD" w:rsidRPr="00B30CFD">
        <w:t>Two</w:t>
      </w:r>
      <w:r w:rsidR="00B30CFD" w:rsidRPr="00B30CFD">
        <w:br/>
      </w:r>
      <w:sdt>
        <w:sdtPr>
          <w:id w:val="1638756935"/>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Other Amount:</w:t>
      </w:r>
    </w:p>
    <w:p w14:paraId="155AA992" w14:textId="77777777" w:rsidR="00B30CFD" w:rsidRPr="00B30CFD" w:rsidRDefault="00B30CFD" w:rsidP="00B30CFD">
      <w:pPr>
        <w:pStyle w:val="ListParagraph"/>
        <w:ind w:left="0"/>
      </w:pPr>
      <w:r w:rsidRPr="00B30CFD">
        <w:t>Dates to Blast or Special Requests:</w:t>
      </w:r>
    </w:p>
    <w:p w14:paraId="522812C4" w14:textId="77777777" w:rsidR="00B30CFD" w:rsidRPr="00B30CFD" w:rsidRDefault="00B30CFD" w:rsidP="00B30CFD">
      <w:pPr>
        <w:pStyle w:val="ListParagraph"/>
        <w:ind w:left="0"/>
      </w:pPr>
    </w:p>
    <w:p w14:paraId="6664C30A" w14:textId="77777777" w:rsidR="00B30CFD" w:rsidRPr="00B30CFD" w:rsidRDefault="00B30CFD" w:rsidP="00B30CFD">
      <w:pPr>
        <w:pStyle w:val="ListParagraph"/>
        <w:ind w:left="0"/>
        <w:rPr>
          <w:b/>
        </w:rPr>
      </w:pPr>
      <w:r w:rsidRPr="00B30CFD">
        <w:rPr>
          <w:b/>
        </w:rPr>
        <w:t>Cross Promotion</w:t>
      </w:r>
    </w:p>
    <w:p w14:paraId="429B4EAB" w14:textId="6E311DDE" w:rsidR="00B30CFD" w:rsidRPr="00B30CFD" w:rsidRDefault="00DD7B2F" w:rsidP="00B30CFD">
      <w:pPr>
        <w:pStyle w:val="ListParagraph"/>
        <w:ind w:left="0"/>
      </w:pPr>
      <w:sdt>
        <w:sdtPr>
          <w:id w:val="2009946184"/>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Yes</w:t>
      </w:r>
    </w:p>
    <w:p w14:paraId="5B25CF82" w14:textId="77777777" w:rsidR="00B30CFD" w:rsidRPr="00B30CFD" w:rsidRDefault="00DD7B2F" w:rsidP="00B30CFD">
      <w:pPr>
        <w:pStyle w:val="ListParagraph"/>
        <w:ind w:left="0"/>
      </w:pPr>
      <w:sdt>
        <w:sdtPr>
          <w:id w:val="192043351"/>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No</w:t>
      </w:r>
    </w:p>
    <w:p w14:paraId="5496A2D0" w14:textId="77777777" w:rsidR="00B30CFD" w:rsidRPr="00B30CFD" w:rsidRDefault="00B30CFD" w:rsidP="00B30CFD">
      <w:pPr>
        <w:pStyle w:val="ListParagraph"/>
        <w:ind w:left="0"/>
      </w:pPr>
      <w:r w:rsidRPr="00B30CFD">
        <w:t>If Yes, List Activities:</w:t>
      </w:r>
    </w:p>
    <w:p w14:paraId="31F0F7AE" w14:textId="77777777" w:rsidR="00B30CFD" w:rsidRPr="00B30CFD" w:rsidRDefault="00B30CFD" w:rsidP="00B30CFD">
      <w:pPr>
        <w:pStyle w:val="ListParagraph"/>
        <w:ind w:left="0"/>
      </w:pPr>
    </w:p>
    <w:p w14:paraId="045A9A31" w14:textId="77777777" w:rsidR="00B30CFD" w:rsidRPr="00B30CFD" w:rsidRDefault="00B30CFD" w:rsidP="00B30CFD">
      <w:pPr>
        <w:pStyle w:val="ListParagraph"/>
        <w:ind w:left="0"/>
        <w:rPr>
          <w:b/>
        </w:rPr>
      </w:pPr>
      <w:r w:rsidRPr="00B30CFD">
        <w:rPr>
          <w:b/>
        </w:rPr>
        <w:t>Target Audience</w:t>
      </w:r>
    </w:p>
    <w:p w14:paraId="22DA0452" w14:textId="1A79A8B2" w:rsidR="00B30CFD" w:rsidRPr="00B30CFD" w:rsidRDefault="00DD7B2F" w:rsidP="00B30CFD">
      <w:pPr>
        <w:pStyle w:val="ListParagraph"/>
        <w:ind w:left="0"/>
      </w:pPr>
      <w:sdt>
        <w:sdtPr>
          <w:id w:val="-588303486"/>
          <w14:checkbox>
            <w14:checked w14:val="0"/>
            <w14:checkedState w14:val="2612" w14:font="MS Gothic"/>
            <w14:uncheckedState w14:val="2610" w14:font="MS Gothic"/>
          </w14:checkbox>
        </w:sdtPr>
        <w:sdtEndPr/>
        <w:sdtContent>
          <w:r w:rsidR="006D4E1C">
            <w:rPr>
              <w:rFonts w:ascii="MS Gothic" w:eastAsia="MS Gothic" w:hAnsi="MS Gothic" w:hint="eastAsia"/>
            </w:rPr>
            <w:t>☐</w:t>
          </w:r>
        </w:sdtContent>
      </w:sdt>
      <w:r w:rsidR="00B30CFD" w:rsidRPr="00B30CFD">
        <w:t>US</w:t>
      </w:r>
      <w:r w:rsidR="00B30CFD" w:rsidRPr="00B30CFD">
        <w:br/>
      </w:r>
      <w:sdt>
        <w:sdtPr>
          <w:id w:val="1256020219"/>
          <w14:checkbox>
            <w14:checked w14:val="1"/>
            <w14:checkedState w14:val="2612" w14:font="MS Gothic"/>
            <w14:uncheckedState w14:val="2610" w14:font="MS Gothic"/>
          </w14:checkbox>
        </w:sdtPr>
        <w:sdtEndPr/>
        <w:sdtContent>
          <w:r w:rsidR="00D936C7">
            <w:rPr>
              <w:rFonts w:ascii="MS Gothic" w:eastAsia="MS Gothic" w:hAnsi="MS Gothic" w:hint="eastAsia"/>
            </w:rPr>
            <w:t>☒</w:t>
          </w:r>
        </w:sdtContent>
      </w:sdt>
      <w:r w:rsidR="00B30CFD" w:rsidRPr="00B30CFD">
        <w:t>EX-US</w:t>
      </w:r>
      <w:r w:rsidR="00B30CFD" w:rsidRPr="00B30CFD">
        <w:br/>
      </w:r>
      <w:sdt>
        <w:sdtPr>
          <w:id w:val="-148138496"/>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Global (Both EX-US &amp; US</w:t>
      </w:r>
      <w:proofErr w:type="gramStart"/>
      <w:r w:rsidR="00B30CFD" w:rsidRPr="00B30CFD">
        <w:t>)</w:t>
      </w:r>
      <w:proofErr w:type="gramEnd"/>
      <w:r w:rsidR="00B30CFD" w:rsidRPr="00B30CFD">
        <w:br/>
      </w:r>
      <w:sdt>
        <w:sdtPr>
          <w:id w:val="-734546170"/>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Other or Special:</w:t>
      </w:r>
    </w:p>
    <w:p w14:paraId="20E4924F" w14:textId="77777777" w:rsidR="00B30CFD" w:rsidRPr="00B30CFD" w:rsidRDefault="00DD7B2F" w:rsidP="00B30CFD">
      <w:pPr>
        <w:pStyle w:val="ListParagraph"/>
        <w:ind w:left="0"/>
      </w:pPr>
      <w:sdt>
        <w:sdtPr>
          <w:id w:val="-1122075366"/>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Additional Emails (Supporters?):</w:t>
      </w:r>
    </w:p>
    <w:p w14:paraId="7BCDB657" w14:textId="77777777" w:rsidR="00B30CFD" w:rsidRPr="00B30CFD" w:rsidRDefault="00B30CFD" w:rsidP="00B30CFD">
      <w:pPr>
        <w:pStyle w:val="ListParagraph"/>
        <w:ind w:left="0"/>
      </w:pPr>
    </w:p>
    <w:p w14:paraId="1DD9190D" w14:textId="77777777" w:rsidR="00B30CFD" w:rsidRPr="00B30CFD" w:rsidRDefault="00B30CFD" w:rsidP="00B30CFD">
      <w:pPr>
        <w:pStyle w:val="ListParagraph"/>
        <w:ind w:left="0"/>
        <w:rPr>
          <w:b/>
        </w:rPr>
      </w:pPr>
      <w:r w:rsidRPr="00B30CFD">
        <w:rPr>
          <w:b/>
        </w:rPr>
        <w:t>Slides</w:t>
      </w:r>
    </w:p>
    <w:p w14:paraId="2CA2BB5A" w14:textId="77777777" w:rsidR="00B30CFD" w:rsidRPr="00B30CFD" w:rsidRDefault="00B30CFD" w:rsidP="00B30CFD">
      <w:pPr>
        <w:pStyle w:val="ListParagraph"/>
        <w:ind w:left="0"/>
        <w:rPr>
          <w:rFonts w:eastAsia="MS Gothic"/>
        </w:rPr>
      </w:pPr>
      <w:r w:rsidRPr="00B30CFD">
        <w:rPr>
          <w:rFonts w:eastAsia="MS Gothic"/>
        </w:rPr>
        <w:t>Slides Included</w:t>
      </w:r>
    </w:p>
    <w:p w14:paraId="79FA24F0" w14:textId="15E5CDDD" w:rsidR="00B30CFD" w:rsidRPr="00B30CFD" w:rsidRDefault="00DD7B2F" w:rsidP="00B30CFD">
      <w:pPr>
        <w:pStyle w:val="ListParagraph"/>
        <w:ind w:left="0"/>
      </w:pPr>
      <w:sdt>
        <w:sdtPr>
          <w:id w:val="-1262684470"/>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Yes</w:t>
      </w:r>
    </w:p>
    <w:p w14:paraId="0C6802B4" w14:textId="77777777" w:rsidR="00B30CFD" w:rsidRDefault="00DD7B2F" w:rsidP="00B30CFD">
      <w:pPr>
        <w:pStyle w:val="ListParagraph"/>
        <w:ind w:left="0"/>
      </w:pPr>
      <w:sdt>
        <w:sdtPr>
          <w:id w:val="122199295"/>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No</w:t>
      </w:r>
    </w:p>
    <w:p w14:paraId="44045B9B" w14:textId="77777777" w:rsidR="00CD5589" w:rsidRPr="00B30CFD" w:rsidRDefault="00CD5589" w:rsidP="00B30CFD">
      <w:pPr>
        <w:pStyle w:val="ListParagraph"/>
        <w:ind w:left="0"/>
      </w:pPr>
    </w:p>
    <w:p w14:paraId="5FA536F1" w14:textId="08B5DDA3" w:rsidR="00B30CFD" w:rsidRPr="00B30CFD" w:rsidRDefault="00B30CFD" w:rsidP="00CD5589">
      <w:pPr>
        <w:pStyle w:val="ListParagraph"/>
        <w:ind w:left="0" w:right="-720"/>
      </w:pPr>
      <w:r w:rsidRPr="00B30CFD">
        <w:t>Slide Location:</w:t>
      </w:r>
    </w:p>
    <w:p w14:paraId="6039A6EC" w14:textId="77777777" w:rsidR="00B30CFD" w:rsidRPr="00B30CFD" w:rsidRDefault="00B30CFD" w:rsidP="00B30CFD">
      <w:pPr>
        <w:pStyle w:val="ListParagraph"/>
        <w:ind w:left="0"/>
      </w:pPr>
      <w:r w:rsidRPr="00B30CFD">
        <w:t>Slides Available By:</w:t>
      </w:r>
    </w:p>
    <w:p w14:paraId="1EC590BD" w14:textId="77777777" w:rsidR="00B30CFD" w:rsidRPr="00B30CFD" w:rsidRDefault="00B30CFD" w:rsidP="00B30CFD">
      <w:pPr>
        <w:pStyle w:val="ListParagraph"/>
        <w:ind w:left="0"/>
      </w:pPr>
    </w:p>
    <w:p w14:paraId="1C4E76CF" w14:textId="77777777" w:rsidR="00B30CFD" w:rsidRPr="00B30CFD" w:rsidRDefault="00B30CFD" w:rsidP="00B30CFD">
      <w:pPr>
        <w:pStyle w:val="ListParagraph"/>
        <w:ind w:left="0"/>
        <w:rPr>
          <w:b/>
        </w:rPr>
      </w:pPr>
      <w:r w:rsidRPr="00B30CFD">
        <w:rPr>
          <w:b/>
        </w:rPr>
        <w:t>Slides Synched? (</w:t>
      </w:r>
      <w:proofErr w:type="gramStart"/>
      <w:r w:rsidRPr="00B30CFD">
        <w:rPr>
          <w:b/>
        </w:rPr>
        <w:t>if</w:t>
      </w:r>
      <w:proofErr w:type="gramEnd"/>
      <w:r w:rsidRPr="00B30CFD">
        <w:rPr>
          <w:b/>
        </w:rPr>
        <w:t xml:space="preserve"> included in webcast)</w:t>
      </w:r>
    </w:p>
    <w:p w14:paraId="09309601" w14:textId="77777777" w:rsidR="00B30CFD" w:rsidRPr="00B30CFD" w:rsidRDefault="00DD7B2F" w:rsidP="00B30CFD">
      <w:pPr>
        <w:pStyle w:val="ListParagraph"/>
        <w:ind w:left="0"/>
      </w:pPr>
      <w:sdt>
        <w:sdtPr>
          <w:id w:val="-1957010043"/>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Yes</w:t>
      </w:r>
    </w:p>
    <w:p w14:paraId="27F75DAF" w14:textId="0D354F20" w:rsidR="00B30CFD" w:rsidRPr="00B30CFD" w:rsidRDefault="00DD7B2F" w:rsidP="00B30CFD">
      <w:pPr>
        <w:pStyle w:val="ListParagraph"/>
        <w:ind w:left="0"/>
      </w:pPr>
      <w:sdt>
        <w:sdtPr>
          <w:id w:val="-184297904"/>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No</w:t>
      </w:r>
    </w:p>
    <w:p w14:paraId="57D1DAB0" w14:textId="77777777" w:rsidR="00B30CFD" w:rsidRPr="00B30CFD" w:rsidRDefault="00B30CFD" w:rsidP="00B30CFD">
      <w:pPr>
        <w:pStyle w:val="ListParagraph"/>
        <w:ind w:left="0"/>
      </w:pPr>
    </w:p>
    <w:p w14:paraId="28BF8328" w14:textId="77777777" w:rsidR="00B30CFD" w:rsidRPr="00B30CFD" w:rsidRDefault="00B30CFD" w:rsidP="00B30CFD">
      <w:pPr>
        <w:pStyle w:val="ListParagraph"/>
        <w:ind w:left="0"/>
        <w:rPr>
          <w:b/>
        </w:rPr>
      </w:pPr>
      <w:r w:rsidRPr="00B30CFD">
        <w:rPr>
          <w:b/>
        </w:rPr>
        <w:t>Webpage Content (All Copy)</w:t>
      </w:r>
    </w:p>
    <w:p w14:paraId="56175A9D" w14:textId="1E0F4776" w:rsidR="00B30CFD" w:rsidRPr="00B30CFD" w:rsidRDefault="00B30CFD" w:rsidP="00B30CFD">
      <w:pPr>
        <w:pStyle w:val="ListParagraph"/>
        <w:ind w:left="0"/>
      </w:pPr>
      <w:r w:rsidRPr="00B30CFD">
        <w:t>Content Status (Final/Approved)</w:t>
      </w:r>
      <w:proofErr w:type="gramStart"/>
      <w:r w:rsidRPr="00B30CFD">
        <w:t>:</w:t>
      </w:r>
      <w:proofErr w:type="gramEnd"/>
      <w:r w:rsidRPr="00B30CFD">
        <w:br/>
        <w:t>Content Available by:</w:t>
      </w:r>
    </w:p>
    <w:p w14:paraId="58FC2501" w14:textId="77777777" w:rsidR="00B30CFD" w:rsidRPr="00B30CFD" w:rsidRDefault="00B30CFD" w:rsidP="00B30CFD">
      <w:pPr>
        <w:pStyle w:val="ListParagraph"/>
        <w:ind w:left="0"/>
      </w:pPr>
    </w:p>
    <w:p w14:paraId="5C248DC0" w14:textId="77777777" w:rsidR="00B30CFD" w:rsidRPr="00B30CFD" w:rsidRDefault="00B30CFD" w:rsidP="00B30CFD">
      <w:pPr>
        <w:pStyle w:val="ListParagraph"/>
        <w:ind w:left="0"/>
        <w:rPr>
          <w:b/>
        </w:rPr>
      </w:pPr>
      <w:proofErr w:type="gramStart"/>
      <w:r w:rsidRPr="00B30CFD">
        <w:rPr>
          <w:b/>
        </w:rPr>
        <w:t>CME?</w:t>
      </w:r>
      <w:proofErr w:type="gramEnd"/>
    </w:p>
    <w:p w14:paraId="015ED84B" w14:textId="4DCF2019" w:rsidR="00B30CFD" w:rsidRPr="00B30CFD" w:rsidRDefault="00DD7B2F" w:rsidP="00B30CFD">
      <w:pPr>
        <w:pStyle w:val="ListParagraph"/>
        <w:ind w:left="0"/>
      </w:pPr>
      <w:sdt>
        <w:sdtPr>
          <w:id w:val="-355503065"/>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Yes</w:t>
      </w:r>
    </w:p>
    <w:p w14:paraId="2E9C6B0C" w14:textId="77777777" w:rsidR="00B30CFD" w:rsidRPr="00B30CFD" w:rsidRDefault="00DD7B2F" w:rsidP="00B30CFD">
      <w:pPr>
        <w:pStyle w:val="ListParagraph"/>
        <w:ind w:left="0"/>
      </w:pPr>
      <w:sdt>
        <w:sdtPr>
          <w:id w:val="1772733408"/>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No</w:t>
      </w:r>
    </w:p>
    <w:p w14:paraId="41C36EDF" w14:textId="77777777" w:rsidR="00B30CFD" w:rsidRPr="00B30CFD" w:rsidRDefault="00B30CFD" w:rsidP="00B30CFD">
      <w:pPr>
        <w:pStyle w:val="ListParagraph"/>
        <w:ind w:left="0"/>
        <w:rPr>
          <w:b/>
        </w:rPr>
      </w:pPr>
    </w:p>
    <w:p w14:paraId="0181393E" w14:textId="77777777" w:rsidR="00B30CFD" w:rsidRPr="00B30CFD" w:rsidRDefault="00B30CFD" w:rsidP="00B30CFD">
      <w:pPr>
        <w:pStyle w:val="ListParagraph"/>
        <w:ind w:left="0"/>
        <w:rPr>
          <w:b/>
        </w:rPr>
      </w:pPr>
      <w:r w:rsidRPr="00B30CFD">
        <w:rPr>
          <w:b/>
        </w:rPr>
        <w:t>CME Posttest Link:</w:t>
      </w:r>
    </w:p>
    <w:p w14:paraId="3D9635E9" w14:textId="77777777" w:rsidR="00B30CFD" w:rsidRPr="00B30CFD" w:rsidRDefault="00B30CFD" w:rsidP="00B30CFD">
      <w:pPr>
        <w:pStyle w:val="ListParagraph"/>
        <w:ind w:left="0"/>
        <w:rPr>
          <w:b/>
        </w:rPr>
      </w:pPr>
    </w:p>
    <w:p w14:paraId="469EEE8E" w14:textId="77777777" w:rsidR="00B30CFD" w:rsidRPr="00B30CFD" w:rsidRDefault="00B30CFD" w:rsidP="00B30CFD">
      <w:pPr>
        <w:pStyle w:val="ListParagraph"/>
        <w:ind w:left="0"/>
        <w:rPr>
          <w:b/>
        </w:rPr>
      </w:pPr>
      <w:r w:rsidRPr="00B30CFD">
        <w:rPr>
          <w:b/>
        </w:rPr>
        <w:t>Additional Components</w:t>
      </w:r>
    </w:p>
    <w:p w14:paraId="5A329F4B" w14:textId="77777777" w:rsidR="00B30CFD" w:rsidRPr="00B30CFD" w:rsidRDefault="00DD7B2F" w:rsidP="00B30CFD">
      <w:pPr>
        <w:pStyle w:val="ListParagraph"/>
        <w:ind w:left="0"/>
      </w:pPr>
      <w:sdt>
        <w:sdtPr>
          <w:rPr>
            <w:b/>
          </w:rPr>
          <w:id w:val="-1624832377"/>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b/>
            </w:rPr>
            <w:t>☐</w:t>
          </w:r>
        </w:sdtContent>
      </w:sdt>
      <w:r w:rsidR="00B30CFD" w:rsidRPr="00B30CFD">
        <w:t>Cases with Voting</w:t>
      </w:r>
    </w:p>
    <w:p w14:paraId="6315D4B0" w14:textId="77777777" w:rsidR="00B30CFD" w:rsidRPr="00B30CFD" w:rsidRDefault="00DD7B2F" w:rsidP="00B30CFD">
      <w:pPr>
        <w:pStyle w:val="ListParagraph"/>
        <w:ind w:left="0"/>
      </w:pPr>
      <w:sdt>
        <w:sdtPr>
          <w:rPr>
            <w:b/>
          </w:rPr>
          <w:id w:val="1884757067"/>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b/>
            </w:rPr>
            <w:t>☐</w:t>
          </w:r>
        </w:sdtContent>
      </w:sdt>
      <w:r w:rsidR="00B30CFD" w:rsidRPr="00B30CFD">
        <w:t>Polls</w:t>
      </w:r>
    </w:p>
    <w:p w14:paraId="578D58F9" w14:textId="77777777" w:rsidR="00B30CFD" w:rsidRPr="00B30CFD" w:rsidRDefault="00DD7B2F" w:rsidP="00B30CFD">
      <w:pPr>
        <w:pStyle w:val="ListParagraph"/>
        <w:ind w:left="0"/>
      </w:pPr>
      <w:sdt>
        <w:sdtPr>
          <w:rPr>
            <w:b/>
          </w:rPr>
          <w:id w:val="1885666414"/>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b/>
            </w:rPr>
            <w:t>☐</w:t>
          </w:r>
        </w:sdtContent>
      </w:sdt>
      <w:r w:rsidR="00B30CFD" w:rsidRPr="00B30CFD">
        <w:t>Video Segmentation</w:t>
      </w:r>
    </w:p>
    <w:p w14:paraId="649B3E05" w14:textId="77777777" w:rsidR="00B30CFD" w:rsidRPr="00B30CFD" w:rsidRDefault="00DD7B2F" w:rsidP="00B30CFD">
      <w:pPr>
        <w:pStyle w:val="ListParagraph"/>
        <w:ind w:left="0"/>
      </w:pPr>
      <w:sdt>
        <w:sdtPr>
          <w:rPr>
            <w:b/>
          </w:rPr>
          <w:id w:val="-546066517"/>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b/>
            </w:rPr>
            <w:t>☐</w:t>
          </w:r>
        </w:sdtContent>
      </w:sdt>
      <w:r w:rsidR="00B30CFD" w:rsidRPr="00B30CFD">
        <w:t>Table of Contents</w:t>
      </w:r>
    </w:p>
    <w:p w14:paraId="32A71F6F" w14:textId="77777777" w:rsidR="00B30CFD" w:rsidRPr="00B30CFD" w:rsidRDefault="00DD7B2F" w:rsidP="00B30CFD">
      <w:pPr>
        <w:pStyle w:val="ListParagraph"/>
        <w:ind w:left="0"/>
      </w:pPr>
      <w:sdt>
        <w:sdtPr>
          <w:id w:val="1789847451"/>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Other:</w:t>
      </w:r>
    </w:p>
    <w:p w14:paraId="506DA217" w14:textId="77777777" w:rsidR="00B30CFD" w:rsidRPr="00B30CFD" w:rsidRDefault="00B30CFD" w:rsidP="00B30CFD">
      <w:pPr>
        <w:pStyle w:val="ListParagraph"/>
        <w:ind w:left="0"/>
      </w:pPr>
    </w:p>
    <w:p w14:paraId="18F0321C" w14:textId="77777777" w:rsidR="00B30CFD" w:rsidRDefault="00B30CFD" w:rsidP="00B30CFD">
      <w:pPr>
        <w:pStyle w:val="ListParagraph"/>
        <w:ind w:left="0"/>
        <w:rPr>
          <w:b/>
        </w:rPr>
      </w:pPr>
      <w:r w:rsidRPr="00B30CFD">
        <w:rPr>
          <w:b/>
        </w:rPr>
        <w:t>Mobile App Title:</w:t>
      </w:r>
    </w:p>
    <w:p w14:paraId="4B352E51" w14:textId="45DEDFB6" w:rsidR="00B30CFD" w:rsidRPr="00B30CFD" w:rsidRDefault="00B30CFD" w:rsidP="00B30CFD">
      <w:pPr>
        <w:pStyle w:val="ListParagraph"/>
        <w:ind w:left="0"/>
        <w:rPr>
          <w:b/>
        </w:rPr>
      </w:pPr>
      <w:r>
        <w:rPr>
          <w:b/>
        </w:rPr>
        <w:t xml:space="preserve">2014 </w:t>
      </w:r>
      <w:r w:rsidR="006D4E1C">
        <w:rPr>
          <w:b/>
        </w:rPr>
        <w:t xml:space="preserve">ESMO </w:t>
      </w:r>
      <w:r w:rsidR="00D936C7">
        <w:rPr>
          <w:b/>
        </w:rPr>
        <w:t>VJC NSCLC</w:t>
      </w:r>
    </w:p>
    <w:p w14:paraId="0C717535" w14:textId="4E62A92C" w:rsidR="00B30CFD" w:rsidRPr="00B30CFD" w:rsidRDefault="00B30CFD" w:rsidP="004A6934">
      <w:pPr>
        <w:spacing w:after="0" w:line="240" w:lineRule="auto"/>
      </w:pPr>
    </w:p>
    <w:p w14:paraId="77AA304B" w14:textId="77777777" w:rsidR="00B30CFD" w:rsidRPr="00B30CFD" w:rsidRDefault="00B30CFD" w:rsidP="004A6934">
      <w:pPr>
        <w:spacing w:after="0" w:line="240" w:lineRule="auto"/>
      </w:pPr>
    </w:p>
    <w:p w14:paraId="570B965F" w14:textId="77777777" w:rsidR="00B30CFD" w:rsidRPr="00B30CFD" w:rsidRDefault="00B30CFD" w:rsidP="004A6934">
      <w:pPr>
        <w:spacing w:after="0" w:line="240" w:lineRule="auto"/>
      </w:pPr>
    </w:p>
    <w:p w14:paraId="72948E5B" w14:textId="77777777" w:rsidR="00B30CFD" w:rsidRPr="00B30CFD" w:rsidRDefault="00B30CFD" w:rsidP="004A6934">
      <w:pPr>
        <w:spacing w:after="0" w:line="240" w:lineRule="auto"/>
      </w:pPr>
    </w:p>
    <w:p w14:paraId="48261CB7" w14:textId="77777777" w:rsidR="00B30CFD" w:rsidRPr="00B30CFD" w:rsidRDefault="00B30CFD" w:rsidP="004A6934">
      <w:pPr>
        <w:spacing w:after="0" w:line="240" w:lineRule="auto"/>
      </w:pPr>
    </w:p>
    <w:p w14:paraId="79286248" w14:textId="77777777" w:rsidR="00B30CFD" w:rsidRPr="00B30CFD" w:rsidRDefault="00B30CFD" w:rsidP="004A6934">
      <w:pPr>
        <w:spacing w:after="0" w:line="240" w:lineRule="auto"/>
      </w:pPr>
    </w:p>
    <w:p w14:paraId="16C3DCA3" w14:textId="77777777" w:rsidR="00B30CFD" w:rsidRDefault="00B30CFD" w:rsidP="004A6934">
      <w:pPr>
        <w:spacing w:after="0" w:line="240" w:lineRule="auto"/>
      </w:pPr>
    </w:p>
    <w:p w14:paraId="743B7AE3" w14:textId="77777777" w:rsidR="00B30CFD" w:rsidRDefault="00B30CFD" w:rsidP="004A6934">
      <w:pPr>
        <w:spacing w:after="0" w:line="240" w:lineRule="auto"/>
        <w:sectPr w:rsidR="00B30CFD" w:rsidSect="00B30CFD">
          <w:type w:val="continuous"/>
          <w:pgSz w:w="12240" w:h="15840"/>
          <w:pgMar w:top="1440" w:right="1440" w:bottom="1440" w:left="1440" w:header="720" w:footer="720" w:gutter="0"/>
          <w:cols w:num="2" w:space="720"/>
          <w:docGrid w:linePitch="360"/>
        </w:sectPr>
      </w:pPr>
    </w:p>
    <w:p w14:paraId="7BF1E728" w14:textId="77777777" w:rsidR="00B30CFD" w:rsidRDefault="00B30CFD" w:rsidP="004A6934">
      <w:pPr>
        <w:spacing w:after="0" w:line="240" w:lineRule="auto"/>
        <w:sectPr w:rsidR="00B30CFD" w:rsidSect="00B30CFD">
          <w:type w:val="continuous"/>
          <w:pgSz w:w="12240" w:h="15840"/>
          <w:pgMar w:top="1440" w:right="1440" w:bottom="1440" w:left="1440" w:header="720" w:footer="720" w:gutter="0"/>
          <w:cols w:num="2" w:space="720"/>
          <w:docGrid w:linePitch="360"/>
        </w:sectPr>
      </w:pPr>
    </w:p>
    <w:p w14:paraId="676BD325" w14:textId="77777777" w:rsidR="00B30CFD" w:rsidRDefault="00B30CFD" w:rsidP="004A6934">
      <w:pPr>
        <w:spacing w:after="0" w:line="240" w:lineRule="auto"/>
        <w:sectPr w:rsidR="00B30CFD" w:rsidSect="00B30CFD">
          <w:type w:val="continuous"/>
          <w:pgSz w:w="12240" w:h="15840"/>
          <w:pgMar w:top="1440" w:right="1440" w:bottom="1440" w:left="1440" w:header="720" w:footer="720" w:gutter="0"/>
          <w:cols w:space="720"/>
          <w:docGrid w:linePitch="360"/>
        </w:sectPr>
      </w:pPr>
    </w:p>
    <w:p w14:paraId="69254174" w14:textId="77777777" w:rsidR="00B30CFD" w:rsidRDefault="00B30CFD" w:rsidP="004A6934">
      <w:pPr>
        <w:spacing w:after="0" w:line="240" w:lineRule="auto"/>
        <w:sectPr w:rsidR="00B30CFD" w:rsidSect="00B30CFD">
          <w:type w:val="continuous"/>
          <w:pgSz w:w="12240" w:h="15840"/>
          <w:pgMar w:top="1440" w:right="1440" w:bottom="1440" w:left="1440" w:header="720" w:footer="720" w:gutter="0"/>
          <w:cols w:num="2" w:space="720"/>
          <w:docGrid w:linePitch="360"/>
        </w:sectPr>
      </w:pPr>
    </w:p>
    <w:p w14:paraId="494BC7FD" w14:textId="2E90193F" w:rsidR="007A0164" w:rsidRDefault="007A0164" w:rsidP="004A6934">
      <w:pPr>
        <w:spacing w:after="0" w:line="240" w:lineRule="auto"/>
      </w:pPr>
      <w:r>
        <w:lastRenderedPageBreak/>
        <w:t>Please add your content to the form below and remove any content that is irrelevant to your activity. If something gets updated, please update this document.</w:t>
      </w:r>
    </w:p>
    <w:p w14:paraId="7B44229A" w14:textId="77777777" w:rsidR="002277CB" w:rsidRPr="004A6934" w:rsidRDefault="002277CB" w:rsidP="007A0164">
      <w:pPr>
        <w:spacing w:after="0" w:line="240" w:lineRule="auto"/>
        <w:rPr>
          <w:sz w:val="10"/>
        </w:rPr>
      </w:pPr>
    </w:p>
    <w:p w14:paraId="7FF06B26" w14:textId="77777777" w:rsidR="002277CB" w:rsidRDefault="002277CB" w:rsidP="002277CB">
      <w:pPr>
        <w:spacing w:after="0" w:line="240" w:lineRule="auto"/>
        <w:jc w:val="center"/>
        <w:rPr>
          <w:b/>
        </w:rPr>
      </w:pPr>
      <w:r>
        <w:rPr>
          <w:b/>
        </w:rPr>
        <w:t>***DO NOT LIST “SEE ATTACHED DOCUMENT”.</w:t>
      </w:r>
    </w:p>
    <w:p w14:paraId="454B7EB9" w14:textId="77777777" w:rsidR="002277CB" w:rsidRDefault="002277CB" w:rsidP="002277CB">
      <w:pPr>
        <w:spacing w:after="0" w:line="240" w:lineRule="auto"/>
        <w:jc w:val="center"/>
        <w:rPr>
          <w:b/>
        </w:rPr>
      </w:pPr>
      <w:r>
        <w:rPr>
          <w:b/>
        </w:rPr>
        <w:t>This is the only copy document that should be sent to Design</w:t>
      </w:r>
      <w:proofErr w:type="gramStart"/>
      <w:r>
        <w:rPr>
          <w:b/>
        </w:rPr>
        <w:t>.*</w:t>
      </w:r>
      <w:proofErr w:type="gramEnd"/>
      <w:r>
        <w:rPr>
          <w:b/>
        </w:rPr>
        <w:t>**</w:t>
      </w:r>
    </w:p>
    <w:p w14:paraId="7C496B07" w14:textId="77777777" w:rsidR="00E13424" w:rsidRDefault="00E13424" w:rsidP="002277CB">
      <w:pPr>
        <w:spacing w:after="0" w:line="240" w:lineRule="auto"/>
        <w:jc w:val="center"/>
        <w:rPr>
          <w:b/>
        </w:rPr>
      </w:pPr>
      <w:r>
        <w:rPr>
          <w:b/>
        </w:rPr>
        <w:t xml:space="preserve">Items highlighted in </w:t>
      </w:r>
      <w:r w:rsidRPr="00E13424">
        <w:rPr>
          <w:b/>
          <w:highlight w:val="yellow"/>
        </w:rPr>
        <w:t>YELLOW</w:t>
      </w:r>
      <w:r>
        <w:rPr>
          <w:b/>
        </w:rPr>
        <w:t xml:space="preserve"> should be completed by the </w:t>
      </w:r>
      <w:r w:rsidRPr="00E13424">
        <w:rPr>
          <w:b/>
          <w:highlight w:val="yellow"/>
        </w:rPr>
        <w:t>Clinical Team</w:t>
      </w:r>
    </w:p>
    <w:p w14:paraId="279BD3FF" w14:textId="77777777" w:rsidR="00E13424" w:rsidRDefault="00E13424" w:rsidP="002277CB">
      <w:pPr>
        <w:spacing w:after="0" w:line="240" w:lineRule="auto"/>
        <w:jc w:val="center"/>
        <w:rPr>
          <w:b/>
        </w:rPr>
      </w:pPr>
      <w:r>
        <w:rPr>
          <w:b/>
        </w:rPr>
        <w:t xml:space="preserve">Items highlighted in </w:t>
      </w:r>
      <w:r w:rsidRPr="00E13424">
        <w:rPr>
          <w:b/>
          <w:highlight w:val="cyan"/>
        </w:rPr>
        <w:t>TEAL</w:t>
      </w:r>
      <w:r>
        <w:rPr>
          <w:b/>
        </w:rPr>
        <w:t xml:space="preserve"> should be determined at the </w:t>
      </w:r>
      <w:r w:rsidRPr="00E13424">
        <w:rPr>
          <w:b/>
          <w:highlight w:val="cyan"/>
        </w:rPr>
        <w:t>Kickoff Meeting</w:t>
      </w:r>
    </w:p>
    <w:p w14:paraId="50A79111" w14:textId="6D61FCF0" w:rsidR="00780D0C" w:rsidRPr="002277CB" w:rsidRDefault="000B2922" w:rsidP="002277CB">
      <w:pPr>
        <w:spacing w:after="0" w:line="240" w:lineRule="auto"/>
        <w:jc w:val="center"/>
        <w:rPr>
          <w:b/>
        </w:rPr>
      </w:pPr>
      <w:r>
        <w:rPr>
          <w:b/>
        </w:rPr>
        <w:t>In terms of LEAN, virtual products differ in that all sections should be complete prior to sending this form to Web (there is no minimum number of sections)</w:t>
      </w:r>
      <w:r w:rsidR="00780D0C">
        <w:rPr>
          <w:b/>
        </w:rPr>
        <w:t>.</w:t>
      </w:r>
    </w:p>
    <w:p w14:paraId="20209935" w14:textId="77777777" w:rsidR="007A0164" w:rsidRPr="004A6934" w:rsidRDefault="007A0164" w:rsidP="007A0164">
      <w:pPr>
        <w:spacing w:after="0" w:line="240" w:lineRule="auto"/>
        <w:rPr>
          <w:sz w:val="12"/>
        </w:rPr>
      </w:pPr>
    </w:p>
    <w:p w14:paraId="1DA2493E" w14:textId="77777777" w:rsidR="00DC10BA" w:rsidRDefault="00DC10BA" w:rsidP="007A0164">
      <w:pPr>
        <w:spacing w:after="0" w:line="240" w:lineRule="auto"/>
        <w:rPr>
          <w:b/>
        </w:rPr>
      </w:pPr>
    </w:p>
    <w:p w14:paraId="75E091D5" w14:textId="77777777" w:rsidR="007A0164" w:rsidRPr="008E66A7" w:rsidRDefault="007A0164" w:rsidP="003F64AF">
      <w:pPr>
        <w:pStyle w:val="ListParagraph"/>
        <w:numPr>
          <w:ilvl w:val="0"/>
          <w:numId w:val="2"/>
        </w:numPr>
        <w:spacing w:after="0" w:line="240" w:lineRule="auto"/>
        <w:rPr>
          <w:b/>
          <w:highlight w:val="cyan"/>
        </w:rPr>
      </w:pPr>
      <w:r w:rsidRPr="008E66A7">
        <w:rPr>
          <w:b/>
          <w:highlight w:val="cyan"/>
        </w:rPr>
        <w:t>[Title---always italicized, no bold, no quotes]</w:t>
      </w:r>
    </w:p>
    <w:p w14:paraId="242DD72F" w14:textId="77777777" w:rsidR="00B30CFD" w:rsidRDefault="00B30CFD" w:rsidP="007A0164">
      <w:pPr>
        <w:pBdr>
          <w:bottom w:val="single" w:sz="12" w:space="1" w:color="auto"/>
        </w:pBdr>
        <w:spacing w:after="0" w:line="240" w:lineRule="auto"/>
        <w:rPr>
          <w:i/>
        </w:rPr>
      </w:pPr>
    </w:p>
    <w:p w14:paraId="2971506A" w14:textId="3A5879F8" w:rsidR="006D4E1C" w:rsidDel="005737EC" w:rsidRDefault="00983570" w:rsidP="00983570">
      <w:pPr>
        <w:pBdr>
          <w:bottom w:val="single" w:sz="12" w:space="1" w:color="auto"/>
        </w:pBdr>
        <w:spacing w:after="0" w:line="240" w:lineRule="auto"/>
        <w:rPr>
          <w:del w:id="1" w:author="Christi Gray" w:date="2014-10-27T16:11:00Z"/>
          <w:i/>
        </w:rPr>
      </w:pPr>
      <w:del w:id="2" w:author="Christi Gray" w:date="2014-10-27T16:11:00Z">
        <w:r w:rsidDel="005737EC">
          <w:rPr>
            <w:i/>
          </w:rPr>
          <w:delText xml:space="preserve">Promising Advances for </w:delText>
        </w:r>
        <w:r w:rsidRPr="00983570" w:rsidDel="005737EC">
          <w:rPr>
            <w:i/>
          </w:rPr>
          <w:delText xml:space="preserve">Patients </w:delText>
        </w:r>
      </w:del>
      <w:del w:id="3" w:author="Christi Gray" w:date="2014-10-27T16:10:00Z">
        <w:r w:rsidRPr="00983570" w:rsidDel="005737EC">
          <w:rPr>
            <w:i/>
          </w:rPr>
          <w:delText xml:space="preserve">with </w:delText>
        </w:r>
      </w:del>
      <w:del w:id="4" w:author="Christi Gray" w:date="2014-10-27T16:11:00Z">
        <w:r w:rsidRPr="00983570" w:rsidDel="005737EC">
          <w:rPr>
            <w:i/>
          </w:rPr>
          <w:delText>ALK+ Non-Small Cell Lung Cancer</w:delText>
        </w:r>
      </w:del>
    </w:p>
    <w:p w14:paraId="71478E9E" w14:textId="07F7B106" w:rsidR="005737EC" w:rsidRPr="005737EC" w:rsidRDefault="005737EC" w:rsidP="005737EC">
      <w:pPr>
        <w:pBdr>
          <w:bottom w:val="single" w:sz="12" w:space="1" w:color="auto"/>
        </w:pBdr>
        <w:spacing w:after="0" w:line="240" w:lineRule="auto"/>
        <w:rPr>
          <w:ins w:id="5" w:author="Christi Gray" w:date="2014-10-27T16:11:00Z"/>
          <w:i/>
        </w:rPr>
      </w:pPr>
      <w:ins w:id="6" w:author="Christi Gray" w:date="2014-10-27T16:11:00Z">
        <w:r w:rsidRPr="005737EC">
          <w:rPr>
            <w:i/>
          </w:rPr>
          <w:t xml:space="preserve">The Changing Landscape of Chemotherapy for Non-Squamous Non-Small Cell Lung Cancer Treatment </w:t>
        </w:r>
      </w:ins>
    </w:p>
    <w:p w14:paraId="6F4BFB41" w14:textId="77777777" w:rsidR="005737EC" w:rsidRDefault="005737EC" w:rsidP="00983570">
      <w:pPr>
        <w:pBdr>
          <w:bottom w:val="single" w:sz="12" w:space="1" w:color="auto"/>
        </w:pBdr>
        <w:spacing w:after="0" w:line="240" w:lineRule="auto"/>
        <w:rPr>
          <w:ins w:id="7" w:author="Christi Gray" w:date="2014-10-27T16:11:00Z"/>
          <w:i/>
        </w:rPr>
      </w:pPr>
    </w:p>
    <w:p w14:paraId="509F49A4" w14:textId="77777777" w:rsidR="00983570" w:rsidRPr="000B2922" w:rsidRDefault="00983570" w:rsidP="00983570">
      <w:pPr>
        <w:pBdr>
          <w:bottom w:val="single" w:sz="12" w:space="1" w:color="auto"/>
        </w:pBdr>
        <w:spacing w:after="0" w:line="240" w:lineRule="auto"/>
        <w:rPr>
          <w:i/>
        </w:rPr>
      </w:pPr>
    </w:p>
    <w:p w14:paraId="5BE7AB2E" w14:textId="77777777" w:rsidR="004A6934" w:rsidRPr="000B2922" w:rsidRDefault="004A6934" w:rsidP="007A0164">
      <w:pPr>
        <w:spacing w:after="0" w:line="240" w:lineRule="auto"/>
      </w:pPr>
    </w:p>
    <w:p w14:paraId="619EE365" w14:textId="73E1098B" w:rsidR="007A0164" w:rsidRPr="003F64AF" w:rsidRDefault="007A0164" w:rsidP="004E0E44">
      <w:pPr>
        <w:pStyle w:val="ListParagraph"/>
        <w:numPr>
          <w:ilvl w:val="0"/>
          <w:numId w:val="2"/>
        </w:numPr>
        <w:spacing w:after="0" w:line="240" w:lineRule="auto"/>
        <w:rPr>
          <w:b/>
        </w:rPr>
      </w:pPr>
      <w:r w:rsidRPr="000B2922">
        <w:rPr>
          <w:b/>
        </w:rPr>
        <w:t>[</w:t>
      </w:r>
      <w:r w:rsidR="004E0E44" w:rsidRPr="000B2922">
        <w:rPr>
          <w:b/>
        </w:rPr>
        <w:t xml:space="preserve">Activity </w:t>
      </w:r>
      <w:r w:rsidRPr="000B2922">
        <w:rPr>
          <w:b/>
        </w:rPr>
        <w:t>Date</w:t>
      </w:r>
      <w:r w:rsidRPr="003F64AF">
        <w:rPr>
          <w:b/>
        </w:rPr>
        <w:t>]</w:t>
      </w:r>
    </w:p>
    <w:p w14:paraId="0460EFB2" w14:textId="77777777" w:rsidR="0053113C" w:rsidRDefault="0053113C" w:rsidP="007A0164">
      <w:pPr>
        <w:spacing w:after="0" w:line="240" w:lineRule="auto"/>
        <w:rPr>
          <w:b/>
        </w:rPr>
      </w:pPr>
    </w:p>
    <w:p w14:paraId="58B636B2" w14:textId="77777777" w:rsidR="00B30CFD" w:rsidRDefault="004E0E44" w:rsidP="00B30CFD">
      <w:pPr>
        <w:spacing w:after="0" w:line="240" w:lineRule="auto"/>
        <w:rPr>
          <w:b/>
        </w:rPr>
      </w:pPr>
      <w:r>
        <w:rPr>
          <w:b/>
        </w:rPr>
        <w:t>Release Date</w:t>
      </w:r>
      <w:r w:rsidR="0053113C" w:rsidRPr="0053113C">
        <w:rPr>
          <w:b/>
        </w:rPr>
        <w:t>:</w:t>
      </w:r>
    </w:p>
    <w:p w14:paraId="6BC8DD0D" w14:textId="376F1624" w:rsidR="007A0164" w:rsidRPr="00B30CFD" w:rsidRDefault="00BD06F6" w:rsidP="00B30CFD">
      <w:pPr>
        <w:spacing w:after="0" w:line="240" w:lineRule="auto"/>
        <w:rPr>
          <w:b/>
        </w:rPr>
      </w:pPr>
      <w:r>
        <w:t>October</w:t>
      </w:r>
      <w:r w:rsidR="004E0E44">
        <w:t xml:space="preserve"> </w:t>
      </w:r>
      <w:r w:rsidR="00983570">
        <w:t>30</w:t>
      </w:r>
      <w:r w:rsidR="00B30CFD">
        <w:t xml:space="preserve">, </w:t>
      </w:r>
      <w:r>
        <w:t>2014</w:t>
      </w:r>
    </w:p>
    <w:p w14:paraId="7E1EDCD4" w14:textId="77777777" w:rsidR="0053113C" w:rsidRPr="0053113C" w:rsidRDefault="0053113C" w:rsidP="007A0164">
      <w:pPr>
        <w:pBdr>
          <w:bottom w:val="single" w:sz="12" w:space="1" w:color="auto"/>
        </w:pBdr>
        <w:spacing w:after="0" w:line="240" w:lineRule="auto"/>
      </w:pPr>
    </w:p>
    <w:p w14:paraId="37AA6FC2" w14:textId="0DADF1A4" w:rsidR="0053113C" w:rsidRPr="0053113C" w:rsidRDefault="004E0E44" w:rsidP="007A0164">
      <w:pPr>
        <w:pBdr>
          <w:bottom w:val="single" w:sz="12" w:space="1" w:color="auto"/>
        </w:pBdr>
        <w:spacing w:after="0" w:line="240" w:lineRule="auto"/>
        <w:rPr>
          <w:b/>
        </w:rPr>
      </w:pPr>
      <w:r>
        <w:rPr>
          <w:b/>
        </w:rPr>
        <w:t>Expiration Date</w:t>
      </w:r>
      <w:r w:rsidR="0053113C" w:rsidRPr="0053113C">
        <w:rPr>
          <w:b/>
        </w:rPr>
        <w:t>:</w:t>
      </w:r>
    </w:p>
    <w:p w14:paraId="4F33736E" w14:textId="0253F8E0" w:rsidR="0053113C" w:rsidRPr="0053113C" w:rsidRDefault="00BD06F6" w:rsidP="007A0164">
      <w:pPr>
        <w:pBdr>
          <w:bottom w:val="single" w:sz="12" w:space="1" w:color="auto"/>
        </w:pBdr>
        <w:spacing w:after="0" w:line="240" w:lineRule="auto"/>
      </w:pPr>
      <w:r>
        <w:t>October</w:t>
      </w:r>
      <w:r w:rsidR="004E0E44">
        <w:t xml:space="preserve"> </w:t>
      </w:r>
      <w:r w:rsidR="00983570">
        <w:t>30</w:t>
      </w:r>
      <w:r w:rsidR="00B30CFD">
        <w:t xml:space="preserve">, </w:t>
      </w:r>
      <w:r>
        <w:t>2015</w:t>
      </w:r>
    </w:p>
    <w:p w14:paraId="03E01ADB" w14:textId="77777777" w:rsidR="0053113C" w:rsidRDefault="0053113C" w:rsidP="007A0164">
      <w:pPr>
        <w:pBdr>
          <w:bottom w:val="single" w:sz="12" w:space="1" w:color="auto"/>
        </w:pBdr>
        <w:spacing w:after="0" w:line="240" w:lineRule="auto"/>
        <w:rPr>
          <w:smallCaps/>
        </w:rPr>
      </w:pPr>
    </w:p>
    <w:p w14:paraId="13D5272C" w14:textId="77777777" w:rsidR="006D0598" w:rsidRDefault="006D0598" w:rsidP="007A0164">
      <w:pPr>
        <w:spacing w:after="0" w:line="240" w:lineRule="auto"/>
        <w:rPr>
          <w:smallCaps/>
        </w:rPr>
      </w:pPr>
    </w:p>
    <w:p w14:paraId="1CCF5BC4" w14:textId="61EEF0C1" w:rsidR="006D0598" w:rsidRPr="007006C4" w:rsidRDefault="00EF1FEE" w:rsidP="004E0E44">
      <w:pPr>
        <w:pStyle w:val="ListParagraph"/>
        <w:numPr>
          <w:ilvl w:val="0"/>
          <w:numId w:val="2"/>
        </w:numPr>
        <w:spacing w:after="0" w:line="240" w:lineRule="auto"/>
        <w:rPr>
          <w:b/>
        </w:rPr>
      </w:pPr>
      <w:r w:rsidRPr="007006C4">
        <w:rPr>
          <w:b/>
        </w:rPr>
        <w:t>[</w:t>
      </w:r>
      <w:r w:rsidR="004E0E44" w:rsidRPr="007006C4">
        <w:rPr>
          <w:b/>
        </w:rPr>
        <w:t>Activity Overview]</w:t>
      </w:r>
    </w:p>
    <w:p w14:paraId="133C1B45" w14:textId="45D9CDD8" w:rsidR="00983570" w:rsidRDefault="00983570">
      <w:pPr>
        <w:pBdr>
          <w:bottom w:val="single" w:sz="12" w:space="1" w:color="auto"/>
        </w:pBdr>
        <w:rPr>
          <w:i/>
        </w:rPr>
        <w:pPrChange w:id="8" w:author="Christi Gray" w:date="2014-10-27T16:21:00Z">
          <w:pPr>
            <w:pBdr>
              <w:bottom w:val="single" w:sz="12" w:space="1" w:color="auto"/>
            </w:pBdr>
            <w:spacing w:after="0" w:line="240" w:lineRule="auto"/>
          </w:pPr>
        </w:pPrChange>
      </w:pPr>
      <w:r w:rsidRPr="00983570">
        <w:t xml:space="preserve">This CME-certified independent medical education activity features an expert interview with </w:t>
      </w:r>
      <w:r w:rsidRPr="00983570">
        <w:rPr>
          <w:b/>
        </w:rPr>
        <w:t xml:space="preserve">Francesco </w:t>
      </w:r>
      <w:proofErr w:type="spellStart"/>
      <w:r w:rsidRPr="00983570">
        <w:rPr>
          <w:b/>
        </w:rPr>
        <w:t>Grossi</w:t>
      </w:r>
      <w:proofErr w:type="spellEnd"/>
      <w:r w:rsidRPr="00983570">
        <w:rPr>
          <w:b/>
        </w:rPr>
        <w:t>, MD</w:t>
      </w:r>
      <w:r w:rsidRPr="003535D0">
        <w:rPr>
          <w:b/>
          <w:rPrChange w:id="9" w:author="Christi Gray" w:date="2014-10-27T16:19:00Z">
            <w:rPr>
              <w:i/>
            </w:rPr>
          </w:rPrChange>
        </w:rPr>
        <w:t>,</w:t>
      </w:r>
      <w:r>
        <w:rPr>
          <w:i/>
        </w:rPr>
        <w:t xml:space="preserve"> </w:t>
      </w:r>
      <w:r w:rsidRPr="00983570">
        <w:t xml:space="preserve">and </w:t>
      </w:r>
      <w:r w:rsidRPr="00983570">
        <w:rPr>
          <w:b/>
        </w:rPr>
        <w:t xml:space="preserve">Martin </w:t>
      </w:r>
      <w:proofErr w:type="spellStart"/>
      <w:r w:rsidRPr="00983570">
        <w:rPr>
          <w:b/>
        </w:rPr>
        <w:t>Reck</w:t>
      </w:r>
      <w:proofErr w:type="spellEnd"/>
      <w:r w:rsidRPr="00983570">
        <w:rPr>
          <w:b/>
        </w:rPr>
        <w:t>, MD</w:t>
      </w:r>
      <w:r>
        <w:rPr>
          <w:b/>
        </w:rPr>
        <w:t>, PhD</w:t>
      </w:r>
      <w:ins w:id="10" w:author="Christi Gray" w:date="2014-10-27T16:12:00Z">
        <w:r w:rsidR="005737EC">
          <w:rPr>
            <w:b/>
          </w:rPr>
          <w:t>,</w:t>
        </w:r>
      </w:ins>
      <w:del w:id="11" w:author="Christi Gray" w:date="2014-10-27T16:12:00Z">
        <w:r w:rsidRPr="00983570" w:rsidDel="005737EC">
          <w:rPr>
            <w:b/>
          </w:rPr>
          <w:delText xml:space="preserve"> and</w:delText>
        </w:r>
        <w:r w:rsidRPr="00D936C7" w:rsidDel="005737EC">
          <w:rPr>
            <w:b/>
            <w:bCs/>
            <w:i/>
          </w:rPr>
          <w:delText>,</w:delText>
        </w:r>
      </w:del>
      <w:del w:id="12" w:author="Christi Gray" w:date="2014-10-27T16:18:00Z">
        <w:r w:rsidRPr="00D936C7" w:rsidDel="003535D0">
          <w:rPr>
            <w:i/>
          </w:rPr>
          <w:delText> </w:delText>
        </w:r>
        <w:r w:rsidRPr="005737EC" w:rsidDel="003535D0">
          <w:rPr>
            <w:rPrChange w:id="13" w:author="Christi Gray" w:date="2014-10-27T16:12:00Z">
              <w:rPr>
                <w:i/>
              </w:rPr>
            </w:rPrChange>
          </w:rPr>
          <w:delText xml:space="preserve">focusing </w:delText>
        </w:r>
        <w:r w:rsidR="00EF0ADA" w:rsidRPr="005737EC" w:rsidDel="003535D0">
          <w:rPr>
            <w:rPrChange w:id="14" w:author="Christi Gray" w:date="2014-10-27T16:12:00Z">
              <w:rPr>
                <w:i/>
              </w:rPr>
            </w:rPrChange>
          </w:rPr>
          <w:delText>on</w:delText>
        </w:r>
      </w:del>
      <w:ins w:id="15" w:author="Christi Gray" w:date="2014-10-27T16:17:00Z">
        <w:r w:rsidR="003535D0">
          <w:t xml:space="preserve"> </w:t>
        </w:r>
      </w:ins>
      <w:ins w:id="16" w:author="Christi Gray" w:date="2014-10-27T16:18:00Z">
        <w:r w:rsidR="003535D0">
          <w:t xml:space="preserve">as they discuss </w:t>
        </w:r>
      </w:ins>
      <w:ins w:id="17" w:author="Christi Gray" w:date="2014-10-27T16:20:00Z">
        <w:r w:rsidR="003535D0">
          <w:t xml:space="preserve">the </w:t>
        </w:r>
      </w:ins>
      <w:ins w:id="18" w:author="Christi Gray" w:date="2014-10-27T16:17:00Z">
        <w:r w:rsidR="003535D0">
          <w:t>recently</w:t>
        </w:r>
      </w:ins>
      <w:ins w:id="19" w:author="Christi Gray" w:date="2014-10-27T16:20:00Z">
        <w:r w:rsidR="003535D0">
          <w:t xml:space="preserve"> </w:t>
        </w:r>
      </w:ins>
      <w:ins w:id="20" w:author="Christi Gray" w:date="2014-10-27T16:17:00Z">
        <w:r w:rsidR="003535D0">
          <w:t>published</w:t>
        </w:r>
      </w:ins>
      <w:r w:rsidR="00EF0ADA" w:rsidRPr="005737EC">
        <w:rPr>
          <w:i/>
        </w:rPr>
        <w:t xml:space="preserve"> </w:t>
      </w:r>
      <w:ins w:id="21" w:author="Christi Gray" w:date="2014-10-27T16:17:00Z">
        <w:r w:rsidR="003535D0" w:rsidRPr="003535D0">
          <w:rPr>
            <w:lang w:val="nl-NL"/>
            <w:rPrChange w:id="22" w:author="Christi Gray" w:date="2014-10-27T16:18:00Z">
              <w:rPr>
                <w:i/>
                <w:lang w:val="nl-NL"/>
              </w:rPr>
            </w:rPrChange>
          </w:rPr>
          <w:t xml:space="preserve">final results of </w:t>
        </w:r>
      </w:ins>
      <w:ins w:id="23" w:author="Christi Gray" w:date="2014-10-27T16:20:00Z">
        <w:r w:rsidR="003535D0">
          <w:rPr>
            <w:lang w:val="nl-NL"/>
          </w:rPr>
          <w:t xml:space="preserve">the </w:t>
        </w:r>
      </w:ins>
      <w:ins w:id="24" w:author="Christi Gray" w:date="2014-10-27T16:17:00Z">
        <w:r w:rsidR="003535D0" w:rsidRPr="003535D0">
          <w:rPr>
            <w:lang w:val="nl-NL"/>
            <w:rPrChange w:id="25" w:author="Christi Gray" w:date="2014-10-27T16:18:00Z">
              <w:rPr>
                <w:i/>
                <w:lang w:val="nl-NL"/>
              </w:rPr>
            </w:rPrChange>
          </w:rPr>
          <w:t>international randomized phase II study</w:t>
        </w:r>
      </w:ins>
      <w:ins w:id="26" w:author="Christi Gray" w:date="2014-10-27T16:18:00Z">
        <w:r w:rsidR="003535D0" w:rsidRPr="003535D0">
          <w:rPr>
            <w:lang w:val="nl-NL"/>
            <w:rPrChange w:id="27" w:author="Christi Gray" w:date="2014-10-27T16:18:00Z">
              <w:rPr>
                <w:i/>
                <w:lang w:val="nl-NL"/>
              </w:rPr>
            </w:rPrChange>
          </w:rPr>
          <w:t xml:space="preserve"> NAVotrial 01.</w:t>
        </w:r>
      </w:ins>
    </w:p>
    <w:p w14:paraId="03EEE6E2" w14:textId="0AAD4266" w:rsidR="00983570" w:rsidRPr="00983570" w:rsidRDefault="00983570" w:rsidP="00983570">
      <w:pPr>
        <w:pBdr>
          <w:bottom w:val="single" w:sz="12" w:space="1" w:color="auto"/>
        </w:pBdr>
        <w:spacing w:after="0" w:line="240" w:lineRule="auto"/>
      </w:pPr>
      <w:proofErr w:type="spellStart"/>
      <w:r w:rsidRPr="00983570">
        <w:t>Drs</w:t>
      </w:r>
      <w:proofErr w:type="spellEnd"/>
      <w:r w:rsidRPr="00983570">
        <w:t xml:space="preserve"> </w:t>
      </w:r>
      <w:proofErr w:type="spellStart"/>
      <w:r w:rsidRPr="00983570">
        <w:t>Grossi</w:t>
      </w:r>
      <w:proofErr w:type="spellEnd"/>
      <w:r w:rsidRPr="00983570">
        <w:t xml:space="preserve"> and </w:t>
      </w:r>
      <w:proofErr w:type="spellStart"/>
      <w:r w:rsidRPr="00983570">
        <w:t>Reck</w:t>
      </w:r>
      <w:proofErr w:type="spellEnd"/>
      <w:r w:rsidRPr="00983570">
        <w:t xml:space="preserve"> discuss the following recent</w:t>
      </w:r>
      <w:ins w:id="28" w:author="Christi Gray" w:date="2014-10-27T16:21:00Z">
        <w:r w:rsidR="003535D0">
          <w:t>ly</w:t>
        </w:r>
      </w:ins>
      <w:r w:rsidRPr="00983570">
        <w:t xml:space="preserve"> publi</w:t>
      </w:r>
      <w:r w:rsidR="00EF0ADA">
        <w:t>shed manuscript</w:t>
      </w:r>
      <w:r w:rsidRPr="00983570">
        <w:t>:</w:t>
      </w:r>
    </w:p>
    <w:p w14:paraId="303C6913" w14:textId="2393C803" w:rsidR="007006C4" w:rsidRDefault="00EF0ADA" w:rsidP="00C34304">
      <w:pPr>
        <w:pBdr>
          <w:bottom w:val="single" w:sz="12" w:space="1" w:color="auto"/>
        </w:pBdr>
        <w:spacing w:after="0" w:line="240" w:lineRule="auto"/>
      </w:pPr>
      <w:r>
        <w:t xml:space="preserve">Oral </w:t>
      </w:r>
      <w:proofErr w:type="spellStart"/>
      <w:r>
        <w:t>Vinorelbine</w:t>
      </w:r>
      <w:proofErr w:type="spellEnd"/>
      <w:r>
        <w:t xml:space="preserve"> </w:t>
      </w:r>
      <w:proofErr w:type="gramStart"/>
      <w:r>
        <w:t>Plus</w:t>
      </w:r>
      <w:proofErr w:type="gramEnd"/>
      <w:r>
        <w:t xml:space="preserve"> Cisplatin as</w:t>
      </w:r>
      <w:del w:id="29" w:author="Christi Gray" w:date="2014-10-27T16:22:00Z">
        <w:r w:rsidDel="003535D0">
          <w:delText>d</w:delText>
        </w:r>
      </w:del>
      <w:r>
        <w:t xml:space="preserve"> First-Line Chemotherapy in </w:t>
      </w:r>
      <w:proofErr w:type="spellStart"/>
      <w:r>
        <w:t>Nonsquamous</w:t>
      </w:r>
      <w:proofErr w:type="spellEnd"/>
      <w:r>
        <w:t xml:space="preserve"> Non-Small</w:t>
      </w:r>
      <w:del w:id="30" w:author="Christi Gray" w:date="2014-10-27T16:22:00Z">
        <w:r w:rsidDel="003535D0">
          <w:delText>-</w:delText>
        </w:r>
      </w:del>
      <w:ins w:id="31" w:author="Christi Gray" w:date="2014-10-27T16:22:00Z">
        <w:r w:rsidR="003535D0">
          <w:t xml:space="preserve"> </w:t>
        </w:r>
      </w:ins>
      <w:r>
        <w:t>Cell Lung Cancer: Final Results of an International Randomized Phase II Study (</w:t>
      </w:r>
      <w:proofErr w:type="spellStart"/>
      <w:r>
        <w:t>NAVotrial</w:t>
      </w:r>
      <w:proofErr w:type="spellEnd"/>
      <w:r>
        <w:t xml:space="preserve"> 01)</w:t>
      </w:r>
    </w:p>
    <w:p w14:paraId="2E3FC8A8" w14:textId="2431BFB2" w:rsidR="00EF0ADA" w:rsidRDefault="00EF0ADA" w:rsidP="00C34304">
      <w:pPr>
        <w:pBdr>
          <w:bottom w:val="single" w:sz="12" w:space="1" w:color="auto"/>
        </w:pBdr>
        <w:spacing w:after="0" w:line="240" w:lineRule="auto"/>
      </w:pPr>
      <w:r>
        <w:t xml:space="preserve">Bennouna J, et al. </w:t>
      </w:r>
      <w:proofErr w:type="spellStart"/>
      <w:r w:rsidRPr="00EF0ADA">
        <w:rPr>
          <w:i/>
        </w:rPr>
        <w:t>Clin</w:t>
      </w:r>
      <w:proofErr w:type="spellEnd"/>
      <w:r w:rsidRPr="00EF0ADA">
        <w:rPr>
          <w:i/>
        </w:rPr>
        <w:t xml:space="preserve"> Lung Cancer.</w:t>
      </w:r>
      <w:r>
        <w:t xml:space="preserve"> 2014</w:t>
      </w:r>
      <w:proofErr w:type="gramStart"/>
      <w:r>
        <w:t>;15</w:t>
      </w:r>
      <w:proofErr w:type="gramEnd"/>
      <w:r>
        <w:t>(4):258-265</w:t>
      </w:r>
      <w:ins w:id="32" w:author="Christi Gray" w:date="2014-10-27T16:22:00Z">
        <w:r w:rsidR="003535D0">
          <w:t>.</w:t>
        </w:r>
      </w:ins>
    </w:p>
    <w:p w14:paraId="2205307C" w14:textId="77777777" w:rsidR="00EF0ADA" w:rsidRDefault="00EF0ADA" w:rsidP="00C34304">
      <w:pPr>
        <w:pBdr>
          <w:bottom w:val="single" w:sz="12" w:space="1" w:color="auto"/>
        </w:pBdr>
        <w:spacing w:after="0" w:line="240" w:lineRule="auto"/>
      </w:pPr>
    </w:p>
    <w:p w14:paraId="29F3F211" w14:textId="77777777" w:rsidR="00121FB5" w:rsidRPr="00C34304" w:rsidRDefault="00121FB5" w:rsidP="00C34304">
      <w:pPr>
        <w:pBdr>
          <w:bottom w:val="single" w:sz="12" w:space="1" w:color="auto"/>
        </w:pBdr>
        <w:spacing w:after="0" w:line="240" w:lineRule="auto"/>
      </w:pPr>
    </w:p>
    <w:p w14:paraId="657B1431" w14:textId="77777777" w:rsidR="00EB300B" w:rsidRPr="006D0598" w:rsidRDefault="00EB300B" w:rsidP="003F64AF">
      <w:pPr>
        <w:spacing w:after="0" w:line="240" w:lineRule="auto"/>
      </w:pPr>
    </w:p>
    <w:p w14:paraId="3DC29230" w14:textId="77777777" w:rsidR="00847793" w:rsidRPr="003F64AF" w:rsidRDefault="00847793" w:rsidP="004E0E44">
      <w:pPr>
        <w:pStyle w:val="ListParagraph"/>
        <w:numPr>
          <w:ilvl w:val="0"/>
          <w:numId w:val="2"/>
        </w:numPr>
        <w:spacing w:after="0" w:line="240" w:lineRule="auto"/>
        <w:rPr>
          <w:b/>
        </w:rPr>
      </w:pPr>
      <w:r w:rsidRPr="003F64AF">
        <w:rPr>
          <w:b/>
          <w:highlight w:val="yellow"/>
        </w:rPr>
        <w:t>[Target Audience]</w:t>
      </w:r>
    </w:p>
    <w:p w14:paraId="6C6F14F9" w14:textId="02095F5F" w:rsidR="006D0598" w:rsidRDefault="006D0598" w:rsidP="007A0164">
      <w:pPr>
        <w:pBdr>
          <w:bottom w:val="single" w:sz="12" w:space="1" w:color="auto"/>
        </w:pBdr>
        <w:spacing w:after="0" w:line="240" w:lineRule="auto"/>
      </w:pPr>
    </w:p>
    <w:p w14:paraId="58B7C84D" w14:textId="199A869A" w:rsidR="007006C4" w:rsidRDefault="00121FB5" w:rsidP="007A0164">
      <w:pPr>
        <w:pBdr>
          <w:bottom w:val="single" w:sz="12" w:space="1" w:color="auto"/>
        </w:pBdr>
        <w:spacing w:after="0" w:line="240" w:lineRule="auto"/>
        <w:rPr>
          <w:bCs/>
          <w:iCs/>
        </w:rPr>
      </w:pPr>
      <w:r w:rsidRPr="00121FB5">
        <w:rPr>
          <w:bCs/>
          <w:iCs/>
        </w:rPr>
        <w:t xml:space="preserve">This activity is intended </w:t>
      </w:r>
      <w:r w:rsidR="00983570">
        <w:rPr>
          <w:bCs/>
          <w:iCs/>
        </w:rPr>
        <w:t xml:space="preserve">for </w:t>
      </w:r>
      <w:r w:rsidR="00983570" w:rsidRPr="00983570">
        <w:rPr>
          <w:bCs/>
          <w:iCs/>
        </w:rPr>
        <w:t xml:space="preserve">medical oncologists, </w:t>
      </w:r>
      <w:r w:rsidR="00EF0ADA">
        <w:rPr>
          <w:bCs/>
          <w:iCs/>
        </w:rPr>
        <w:t xml:space="preserve">pulmonologist, </w:t>
      </w:r>
      <w:r w:rsidR="00983570" w:rsidRPr="00983570">
        <w:rPr>
          <w:bCs/>
          <w:iCs/>
        </w:rPr>
        <w:t xml:space="preserve">pathologists, and other healthcare professionals involved in the treatment of patients with </w:t>
      </w:r>
      <w:proofErr w:type="spellStart"/>
      <w:r w:rsidR="00EF0ADA">
        <w:rPr>
          <w:bCs/>
          <w:iCs/>
        </w:rPr>
        <w:t>nonsquamous</w:t>
      </w:r>
      <w:proofErr w:type="spellEnd"/>
      <w:r w:rsidR="00983570" w:rsidRPr="00983570">
        <w:rPr>
          <w:bCs/>
          <w:iCs/>
        </w:rPr>
        <w:t xml:space="preserve"> </w:t>
      </w:r>
      <w:del w:id="33" w:author="Christi Gray" w:date="2014-10-27T16:23:00Z">
        <w:r w:rsidR="00983570" w:rsidRPr="00983570" w:rsidDel="003535D0">
          <w:rPr>
            <w:bCs/>
            <w:iCs/>
          </w:rPr>
          <w:delText>N</w:delText>
        </w:r>
        <w:r w:rsidR="00EF0ADA" w:rsidDel="003535D0">
          <w:rPr>
            <w:bCs/>
            <w:iCs/>
          </w:rPr>
          <w:delText>on</w:delText>
        </w:r>
      </w:del>
      <w:ins w:id="34" w:author="Christi Gray" w:date="2014-10-27T16:23:00Z">
        <w:r w:rsidR="003535D0">
          <w:rPr>
            <w:bCs/>
            <w:iCs/>
          </w:rPr>
          <w:t>non</w:t>
        </w:r>
      </w:ins>
      <w:r w:rsidR="00EF0ADA">
        <w:rPr>
          <w:bCs/>
          <w:iCs/>
        </w:rPr>
        <w:t>-</w:t>
      </w:r>
      <w:r w:rsidR="003535D0">
        <w:rPr>
          <w:bCs/>
          <w:iCs/>
        </w:rPr>
        <w:t>small</w:t>
      </w:r>
      <w:ins w:id="35" w:author="Christi Gray" w:date="2014-10-27T16:23:00Z">
        <w:r w:rsidR="003535D0">
          <w:rPr>
            <w:bCs/>
            <w:iCs/>
          </w:rPr>
          <w:t xml:space="preserve"> </w:t>
        </w:r>
      </w:ins>
      <w:del w:id="36" w:author="Christi Gray" w:date="2014-10-27T16:23:00Z">
        <w:r w:rsidR="003535D0" w:rsidDel="003535D0">
          <w:rPr>
            <w:bCs/>
            <w:iCs/>
          </w:rPr>
          <w:delText>-</w:delText>
        </w:r>
      </w:del>
      <w:r w:rsidR="003535D0">
        <w:rPr>
          <w:bCs/>
          <w:iCs/>
        </w:rPr>
        <w:t xml:space="preserve">cell lung cancer </w:t>
      </w:r>
      <w:r w:rsidR="00EF0ADA">
        <w:rPr>
          <w:bCs/>
          <w:iCs/>
        </w:rPr>
        <w:t>(N</w:t>
      </w:r>
      <w:r w:rsidR="00983570" w:rsidRPr="00983570">
        <w:rPr>
          <w:bCs/>
          <w:iCs/>
        </w:rPr>
        <w:t>SCLC</w:t>
      </w:r>
      <w:r w:rsidR="00EF0ADA">
        <w:rPr>
          <w:bCs/>
          <w:iCs/>
        </w:rPr>
        <w:t>)</w:t>
      </w:r>
      <w:r w:rsidR="00983570" w:rsidRPr="00983570">
        <w:rPr>
          <w:bCs/>
          <w:iCs/>
        </w:rPr>
        <w:t>.</w:t>
      </w:r>
    </w:p>
    <w:p w14:paraId="4D459A14" w14:textId="77777777" w:rsidR="00121FB5" w:rsidRDefault="00121FB5" w:rsidP="007A0164">
      <w:pPr>
        <w:pBdr>
          <w:bottom w:val="single" w:sz="12" w:space="1" w:color="auto"/>
        </w:pBdr>
        <w:spacing w:after="0" w:line="240" w:lineRule="auto"/>
      </w:pPr>
    </w:p>
    <w:p w14:paraId="05A10536" w14:textId="77777777" w:rsidR="00847793" w:rsidRDefault="00847793" w:rsidP="007A0164">
      <w:pPr>
        <w:spacing w:after="0" w:line="240" w:lineRule="auto"/>
      </w:pPr>
    </w:p>
    <w:p w14:paraId="0D519CFF" w14:textId="7783C0C2" w:rsidR="00847793" w:rsidRPr="003F64AF" w:rsidRDefault="00847793" w:rsidP="004E0E44">
      <w:pPr>
        <w:pStyle w:val="ListParagraph"/>
        <w:numPr>
          <w:ilvl w:val="0"/>
          <w:numId w:val="2"/>
        </w:numPr>
        <w:spacing w:after="0" w:line="240" w:lineRule="auto"/>
        <w:rPr>
          <w:b/>
        </w:rPr>
      </w:pPr>
      <w:r w:rsidRPr="003F64AF">
        <w:rPr>
          <w:b/>
          <w:highlight w:val="yellow"/>
        </w:rPr>
        <w:t>[</w:t>
      </w:r>
      <w:r w:rsidR="00195FD8">
        <w:rPr>
          <w:b/>
          <w:highlight w:val="yellow"/>
        </w:rPr>
        <w:t>Learning</w:t>
      </w:r>
      <w:r w:rsidRPr="003F64AF">
        <w:rPr>
          <w:b/>
          <w:highlight w:val="yellow"/>
        </w:rPr>
        <w:t xml:space="preserve"> Objectives]</w:t>
      </w:r>
    </w:p>
    <w:p w14:paraId="4A987513" w14:textId="77777777" w:rsidR="008017C1" w:rsidRDefault="008017C1" w:rsidP="008017C1">
      <w:pPr>
        <w:spacing w:after="0" w:line="240" w:lineRule="auto"/>
        <w:rPr>
          <w:color w:val="000000"/>
        </w:rPr>
      </w:pPr>
      <w:r>
        <w:rPr>
          <w:color w:val="000000"/>
        </w:rPr>
        <w:t>After successful completion of this educational activity, participants should be able to:</w:t>
      </w:r>
    </w:p>
    <w:p w14:paraId="1CF7155C" w14:textId="4C4CD127" w:rsidR="00983570" w:rsidRDefault="00EF0ADA" w:rsidP="00983570">
      <w:pPr>
        <w:numPr>
          <w:ilvl w:val="0"/>
          <w:numId w:val="31"/>
        </w:numPr>
        <w:autoSpaceDE w:val="0"/>
        <w:autoSpaceDN w:val="0"/>
        <w:adjustRightInd w:val="0"/>
        <w:spacing w:after="0" w:line="240" w:lineRule="auto"/>
        <w:contextualSpacing/>
        <w:rPr>
          <w:rFonts w:ascii="Calibri" w:eastAsia="Calibri" w:hAnsi="Calibri" w:cs="Frutiger-Light"/>
          <w:lang w:bidi="en-US"/>
        </w:rPr>
      </w:pPr>
      <w:r>
        <w:rPr>
          <w:rFonts w:ascii="Calibri" w:eastAsia="Calibri" w:hAnsi="Calibri" w:cs="Frutiger-Light"/>
          <w:lang w:bidi="en-US"/>
        </w:rPr>
        <w:lastRenderedPageBreak/>
        <w:t xml:space="preserve">Describe current chemotherapeutic options for patients with </w:t>
      </w:r>
      <w:proofErr w:type="spellStart"/>
      <w:r>
        <w:rPr>
          <w:rFonts w:ascii="Calibri" w:eastAsia="Calibri" w:hAnsi="Calibri" w:cs="Frutiger-Light"/>
          <w:lang w:bidi="en-US"/>
        </w:rPr>
        <w:t>nonsquamous</w:t>
      </w:r>
      <w:proofErr w:type="spellEnd"/>
      <w:r>
        <w:rPr>
          <w:rFonts w:ascii="Calibri" w:eastAsia="Calibri" w:hAnsi="Calibri" w:cs="Frutiger-Light"/>
          <w:lang w:bidi="en-US"/>
        </w:rPr>
        <w:t xml:space="preserve"> NSCLC</w:t>
      </w:r>
    </w:p>
    <w:p w14:paraId="0A4BE421" w14:textId="65F19BBB" w:rsidR="00EF0ADA" w:rsidRDefault="00EF0ADA" w:rsidP="00983570">
      <w:pPr>
        <w:numPr>
          <w:ilvl w:val="0"/>
          <w:numId w:val="31"/>
        </w:numPr>
        <w:autoSpaceDE w:val="0"/>
        <w:autoSpaceDN w:val="0"/>
        <w:adjustRightInd w:val="0"/>
        <w:spacing w:after="0" w:line="240" w:lineRule="auto"/>
        <w:contextualSpacing/>
        <w:rPr>
          <w:rFonts w:ascii="Calibri" w:eastAsia="Calibri" w:hAnsi="Calibri" w:cs="Frutiger-Light"/>
          <w:lang w:bidi="en-US"/>
        </w:rPr>
      </w:pPr>
      <w:r>
        <w:rPr>
          <w:rFonts w:ascii="Calibri" w:eastAsia="Calibri" w:hAnsi="Calibri" w:cs="Frutiger-Light"/>
          <w:lang w:bidi="en-US"/>
        </w:rPr>
        <w:t>Evaluate recent</w:t>
      </w:r>
      <w:ins w:id="37" w:author="Christi Gray" w:date="2014-10-27T16:25:00Z">
        <w:r w:rsidR="003535D0">
          <w:rPr>
            <w:rFonts w:ascii="Calibri" w:eastAsia="Calibri" w:hAnsi="Calibri" w:cs="Frutiger-Light"/>
            <w:lang w:bidi="en-US"/>
          </w:rPr>
          <w:t>ly</w:t>
        </w:r>
      </w:ins>
      <w:r>
        <w:rPr>
          <w:rFonts w:ascii="Calibri" w:eastAsia="Calibri" w:hAnsi="Calibri" w:cs="Frutiger-Light"/>
          <w:lang w:bidi="en-US"/>
        </w:rPr>
        <w:t xml:space="preserve"> published clinical trial data</w:t>
      </w:r>
      <w:ins w:id="38" w:author="Christi Gray" w:date="2014-10-27T16:25:00Z">
        <w:r w:rsidR="003535D0">
          <w:rPr>
            <w:rFonts w:ascii="Calibri" w:eastAsia="Calibri" w:hAnsi="Calibri" w:cs="Frutiger-Light"/>
            <w:lang w:bidi="en-US"/>
          </w:rPr>
          <w:t xml:space="preserve"> that</w:t>
        </w:r>
      </w:ins>
      <w:r>
        <w:rPr>
          <w:rFonts w:ascii="Calibri" w:eastAsia="Calibri" w:hAnsi="Calibri" w:cs="Frutiger-Light"/>
          <w:lang w:bidi="en-US"/>
        </w:rPr>
        <w:t xml:space="preserve"> focuse</w:t>
      </w:r>
      <w:ins w:id="39" w:author="Christi Gray" w:date="2014-10-27T16:25:00Z">
        <w:r w:rsidR="003535D0">
          <w:rPr>
            <w:rFonts w:ascii="Calibri" w:eastAsia="Calibri" w:hAnsi="Calibri" w:cs="Frutiger-Light"/>
            <w:lang w:bidi="en-US"/>
          </w:rPr>
          <w:t>s</w:t>
        </w:r>
      </w:ins>
      <w:del w:id="40" w:author="Christi Gray" w:date="2014-10-27T16:25:00Z">
        <w:r w:rsidDel="003535D0">
          <w:rPr>
            <w:rFonts w:ascii="Calibri" w:eastAsia="Calibri" w:hAnsi="Calibri" w:cs="Frutiger-Light"/>
            <w:lang w:bidi="en-US"/>
          </w:rPr>
          <w:delText>d</w:delText>
        </w:r>
      </w:del>
      <w:r>
        <w:rPr>
          <w:rFonts w:ascii="Calibri" w:eastAsia="Calibri" w:hAnsi="Calibri" w:cs="Frutiger-Light"/>
          <w:lang w:bidi="en-US"/>
        </w:rPr>
        <w:t xml:space="preserve"> on comparing different chemotherapeutic regimens in </w:t>
      </w:r>
      <w:ins w:id="41" w:author="Christi Gray" w:date="2014-10-27T16:25:00Z">
        <w:r w:rsidR="003535D0">
          <w:rPr>
            <w:rFonts w:ascii="Calibri" w:eastAsia="Calibri" w:hAnsi="Calibri" w:cs="Frutiger-Light"/>
            <w:lang w:bidi="en-US"/>
          </w:rPr>
          <w:t xml:space="preserve">the treatment of </w:t>
        </w:r>
      </w:ins>
      <w:proofErr w:type="spellStart"/>
      <w:r>
        <w:rPr>
          <w:rFonts w:ascii="Calibri" w:eastAsia="Calibri" w:hAnsi="Calibri" w:cs="Frutiger-Light"/>
          <w:lang w:bidi="en-US"/>
        </w:rPr>
        <w:t>nonsquamous</w:t>
      </w:r>
      <w:proofErr w:type="spellEnd"/>
      <w:r>
        <w:rPr>
          <w:rFonts w:ascii="Calibri" w:eastAsia="Calibri" w:hAnsi="Calibri" w:cs="Frutiger-Light"/>
          <w:lang w:bidi="en-US"/>
        </w:rPr>
        <w:t xml:space="preserve"> NSCLC</w:t>
      </w:r>
    </w:p>
    <w:p w14:paraId="1C7B8F1F" w14:textId="0BE4BE2B" w:rsidR="00EF0ADA" w:rsidRPr="00983570" w:rsidRDefault="00EF0ADA" w:rsidP="00983570">
      <w:pPr>
        <w:numPr>
          <w:ilvl w:val="0"/>
          <w:numId w:val="31"/>
        </w:numPr>
        <w:autoSpaceDE w:val="0"/>
        <w:autoSpaceDN w:val="0"/>
        <w:adjustRightInd w:val="0"/>
        <w:spacing w:after="0" w:line="240" w:lineRule="auto"/>
        <w:contextualSpacing/>
        <w:rPr>
          <w:rFonts w:ascii="Calibri" w:eastAsia="Calibri" w:hAnsi="Calibri" w:cs="Frutiger-Light"/>
          <w:lang w:bidi="en-US"/>
        </w:rPr>
      </w:pPr>
      <w:r>
        <w:rPr>
          <w:rFonts w:ascii="Calibri" w:eastAsia="Calibri" w:hAnsi="Calibri" w:cs="Frutiger-Light"/>
          <w:lang w:bidi="en-US"/>
        </w:rPr>
        <w:t>Discuss how these</w:t>
      </w:r>
      <w:ins w:id="42" w:author="Christi Gray" w:date="2014-10-27T16:28:00Z">
        <w:r w:rsidR="003B1389">
          <w:rPr>
            <w:rFonts w:ascii="Calibri" w:eastAsia="Calibri" w:hAnsi="Calibri" w:cs="Frutiger-Light"/>
            <w:lang w:bidi="en-US"/>
          </w:rPr>
          <w:t xml:space="preserve"> recently published</w:t>
        </w:r>
      </w:ins>
      <w:r>
        <w:rPr>
          <w:rFonts w:ascii="Calibri" w:eastAsia="Calibri" w:hAnsi="Calibri" w:cs="Frutiger-Light"/>
          <w:lang w:bidi="en-US"/>
        </w:rPr>
        <w:t xml:space="preserve"> data are likely to influence current and future clinical practice</w:t>
      </w:r>
      <w:ins w:id="43" w:author="Christi Gray" w:date="2014-10-27T16:28:00Z">
        <w:r w:rsidR="003B1389">
          <w:rPr>
            <w:rFonts w:ascii="Calibri" w:eastAsia="Calibri" w:hAnsi="Calibri" w:cs="Frutiger-Light"/>
            <w:lang w:bidi="en-US"/>
          </w:rPr>
          <w:t xml:space="preserve"> when treating patients with </w:t>
        </w:r>
        <w:proofErr w:type="spellStart"/>
        <w:r w:rsidR="003B1389">
          <w:rPr>
            <w:rFonts w:ascii="Calibri" w:eastAsia="Calibri" w:hAnsi="Calibri" w:cs="Frutiger-Light"/>
            <w:lang w:bidi="en-US"/>
          </w:rPr>
          <w:t>nonsquamous</w:t>
        </w:r>
        <w:proofErr w:type="spellEnd"/>
        <w:r w:rsidR="003B1389">
          <w:rPr>
            <w:rFonts w:ascii="Calibri" w:eastAsia="Calibri" w:hAnsi="Calibri" w:cs="Frutiger-Light"/>
            <w:lang w:bidi="en-US"/>
          </w:rPr>
          <w:t xml:space="preserve"> NSCLC</w:t>
        </w:r>
      </w:ins>
    </w:p>
    <w:p w14:paraId="75BC0F00" w14:textId="77777777" w:rsidR="008017C1" w:rsidRDefault="008017C1" w:rsidP="00983570">
      <w:pPr>
        <w:spacing w:after="0" w:line="240" w:lineRule="auto"/>
        <w:rPr>
          <w:rFonts w:eastAsia="Verdana" w:cs="Arial"/>
        </w:rPr>
      </w:pPr>
    </w:p>
    <w:p w14:paraId="566A423A" w14:textId="77777777" w:rsidR="00BD06F6" w:rsidRDefault="00BD06F6" w:rsidP="00BD06F6">
      <w:pPr>
        <w:pStyle w:val="ListParagraph"/>
        <w:spacing w:after="0" w:line="240" w:lineRule="auto"/>
        <w:rPr>
          <w:color w:val="000000"/>
        </w:rPr>
      </w:pPr>
    </w:p>
    <w:p w14:paraId="0348666D" w14:textId="0149DD3A" w:rsidR="003B11E9" w:rsidRPr="00121FB5" w:rsidRDefault="00326C53" w:rsidP="00121FB5">
      <w:pPr>
        <w:pBdr>
          <w:bottom w:val="single" w:sz="12" w:space="1" w:color="auto"/>
        </w:pBdr>
        <w:spacing w:after="0" w:line="240" w:lineRule="auto"/>
        <w:rPr>
          <w:b/>
          <w:i/>
          <w:color w:val="000000"/>
          <w:sz w:val="20"/>
          <w:szCs w:val="20"/>
        </w:rPr>
      </w:pPr>
      <w:r w:rsidRPr="00326C53">
        <w:rPr>
          <w:b/>
          <w:i/>
          <w:color w:val="000000"/>
          <w:sz w:val="20"/>
          <w:szCs w:val="20"/>
        </w:rPr>
        <w:t>[NOTE: learning objectives must be specific, measurable, attainable, relevant, time limited]</w:t>
      </w:r>
    </w:p>
    <w:p w14:paraId="0B8E16C7" w14:textId="77777777" w:rsidR="003B11E9" w:rsidRDefault="003B11E9" w:rsidP="007A0164">
      <w:pPr>
        <w:spacing w:after="0" w:line="240" w:lineRule="auto"/>
        <w:rPr>
          <w:b/>
          <w:color w:val="000000"/>
        </w:rPr>
      </w:pPr>
    </w:p>
    <w:p w14:paraId="098F3E32" w14:textId="373F902D" w:rsidR="00847793" w:rsidRPr="00BD06F6" w:rsidRDefault="00847793" w:rsidP="004E0E44">
      <w:pPr>
        <w:pStyle w:val="ListParagraph"/>
        <w:numPr>
          <w:ilvl w:val="0"/>
          <w:numId w:val="2"/>
        </w:numPr>
        <w:spacing w:after="0" w:line="240" w:lineRule="auto"/>
        <w:rPr>
          <w:b/>
          <w:color w:val="000000"/>
        </w:rPr>
      </w:pPr>
      <w:r w:rsidRPr="00BD06F6">
        <w:rPr>
          <w:b/>
          <w:color w:val="000000"/>
        </w:rPr>
        <w:t>[Faculty</w:t>
      </w:r>
      <w:r w:rsidR="006A5CA4" w:rsidRPr="00BD06F6">
        <w:rPr>
          <w:b/>
          <w:color w:val="000000"/>
        </w:rPr>
        <w:t xml:space="preserve"> Listing</w:t>
      </w:r>
      <w:r w:rsidR="004E0E44" w:rsidRPr="00BD06F6">
        <w:rPr>
          <w:b/>
          <w:color w:val="000000"/>
        </w:rPr>
        <w:t>/Featured Experts/Discussants….Faculty Listing and Featured Experts sections are stacked, Discussants section is in-line</w:t>
      </w:r>
      <w:r w:rsidRPr="00BD06F6">
        <w:rPr>
          <w:b/>
          <w:color w:val="000000"/>
        </w:rPr>
        <w:t>]</w:t>
      </w:r>
    </w:p>
    <w:p w14:paraId="26D2C15B" w14:textId="77777777" w:rsidR="00146C6F" w:rsidRDefault="00146C6F" w:rsidP="00121FB5">
      <w:pPr>
        <w:pBdr>
          <w:bottom w:val="single" w:sz="12" w:space="1" w:color="auto"/>
        </w:pBdr>
        <w:spacing w:after="0" w:line="240" w:lineRule="auto"/>
        <w:rPr>
          <w:b/>
          <w:color w:val="000000"/>
        </w:rPr>
      </w:pPr>
    </w:p>
    <w:p w14:paraId="34979167" w14:textId="6FA4E101" w:rsidR="00983570" w:rsidRPr="00983570" w:rsidRDefault="00983570" w:rsidP="00121FB5">
      <w:pPr>
        <w:pBdr>
          <w:bottom w:val="single" w:sz="12" w:space="1" w:color="auto"/>
        </w:pBdr>
        <w:spacing w:after="0" w:line="240" w:lineRule="auto"/>
        <w:rPr>
          <w:b/>
          <w:color w:val="000000"/>
        </w:rPr>
      </w:pPr>
      <w:r w:rsidRPr="00BD06F6">
        <w:rPr>
          <w:b/>
          <w:color w:val="000000"/>
        </w:rPr>
        <w:t>Featured Experts</w:t>
      </w:r>
    </w:p>
    <w:p w14:paraId="18B5F54C" w14:textId="77777777" w:rsidR="00983570" w:rsidRPr="00EF0ADA" w:rsidRDefault="00983570" w:rsidP="00983570">
      <w:pPr>
        <w:pBdr>
          <w:bottom w:val="single" w:sz="12" w:space="1" w:color="auto"/>
        </w:pBdr>
        <w:spacing w:after="0" w:line="240" w:lineRule="auto"/>
        <w:rPr>
          <w:color w:val="000000"/>
        </w:rPr>
      </w:pPr>
      <w:r w:rsidRPr="00EF0ADA">
        <w:rPr>
          <w:color w:val="000000"/>
        </w:rPr>
        <w:t>Francesco Grossi, MD</w:t>
      </w:r>
    </w:p>
    <w:p w14:paraId="17902666" w14:textId="77777777" w:rsidR="00983570" w:rsidRPr="00EF0ADA" w:rsidRDefault="00983570" w:rsidP="00983570">
      <w:pPr>
        <w:pBdr>
          <w:bottom w:val="single" w:sz="12" w:space="1" w:color="auto"/>
        </w:pBdr>
        <w:spacing w:after="0" w:line="240" w:lineRule="auto"/>
        <w:rPr>
          <w:color w:val="000000"/>
        </w:rPr>
      </w:pPr>
      <w:r w:rsidRPr="00EF0ADA">
        <w:rPr>
          <w:color w:val="000000"/>
        </w:rPr>
        <w:t>National Institute for Cancer Research</w:t>
      </w:r>
    </w:p>
    <w:p w14:paraId="43A663AD" w14:textId="101DDCF7" w:rsidR="004E0E44" w:rsidRPr="00EF0ADA" w:rsidRDefault="00983570" w:rsidP="00983570">
      <w:pPr>
        <w:pBdr>
          <w:bottom w:val="single" w:sz="12" w:space="1" w:color="auto"/>
        </w:pBdr>
        <w:spacing w:after="0" w:line="240" w:lineRule="auto"/>
        <w:rPr>
          <w:color w:val="000000"/>
        </w:rPr>
      </w:pPr>
      <w:r w:rsidRPr="00EF0ADA">
        <w:rPr>
          <w:color w:val="000000"/>
        </w:rPr>
        <w:t>Genoa, Italy</w:t>
      </w:r>
    </w:p>
    <w:p w14:paraId="6D68FC53" w14:textId="77777777" w:rsidR="00983570" w:rsidRPr="00EF0ADA" w:rsidRDefault="00983570" w:rsidP="00983570">
      <w:pPr>
        <w:pBdr>
          <w:bottom w:val="single" w:sz="12" w:space="1" w:color="auto"/>
        </w:pBdr>
        <w:spacing w:after="0" w:line="240" w:lineRule="auto"/>
        <w:rPr>
          <w:color w:val="000000"/>
        </w:rPr>
      </w:pPr>
    </w:p>
    <w:p w14:paraId="0FFD006A" w14:textId="77777777" w:rsidR="00983570" w:rsidRPr="00EF0ADA" w:rsidRDefault="00983570" w:rsidP="00983570">
      <w:pPr>
        <w:pBdr>
          <w:bottom w:val="single" w:sz="12" w:space="1" w:color="auto"/>
        </w:pBdr>
        <w:spacing w:after="0" w:line="240" w:lineRule="auto"/>
        <w:rPr>
          <w:color w:val="000000"/>
        </w:rPr>
      </w:pPr>
      <w:r w:rsidRPr="00EF0ADA">
        <w:rPr>
          <w:color w:val="000000"/>
        </w:rPr>
        <w:t>Martin Reck, MD, PhD</w:t>
      </w:r>
    </w:p>
    <w:p w14:paraId="780592D5" w14:textId="77777777" w:rsidR="00983570" w:rsidRPr="00983570" w:rsidRDefault="00983570" w:rsidP="00983570">
      <w:pPr>
        <w:pBdr>
          <w:bottom w:val="single" w:sz="12" w:space="1" w:color="auto"/>
        </w:pBdr>
        <w:spacing w:after="0" w:line="240" w:lineRule="auto"/>
        <w:rPr>
          <w:color w:val="000000"/>
          <w:lang w:val="nl-NL"/>
        </w:rPr>
      </w:pPr>
      <w:r w:rsidRPr="00983570">
        <w:rPr>
          <w:color w:val="000000"/>
          <w:lang w:val="nl-NL"/>
        </w:rPr>
        <w:t>Hospital Grosshansdorf</w:t>
      </w:r>
    </w:p>
    <w:p w14:paraId="64B2B543" w14:textId="08DEFBA7" w:rsidR="00983570" w:rsidRDefault="00983570" w:rsidP="00983570">
      <w:pPr>
        <w:pBdr>
          <w:bottom w:val="single" w:sz="12" w:space="1" w:color="auto"/>
        </w:pBdr>
        <w:spacing w:after="0" w:line="240" w:lineRule="auto"/>
        <w:rPr>
          <w:color w:val="000000"/>
          <w:lang w:val="nl-NL"/>
        </w:rPr>
      </w:pPr>
      <w:r w:rsidRPr="00983570">
        <w:rPr>
          <w:color w:val="000000"/>
          <w:lang w:val="nl-NL"/>
        </w:rPr>
        <w:t>Grosshansdorf, Germany</w:t>
      </w:r>
    </w:p>
    <w:p w14:paraId="36E0BAC2" w14:textId="77777777" w:rsidR="00983570" w:rsidRPr="001906B6" w:rsidRDefault="00983570" w:rsidP="00983570">
      <w:pPr>
        <w:pBdr>
          <w:bottom w:val="single" w:sz="12" w:space="1" w:color="auto"/>
        </w:pBdr>
        <w:spacing w:after="0" w:line="240" w:lineRule="auto"/>
        <w:rPr>
          <w:color w:val="000000"/>
          <w:lang w:val="nl-NL"/>
        </w:rPr>
      </w:pPr>
    </w:p>
    <w:p w14:paraId="6E30904F" w14:textId="77777777" w:rsidR="002A3E42" w:rsidRPr="00847793" w:rsidRDefault="002A3E42" w:rsidP="007A0164">
      <w:pPr>
        <w:spacing w:after="0" w:line="240" w:lineRule="auto"/>
      </w:pPr>
    </w:p>
    <w:p w14:paraId="60CD34DD" w14:textId="5EB56F4D" w:rsidR="006A5CA4" w:rsidRDefault="00620F8A" w:rsidP="007A0164">
      <w:pPr>
        <w:pStyle w:val="ListParagraph"/>
        <w:numPr>
          <w:ilvl w:val="0"/>
          <w:numId w:val="2"/>
        </w:numPr>
        <w:spacing w:after="0" w:line="240" w:lineRule="auto"/>
        <w:rPr>
          <w:b/>
        </w:rPr>
      </w:pPr>
      <w:r>
        <w:rPr>
          <w:b/>
          <w:highlight w:val="cyan"/>
        </w:rPr>
        <w:t>Provider</w:t>
      </w:r>
    </w:p>
    <w:p w14:paraId="717BB490" w14:textId="77777777" w:rsidR="003B11E9" w:rsidRPr="003B11E9" w:rsidRDefault="003B11E9" w:rsidP="003B11E9">
      <w:pPr>
        <w:pStyle w:val="ListParagraph"/>
        <w:spacing w:after="0" w:line="240" w:lineRule="auto"/>
        <w:rPr>
          <w:b/>
        </w:rPr>
      </w:pPr>
    </w:p>
    <w:p w14:paraId="34192E1A" w14:textId="2AD07744" w:rsidR="00617FD1" w:rsidRDefault="00617FD1" w:rsidP="00617FD1">
      <w:pPr>
        <w:spacing w:after="0" w:line="240" w:lineRule="auto"/>
      </w:pPr>
      <w:r>
        <w:t xml:space="preserve">This activity is </w:t>
      </w:r>
      <w:r w:rsidR="00532778">
        <w:t>provided</w:t>
      </w:r>
      <w:r>
        <w:t xml:space="preserve"> by prIME Oncology.</w:t>
      </w:r>
    </w:p>
    <w:p w14:paraId="39D2F17E" w14:textId="77777777" w:rsidR="00A76993" w:rsidRPr="003A12FE" w:rsidRDefault="00A76993" w:rsidP="00A76993">
      <w:pPr>
        <w:pBdr>
          <w:bottom w:val="single" w:sz="12" w:space="1" w:color="auto"/>
        </w:pBdr>
        <w:spacing w:after="0" w:line="240" w:lineRule="auto"/>
        <w:rPr>
          <w:i/>
          <w:color w:val="000000"/>
        </w:rPr>
      </w:pPr>
    </w:p>
    <w:p w14:paraId="6C873F9E" w14:textId="77777777" w:rsidR="00A76993" w:rsidRDefault="00A76993" w:rsidP="00A76993">
      <w:pPr>
        <w:spacing w:after="0" w:line="240" w:lineRule="auto"/>
      </w:pPr>
    </w:p>
    <w:p w14:paraId="6F07CF09" w14:textId="77777777" w:rsidR="004A6934" w:rsidRDefault="004A6934" w:rsidP="007A0164">
      <w:pPr>
        <w:spacing w:after="0" w:line="240" w:lineRule="auto"/>
      </w:pPr>
    </w:p>
    <w:p w14:paraId="199E886E" w14:textId="10CC27E3" w:rsidR="006A5CA4" w:rsidRPr="003F64AF" w:rsidRDefault="006A5CA4" w:rsidP="004E0E44">
      <w:pPr>
        <w:pStyle w:val="ListParagraph"/>
        <w:numPr>
          <w:ilvl w:val="0"/>
          <w:numId w:val="2"/>
        </w:numPr>
        <w:spacing w:after="0" w:line="240" w:lineRule="auto"/>
        <w:rPr>
          <w:b/>
        </w:rPr>
      </w:pPr>
      <w:r w:rsidRPr="003F64AF">
        <w:rPr>
          <w:b/>
          <w:highlight w:val="cyan"/>
        </w:rPr>
        <w:t>[Continuing Ed</w:t>
      </w:r>
      <w:r w:rsidR="0053113C">
        <w:rPr>
          <w:b/>
          <w:highlight w:val="cyan"/>
        </w:rPr>
        <w:t>ucation</w:t>
      </w:r>
      <w:r w:rsidR="00E13424" w:rsidRPr="003F64AF">
        <w:rPr>
          <w:b/>
          <w:highlight w:val="cyan"/>
        </w:rPr>
        <w:t>---choose one]</w:t>
      </w:r>
    </w:p>
    <w:p w14:paraId="71E496AF" w14:textId="77777777" w:rsidR="00651AF6" w:rsidRPr="006A5CA4" w:rsidRDefault="00651AF6" w:rsidP="00651AF6">
      <w:pPr>
        <w:spacing w:after="0" w:line="240" w:lineRule="auto"/>
        <w:rPr>
          <w:b/>
          <w:u w:val="single"/>
        </w:rPr>
      </w:pPr>
      <w:r w:rsidRPr="006A5CA4">
        <w:rPr>
          <w:b/>
          <w:u w:val="single"/>
        </w:rPr>
        <w:t>US CME</w:t>
      </w:r>
    </w:p>
    <w:p w14:paraId="16488EC3" w14:textId="4600A842" w:rsidR="00651AF6" w:rsidRDefault="000E4826" w:rsidP="00651AF6">
      <w:pPr>
        <w:spacing w:after="0" w:line="240" w:lineRule="auto"/>
      </w:pPr>
      <w:r w:rsidRPr="000E4826">
        <w:rPr>
          <w:color w:val="000000"/>
        </w:rPr>
        <w:t xml:space="preserve"> </w:t>
      </w:r>
      <w:proofErr w:type="gramStart"/>
      <w:r>
        <w:rPr>
          <w:color w:val="000000"/>
        </w:rPr>
        <w:t>prIME</w:t>
      </w:r>
      <w:proofErr w:type="gramEnd"/>
      <w:r>
        <w:rPr>
          <w:color w:val="000000"/>
        </w:rPr>
        <w:t xml:space="preserve"> Oncology is accredited by the Accreditation Council for Continuing Medical Education (ACCME®) to provide continuing medical education for physicians.</w:t>
      </w:r>
    </w:p>
    <w:p w14:paraId="78999771" w14:textId="667F2133" w:rsidR="00055E39" w:rsidRDefault="00055E39" w:rsidP="00055E39">
      <w:pPr>
        <w:spacing w:after="0" w:line="240" w:lineRule="auto"/>
      </w:pPr>
      <w:r>
        <w:t>[Insert ACCME logo]</w:t>
      </w:r>
      <w:r w:rsidR="00507217">
        <w:t xml:space="preserve"> </w:t>
      </w:r>
    </w:p>
    <w:p w14:paraId="3753CAA1" w14:textId="77777777" w:rsidR="00055E39" w:rsidRDefault="00055E39" w:rsidP="00651AF6">
      <w:pPr>
        <w:spacing w:after="0" w:line="240" w:lineRule="auto"/>
      </w:pPr>
    </w:p>
    <w:p w14:paraId="249150A4" w14:textId="598C9907" w:rsidR="00651AF6" w:rsidRDefault="00651AF6" w:rsidP="00651AF6">
      <w:pPr>
        <w:spacing w:after="0" w:line="240" w:lineRule="auto"/>
      </w:pPr>
      <w:proofErr w:type="gramStart"/>
      <w:r>
        <w:t>prIME</w:t>
      </w:r>
      <w:proofErr w:type="gramEnd"/>
      <w:r>
        <w:t xml:space="preserve"> Oncology designates this </w:t>
      </w:r>
      <w:r w:rsidR="00BD06F6">
        <w:t xml:space="preserve">enduring </w:t>
      </w:r>
      <w:r>
        <w:t xml:space="preserve">activity for a maximum of </w:t>
      </w:r>
      <w:commentRangeStart w:id="44"/>
      <w:r w:rsidR="001736BE" w:rsidRPr="001736BE">
        <w:rPr>
          <w:i/>
        </w:rPr>
        <w:t>0.25</w:t>
      </w:r>
      <w:commentRangeEnd w:id="44"/>
      <w:r w:rsidR="001736BE">
        <w:rPr>
          <w:rStyle w:val="CommentReference"/>
        </w:rPr>
        <w:commentReference w:id="44"/>
      </w:r>
      <w:r>
        <w:rPr>
          <w:i/>
        </w:rPr>
        <w:t xml:space="preserve"> AMA PRA Category 1 Credits</w:t>
      </w:r>
      <w:r>
        <w:rPr>
          <w:rFonts w:cstheme="minorHAnsi"/>
          <w:i/>
        </w:rPr>
        <w:t>™</w:t>
      </w:r>
      <w:r>
        <w:rPr>
          <w:i/>
        </w:rPr>
        <w:t xml:space="preserve">. </w:t>
      </w:r>
      <w:r>
        <w:t xml:space="preserve">Physicians should claim </w:t>
      </w:r>
      <w:r w:rsidR="00CA4A43">
        <w:t>only</w:t>
      </w:r>
      <w:r w:rsidR="002A0559">
        <w:t xml:space="preserve"> the</w:t>
      </w:r>
      <w:r w:rsidR="00CA4A43">
        <w:t xml:space="preserve"> </w:t>
      </w:r>
      <w:r>
        <w:t>credit commensurate with the extent of their participation in the activity.</w:t>
      </w:r>
    </w:p>
    <w:p w14:paraId="75CF685C" w14:textId="77777777" w:rsidR="00651AF6" w:rsidRDefault="00651AF6" w:rsidP="00651AF6">
      <w:pPr>
        <w:spacing w:after="0" w:line="240" w:lineRule="auto"/>
        <w:rPr>
          <w:b/>
        </w:rPr>
      </w:pPr>
    </w:p>
    <w:p w14:paraId="451B7BD3" w14:textId="77777777" w:rsidR="00651AF6" w:rsidRDefault="00651AF6" w:rsidP="00651AF6">
      <w:pPr>
        <w:spacing w:after="0" w:line="240" w:lineRule="auto"/>
        <w:rPr>
          <w:b/>
        </w:rPr>
      </w:pPr>
    </w:p>
    <w:p w14:paraId="788EEEDF" w14:textId="78CE8AC9" w:rsidR="004D7A60" w:rsidRDefault="004D7A60" w:rsidP="00651AF6">
      <w:pPr>
        <w:pBdr>
          <w:bottom w:val="single" w:sz="12" w:space="1" w:color="auto"/>
        </w:pBdr>
        <w:spacing w:after="0" w:line="240" w:lineRule="auto"/>
        <w:rPr>
          <w:ins w:id="45" w:author="Briana Devaser" w:date="2014-10-27T10:39:00Z"/>
        </w:rPr>
      </w:pPr>
      <w:r>
        <w:t xml:space="preserve">**All CME/CE verbiage should receive final approval from </w:t>
      </w:r>
      <w:r w:rsidR="00D95E9B" w:rsidRPr="00D95E9B">
        <w:t>Regulatory/Compliance Manager</w:t>
      </w:r>
    </w:p>
    <w:p w14:paraId="15BA3E5D" w14:textId="24F73A43" w:rsidR="000F0074" w:rsidRDefault="000F0074" w:rsidP="00651AF6">
      <w:pPr>
        <w:pBdr>
          <w:bottom w:val="single" w:sz="12" w:space="1" w:color="auto"/>
        </w:pBdr>
        <w:spacing w:after="0" w:line="240" w:lineRule="auto"/>
      </w:pPr>
      <w:ins w:id="46" w:author="Briana Devaser" w:date="2014-10-27T10:39:00Z">
        <w:r>
          <w:t>Method of Participation Section is missin</w:t>
        </w:r>
        <w:commentRangeStart w:id="47"/>
        <w:r>
          <w:t>g</w:t>
        </w:r>
        <w:commentRangeEnd w:id="47"/>
        <w:r>
          <w:rPr>
            <w:rStyle w:val="CommentReference"/>
          </w:rPr>
          <w:commentReference w:id="47"/>
        </w:r>
      </w:ins>
    </w:p>
    <w:p w14:paraId="22C2CFC0" w14:textId="77777777" w:rsidR="006D0598" w:rsidRPr="003C0CFB" w:rsidRDefault="006D0598" w:rsidP="003C0CFB">
      <w:pPr>
        <w:spacing w:after="0" w:line="240" w:lineRule="auto"/>
        <w:rPr>
          <w:b/>
        </w:rPr>
      </w:pPr>
    </w:p>
    <w:p w14:paraId="26A8C2A2" w14:textId="77777777" w:rsidR="004A6934" w:rsidRDefault="004A6934" w:rsidP="007A0164">
      <w:pPr>
        <w:spacing w:after="0" w:line="240" w:lineRule="auto"/>
        <w:rPr>
          <w:b/>
        </w:rPr>
      </w:pPr>
    </w:p>
    <w:p w14:paraId="333F7813" w14:textId="5ADD02BC" w:rsidR="006D0598" w:rsidRPr="003F64AF" w:rsidRDefault="00E60D2C" w:rsidP="004E0E44">
      <w:pPr>
        <w:pStyle w:val="ListParagraph"/>
        <w:numPr>
          <w:ilvl w:val="0"/>
          <w:numId w:val="2"/>
        </w:numPr>
        <w:spacing w:after="0" w:line="240" w:lineRule="auto"/>
        <w:rPr>
          <w:b/>
        </w:rPr>
      </w:pPr>
      <w:r w:rsidRPr="00C95A58">
        <w:rPr>
          <w:b/>
          <w:highlight w:val="cyan"/>
        </w:rPr>
        <w:t>Support Statement</w:t>
      </w:r>
      <w:r>
        <w:rPr>
          <w:b/>
        </w:rPr>
        <w:t xml:space="preserve"> </w:t>
      </w:r>
      <w:r w:rsidR="006D0598" w:rsidRPr="003F64AF">
        <w:rPr>
          <w:b/>
        </w:rPr>
        <w:t>[</w:t>
      </w:r>
      <w:r w:rsidR="00053BDA">
        <w:rPr>
          <w:b/>
        </w:rPr>
        <w:t>ACCME</w:t>
      </w:r>
      <w:r w:rsidR="006D0598" w:rsidRPr="003F64AF">
        <w:rPr>
          <w:b/>
        </w:rPr>
        <w:t xml:space="preserve">—consult </w:t>
      </w:r>
      <w:r w:rsidR="00B10689">
        <w:rPr>
          <w:b/>
        </w:rPr>
        <w:t xml:space="preserve">Cindy </w:t>
      </w:r>
      <w:r w:rsidR="006D0598" w:rsidRPr="003F64AF">
        <w:rPr>
          <w:b/>
        </w:rPr>
        <w:t>for proper verbiage</w:t>
      </w:r>
      <w:r w:rsidR="00EB300B">
        <w:rPr>
          <w:b/>
        </w:rPr>
        <w:t xml:space="preserve"> and defer to BD for final approval of complete verbiage</w:t>
      </w:r>
      <w:r w:rsidR="006D0598" w:rsidRPr="003F64AF">
        <w:rPr>
          <w:b/>
        </w:rPr>
        <w:t>]</w:t>
      </w:r>
    </w:p>
    <w:p w14:paraId="1CD9779B" w14:textId="3A6F980D" w:rsidR="00BE7A4F" w:rsidRPr="00BE7A4F" w:rsidRDefault="00BE7A4F" w:rsidP="007A0164">
      <w:pPr>
        <w:spacing w:after="0" w:line="240" w:lineRule="auto"/>
        <w:rPr>
          <w:b/>
        </w:rPr>
      </w:pPr>
    </w:p>
    <w:p w14:paraId="24EE45B9" w14:textId="10B6C80D" w:rsidR="006D0598" w:rsidRDefault="00BE7A4F" w:rsidP="007A0164">
      <w:pPr>
        <w:spacing w:after="0" w:line="240" w:lineRule="auto"/>
      </w:pPr>
      <w:r>
        <w:t>T</w:t>
      </w:r>
      <w:r w:rsidR="004A7029">
        <w:t>his educational activity is</w:t>
      </w:r>
      <w:r>
        <w:t xml:space="preserve"> supported </w:t>
      </w:r>
      <w:r w:rsidR="006D0598">
        <w:t>by</w:t>
      </w:r>
      <w:r>
        <w:t xml:space="preserve"> a grant from</w:t>
      </w:r>
      <w:r w:rsidR="003B11E9">
        <w:t xml:space="preserve"> </w:t>
      </w:r>
      <w:r w:rsidR="00D37400">
        <w:t>Pierre Fabre Pharmaceuticals.</w:t>
      </w:r>
    </w:p>
    <w:p w14:paraId="34661326" w14:textId="0B5D4F5C" w:rsidR="000F0074" w:rsidRDefault="000F0074" w:rsidP="000B2922">
      <w:pPr>
        <w:pBdr>
          <w:bottom w:val="single" w:sz="12" w:space="1" w:color="auto"/>
        </w:pBdr>
        <w:spacing w:after="0" w:line="240" w:lineRule="auto"/>
      </w:pPr>
    </w:p>
    <w:p w14:paraId="590653C1" w14:textId="77777777" w:rsidR="000B2922" w:rsidRDefault="000B2922" w:rsidP="000B2922">
      <w:pPr>
        <w:spacing w:after="0" w:line="240" w:lineRule="auto"/>
      </w:pPr>
    </w:p>
    <w:p w14:paraId="617D1E82" w14:textId="4E9E0B76" w:rsidR="00BA44FF" w:rsidRPr="00C95A58" w:rsidRDefault="000B2922" w:rsidP="000B2922">
      <w:pPr>
        <w:pStyle w:val="ListParagraph"/>
        <w:numPr>
          <w:ilvl w:val="0"/>
          <w:numId w:val="2"/>
        </w:numPr>
        <w:spacing w:after="0" w:line="240" w:lineRule="auto"/>
        <w:rPr>
          <w:b/>
        </w:rPr>
      </w:pPr>
      <w:r w:rsidRPr="00C95A58">
        <w:rPr>
          <w:b/>
        </w:rPr>
        <w:t xml:space="preserve"> </w:t>
      </w:r>
      <w:r w:rsidR="00BA44FF" w:rsidRPr="00C95A58">
        <w:rPr>
          <w:b/>
        </w:rPr>
        <w:t>[Disclosure</w:t>
      </w:r>
      <w:r w:rsidR="00A26DF5" w:rsidRPr="00C95A58">
        <w:rPr>
          <w:b/>
        </w:rPr>
        <w:t>s</w:t>
      </w:r>
      <w:r w:rsidR="00BA44FF" w:rsidRPr="00C95A58">
        <w:rPr>
          <w:b/>
        </w:rPr>
        <w:t>]</w:t>
      </w:r>
    </w:p>
    <w:p w14:paraId="202A89A8" w14:textId="751CCC0F" w:rsidR="008E66A7" w:rsidRDefault="008E66A7" w:rsidP="00BA44FF">
      <w:pPr>
        <w:spacing w:after="0" w:line="240" w:lineRule="auto"/>
        <w:rPr>
          <w:rFonts w:eastAsia="Times New Roman" w:cs="Arial"/>
          <w:b/>
          <w:u w:val="single"/>
        </w:rPr>
      </w:pPr>
      <w:r w:rsidRPr="008E66A7">
        <w:rPr>
          <w:rFonts w:eastAsia="Times New Roman" w:cs="Arial"/>
          <w:b/>
          <w:u w:val="single"/>
        </w:rPr>
        <w:t>CME</w:t>
      </w:r>
    </w:p>
    <w:p w14:paraId="44E1BA93" w14:textId="58B84421" w:rsidR="007565B6" w:rsidRPr="000B2922" w:rsidRDefault="007565B6" w:rsidP="00BA44FF">
      <w:pPr>
        <w:spacing w:after="0" w:line="240" w:lineRule="auto"/>
        <w:rPr>
          <w:rFonts w:eastAsia="Times New Roman" w:cs="Arial"/>
          <w:b/>
        </w:rPr>
      </w:pPr>
      <w:r w:rsidRPr="000B2922">
        <w:rPr>
          <w:rFonts w:eastAsia="Times New Roman" w:cs="Arial"/>
          <w:b/>
        </w:rPr>
        <w:t xml:space="preserve">Disclosure of </w:t>
      </w:r>
      <w:r w:rsidR="00335698" w:rsidRPr="000B2922">
        <w:rPr>
          <w:rFonts w:eastAsia="Times New Roman" w:cs="Arial"/>
          <w:b/>
        </w:rPr>
        <w:t xml:space="preserve">Relevant </w:t>
      </w:r>
      <w:r w:rsidR="0075239A" w:rsidRPr="000B2922">
        <w:rPr>
          <w:rFonts w:eastAsia="Times New Roman" w:cs="Arial"/>
          <w:b/>
        </w:rPr>
        <w:t>Financial Relationships</w:t>
      </w:r>
    </w:p>
    <w:p w14:paraId="50B499A2" w14:textId="7D33E421" w:rsidR="006A2125" w:rsidRDefault="006A2125" w:rsidP="006A2125">
      <w:pPr>
        <w:spacing w:after="0" w:line="240" w:lineRule="auto"/>
        <w:rPr>
          <w:rFonts w:eastAsia="Times New Roman" w:cs="Arial"/>
        </w:rPr>
      </w:pPr>
      <w:proofErr w:type="gramStart"/>
      <w:r w:rsidRPr="0092421B">
        <w:rPr>
          <w:rFonts w:eastAsia="Times New Roman" w:cs="Arial"/>
        </w:rPr>
        <w:t>prIME</w:t>
      </w:r>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sidR="00335698">
        <w:rPr>
          <w:rFonts w:eastAsia="Times New Roman" w:cs="Arial"/>
        </w:rPr>
        <w:t>relevant financial relationships</w:t>
      </w:r>
      <w:r w:rsidRPr="0092421B">
        <w:rPr>
          <w:rFonts w:eastAsia="Times New Roman" w:cs="Arial"/>
        </w:rPr>
        <w:t xml:space="preserve"> with its instructors, planners, managers, and other individuals who are in a position to control the content of </w:t>
      </w:r>
      <w:r>
        <w:rPr>
          <w:rFonts w:eastAsia="Times New Roman" w:cs="Arial"/>
        </w:rPr>
        <w:t>CME 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prIME Oncology for fair</w:t>
      </w:r>
      <w:r>
        <w:rPr>
          <w:rFonts w:eastAsia="Times New Roman" w:cs="Arial"/>
        </w:rPr>
        <w:t>ness,</w:t>
      </w:r>
      <w:r w:rsidRPr="0092421B">
        <w:rPr>
          <w:rFonts w:eastAsia="Times New Roman" w:cs="Arial"/>
        </w:rPr>
        <w:t xml:space="preserve"> balance, </w:t>
      </w:r>
      <w:r>
        <w:rPr>
          <w:rFonts w:eastAsia="Times New Roman" w:cs="Arial"/>
        </w:rPr>
        <w:t xml:space="preserve">and </w:t>
      </w:r>
      <w:r w:rsidRPr="0092421B">
        <w:rPr>
          <w:rFonts w:eastAsia="Times New Roman" w:cs="Arial"/>
        </w:rPr>
        <w:t xml:space="preserve">scientific objectivity of </w:t>
      </w:r>
      <w:r>
        <w:rPr>
          <w:rFonts w:eastAsia="Times New Roman" w:cs="Arial"/>
        </w:rPr>
        <w:t>data</w:t>
      </w:r>
      <w:r w:rsidRPr="0092421B">
        <w:rPr>
          <w:rFonts w:eastAsia="Times New Roman" w:cs="Arial"/>
        </w:rPr>
        <w:t xml:space="preserve">, </w:t>
      </w:r>
      <w:r>
        <w:rPr>
          <w:rFonts w:eastAsia="Times New Roman" w:cs="Arial"/>
        </w:rPr>
        <w:t>as well as</w:t>
      </w:r>
      <w:r w:rsidRPr="0092421B">
        <w:rPr>
          <w:rFonts w:eastAsia="Times New Roman" w:cs="Arial"/>
        </w:rPr>
        <w:t xml:space="preserve"> patient care recommendations. </w:t>
      </w:r>
      <w:proofErr w:type="gramStart"/>
      <w:r w:rsidRPr="0092421B">
        <w:rPr>
          <w:rFonts w:eastAsia="Times New Roman" w:cs="Arial"/>
        </w:rPr>
        <w:t>prIME</w:t>
      </w:r>
      <w:proofErr w:type="gramEnd"/>
      <w:r w:rsidRPr="0092421B">
        <w:rPr>
          <w:rFonts w:eastAsia="Times New Roman" w:cs="Arial"/>
        </w:rPr>
        <w:t xml:space="preserve"> Oncology is committed to providing its learners with high-quality CME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3B76BDA2" w14:textId="77777777" w:rsidR="006A2125" w:rsidRDefault="006A2125" w:rsidP="006A2125">
      <w:pPr>
        <w:spacing w:after="0" w:line="240" w:lineRule="auto"/>
        <w:rPr>
          <w:rFonts w:eastAsia="Times New Roman" w:cs="Arial"/>
        </w:rPr>
      </w:pPr>
    </w:p>
    <w:p w14:paraId="5555CB43" w14:textId="77777777" w:rsidR="006A2125" w:rsidRDefault="006A2125" w:rsidP="006A2125">
      <w:pPr>
        <w:spacing w:after="0" w:line="240" w:lineRule="auto"/>
        <w:rPr>
          <w:rFonts w:eastAsia="Times New Roman" w:cs="Arial"/>
        </w:rPr>
      </w:pPr>
      <w:r w:rsidRPr="006A2125">
        <w:rPr>
          <w:rFonts w:eastAsia="Times New Roman" w:cs="Arial"/>
        </w:rPr>
        <w:t>The faculty reported the following financial relationships or relationships to products or devices they or their</w:t>
      </w:r>
      <w:r>
        <w:rPr>
          <w:rFonts w:eastAsia="Times New Roman" w:cs="Arial"/>
        </w:rPr>
        <w:t xml:space="preserve"> </w:t>
      </w:r>
      <w:r w:rsidRPr="006A2125">
        <w:rPr>
          <w:rFonts w:eastAsia="Times New Roman" w:cs="Arial"/>
        </w:rPr>
        <w:t>spouses/life partners have with commercial interest related to the content of this activity:</w:t>
      </w:r>
    </w:p>
    <w:p w14:paraId="5763BA41" w14:textId="77777777" w:rsidR="006A2125" w:rsidRDefault="006A2125" w:rsidP="006A2125">
      <w:pPr>
        <w:spacing w:after="0" w:line="240" w:lineRule="auto"/>
        <w:rPr>
          <w:rFonts w:eastAsia="Times New Roman" w:cs="Arial"/>
        </w:rPr>
      </w:pPr>
    </w:p>
    <w:p w14:paraId="08413F56" w14:textId="3D43662D" w:rsidR="007F1CD7" w:rsidRDefault="007F1CD7" w:rsidP="00983570">
      <w:pPr>
        <w:spacing w:after="0" w:line="240" w:lineRule="auto"/>
        <w:rPr>
          <w:rFonts w:eastAsia="Times New Roman" w:cs="Arial"/>
        </w:rPr>
      </w:pPr>
      <w:r>
        <w:rPr>
          <w:rFonts w:eastAsia="Times New Roman" w:cs="Arial"/>
        </w:rPr>
        <w:t xml:space="preserve">Dr Grossi </w:t>
      </w:r>
      <w:r w:rsidRPr="007F1CD7">
        <w:rPr>
          <w:rFonts w:eastAsia="Times New Roman" w:cs="Arial"/>
        </w:rPr>
        <w:t>has no relevant financial relationships to disclose. He has agreed to disclose any unlabeled/unapproved uses of drugs or products referenced in his presentation.</w:t>
      </w:r>
    </w:p>
    <w:p w14:paraId="4A2784A8" w14:textId="77777777" w:rsidR="007F1CD7" w:rsidRDefault="007F1CD7" w:rsidP="00983570">
      <w:pPr>
        <w:spacing w:after="0" w:line="240" w:lineRule="auto"/>
        <w:rPr>
          <w:rFonts w:eastAsia="Times New Roman" w:cs="Arial"/>
        </w:rPr>
      </w:pPr>
    </w:p>
    <w:p w14:paraId="01749BA1" w14:textId="1A8AF600" w:rsidR="00D37400" w:rsidRDefault="006A2125" w:rsidP="00983570">
      <w:pPr>
        <w:spacing w:after="0" w:line="240" w:lineRule="auto"/>
        <w:rPr>
          <w:rFonts w:eastAsia="Times New Roman" w:cs="Arial"/>
        </w:rPr>
      </w:pPr>
      <w:r>
        <w:rPr>
          <w:rFonts w:eastAsia="Times New Roman" w:cs="Arial"/>
        </w:rPr>
        <w:t>Dr</w:t>
      </w:r>
      <w:r w:rsidR="00EE1236">
        <w:rPr>
          <w:rFonts w:eastAsia="Times New Roman" w:cs="Arial"/>
        </w:rPr>
        <w:t xml:space="preserve"> </w:t>
      </w:r>
      <w:r w:rsidR="00983570">
        <w:rPr>
          <w:rFonts w:eastAsia="Times New Roman" w:cs="Arial"/>
        </w:rPr>
        <w:t xml:space="preserve">Reck </w:t>
      </w:r>
      <w:r w:rsidR="007F1CD7" w:rsidRPr="007F1CD7">
        <w:rPr>
          <w:rFonts w:eastAsia="Times New Roman" w:cs="Arial"/>
        </w:rPr>
        <w:t xml:space="preserve">has disclosed that he has received consulting fees from AstraZeneca, </w:t>
      </w:r>
      <w:proofErr w:type="spellStart"/>
      <w:r w:rsidR="007F1CD7" w:rsidRPr="007F1CD7">
        <w:rPr>
          <w:rFonts w:eastAsia="Times New Roman" w:cs="Arial"/>
        </w:rPr>
        <w:t>Boehringer-Ingleheim</w:t>
      </w:r>
      <w:proofErr w:type="spellEnd"/>
      <w:r w:rsidR="007F1CD7" w:rsidRPr="007F1CD7">
        <w:rPr>
          <w:rFonts w:eastAsia="Times New Roman" w:cs="Arial"/>
        </w:rPr>
        <w:t xml:space="preserve">, Bristol-Myers Squibb, Hoffmann-La Roche, Lilly, Novartis, and Pfizer. He has also received non-CME fees from AstraZeneca, </w:t>
      </w:r>
      <w:proofErr w:type="spellStart"/>
      <w:r w:rsidR="007F1CD7" w:rsidRPr="007F1CD7">
        <w:rPr>
          <w:rFonts w:eastAsia="Times New Roman" w:cs="Arial"/>
        </w:rPr>
        <w:t>Boehringer-Ingelheim</w:t>
      </w:r>
      <w:proofErr w:type="spellEnd"/>
      <w:r w:rsidR="007F1CD7" w:rsidRPr="007F1CD7">
        <w:rPr>
          <w:rFonts w:eastAsia="Times New Roman" w:cs="Arial"/>
        </w:rPr>
        <w:t>, Bristol-Myers Squibb, Hoffmann-La Roche, Lilly, and Pfizer. He has agreed to disclose any unlabeled/unapproved uses of drugs or products referenced in his presentation.</w:t>
      </w:r>
    </w:p>
    <w:p w14:paraId="6C98B023" w14:textId="77777777" w:rsidR="00983570" w:rsidRDefault="00983570" w:rsidP="00983570">
      <w:pPr>
        <w:spacing w:after="0" w:line="240" w:lineRule="auto"/>
        <w:rPr>
          <w:rFonts w:eastAsia="Times New Roman" w:cs="Arial"/>
        </w:rPr>
      </w:pPr>
    </w:p>
    <w:p w14:paraId="0A11C338" w14:textId="445061F3" w:rsidR="00BD06F6" w:rsidRDefault="006A2125" w:rsidP="00BD06F6">
      <w:pPr>
        <w:spacing w:after="0" w:line="240" w:lineRule="auto"/>
        <w:rPr>
          <w:rFonts w:eastAsia="Times New Roman" w:cs="Arial"/>
        </w:rPr>
      </w:pPr>
      <w:r w:rsidRPr="00423CC1">
        <w:rPr>
          <w:rFonts w:eastAsia="Times New Roman" w:cs="Arial"/>
        </w:rPr>
        <w:t>The employees of</w:t>
      </w:r>
      <w:r>
        <w:rPr>
          <w:rFonts w:eastAsia="Times New Roman" w:cs="Arial"/>
        </w:rPr>
        <w:t xml:space="preserve"> prIME Oncology have disclosed:</w:t>
      </w:r>
      <w:r w:rsidR="008E66A7">
        <w:rPr>
          <w:rFonts w:eastAsia="Times New Roman" w:cs="Arial"/>
        </w:rPr>
        <w:t xml:space="preserve"> </w:t>
      </w:r>
    </w:p>
    <w:p w14:paraId="6EEFC032" w14:textId="6025D12B" w:rsidR="00BD06F6" w:rsidRPr="007F1CD7" w:rsidRDefault="001224FC" w:rsidP="00BD06F6">
      <w:pPr>
        <w:pStyle w:val="ListParagraph"/>
        <w:numPr>
          <w:ilvl w:val="0"/>
          <w:numId w:val="28"/>
        </w:numPr>
        <w:spacing w:after="0" w:line="240" w:lineRule="auto"/>
        <w:rPr>
          <w:rFonts w:eastAsia="Times New Roman" w:cs="Arial"/>
        </w:rPr>
      </w:pPr>
      <w:commentRangeStart w:id="48"/>
      <w:r w:rsidRPr="007F1CD7">
        <w:rPr>
          <w:rFonts w:eastAsia="Times New Roman" w:cs="Arial"/>
          <w:color w:val="333333"/>
        </w:rPr>
        <w:t>Janice Galleshaw, MD</w:t>
      </w:r>
      <w:commentRangeEnd w:id="48"/>
      <w:r w:rsidR="00D67501">
        <w:rPr>
          <w:rStyle w:val="CommentReference"/>
        </w:rPr>
        <w:commentReference w:id="48"/>
      </w:r>
      <w:r w:rsidR="00BD06F6" w:rsidRPr="007F1CD7">
        <w:rPr>
          <w:rFonts w:eastAsia="Times New Roman" w:cs="Arial"/>
          <w:color w:val="333333"/>
        </w:rPr>
        <w:t xml:space="preserve"> (</w:t>
      </w:r>
      <w:r w:rsidRPr="007F1CD7">
        <w:rPr>
          <w:rFonts w:eastAsia="Times New Roman" w:cs="Arial"/>
          <w:color w:val="333333"/>
        </w:rPr>
        <w:t xml:space="preserve">medical </w:t>
      </w:r>
      <w:r w:rsidR="000E4826" w:rsidRPr="007F1CD7">
        <w:rPr>
          <w:rFonts w:eastAsia="Times New Roman" w:cs="Arial"/>
          <w:color w:val="333333"/>
        </w:rPr>
        <w:t xml:space="preserve"> content reviewer/planner</w:t>
      </w:r>
      <w:r w:rsidR="00BD06F6" w:rsidRPr="007F1CD7">
        <w:rPr>
          <w:rFonts w:eastAsia="Times New Roman" w:cs="Arial"/>
          <w:color w:val="333333"/>
        </w:rPr>
        <w:t xml:space="preserve">) – </w:t>
      </w:r>
      <w:r w:rsidRPr="007F1CD7">
        <w:rPr>
          <w:rFonts w:eastAsia="Times New Roman" w:cs="Arial"/>
          <w:color w:val="333333"/>
        </w:rPr>
        <w:t>no relevant financial relationships</w:t>
      </w:r>
    </w:p>
    <w:p w14:paraId="58D1E6A0" w14:textId="30338C6C" w:rsidR="00BD06F6" w:rsidRPr="00BD06F6" w:rsidRDefault="00BD06F6" w:rsidP="00BD06F6">
      <w:pPr>
        <w:pStyle w:val="ListParagraph"/>
        <w:numPr>
          <w:ilvl w:val="0"/>
          <w:numId w:val="26"/>
        </w:numPr>
        <w:spacing w:after="0" w:line="240" w:lineRule="auto"/>
        <w:rPr>
          <w:rFonts w:eastAsia="Times New Roman" w:cs="Arial"/>
        </w:rPr>
      </w:pPr>
      <w:r w:rsidRPr="00BD06F6">
        <w:rPr>
          <w:rFonts w:eastAsia="Times New Roman" w:cs="Arial"/>
        </w:rPr>
        <w:t xml:space="preserve">Sanneke Koekkoek, </w:t>
      </w:r>
      <w:r w:rsidR="00EF0ADA">
        <w:rPr>
          <w:rFonts w:eastAsia="Times New Roman" w:cs="Arial"/>
        </w:rPr>
        <w:t>RN</w:t>
      </w:r>
      <w:r w:rsidRPr="00BD06F6">
        <w:rPr>
          <w:rFonts w:eastAsia="Times New Roman" w:cs="Arial"/>
        </w:rPr>
        <w:t xml:space="preserve"> (clinical</w:t>
      </w:r>
      <w:r w:rsidR="000E4826">
        <w:rPr>
          <w:rFonts w:eastAsia="Times New Roman" w:cs="Arial"/>
        </w:rPr>
        <w:t xml:space="preserve"> content reviewer/planner</w:t>
      </w:r>
      <w:r w:rsidRPr="00BD06F6">
        <w:rPr>
          <w:rFonts w:eastAsia="Times New Roman" w:cs="Arial"/>
        </w:rPr>
        <w:t>) – no relevant financial relationships</w:t>
      </w:r>
    </w:p>
    <w:p w14:paraId="278A6932" w14:textId="6CC8D754" w:rsidR="00BD06F6" w:rsidRDefault="003B1389" w:rsidP="00BD06F6">
      <w:pPr>
        <w:pStyle w:val="ListParagraph"/>
        <w:numPr>
          <w:ilvl w:val="0"/>
          <w:numId w:val="26"/>
        </w:numPr>
        <w:spacing w:after="0" w:line="240" w:lineRule="auto"/>
        <w:rPr>
          <w:rFonts w:eastAsia="Times New Roman" w:cs="Arial"/>
        </w:rPr>
      </w:pPr>
      <w:ins w:id="49" w:author="Christi Gray" w:date="2014-10-27T16:30:00Z">
        <w:r>
          <w:rPr>
            <w:rFonts w:eastAsia="Times New Roman" w:cs="Arial"/>
          </w:rPr>
          <w:t>Christi Gray</w:t>
        </w:r>
      </w:ins>
      <w:del w:id="50" w:author="Christi Gray" w:date="2014-10-27T16:30:00Z">
        <w:r w:rsidR="00BD06F6" w:rsidRPr="00BD06F6" w:rsidDel="003B1389">
          <w:rPr>
            <w:rFonts w:eastAsia="Times New Roman" w:cs="Arial"/>
          </w:rPr>
          <w:delText>Heather Tomlinson, ELS</w:delText>
        </w:r>
      </w:del>
      <w:r w:rsidR="00BD06F6" w:rsidRPr="00BD06F6">
        <w:rPr>
          <w:rFonts w:eastAsia="Times New Roman" w:cs="Arial"/>
        </w:rPr>
        <w:t xml:space="preserve"> (editorial</w:t>
      </w:r>
      <w:r w:rsidR="000E4826">
        <w:rPr>
          <w:rFonts w:eastAsia="Times New Roman" w:cs="Arial"/>
        </w:rPr>
        <w:t xml:space="preserve"> content reviewer</w:t>
      </w:r>
      <w:r w:rsidR="00BD06F6" w:rsidRPr="00BD06F6">
        <w:rPr>
          <w:rFonts w:eastAsia="Times New Roman" w:cs="Arial"/>
        </w:rPr>
        <w:t>) – no relevant financial relationships</w:t>
      </w:r>
    </w:p>
    <w:p w14:paraId="0A0B9AB6" w14:textId="77777777" w:rsidR="006A2125" w:rsidRDefault="006A2125" w:rsidP="006A2125">
      <w:pPr>
        <w:spacing w:after="0" w:line="240" w:lineRule="auto"/>
        <w:rPr>
          <w:rFonts w:eastAsia="Times New Roman" w:cs="Arial"/>
        </w:rPr>
      </w:pPr>
    </w:p>
    <w:p w14:paraId="7A3AF75A" w14:textId="4852C2B4" w:rsidR="006A2125" w:rsidRPr="006A2125" w:rsidRDefault="006A2125" w:rsidP="006A2125">
      <w:pPr>
        <w:spacing w:after="0" w:line="240" w:lineRule="auto"/>
        <w:rPr>
          <w:sz w:val="18"/>
        </w:rPr>
      </w:pPr>
      <w:r w:rsidRPr="006A2125">
        <w:rPr>
          <w:sz w:val="18"/>
        </w:rPr>
        <w:t xml:space="preserve">Disclosure </w:t>
      </w:r>
      <w:r w:rsidR="00215049">
        <w:rPr>
          <w:sz w:val="18"/>
        </w:rPr>
        <w:t>Regarding Unlabeled</w:t>
      </w:r>
      <w:r w:rsidRPr="006A2125">
        <w:rPr>
          <w:sz w:val="18"/>
        </w:rPr>
        <w:t xml:space="preserve"> Use</w:t>
      </w:r>
    </w:p>
    <w:p w14:paraId="43304396" w14:textId="77777777" w:rsidR="006A2125" w:rsidRPr="006A2125" w:rsidRDefault="006A2125" w:rsidP="006A2125">
      <w:pPr>
        <w:spacing w:after="0" w:line="240" w:lineRule="auto"/>
        <w:rPr>
          <w:sz w:val="18"/>
        </w:rPr>
      </w:pPr>
      <w:r w:rsidRPr="006A2125">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2D9DB021" w14:textId="77777777" w:rsidR="006A2125" w:rsidRPr="006A2125" w:rsidRDefault="006A2125" w:rsidP="006A2125">
      <w:pPr>
        <w:spacing w:after="0" w:line="240" w:lineRule="auto"/>
        <w:rPr>
          <w:sz w:val="18"/>
        </w:rPr>
      </w:pPr>
    </w:p>
    <w:p w14:paraId="157AA547" w14:textId="77777777" w:rsidR="006A2125" w:rsidRPr="006A2125" w:rsidRDefault="006A2125" w:rsidP="006A2125">
      <w:pPr>
        <w:spacing w:after="0" w:line="240" w:lineRule="auto"/>
        <w:rPr>
          <w:sz w:val="18"/>
        </w:rPr>
      </w:pPr>
      <w:r w:rsidRPr="006A2125">
        <w:rPr>
          <w:sz w:val="18"/>
        </w:rPr>
        <w:t>Disclaimer</w:t>
      </w:r>
    </w:p>
    <w:p w14:paraId="1D234C9E" w14:textId="77777777" w:rsidR="006A2125" w:rsidRDefault="006A2125" w:rsidP="006A2125">
      <w:pPr>
        <w:spacing w:after="0" w:line="240" w:lineRule="auto"/>
        <w:rPr>
          <w:sz w:val="18"/>
        </w:rPr>
      </w:pPr>
      <w:r w:rsidRPr="006A2125">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0A7F2759" w14:textId="77777777" w:rsidR="00BD43DA" w:rsidRPr="0092421B" w:rsidRDefault="00BD43DA" w:rsidP="00285C5C">
      <w:pPr>
        <w:pBdr>
          <w:bottom w:val="single" w:sz="12" w:space="1" w:color="auto"/>
        </w:pBdr>
        <w:spacing w:after="0" w:line="240" w:lineRule="auto"/>
        <w:rPr>
          <w:rFonts w:eastAsia="Times New Roman" w:cs="Arial"/>
        </w:rPr>
      </w:pPr>
    </w:p>
    <w:p w14:paraId="0DFEF8EB" w14:textId="77777777" w:rsidR="00A31ACC" w:rsidRDefault="00A31ACC" w:rsidP="00285C5C">
      <w:pPr>
        <w:spacing w:after="0" w:line="240" w:lineRule="auto"/>
        <w:rPr>
          <w:b/>
        </w:rPr>
      </w:pPr>
    </w:p>
    <w:p w14:paraId="131F4682" w14:textId="77777777" w:rsidR="00FB47F3" w:rsidRDefault="00FB47F3" w:rsidP="00285C5C">
      <w:pPr>
        <w:spacing w:after="0" w:line="240" w:lineRule="auto"/>
        <w:rPr>
          <w:b/>
        </w:rPr>
      </w:pPr>
    </w:p>
    <w:p w14:paraId="31E0ADB6" w14:textId="544948C7" w:rsidR="00A31ACC" w:rsidRPr="003F64AF" w:rsidRDefault="00A31ACC" w:rsidP="004E0E44">
      <w:pPr>
        <w:pStyle w:val="ListParagraph"/>
        <w:numPr>
          <w:ilvl w:val="0"/>
          <w:numId w:val="2"/>
        </w:numPr>
        <w:spacing w:after="0" w:line="240" w:lineRule="auto"/>
        <w:rPr>
          <w:b/>
        </w:rPr>
      </w:pPr>
      <w:r w:rsidRPr="003F64AF">
        <w:rPr>
          <w:b/>
          <w:highlight w:val="cyan"/>
        </w:rPr>
        <w:t>[URL</w:t>
      </w:r>
      <w:r w:rsidR="002B36FF">
        <w:rPr>
          <w:b/>
          <w:highlight w:val="cyan"/>
        </w:rPr>
        <w:t xml:space="preserve"> and Mobile App Name</w:t>
      </w:r>
      <w:r w:rsidRPr="003F64AF">
        <w:rPr>
          <w:b/>
          <w:highlight w:val="cyan"/>
        </w:rPr>
        <w:t>---give suggestions for URL name]</w:t>
      </w:r>
      <w:r w:rsidR="002A3E42" w:rsidRPr="003F64AF">
        <w:rPr>
          <w:b/>
          <w:highlight w:val="cyan"/>
        </w:rPr>
        <w:t xml:space="preserve"> ***Should be discussed and decided upon at the Kickoff Meeting.</w:t>
      </w:r>
    </w:p>
    <w:p w14:paraId="1374F9B5" w14:textId="77777777" w:rsidR="00A31ACC" w:rsidRDefault="00A31ACC" w:rsidP="00285C5C">
      <w:pPr>
        <w:pBdr>
          <w:bottom w:val="single" w:sz="12" w:space="1" w:color="auto"/>
        </w:pBdr>
        <w:spacing w:after="0" w:line="240" w:lineRule="auto"/>
      </w:pPr>
      <w:r w:rsidRPr="00717044">
        <w:rPr>
          <w:u w:val="single"/>
        </w:rPr>
        <w:t xml:space="preserve">Insert </w:t>
      </w:r>
      <w:r w:rsidR="002A3E42" w:rsidRPr="00717044">
        <w:rPr>
          <w:u w:val="single"/>
        </w:rPr>
        <w:t>URL here</w:t>
      </w:r>
      <w:r w:rsidR="002A3E42">
        <w:t>.</w:t>
      </w:r>
    </w:p>
    <w:p w14:paraId="67433BBA" w14:textId="3DF021F8" w:rsidR="00BD06F6" w:rsidRDefault="00BD06F6" w:rsidP="00285C5C">
      <w:pPr>
        <w:pBdr>
          <w:bottom w:val="single" w:sz="12" w:space="1" w:color="auto"/>
        </w:pBdr>
        <w:spacing w:after="0" w:line="240" w:lineRule="auto"/>
      </w:pPr>
      <w:r>
        <w:t>www.prime</w:t>
      </w:r>
      <w:r w:rsidR="007F1CD7">
        <w:t>oncology.org/2014VJCNSCLC</w:t>
      </w:r>
      <w:r w:rsidR="00D37400">
        <w:t>_Madrid</w:t>
      </w:r>
    </w:p>
    <w:p w14:paraId="19574017" w14:textId="77777777" w:rsidR="00BD06F6" w:rsidRDefault="00BD06F6" w:rsidP="00285C5C">
      <w:pPr>
        <w:pBdr>
          <w:bottom w:val="single" w:sz="12" w:space="1" w:color="auto"/>
        </w:pBdr>
        <w:spacing w:after="0" w:line="240" w:lineRule="auto"/>
      </w:pPr>
    </w:p>
    <w:p w14:paraId="4F040925" w14:textId="77777777" w:rsidR="004A7029" w:rsidRDefault="004A7029" w:rsidP="00285C5C">
      <w:pPr>
        <w:pBdr>
          <w:bottom w:val="single" w:sz="12" w:space="1" w:color="auto"/>
        </w:pBdr>
        <w:spacing w:after="0" w:line="240" w:lineRule="auto"/>
      </w:pPr>
      <w:r>
        <w:lastRenderedPageBreak/>
        <w:t>**Note: Do not include the name of the congress</w:t>
      </w:r>
      <w:r w:rsidR="00603B32">
        <w:t xml:space="preserve"> or</w:t>
      </w:r>
      <w:r>
        <w:t xml:space="preserve"> society in the URL</w:t>
      </w:r>
      <w:r w:rsidR="00603B32">
        <w:t>.</w:t>
      </w:r>
    </w:p>
    <w:p w14:paraId="1A79EF42" w14:textId="77777777" w:rsidR="002B36FF" w:rsidRDefault="002B36FF" w:rsidP="00285C5C">
      <w:pPr>
        <w:pBdr>
          <w:bottom w:val="single" w:sz="12" w:space="1" w:color="auto"/>
        </w:pBdr>
        <w:spacing w:after="0" w:line="240" w:lineRule="auto"/>
      </w:pPr>
    </w:p>
    <w:p w14:paraId="598C06CF" w14:textId="77777777" w:rsidR="00A87A60" w:rsidRDefault="00A87A60" w:rsidP="00A87A60">
      <w:pPr>
        <w:pBdr>
          <w:bottom w:val="single" w:sz="12" w:space="1" w:color="auto"/>
        </w:pBdr>
        <w:spacing w:after="0" w:line="240" w:lineRule="auto"/>
        <w:rPr>
          <w:u w:val="single"/>
        </w:rPr>
      </w:pPr>
      <w:r>
        <w:rPr>
          <w:u w:val="single"/>
        </w:rPr>
        <w:t>Page Title</w:t>
      </w:r>
    </w:p>
    <w:p w14:paraId="6BEE1B80" w14:textId="77777777" w:rsidR="00A87A60" w:rsidRDefault="00A87A60" w:rsidP="00A87A60">
      <w:pPr>
        <w:pBdr>
          <w:bottom w:val="single" w:sz="12" w:space="1" w:color="auto"/>
        </w:pBdr>
        <w:spacing w:after="0" w:line="240" w:lineRule="auto"/>
      </w:pPr>
      <w:r>
        <w:t>Primary Keyword | Secondary Keyword</w:t>
      </w:r>
    </w:p>
    <w:p w14:paraId="772E138A" w14:textId="77777777" w:rsidR="00A87A60" w:rsidRDefault="00A87A60" w:rsidP="00285C5C">
      <w:pPr>
        <w:pBdr>
          <w:bottom w:val="single" w:sz="12" w:space="1" w:color="auto"/>
        </w:pBdr>
        <w:spacing w:after="0" w:line="240" w:lineRule="auto"/>
      </w:pPr>
    </w:p>
    <w:p w14:paraId="7008F1FD" w14:textId="6FF9B0F7" w:rsidR="002B36FF" w:rsidRDefault="00717044" w:rsidP="00285C5C">
      <w:pPr>
        <w:pBdr>
          <w:bottom w:val="single" w:sz="12" w:space="1" w:color="auto"/>
        </w:pBdr>
        <w:spacing w:after="0" w:line="240" w:lineRule="auto"/>
      </w:pPr>
      <w:r w:rsidRPr="00717044">
        <w:rPr>
          <w:u w:val="single"/>
        </w:rPr>
        <w:t>Insert Mobile App Name</w:t>
      </w:r>
      <w:r w:rsidRPr="00717044">
        <w:t xml:space="preserve"> (restricted to 23 characters, including spaces. Conference names and abbreviations [</w:t>
      </w:r>
      <w:proofErr w:type="spellStart"/>
      <w:r w:rsidRPr="00717044">
        <w:t>ie</w:t>
      </w:r>
      <w:proofErr w:type="spellEnd"/>
      <w:r w:rsidRPr="00717044">
        <w:t>, ASCO, ISHL] are appropriate to use. Do not include the location or year in the title. For Web activities, it is not necessary to include the type of activity [</w:t>
      </w:r>
      <w:proofErr w:type="spellStart"/>
      <w:r w:rsidRPr="00717044">
        <w:t>ie</w:t>
      </w:r>
      <w:proofErr w:type="spellEnd"/>
      <w:r w:rsidRPr="00717044">
        <w:t>, CSP, Expert Review] in the title, as this will be indicated below the title. For Webcasts, use the same app title as was used for the live activity)</w:t>
      </w:r>
      <w:r>
        <w:t>:</w:t>
      </w:r>
      <w:r w:rsidR="00146C6F">
        <w:t xml:space="preserve"> </w:t>
      </w:r>
      <w:r w:rsidR="00146C6F" w:rsidRPr="00983570">
        <w:rPr>
          <w:b/>
        </w:rPr>
        <w:t xml:space="preserve">2014 ESMO </w:t>
      </w:r>
      <w:r w:rsidR="007F1CD7">
        <w:rPr>
          <w:b/>
        </w:rPr>
        <w:t>VJC NSCLC</w:t>
      </w:r>
    </w:p>
    <w:p w14:paraId="31197B5A" w14:textId="77777777" w:rsidR="00717044" w:rsidRDefault="00717044" w:rsidP="00285C5C">
      <w:pPr>
        <w:pBdr>
          <w:bottom w:val="single" w:sz="12" w:space="1" w:color="auto"/>
        </w:pBdr>
        <w:spacing w:after="0" w:line="240" w:lineRule="auto"/>
      </w:pPr>
    </w:p>
    <w:p w14:paraId="0A235E53" w14:textId="2A8E1171" w:rsidR="00A87A60" w:rsidRPr="00C21393" w:rsidRDefault="00A87A60" w:rsidP="00A87A60">
      <w:pPr>
        <w:pBdr>
          <w:bottom w:val="single" w:sz="12" w:space="1" w:color="auto"/>
        </w:pBdr>
        <w:spacing w:after="0" w:line="240" w:lineRule="auto"/>
      </w:pPr>
      <w:r w:rsidRPr="007F1CD7">
        <w:rPr>
          <w:highlight w:val="yellow"/>
        </w:rPr>
        <w:t>Meta Description</w:t>
      </w:r>
      <w:r w:rsidR="008E66A7">
        <w:t xml:space="preserve"> </w:t>
      </w:r>
      <w:r>
        <w:br/>
      </w:r>
      <w:r w:rsidR="00D67501" w:rsidRPr="009F7DBB">
        <w:rPr>
          <w:rFonts w:cstheme="minorHAnsi"/>
          <w:kern w:val="20"/>
          <w:szCs w:val="28"/>
        </w:rPr>
        <w:t xml:space="preserve">This discussion </w:t>
      </w:r>
      <w:r w:rsidR="00D67501">
        <w:rPr>
          <w:rFonts w:cstheme="minorHAnsi"/>
          <w:kern w:val="20"/>
          <w:szCs w:val="28"/>
        </w:rPr>
        <w:t>is</w:t>
      </w:r>
      <w:r w:rsidR="00D67501" w:rsidRPr="009F7DBB">
        <w:rPr>
          <w:rFonts w:cstheme="minorHAnsi"/>
          <w:kern w:val="20"/>
          <w:szCs w:val="28"/>
        </w:rPr>
        <w:t xml:space="preserve"> focus</w:t>
      </w:r>
      <w:r w:rsidR="00D67501">
        <w:rPr>
          <w:rFonts w:cstheme="minorHAnsi"/>
          <w:kern w:val="20"/>
          <w:szCs w:val="28"/>
        </w:rPr>
        <w:t>ed</w:t>
      </w:r>
      <w:r w:rsidR="00D67501" w:rsidRPr="009F7DBB">
        <w:rPr>
          <w:rFonts w:cstheme="minorHAnsi"/>
          <w:kern w:val="20"/>
          <w:szCs w:val="28"/>
        </w:rPr>
        <w:t xml:space="preserve"> on </w:t>
      </w:r>
      <w:r w:rsidR="00D67501">
        <w:rPr>
          <w:rFonts w:cstheme="minorHAnsi"/>
          <w:kern w:val="20"/>
          <w:szCs w:val="28"/>
        </w:rPr>
        <w:t xml:space="preserve">the treatment of patients with </w:t>
      </w:r>
      <w:proofErr w:type="spellStart"/>
      <w:r w:rsidR="00D67501">
        <w:rPr>
          <w:rFonts w:cstheme="minorHAnsi"/>
          <w:kern w:val="20"/>
          <w:szCs w:val="28"/>
        </w:rPr>
        <w:t>nonsquamous</w:t>
      </w:r>
      <w:proofErr w:type="spellEnd"/>
      <w:r w:rsidR="00D67501">
        <w:rPr>
          <w:rFonts w:cstheme="minorHAnsi"/>
          <w:kern w:val="20"/>
          <w:szCs w:val="28"/>
        </w:rPr>
        <w:t xml:space="preserve"> NSCLC</w:t>
      </w:r>
      <w:del w:id="51" w:author="Christi Gray" w:date="2014-10-27T16:33:00Z">
        <w:r w:rsidR="00D67501" w:rsidRPr="009F7DBB" w:rsidDel="003B1389">
          <w:rPr>
            <w:rFonts w:cstheme="minorHAnsi"/>
            <w:kern w:val="20"/>
            <w:szCs w:val="28"/>
          </w:rPr>
          <w:delText>,</w:delText>
        </w:r>
      </w:del>
      <w:r w:rsidR="00D67501" w:rsidRPr="009F7DBB">
        <w:rPr>
          <w:rFonts w:cstheme="minorHAnsi"/>
          <w:kern w:val="20"/>
          <w:szCs w:val="28"/>
        </w:rPr>
        <w:t xml:space="preserve"> and </w:t>
      </w:r>
      <w:del w:id="52" w:author="Christi Gray" w:date="2014-10-27T16:34:00Z">
        <w:r w:rsidR="00D67501" w:rsidRPr="009F7DBB" w:rsidDel="003B1389">
          <w:rPr>
            <w:rFonts w:cstheme="minorHAnsi"/>
            <w:kern w:val="20"/>
            <w:szCs w:val="28"/>
          </w:rPr>
          <w:delText>in particular</w:delText>
        </w:r>
      </w:del>
      <w:ins w:id="53" w:author="Christi Gray" w:date="2014-10-27T16:34:00Z">
        <w:r w:rsidR="003B1389">
          <w:rPr>
            <w:rFonts w:cstheme="minorHAnsi"/>
            <w:kern w:val="20"/>
            <w:szCs w:val="28"/>
          </w:rPr>
          <w:t xml:space="preserve">final </w:t>
        </w:r>
      </w:ins>
      <w:r w:rsidR="00D67501" w:rsidRPr="009F7DBB">
        <w:rPr>
          <w:rFonts w:cstheme="minorHAnsi"/>
          <w:kern w:val="20"/>
          <w:szCs w:val="28"/>
        </w:rPr>
        <w:t xml:space="preserve"> </w:t>
      </w:r>
      <w:del w:id="54" w:author="Christi Gray" w:date="2014-10-27T16:34:00Z">
        <w:r w:rsidR="00D67501" w:rsidRPr="009F7DBB" w:rsidDel="003B1389">
          <w:rPr>
            <w:rFonts w:cstheme="minorHAnsi"/>
            <w:kern w:val="20"/>
            <w:szCs w:val="28"/>
          </w:rPr>
          <w:delText xml:space="preserve">the </w:delText>
        </w:r>
        <w:r w:rsidR="00D67501" w:rsidDel="003B1389">
          <w:rPr>
            <w:rFonts w:cstheme="minorHAnsi"/>
            <w:kern w:val="20"/>
            <w:szCs w:val="28"/>
          </w:rPr>
          <w:delText xml:space="preserve">NAVoTrial </w:delText>
        </w:r>
      </w:del>
      <w:proofErr w:type="spellStart"/>
      <w:ins w:id="55" w:author="Christi Gray" w:date="2014-10-27T16:34:00Z">
        <w:r w:rsidR="003B1389">
          <w:rPr>
            <w:rFonts w:cstheme="minorHAnsi"/>
            <w:kern w:val="20"/>
            <w:szCs w:val="28"/>
          </w:rPr>
          <w:t>NAVotrial</w:t>
        </w:r>
        <w:proofErr w:type="spellEnd"/>
        <w:r w:rsidR="003B1389">
          <w:rPr>
            <w:rFonts w:cstheme="minorHAnsi"/>
            <w:kern w:val="20"/>
            <w:szCs w:val="28"/>
          </w:rPr>
          <w:t xml:space="preserve"> </w:t>
        </w:r>
      </w:ins>
      <w:r w:rsidR="00D67501">
        <w:rPr>
          <w:rFonts w:cstheme="minorHAnsi"/>
          <w:kern w:val="20"/>
          <w:szCs w:val="28"/>
        </w:rPr>
        <w:t>01</w:t>
      </w:r>
      <w:ins w:id="56" w:author="Christi Gray" w:date="2014-10-27T16:34:00Z">
        <w:r w:rsidR="003B1389">
          <w:rPr>
            <w:rFonts w:cstheme="minorHAnsi"/>
            <w:kern w:val="20"/>
            <w:szCs w:val="28"/>
          </w:rPr>
          <w:t xml:space="preserve"> data</w:t>
        </w:r>
      </w:ins>
      <w:r w:rsidR="00D67501">
        <w:rPr>
          <w:rFonts w:cstheme="minorHAnsi"/>
          <w:kern w:val="20"/>
          <w:szCs w:val="28"/>
        </w:rPr>
        <w:t>.</w:t>
      </w:r>
    </w:p>
    <w:p w14:paraId="09E651F3" w14:textId="77777777" w:rsidR="00A87A60" w:rsidRDefault="00A87A60" w:rsidP="00A87A60">
      <w:pPr>
        <w:pBdr>
          <w:bottom w:val="single" w:sz="12" w:space="1" w:color="auto"/>
        </w:pBdr>
        <w:spacing w:after="0" w:line="240" w:lineRule="auto"/>
      </w:pPr>
    </w:p>
    <w:p w14:paraId="28A1E859" w14:textId="63E288CE" w:rsidR="00A87A60" w:rsidRDefault="00A87A60" w:rsidP="00A87A60">
      <w:pPr>
        <w:pBdr>
          <w:bottom w:val="single" w:sz="12" w:space="1" w:color="auto"/>
        </w:pBdr>
        <w:spacing w:after="0" w:line="240" w:lineRule="auto"/>
      </w:pPr>
      <w:r w:rsidRPr="007F1CD7">
        <w:rPr>
          <w:highlight w:val="yellow"/>
          <w:u w:val="single"/>
        </w:rPr>
        <w:t>Key Words/Key Phrases</w:t>
      </w:r>
    </w:p>
    <w:p w14:paraId="020F34F9" w14:textId="77777777" w:rsidR="00C21393" w:rsidRDefault="00C21393" w:rsidP="00C21393">
      <w:pPr>
        <w:pBdr>
          <w:bottom w:val="single" w:sz="12" w:space="1" w:color="auto"/>
        </w:pBdr>
        <w:spacing w:after="0" w:line="240" w:lineRule="auto"/>
      </w:pPr>
    </w:p>
    <w:p w14:paraId="66D4B808" w14:textId="70E83FB6" w:rsidR="002B36FF" w:rsidRDefault="00D67501" w:rsidP="00285C5C">
      <w:pPr>
        <w:pBdr>
          <w:bottom w:val="single" w:sz="12" w:space="1" w:color="auto"/>
        </w:pBdr>
        <w:spacing w:after="0" w:line="240" w:lineRule="auto"/>
      </w:pPr>
      <w:proofErr w:type="spellStart"/>
      <w:r>
        <w:t>Nonsquamous</w:t>
      </w:r>
      <w:proofErr w:type="spellEnd"/>
    </w:p>
    <w:p w14:paraId="3EE29B85" w14:textId="10CFE267" w:rsidR="00D67501" w:rsidRDefault="00D67501" w:rsidP="00285C5C">
      <w:pPr>
        <w:pBdr>
          <w:bottom w:val="single" w:sz="12" w:space="1" w:color="auto"/>
        </w:pBdr>
        <w:spacing w:after="0" w:line="240" w:lineRule="auto"/>
      </w:pPr>
      <w:r>
        <w:t>NSCLC</w:t>
      </w:r>
    </w:p>
    <w:p w14:paraId="18E12833" w14:textId="6FF86728" w:rsidR="00D67501" w:rsidRDefault="00D67501" w:rsidP="00285C5C">
      <w:pPr>
        <w:pBdr>
          <w:bottom w:val="single" w:sz="12" w:space="1" w:color="auto"/>
        </w:pBdr>
        <w:spacing w:after="0" w:line="240" w:lineRule="auto"/>
      </w:pPr>
      <w:r>
        <w:t>NAVoTrial01</w:t>
      </w:r>
    </w:p>
    <w:p w14:paraId="122D53E6" w14:textId="318D1E64" w:rsidR="00D67501" w:rsidRDefault="00D67501" w:rsidP="00285C5C">
      <w:pPr>
        <w:pBdr>
          <w:bottom w:val="single" w:sz="12" w:space="1" w:color="auto"/>
        </w:pBdr>
        <w:spacing w:after="0" w:line="240" w:lineRule="auto"/>
      </w:pPr>
      <w:proofErr w:type="spellStart"/>
      <w:r>
        <w:t>Vinorelbine</w:t>
      </w:r>
      <w:proofErr w:type="spellEnd"/>
    </w:p>
    <w:p w14:paraId="70BD3695" w14:textId="1ADED85B" w:rsidR="00D67501" w:rsidRDefault="00D67501" w:rsidP="00285C5C">
      <w:pPr>
        <w:pBdr>
          <w:bottom w:val="single" w:sz="12" w:space="1" w:color="auto"/>
        </w:pBdr>
        <w:spacing w:after="0" w:line="240" w:lineRule="auto"/>
      </w:pPr>
      <w:r>
        <w:t xml:space="preserve">Oral </w:t>
      </w:r>
      <w:proofErr w:type="spellStart"/>
      <w:r>
        <w:t>vinorelbine</w:t>
      </w:r>
      <w:proofErr w:type="spellEnd"/>
    </w:p>
    <w:p w14:paraId="141C4063" w14:textId="228473D7" w:rsidR="00D67501" w:rsidRDefault="00D67501" w:rsidP="00285C5C">
      <w:pPr>
        <w:pBdr>
          <w:bottom w:val="single" w:sz="12" w:space="1" w:color="auto"/>
        </w:pBdr>
        <w:spacing w:after="0" w:line="240" w:lineRule="auto"/>
      </w:pPr>
      <w:r>
        <w:t>Bennouna</w:t>
      </w:r>
    </w:p>
    <w:p w14:paraId="721ECBFC" w14:textId="58EAA561" w:rsidR="00D67501" w:rsidRDefault="00D67501" w:rsidP="00285C5C">
      <w:pPr>
        <w:pBdr>
          <w:bottom w:val="single" w:sz="12" w:space="1" w:color="auto"/>
        </w:pBdr>
        <w:spacing w:after="0" w:line="240" w:lineRule="auto"/>
      </w:pPr>
      <w:r>
        <w:t>ESMO guideline</w:t>
      </w:r>
    </w:p>
    <w:p w14:paraId="4E5CCB28" w14:textId="3016E305" w:rsidR="00D67501" w:rsidRDefault="00D67501" w:rsidP="00285C5C">
      <w:pPr>
        <w:pBdr>
          <w:bottom w:val="single" w:sz="12" w:space="1" w:color="auto"/>
        </w:pBdr>
        <w:spacing w:after="0" w:line="240" w:lineRule="auto"/>
      </w:pPr>
      <w:r>
        <w:t>EGFR</w:t>
      </w:r>
    </w:p>
    <w:p w14:paraId="3CD77100" w14:textId="759E6E41" w:rsidR="00D67501" w:rsidRDefault="00D67501" w:rsidP="00285C5C">
      <w:pPr>
        <w:pBdr>
          <w:bottom w:val="single" w:sz="12" w:space="1" w:color="auto"/>
        </w:pBdr>
        <w:spacing w:after="0" w:line="240" w:lineRule="auto"/>
      </w:pPr>
      <w:r>
        <w:t>ALK</w:t>
      </w:r>
    </w:p>
    <w:p w14:paraId="790FFE5F" w14:textId="363C5D7B" w:rsidR="00D67501" w:rsidRDefault="00D67501" w:rsidP="00285C5C">
      <w:pPr>
        <w:pBdr>
          <w:bottom w:val="single" w:sz="12" w:space="1" w:color="auto"/>
        </w:pBdr>
        <w:spacing w:after="0" w:line="240" w:lineRule="auto"/>
      </w:pPr>
    </w:p>
    <w:p w14:paraId="68DFA269" w14:textId="77777777" w:rsidR="00A31ACC" w:rsidRDefault="00A31ACC" w:rsidP="00285C5C">
      <w:pPr>
        <w:spacing w:after="0" w:line="240" w:lineRule="auto"/>
      </w:pPr>
    </w:p>
    <w:p w14:paraId="66668B68" w14:textId="77777777" w:rsidR="004A6934" w:rsidRDefault="004A6934" w:rsidP="00285C5C">
      <w:pPr>
        <w:spacing w:after="0" w:line="240" w:lineRule="auto"/>
        <w:rPr>
          <w:b/>
        </w:rPr>
      </w:pPr>
    </w:p>
    <w:p w14:paraId="06FEF8E4" w14:textId="77777777" w:rsidR="00A31ACC" w:rsidRPr="003F64AF" w:rsidRDefault="00A31ACC" w:rsidP="004E0E44">
      <w:pPr>
        <w:pStyle w:val="ListParagraph"/>
        <w:numPr>
          <w:ilvl w:val="0"/>
          <w:numId w:val="2"/>
        </w:numPr>
        <w:spacing w:after="0" w:line="240" w:lineRule="auto"/>
        <w:rPr>
          <w:b/>
        </w:rPr>
      </w:pPr>
      <w:r w:rsidRPr="003F64AF">
        <w:rPr>
          <w:b/>
        </w:rPr>
        <w:t>[Subject Line for Email Blast]</w:t>
      </w:r>
    </w:p>
    <w:p w14:paraId="07408910" w14:textId="77777777" w:rsidR="00A87A60" w:rsidRDefault="00A87A60" w:rsidP="00A87A60">
      <w:pPr>
        <w:pStyle w:val="ListParagraph"/>
        <w:pBdr>
          <w:bottom w:val="single" w:sz="12" w:space="1" w:color="auto"/>
        </w:pBdr>
        <w:spacing w:after="0" w:line="240" w:lineRule="auto"/>
      </w:pPr>
      <w:r>
        <w:t>A. Insert Email Blast Subject Line A copy here.</w:t>
      </w:r>
    </w:p>
    <w:p w14:paraId="51D6E88D" w14:textId="77777777" w:rsidR="00A87A60" w:rsidRDefault="00A87A60" w:rsidP="00A87A60">
      <w:pPr>
        <w:pStyle w:val="ListParagraph"/>
        <w:pBdr>
          <w:bottom w:val="single" w:sz="12" w:space="1" w:color="auto"/>
        </w:pBdr>
        <w:spacing w:after="0" w:line="240" w:lineRule="auto"/>
      </w:pPr>
      <w:proofErr w:type="gramStart"/>
      <w:r>
        <w:t>B. Insert Email Blast Subject Line B copy here.</w:t>
      </w:r>
      <w:proofErr w:type="gramEnd"/>
    </w:p>
    <w:p w14:paraId="3178F5BC" w14:textId="77777777" w:rsidR="00A31ACC" w:rsidRDefault="00A31ACC" w:rsidP="00285C5C">
      <w:pPr>
        <w:spacing w:after="0" w:line="240" w:lineRule="auto"/>
      </w:pPr>
    </w:p>
    <w:p w14:paraId="087808A3" w14:textId="77777777" w:rsidR="004A6934" w:rsidRDefault="004A6934" w:rsidP="00285C5C">
      <w:pPr>
        <w:spacing w:after="0" w:line="240" w:lineRule="auto"/>
        <w:rPr>
          <w:b/>
        </w:rPr>
      </w:pPr>
    </w:p>
    <w:p w14:paraId="7FF018CC" w14:textId="77777777" w:rsidR="00A31ACC" w:rsidRPr="003F64AF" w:rsidRDefault="00A31ACC" w:rsidP="004E0E44">
      <w:pPr>
        <w:pStyle w:val="ListParagraph"/>
        <w:numPr>
          <w:ilvl w:val="0"/>
          <w:numId w:val="2"/>
        </w:numPr>
        <w:spacing w:after="0" w:line="240" w:lineRule="auto"/>
        <w:rPr>
          <w:b/>
        </w:rPr>
      </w:pPr>
      <w:r w:rsidRPr="003F64AF">
        <w:rPr>
          <w:b/>
        </w:rPr>
        <w:t>[Email Blast Copy]</w:t>
      </w:r>
    </w:p>
    <w:p w14:paraId="38F4442B" w14:textId="77777777" w:rsidR="00A31ACC" w:rsidRDefault="00A31ACC" w:rsidP="00285C5C">
      <w:pPr>
        <w:pBdr>
          <w:bottom w:val="single" w:sz="12" w:space="1" w:color="auto"/>
        </w:pBdr>
        <w:spacing w:after="0" w:line="240" w:lineRule="auto"/>
      </w:pPr>
      <w:r>
        <w:t>Either list parts above that are to be included in the email blast or insert new (different) copy that is to be used in the email blast.</w:t>
      </w:r>
    </w:p>
    <w:p w14:paraId="0DE7FB6B" w14:textId="77777777" w:rsidR="00AC6372" w:rsidRDefault="00AC6372" w:rsidP="003C0CFB">
      <w:pPr>
        <w:pBdr>
          <w:bottom w:val="single" w:sz="12" w:space="1" w:color="auto"/>
        </w:pBdr>
        <w:spacing w:after="0" w:line="240" w:lineRule="auto"/>
      </w:pPr>
    </w:p>
    <w:p w14:paraId="17A4EA87" w14:textId="77777777" w:rsidR="00AC6372" w:rsidRDefault="00AC6372" w:rsidP="00AC6372">
      <w:pPr>
        <w:pBdr>
          <w:bottom w:val="single" w:sz="12" w:space="1" w:color="auto"/>
        </w:pBdr>
        <w:spacing w:after="0" w:line="240" w:lineRule="auto"/>
      </w:pPr>
      <w:r>
        <w:t>Example:</w:t>
      </w:r>
    </w:p>
    <w:p w14:paraId="2CC5E86E" w14:textId="77777777" w:rsidR="00AC6372" w:rsidRDefault="00AC6372" w:rsidP="00AC6372">
      <w:pPr>
        <w:pBdr>
          <w:bottom w:val="single" w:sz="12" w:space="1" w:color="auto"/>
        </w:pBdr>
        <w:spacing w:after="0" w:line="240" w:lineRule="auto"/>
      </w:pPr>
      <w:r>
        <w:t>Title</w:t>
      </w:r>
    </w:p>
    <w:p w14:paraId="2656EA1C" w14:textId="2482F033" w:rsidR="00AC6372" w:rsidRDefault="00AC6372" w:rsidP="00AC6372">
      <w:pPr>
        <w:pBdr>
          <w:bottom w:val="single" w:sz="12" w:space="1" w:color="auto"/>
        </w:pBdr>
        <w:spacing w:after="0" w:line="240" w:lineRule="auto"/>
      </w:pPr>
      <w:r>
        <w:t>Date/Time</w:t>
      </w:r>
    </w:p>
    <w:p w14:paraId="6F60004C" w14:textId="77777777" w:rsidR="00AC6372" w:rsidRDefault="00AC6372" w:rsidP="00AC6372">
      <w:pPr>
        <w:pBdr>
          <w:bottom w:val="single" w:sz="12" w:space="1" w:color="auto"/>
        </w:pBdr>
        <w:spacing w:after="0" w:line="240" w:lineRule="auto"/>
      </w:pPr>
      <w:r>
        <w:t>Faculty</w:t>
      </w:r>
    </w:p>
    <w:p w14:paraId="50F8526D" w14:textId="77777777" w:rsidR="00AC6372" w:rsidRDefault="00AC6372" w:rsidP="00AC6372">
      <w:pPr>
        <w:pBdr>
          <w:bottom w:val="single" w:sz="12" w:space="1" w:color="auto"/>
        </w:pBdr>
        <w:spacing w:after="0" w:line="240" w:lineRule="auto"/>
      </w:pPr>
      <w:r>
        <w:t>Topics</w:t>
      </w:r>
    </w:p>
    <w:p w14:paraId="617F1250" w14:textId="77777777" w:rsidR="00AC6372" w:rsidRDefault="00AC6372" w:rsidP="00AC6372">
      <w:pPr>
        <w:pBdr>
          <w:bottom w:val="single" w:sz="12" w:space="1" w:color="auto"/>
        </w:pBdr>
        <w:spacing w:after="0" w:line="240" w:lineRule="auto"/>
      </w:pPr>
      <w:r>
        <w:t>Target Audience</w:t>
      </w:r>
    </w:p>
    <w:p w14:paraId="62EE646C" w14:textId="77777777" w:rsidR="00AC6372" w:rsidRDefault="00AC6372" w:rsidP="00AC6372">
      <w:pPr>
        <w:pBdr>
          <w:bottom w:val="single" w:sz="12" w:space="1" w:color="auto"/>
        </w:pBdr>
        <w:spacing w:after="0" w:line="240" w:lineRule="auto"/>
      </w:pPr>
      <w:r>
        <w:t>Learning Objectives</w:t>
      </w:r>
    </w:p>
    <w:p w14:paraId="6E8F6982" w14:textId="77777777" w:rsidR="00AC6372" w:rsidRDefault="00AC6372" w:rsidP="00AC6372">
      <w:pPr>
        <w:pBdr>
          <w:bottom w:val="single" w:sz="12" w:space="1" w:color="auto"/>
        </w:pBdr>
        <w:spacing w:after="0" w:line="240" w:lineRule="auto"/>
      </w:pPr>
      <w:r>
        <w:t>Continuing Education Statement</w:t>
      </w:r>
    </w:p>
    <w:p w14:paraId="0ECF9E1C" w14:textId="77777777" w:rsidR="00AC6372" w:rsidRDefault="00AC6372" w:rsidP="00AC6372">
      <w:pPr>
        <w:pBdr>
          <w:bottom w:val="single" w:sz="12" w:space="1" w:color="auto"/>
        </w:pBdr>
        <w:spacing w:after="0" w:line="240" w:lineRule="auto"/>
      </w:pPr>
      <w:r>
        <w:t>Credit Designation Statement</w:t>
      </w:r>
    </w:p>
    <w:p w14:paraId="4DF151A4" w14:textId="77777777" w:rsidR="00AC6372" w:rsidRDefault="00AC6372" w:rsidP="00AC6372">
      <w:pPr>
        <w:pBdr>
          <w:bottom w:val="single" w:sz="12" w:space="1" w:color="auto"/>
        </w:pBdr>
        <w:spacing w:after="0" w:line="240" w:lineRule="auto"/>
      </w:pPr>
      <w:r>
        <w:lastRenderedPageBreak/>
        <w:t>Disclosure</w:t>
      </w:r>
      <w:r w:rsidR="000523A8">
        <w:t>s</w:t>
      </w:r>
    </w:p>
    <w:p w14:paraId="3DD5E6A2" w14:textId="3405210B" w:rsidR="00AC6372" w:rsidRDefault="00532778" w:rsidP="00AC6372">
      <w:pPr>
        <w:pBdr>
          <w:bottom w:val="single" w:sz="12" w:space="1" w:color="auto"/>
        </w:pBdr>
        <w:spacing w:after="0" w:line="240" w:lineRule="auto"/>
      </w:pPr>
      <w:r>
        <w:t>Providership</w:t>
      </w:r>
      <w:r w:rsidR="00AC6372">
        <w:t xml:space="preserve"> (with logos)</w:t>
      </w:r>
    </w:p>
    <w:p w14:paraId="51FD9776" w14:textId="403A5032" w:rsidR="00AC6372" w:rsidRDefault="00AC6372" w:rsidP="00AC6372">
      <w:pPr>
        <w:pBdr>
          <w:bottom w:val="single" w:sz="12" w:space="1" w:color="auto"/>
        </w:pBdr>
        <w:spacing w:after="0" w:line="240" w:lineRule="auto"/>
      </w:pPr>
      <w:r>
        <w:t xml:space="preserve">Support </w:t>
      </w:r>
      <w:r w:rsidR="00D37400">
        <w:t>(no logos)</w:t>
      </w:r>
    </w:p>
    <w:p w14:paraId="24143B88" w14:textId="77777777" w:rsidR="004A6934" w:rsidRDefault="004A6934" w:rsidP="00285C5C">
      <w:pPr>
        <w:spacing w:after="0" w:line="240" w:lineRule="auto"/>
        <w:rPr>
          <w:b/>
        </w:rPr>
      </w:pPr>
    </w:p>
    <w:p w14:paraId="7ECAE578" w14:textId="77777777" w:rsidR="00A31ACC" w:rsidRPr="003F64AF" w:rsidRDefault="00A31ACC" w:rsidP="004E0E44">
      <w:pPr>
        <w:pStyle w:val="ListParagraph"/>
        <w:numPr>
          <w:ilvl w:val="0"/>
          <w:numId w:val="2"/>
        </w:numPr>
        <w:spacing w:after="0" w:line="240" w:lineRule="auto"/>
        <w:rPr>
          <w:b/>
        </w:rPr>
      </w:pPr>
      <w:r w:rsidRPr="003F64AF">
        <w:rPr>
          <w:b/>
        </w:rPr>
        <w:t>[Other]</w:t>
      </w:r>
    </w:p>
    <w:p w14:paraId="71346F08" w14:textId="4D10285E" w:rsidR="0091793F" w:rsidRDefault="00A31ACC" w:rsidP="008E66A7">
      <w:pPr>
        <w:spacing w:after="0" w:line="240" w:lineRule="auto"/>
      </w:pPr>
      <w:r>
        <w:t>Please add any additional copy needed but not listed above with a description of what it is and where it is needed.</w:t>
      </w:r>
    </w:p>
    <w:p w14:paraId="7FE986BF" w14:textId="77777777" w:rsidR="008E66A7" w:rsidRDefault="008E66A7" w:rsidP="008E66A7">
      <w:pPr>
        <w:spacing w:after="0" w:line="240" w:lineRule="auto"/>
      </w:pPr>
    </w:p>
    <w:p w14:paraId="25AC8000" w14:textId="06BDD35C" w:rsidR="0091793F" w:rsidRDefault="0091793F"/>
    <w:sectPr w:rsidR="0091793F" w:rsidSect="00B30CFD">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4" w:author="Briana Devaser" w:date="2014-10-27T10:39:00Z" w:initials="BD">
    <w:p w14:paraId="01D7910A" w14:textId="43520857" w:rsidR="001736BE" w:rsidRDefault="001736BE">
      <w:pPr>
        <w:pStyle w:val="CommentText"/>
      </w:pPr>
      <w:r>
        <w:rPr>
          <w:rStyle w:val="CommentReference"/>
        </w:rPr>
        <w:annotationRef/>
      </w:r>
      <w:r>
        <w:t>Based on 15:59 minutes video (VJC NSCLC file saved on 10/7/2014) plus 4 posttest questions saved in folder 10/19/14</w:t>
      </w:r>
    </w:p>
  </w:comment>
  <w:comment w:id="47" w:author="Briana Devaser" w:date="2014-10-27T10:39:00Z" w:initials="BD">
    <w:p w14:paraId="7780C32F" w14:textId="77777777" w:rsidR="000F0074" w:rsidRPr="00FE0ED7" w:rsidRDefault="000F0074" w:rsidP="000F0074">
      <w:pPr>
        <w:spacing w:after="0" w:line="240" w:lineRule="auto"/>
        <w:rPr>
          <w:b/>
        </w:rPr>
      </w:pPr>
      <w:r>
        <w:rPr>
          <w:rStyle w:val="CommentReference"/>
        </w:rPr>
        <w:annotationRef/>
      </w:r>
      <w:r w:rsidRPr="00FE0ED7">
        <w:rPr>
          <w:b/>
        </w:rPr>
        <w:t>METHOD OF PARTICIPATION</w:t>
      </w:r>
      <w:r>
        <w:rPr>
          <w:b/>
        </w:rPr>
        <w:t xml:space="preserve"> [if applicable]</w:t>
      </w:r>
    </w:p>
    <w:p w14:paraId="21CCCB33" w14:textId="77777777" w:rsidR="000F0074" w:rsidRDefault="000F0074" w:rsidP="000F0074">
      <w:pPr>
        <w:spacing w:after="0" w:line="240" w:lineRule="auto"/>
      </w:pPr>
      <w:r>
        <w:t xml:space="preserve">There are no fees for participating in and receiving CME credit for this activity. In order to receive credit, participants must successfully complete the online </w:t>
      </w:r>
      <w:proofErr w:type="spellStart"/>
      <w:r>
        <w:t>post test</w:t>
      </w:r>
      <w:proofErr w:type="spellEnd"/>
      <w:r>
        <w:t xml:space="preserve"> and activity evaluation. Your participation in this CME activity will be recorded in prIME Oncology's database. However, upon request, your CME credit certificate will be emailed to you. Technical requirements may be found under the </w:t>
      </w:r>
      <w:hyperlink r:id="rId1" w:history="1">
        <w:r w:rsidRPr="00FE0ED7">
          <w:rPr>
            <w:rStyle w:val="Hyperlink"/>
          </w:rPr>
          <w:t>Terms of Use.</w:t>
        </w:r>
      </w:hyperlink>
    </w:p>
    <w:p w14:paraId="489C375F" w14:textId="77777777" w:rsidR="000F0074" w:rsidRDefault="000F0074" w:rsidP="000F0074">
      <w:pPr>
        <w:spacing w:after="0" w:line="240" w:lineRule="auto"/>
      </w:pPr>
    </w:p>
    <w:p w14:paraId="2C051B2B" w14:textId="77777777" w:rsidR="000F0074" w:rsidRDefault="000F0074" w:rsidP="000F0074">
      <w:pPr>
        <w:spacing w:after="0" w:line="240" w:lineRule="auto"/>
      </w:pPr>
      <w:r>
        <w:t>Links to the posttest are available on the video player pages.</w:t>
      </w:r>
    </w:p>
    <w:p w14:paraId="5AF00A6D" w14:textId="77777777" w:rsidR="000F0074" w:rsidRDefault="000F0074" w:rsidP="000F0074">
      <w:pPr>
        <w:spacing w:after="0" w:line="240" w:lineRule="auto"/>
      </w:pPr>
    </w:p>
    <w:p w14:paraId="45CCCE37" w14:textId="06BADCB8" w:rsidR="000F0074" w:rsidRDefault="000F0074" w:rsidP="000F0074">
      <w:pPr>
        <w:spacing w:after="0" w:line="240" w:lineRule="auto"/>
      </w:pPr>
      <w:r>
        <w:t>In order to receive credit, participants must successfully complete the online posttest with 75% or higher.</w:t>
      </w:r>
    </w:p>
    <w:p w14:paraId="3B82E7AE" w14:textId="27FEDD69" w:rsidR="000F0074" w:rsidRDefault="000F0074">
      <w:pPr>
        <w:pStyle w:val="CommentText"/>
      </w:pPr>
    </w:p>
  </w:comment>
  <w:comment w:id="48" w:author="Sanneke Koekkoek, BSN, OCN" w:date="2014-10-27T10:39:00Z" w:initials="SKBO">
    <w:p w14:paraId="21B048B1" w14:textId="20C083CC" w:rsidR="00D67501" w:rsidRDefault="00D67501">
      <w:pPr>
        <w:pStyle w:val="CommentText"/>
      </w:pPr>
      <w:r>
        <w:rPr>
          <w:rStyle w:val="CommentReference"/>
        </w:rPr>
        <w:annotationRef/>
      </w:r>
      <w:r>
        <w:t>This should be change into Bojana Pajk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BB7C7A" w14:textId="77777777" w:rsidR="00DD7B2F" w:rsidRDefault="00DD7B2F" w:rsidP="007A0164">
      <w:pPr>
        <w:spacing w:after="0" w:line="240" w:lineRule="auto"/>
      </w:pPr>
      <w:r>
        <w:separator/>
      </w:r>
    </w:p>
  </w:endnote>
  <w:endnote w:type="continuationSeparator" w:id="0">
    <w:p w14:paraId="0B36C9A7" w14:textId="77777777" w:rsidR="00DD7B2F" w:rsidRDefault="00DD7B2F" w:rsidP="007A0164">
      <w:pPr>
        <w:spacing w:after="0" w:line="240" w:lineRule="auto"/>
      </w:pPr>
      <w:r>
        <w:continuationSeparator/>
      </w:r>
    </w:p>
  </w:endnote>
  <w:endnote w:type="continuationNotice" w:id="1">
    <w:p w14:paraId="48B4C126" w14:textId="77777777" w:rsidR="00DD7B2F" w:rsidRDefault="00DD7B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Frutiger-Ligh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CC3E6" w14:textId="77777777" w:rsidR="004E0E44" w:rsidRDefault="004E0E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1F58CD" w14:textId="77777777" w:rsidR="00DD7B2F" w:rsidRDefault="00DD7B2F" w:rsidP="007A0164">
      <w:pPr>
        <w:spacing w:after="0" w:line="240" w:lineRule="auto"/>
      </w:pPr>
      <w:r>
        <w:separator/>
      </w:r>
    </w:p>
  </w:footnote>
  <w:footnote w:type="continuationSeparator" w:id="0">
    <w:p w14:paraId="03F72CBF" w14:textId="77777777" w:rsidR="00DD7B2F" w:rsidRDefault="00DD7B2F" w:rsidP="007A0164">
      <w:pPr>
        <w:spacing w:after="0" w:line="240" w:lineRule="auto"/>
      </w:pPr>
      <w:r>
        <w:continuationSeparator/>
      </w:r>
    </w:p>
  </w:footnote>
  <w:footnote w:type="continuationNotice" w:id="1">
    <w:p w14:paraId="06F31115" w14:textId="77777777" w:rsidR="00DD7B2F" w:rsidRDefault="00DD7B2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77777777" w:rsidR="004E0E44" w:rsidRDefault="004E0E44" w:rsidP="007A0164">
    <w:pPr>
      <w:pStyle w:val="Header"/>
      <w:pBdr>
        <w:bottom w:val="single" w:sz="12" w:space="1" w:color="auto"/>
      </w:pBdr>
      <w:jc w:val="center"/>
      <w:rPr>
        <w:sz w:val="28"/>
      </w:rPr>
    </w:pPr>
    <w:r w:rsidRPr="007A0164">
      <w:rPr>
        <w:sz w:val="28"/>
      </w:rPr>
      <w:t>ALL COPY TEMPLATE</w:t>
    </w:r>
  </w:p>
  <w:p w14:paraId="45BF219F" w14:textId="77777777" w:rsidR="004E0E44" w:rsidRPr="007A0164" w:rsidRDefault="004E0E44"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198A"/>
    <w:multiLevelType w:val="hybridMultilevel"/>
    <w:tmpl w:val="E97C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nsid w:val="0E0208EE"/>
    <w:multiLevelType w:val="multilevel"/>
    <w:tmpl w:val="61D6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0098A"/>
    <w:multiLevelType w:val="multilevel"/>
    <w:tmpl w:val="6186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A075F1"/>
    <w:multiLevelType w:val="hybridMultilevel"/>
    <w:tmpl w:val="C486F5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7275C51"/>
    <w:multiLevelType w:val="hybridMultilevel"/>
    <w:tmpl w:val="B326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790200"/>
    <w:multiLevelType w:val="hybridMultilevel"/>
    <w:tmpl w:val="DE145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DF600F"/>
    <w:multiLevelType w:val="hybridMultilevel"/>
    <w:tmpl w:val="E312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344AAF"/>
    <w:multiLevelType w:val="hybridMultilevel"/>
    <w:tmpl w:val="A972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E40B69"/>
    <w:multiLevelType w:val="hybridMultilevel"/>
    <w:tmpl w:val="FE64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8726BB"/>
    <w:multiLevelType w:val="hybridMultilevel"/>
    <w:tmpl w:val="3A24C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8F682D"/>
    <w:multiLevelType w:val="multilevel"/>
    <w:tmpl w:val="A704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798628B"/>
    <w:multiLevelType w:val="hybridMultilevel"/>
    <w:tmpl w:val="8F02D936"/>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250A92"/>
    <w:multiLevelType w:val="hybridMultilevel"/>
    <w:tmpl w:val="6FC2F22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6"/>
  </w:num>
  <w:num w:numId="3">
    <w:abstractNumId w:val="15"/>
  </w:num>
  <w:num w:numId="4">
    <w:abstractNumId w:val="13"/>
  </w:num>
  <w:num w:numId="5">
    <w:abstractNumId w:val="16"/>
  </w:num>
  <w:num w:numId="6">
    <w:abstractNumId w:val="28"/>
  </w:num>
  <w:num w:numId="7">
    <w:abstractNumId w:val="12"/>
  </w:num>
  <w:num w:numId="8">
    <w:abstractNumId w:val="20"/>
  </w:num>
  <w:num w:numId="9">
    <w:abstractNumId w:val="2"/>
  </w:num>
  <w:num w:numId="10">
    <w:abstractNumId w:val="22"/>
  </w:num>
  <w:num w:numId="11">
    <w:abstractNumId w:val="23"/>
  </w:num>
  <w:num w:numId="12">
    <w:abstractNumId w:val="29"/>
  </w:num>
  <w:num w:numId="13">
    <w:abstractNumId w:val="6"/>
  </w:num>
  <w:num w:numId="14">
    <w:abstractNumId w:val="17"/>
  </w:num>
  <w:num w:numId="15">
    <w:abstractNumId w:val="8"/>
  </w:num>
  <w:num w:numId="16">
    <w:abstractNumId w:val="1"/>
  </w:num>
  <w:num w:numId="17">
    <w:abstractNumId w:val="11"/>
  </w:num>
  <w:num w:numId="18">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5"/>
  </w:num>
  <w:num w:numId="21">
    <w:abstractNumId w:val="27"/>
  </w:num>
  <w:num w:numId="22">
    <w:abstractNumId w:val="4"/>
  </w:num>
  <w:num w:numId="23">
    <w:abstractNumId w:val="10"/>
  </w:num>
  <w:num w:numId="24">
    <w:abstractNumId w:val="21"/>
  </w:num>
  <w:num w:numId="25">
    <w:abstractNumId w:val="19"/>
  </w:num>
  <w:num w:numId="26">
    <w:abstractNumId w:val="0"/>
  </w:num>
  <w:num w:numId="27">
    <w:abstractNumId w:val="25"/>
  </w:num>
  <w:num w:numId="28">
    <w:abstractNumId w:val="14"/>
  </w:num>
  <w:num w:numId="29">
    <w:abstractNumId w:val="18"/>
  </w:num>
  <w:num w:numId="30">
    <w:abstractNumId w:val="24"/>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12071"/>
    <w:rsid w:val="000523A8"/>
    <w:rsid w:val="00053BDA"/>
    <w:rsid w:val="00055E39"/>
    <w:rsid w:val="000804B3"/>
    <w:rsid w:val="00083B58"/>
    <w:rsid w:val="00091FEC"/>
    <w:rsid w:val="000B0CD6"/>
    <w:rsid w:val="000B2922"/>
    <w:rsid w:val="000E4826"/>
    <w:rsid w:val="000F0074"/>
    <w:rsid w:val="001014D3"/>
    <w:rsid w:val="00121FB5"/>
    <w:rsid w:val="001224FC"/>
    <w:rsid w:val="0014011D"/>
    <w:rsid w:val="00143AB7"/>
    <w:rsid w:val="00146C6F"/>
    <w:rsid w:val="001736BE"/>
    <w:rsid w:val="00183963"/>
    <w:rsid w:val="001906B6"/>
    <w:rsid w:val="00195FD8"/>
    <w:rsid w:val="001B0EA4"/>
    <w:rsid w:val="001B64B4"/>
    <w:rsid w:val="001C2D02"/>
    <w:rsid w:val="0020366E"/>
    <w:rsid w:val="0020510A"/>
    <w:rsid w:val="00215049"/>
    <w:rsid w:val="002277CB"/>
    <w:rsid w:val="00227DFC"/>
    <w:rsid w:val="00235074"/>
    <w:rsid w:val="00285C5C"/>
    <w:rsid w:val="002965FF"/>
    <w:rsid w:val="002A0559"/>
    <w:rsid w:val="002A3E42"/>
    <w:rsid w:val="002B36FF"/>
    <w:rsid w:val="002C0E35"/>
    <w:rsid w:val="002C2D1B"/>
    <w:rsid w:val="002C3D5D"/>
    <w:rsid w:val="002F1E5A"/>
    <w:rsid w:val="00326C53"/>
    <w:rsid w:val="00335698"/>
    <w:rsid w:val="003535D0"/>
    <w:rsid w:val="003A12FE"/>
    <w:rsid w:val="003B11E9"/>
    <w:rsid w:val="003B1389"/>
    <w:rsid w:val="003C0CFB"/>
    <w:rsid w:val="003F64AF"/>
    <w:rsid w:val="003F7B54"/>
    <w:rsid w:val="00424CB2"/>
    <w:rsid w:val="004261CA"/>
    <w:rsid w:val="004421DD"/>
    <w:rsid w:val="004469C0"/>
    <w:rsid w:val="004A6934"/>
    <w:rsid w:val="004A7029"/>
    <w:rsid w:val="004D7A60"/>
    <w:rsid w:val="004E0E44"/>
    <w:rsid w:val="004F2E0B"/>
    <w:rsid w:val="004F69C2"/>
    <w:rsid w:val="00505F78"/>
    <w:rsid w:val="00507217"/>
    <w:rsid w:val="00514E20"/>
    <w:rsid w:val="0053113C"/>
    <w:rsid w:val="00532778"/>
    <w:rsid w:val="00573206"/>
    <w:rsid w:val="005737EC"/>
    <w:rsid w:val="005A343A"/>
    <w:rsid w:val="005A412D"/>
    <w:rsid w:val="005B5B5D"/>
    <w:rsid w:val="00603B32"/>
    <w:rsid w:val="0061087D"/>
    <w:rsid w:val="00617FD1"/>
    <w:rsid w:val="00620F8A"/>
    <w:rsid w:val="006235A4"/>
    <w:rsid w:val="00645CE0"/>
    <w:rsid w:val="00651AF6"/>
    <w:rsid w:val="0066513B"/>
    <w:rsid w:val="0067103F"/>
    <w:rsid w:val="00687636"/>
    <w:rsid w:val="0069073F"/>
    <w:rsid w:val="006A2125"/>
    <w:rsid w:val="006A4DEA"/>
    <w:rsid w:val="006A5CA4"/>
    <w:rsid w:val="006D0598"/>
    <w:rsid w:val="006D4E1C"/>
    <w:rsid w:val="006F4251"/>
    <w:rsid w:val="007006C4"/>
    <w:rsid w:val="007059B6"/>
    <w:rsid w:val="007128FF"/>
    <w:rsid w:val="00716D65"/>
    <w:rsid w:val="00717044"/>
    <w:rsid w:val="00734A18"/>
    <w:rsid w:val="0074563C"/>
    <w:rsid w:val="0075239A"/>
    <w:rsid w:val="007565B6"/>
    <w:rsid w:val="0077075E"/>
    <w:rsid w:val="00780D0C"/>
    <w:rsid w:val="00793676"/>
    <w:rsid w:val="007A0164"/>
    <w:rsid w:val="007C6151"/>
    <w:rsid w:val="007D7B2C"/>
    <w:rsid w:val="007E386D"/>
    <w:rsid w:val="007F1CD7"/>
    <w:rsid w:val="007F2078"/>
    <w:rsid w:val="007F41E1"/>
    <w:rsid w:val="008017C1"/>
    <w:rsid w:val="00843A27"/>
    <w:rsid w:val="00847793"/>
    <w:rsid w:val="008815DD"/>
    <w:rsid w:val="00882B92"/>
    <w:rsid w:val="00887D38"/>
    <w:rsid w:val="008C0F6B"/>
    <w:rsid w:val="008E0820"/>
    <w:rsid w:val="008E66A7"/>
    <w:rsid w:val="0090063D"/>
    <w:rsid w:val="0091793F"/>
    <w:rsid w:val="0092265D"/>
    <w:rsid w:val="00952974"/>
    <w:rsid w:val="00954B15"/>
    <w:rsid w:val="00983570"/>
    <w:rsid w:val="009A17CA"/>
    <w:rsid w:val="009C0D7C"/>
    <w:rsid w:val="009D0EF3"/>
    <w:rsid w:val="009D7D6F"/>
    <w:rsid w:val="009E1A34"/>
    <w:rsid w:val="009E3A02"/>
    <w:rsid w:val="009E447D"/>
    <w:rsid w:val="009E5B13"/>
    <w:rsid w:val="00A21EB2"/>
    <w:rsid w:val="00A26DF5"/>
    <w:rsid w:val="00A31ACC"/>
    <w:rsid w:val="00A66188"/>
    <w:rsid w:val="00A76993"/>
    <w:rsid w:val="00A868F4"/>
    <w:rsid w:val="00A87A60"/>
    <w:rsid w:val="00AC6372"/>
    <w:rsid w:val="00B10689"/>
    <w:rsid w:val="00B20625"/>
    <w:rsid w:val="00B30CFD"/>
    <w:rsid w:val="00B61FE1"/>
    <w:rsid w:val="00B85FDF"/>
    <w:rsid w:val="00B95987"/>
    <w:rsid w:val="00BA44FF"/>
    <w:rsid w:val="00BA6C74"/>
    <w:rsid w:val="00BB5FC0"/>
    <w:rsid w:val="00BC31C6"/>
    <w:rsid w:val="00BD06F6"/>
    <w:rsid w:val="00BD43DA"/>
    <w:rsid w:val="00BE0192"/>
    <w:rsid w:val="00BE7A4F"/>
    <w:rsid w:val="00BF20C5"/>
    <w:rsid w:val="00C04226"/>
    <w:rsid w:val="00C06B67"/>
    <w:rsid w:val="00C21393"/>
    <w:rsid w:val="00C30556"/>
    <w:rsid w:val="00C34304"/>
    <w:rsid w:val="00C36C2B"/>
    <w:rsid w:val="00C7566C"/>
    <w:rsid w:val="00C95A58"/>
    <w:rsid w:val="00CA0F78"/>
    <w:rsid w:val="00CA4A43"/>
    <w:rsid w:val="00CC5F4C"/>
    <w:rsid w:val="00CD5589"/>
    <w:rsid w:val="00D37400"/>
    <w:rsid w:val="00D41D57"/>
    <w:rsid w:val="00D6119E"/>
    <w:rsid w:val="00D67501"/>
    <w:rsid w:val="00D936C7"/>
    <w:rsid w:val="00D95E9B"/>
    <w:rsid w:val="00DC10BA"/>
    <w:rsid w:val="00DC38BE"/>
    <w:rsid w:val="00DD7B2F"/>
    <w:rsid w:val="00DE2992"/>
    <w:rsid w:val="00DE7436"/>
    <w:rsid w:val="00E13145"/>
    <w:rsid w:val="00E13424"/>
    <w:rsid w:val="00E14F26"/>
    <w:rsid w:val="00E232C1"/>
    <w:rsid w:val="00E24354"/>
    <w:rsid w:val="00E350E7"/>
    <w:rsid w:val="00E60B07"/>
    <w:rsid w:val="00E60D2C"/>
    <w:rsid w:val="00E675D9"/>
    <w:rsid w:val="00E833CD"/>
    <w:rsid w:val="00EB1FBF"/>
    <w:rsid w:val="00EB300B"/>
    <w:rsid w:val="00EE1236"/>
    <w:rsid w:val="00EE2164"/>
    <w:rsid w:val="00EF0ADA"/>
    <w:rsid w:val="00EF1FEE"/>
    <w:rsid w:val="00F3390F"/>
    <w:rsid w:val="00F3569D"/>
    <w:rsid w:val="00F35E99"/>
    <w:rsid w:val="00F46545"/>
    <w:rsid w:val="00F56A34"/>
    <w:rsid w:val="00F60C3A"/>
    <w:rsid w:val="00F617D4"/>
    <w:rsid w:val="00F7472F"/>
    <w:rsid w:val="00F95962"/>
    <w:rsid w:val="00FB47F3"/>
    <w:rsid w:val="00FC7139"/>
    <w:rsid w:val="00FD3405"/>
    <w:rsid w:val="00FE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paragraph" w:styleId="NoSpacing">
    <w:name w:val="No Spacing"/>
    <w:uiPriority w:val="1"/>
    <w:qFormat/>
    <w:rsid w:val="001B64B4"/>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0F0074"/>
    <w:rPr>
      <w:color w:val="0000FF" w:themeColor="hyperlink"/>
      <w:u w:val="single"/>
    </w:rPr>
  </w:style>
  <w:style w:type="paragraph" w:styleId="NormalWeb">
    <w:name w:val="Normal (Web)"/>
    <w:basedOn w:val="Normal"/>
    <w:uiPriority w:val="99"/>
    <w:semiHidden/>
    <w:unhideWhenUsed/>
    <w:rsid w:val="003535D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paragraph" w:styleId="NoSpacing">
    <w:name w:val="No Spacing"/>
    <w:uiPriority w:val="1"/>
    <w:qFormat/>
    <w:rsid w:val="001B64B4"/>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0F0074"/>
    <w:rPr>
      <w:color w:val="0000FF" w:themeColor="hyperlink"/>
      <w:u w:val="single"/>
    </w:rPr>
  </w:style>
  <w:style w:type="paragraph" w:styleId="NormalWeb">
    <w:name w:val="Normal (Web)"/>
    <w:basedOn w:val="Normal"/>
    <w:uiPriority w:val="99"/>
    <w:semiHidden/>
    <w:unhideWhenUsed/>
    <w:rsid w:val="003535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9694">
      <w:bodyDiv w:val="1"/>
      <w:marLeft w:val="0"/>
      <w:marRight w:val="0"/>
      <w:marTop w:val="0"/>
      <w:marBottom w:val="0"/>
      <w:divBdr>
        <w:top w:val="none" w:sz="0" w:space="0" w:color="auto"/>
        <w:left w:val="none" w:sz="0" w:space="0" w:color="auto"/>
        <w:bottom w:val="none" w:sz="0" w:space="0" w:color="auto"/>
        <w:right w:val="none" w:sz="0" w:space="0" w:color="auto"/>
      </w:divBdr>
    </w:div>
    <w:div w:id="166555728">
      <w:bodyDiv w:val="1"/>
      <w:marLeft w:val="0"/>
      <w:marRight w:val="0"/>
      <w:marTop w:val="0"/>
      <w:marBottom w:val="0"/>
      <w:divBdr>
        <w:top w:val="none" w:sz="0" w:space="0" w:color="auto"/>
        <w:left w:val="none" w:sz="0" w:space="0" w:color="auto"/>
        <w:bottom w:val="none" w:sz="0" w:space="0" w:color="auto"/>
        <w:right w:val="none" w:sz="0" w:space="0" w:color="auto"/>
      </w:divBdr>
    </w:div>
    <w:div w:id="248734873">
      <w:bodyDiv w:val="1"/>
      <w:marLeft w:val="0"/>
      <w:marRight w:val="0"/>
      <w:marTop w:val="0"/>
      <w:marBottom w:val="0"/>
      <w:divBdr>
        <w:top w:val="none" w:sz="0" w:space="0" w:color="auto"/>
        <w:left w:val="none" w:sz="0" w:space="0" w:color="auto"/>
        <w:bottom w:val="none" w:sz="0" w:space="0" w:color="auto"/>
        <w:right w:val="none" w:sz="0" w:space="0" w:color="auto"/>
      </w:divBdr>
    </w:div>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632752775">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172791251">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427309669">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 w:id="1520466639">
      <w:bodyDiv w:val="1"/>
      <w:marLeft w:val="0"/>
      <w:marRight w:val="0"/>
      <w:marTop w:val="0"/>
      <w:marBottom w:val="0"/>
      <w:divBdr>
        <w:top w:val="none" w:sz="0" w:space="0" w:color="auto"/>
        <w:left w:val="none" w:sz="0" w:space="0" w:color="auto"/>
        <w:bottom w:val="none" w:sz="0" w:space="0" w:color="auto"/>
        <w:right w:val="none" w:sz="0" w:space="0" w:color="auto"/>
      </w:divBdr>
    </w:div>
    <w:div w:id="1640840312">
      <w:bodyDiv w:val="1"/>
      <w:marLeft w:val="0"/>
      <w:marRight w:val="0"/>
      <w:marTop w:val="0"/>
      <w:marBottom w:val="0"/>
      <w:divBdr>
        <w:top w:val="none" w:sz="0" w:space="0" w:color="auto"/>
        <w:left w:val="none" w:sz="0" w:space="0" w:color="auto"/>
        <w:bottom w:val="none" w:sz="0" w:space="0" w:color="auto"/>
        <w:right w:val="none" w:sz="0" w:space="0" w:color="auto"/>
      </w:divBdr>
    </w:div>
    <w:div w:id="184007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primeoncology.org/footer-e-pages/terms_of_use.aspx"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F9F61BD5D3468E87B3243A9DC26BDD"/>
        <w:category>
          <w:name w:val="General"/>
          <w:gallery w:val="placeholder"/>
        </w:category>
        <w:types>
          <w:type w:val="bbPlcHdr"/>
        </w:types>
        <w:behaviors>
          <w:behavior w:val="content"/>
        </w:behaviors>
        <w:guid w:val="{1F1EEA38-429B-4B6E-A33C-8D043F2D1560}"/>
      </w:docPartPr>
      <w:docPartBody>
        <w:p w:rsidR="006E1555" w:rsidRDefault="00A728D7" w:rsidP="00A728D7">
          <w:pPr>
            <w:pStyle w:val="B2F9F61BD5D3468E87B3243A9DC26BDD"/>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Frutiger-Ligh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51E98"/>
    <w:rsid w:val="000B4D72"/>
    <w:rsid w:val="0011499C"/>
    <w:rsid w:val="00167409"/>
    <w:rsid w:val="001C345D"/>
    <w:rsid w:val="00285E65"/>
    <w:rsid w:val="002C6A0F"/>
    <w:rsid w:val="002F618E"/>
    <w:rsid w:val="00477241"/>
    <w:rsid w:val="005A7D54"/>
    <w:rsid w:val="00676D7C"/>
    <w:rsid w:val="006E1555"/>
    <w:rsid w:val="007447AC"/>
    <w:rsid w:val="00936577"/>
    <w:rsid w:val="00963621"/>
    <w:rsid w:val="00972CB7"/>
    <w:rsid w:val="00A728D7"/>
    <w:rsid w:val="00E946B1"/>
    <w:rsid w:val="00F42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28D7"/>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4111AC8B492E407A886AB82E80FC926E">
    <w:name w:val="4111AC8B492E407A886AB82E80FC926E"/>
    <w:rsid w:val="0011499C"/>
  </w:style>
  <w:style w:type="paragraph" w:customStyle="1" w:styleId="AC06BC350D854E7ABDA9B30E5EB714BF">
    <w:name w:val="AC06BC350D854E7ABDA9B30E5EB714BF"/>
    <w:rsid w:val="0011499C"/>
  </w:style>
  <w:style w:type="paragraph" w:customStyle="1" w:styleId="E7B59E058D954498AF4D1E52F0A2BCBF">
    <w:name w:val="E7B59E058D954498AF4D1E52F0A2BCBF"/>
    <w:rsid w:val="0011499C"/>
  </w:style>
  <w:style w:type="paragraph" w:customStyle="1" w:styleId="CC1C59E487A74E2686F80226774C7A76">
    <w:name w:val="CC1C59E487A74E2686F80226774C7A76"/>
    <w:rsid w:val="0011499C"/>
  </w:style>
  <w:style w:type="paragraph" w:customStyle="1" w:styleId="24F015B90A814D8E8E28707E29782BCD">
    <w:name w:val="24F015B90A814D8E8E28707E29782BCD"/>
    <w:rsid w:val="00A728D7"/>
  </w:style>
  <w:style w:type="paragraph" w:customStyle="1" w:styleId="B2F9F61BD5D3468E87B3243A9DC26BDD">
    <w:name w:val="B2F9F61BD5D3468E87B3243A9DC26BDD"/>
    <w:rsid w:val="00A728D7"/>
  </w:style>
  <w:style w:type="paragraph" w:customStyle="1" w:styleId="FAC934E8C2644F9C891217B46A118FFA">
    <w:name w:val="FAC934E8C2644F9C891217B46A118FFA"/>
    <w:rsid w:val="00A728D7"/>
  </w:style>
  <w:style w:type="paragraph" w:customStyle="1" w:styleId="4C4C567805FB497CA7A0B4D6EF61F985">
    <w:name w:val="4C4C567805FB497CA7A0B4D6EF61F985"/>
    <w:rsid w:val="00A728D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28D7"/>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4111AC8B492E407A886AB82E80FC926E">
    <w:name w:val="4111AC8B492E407A886AB82E80FC926E"/>
    <w:rsid w:val="0011499C"/>
  </w:style>
  <w:style w:type="paragraph" w:customStyle="1" w:styleId="AC06BC350D854E7ABDA9B30E5EB714BF">
    <w:name w:val="AC06BC350D854E7ABDA9B30E5EB714BF"/>
    <w:rsid w:val="0011499C"/>
  </w:style>
  <w:style w:type="paragraph" w:customStyle="1" w:styleId="E7B59E058D954498AF4D1E52F0A2BCBF">
    <w:name w:val="E7B59E058D954498AF4D1E52F0A2BCBF"/>
    <w:rsid w:val="0011499C"/>
  </w:style>
  <w:style w:type="paragraph" w:customStyle="1" w:styleId="CC1C59E487A74E2686F80226774C7A76">
    <w:name w:val="CC1C59E487A74E2686F80226774C7A76"/>
    <w:rsid w:val="0011499C"/>
  </w:style>
  <w:style w:type="paragraph" w:customStyle="1" w:styleId="24F015B90A814D8E8E28707E29782BCD">
    <w:name w:val="24F015B90A814D8E8E28707E29782BCD"/>
    <w:rsid w:val="00A728D7"/>
  </w:style>
  <w:style w:type="paragraph" w:customStyle="1" w:styleId="B2F9F61BD5D3468E87B3243A9DC26BDD">
    <w:name w:val="B2F9F61BD5D3468E87B3243A9DC26BDD"/>
    <w:rsid w:val="00A728D7"/>
  </w:style>
  <w:style w:type="paragraph" w:customStyle="1" w:styleId="FAC934E8C2644F9C891217B46A118FFA">
    <w:name w:val="FAC934E8C2644F9C891217B46A118FFA"/>
    <w:rsid w:val="00A728D7"/>
  </w:style>
  <w:style w:type="paragraph" w:customStyle="1" w:styleId="4C4C567805FB497CA7A0B4D6EF61F985">
    <w:name w:val="4C4C567805FB497CA7A0B4D6EF61F985"/>
    <w:rsid w:val="00A728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23FA8-76C9-4F5A-9095-80AC6669954D}">
  <ds:schemaRefs>
    <ds:schemaRef ds:uri="http://schemas.openxmlformats.org/officeDocument/2006/bibliography"/>
  </ds:schemaRefs>
</ds:datastoreItem>
</file>

<file path=customXml/itemProps2.xml><?xml version="1.0" encoding="utf-8"?>
<ds:datastoreItem xmlns:ds="http://schemas.openxmlformats.org/officeDocument/2006/customXml" ds:itemID="{23CEB60F-3B57-40A7-A280-6D7D45F83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8929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Ben DeGiglio</cp:lastModifiedBy>
  <cp:revision>2</cp:revision>
  <dcterms:created xsi:type="dcterms:W3CDTF">2014-10-28T12:30:00Z</dcterms:created>
  <dcterms:modified xsi:type="dcterms:W3CDTF">2014-10-28T12:30:00Z</dcterms:modified>
</cp:coreProperties>
</file>