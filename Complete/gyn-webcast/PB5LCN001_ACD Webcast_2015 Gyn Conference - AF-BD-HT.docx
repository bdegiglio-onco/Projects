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48"/>
        <w:gridCol w:w="2612"/>
        <w:gridCol w:w="2178"/>
      </w:tblGrid>
      <w:tr w:rsidR="007B3532" w:rsidRPr="0026285A" w14:paraId="40BBF41C" w14:textId="77777777" w:rsidTr="003825E5">
        <w:trPr>
          <w:jc w:val="center"/>
        </w:trPr>
        <w:tc>
          <w:tcPr>
            <w:tcW w:w="2538" w:type="dxa"/>
          </w:tcPr>
          <w:p w14:paraId="170AD48B" w14:textId="77777777" w:rsidR="007B3532" w:rsidRPr="0026285A" w:rsidRDefault="007B3532" w:rsidP="00D917B9">
            <w:pPr>
              <w:rPr>
                <w:b/>
              </w:rPr>
            </w:pPr>
            <w:r w:rsidRPr="0026285A">
              <w:rPr>
                <w:b/>
              </w:rPr>
              <w:t>Project Name (internal)</w:t>
            </w:r>
          </w:p>
        </w:tc>
        <w:tc>
          <w:tcPr>
            <w:tcW w:w="2248" w:type="dxa"/>
          </w:tcPr>
          <w:p w14:paraId="158887C7" w14:textId="66727CB5" w:rsidR="007B3532" w:rsidRPr="0026285A" w:rsidRDefault="003825E5" w:rsidP="00D917B9">
            <w:r>
              <w:t>2015 Gyn Conference Webcast</w:t>
            </w:r>
          </w:p>
        </w:tc>
        <w:tc>
          <w:tcPr>
            <w:tcW w:w="2612" w:type="dxa"/>
          </w:tcPr>
          <w:p w14:paraId="31CDA85F" w14:textId="77777777" w:rsidR="007B3532" w:rsidRPr="0026285A" w:rsidRDefault="007B3532" w:rsidP="00D917B9">
            <w:pPr>
              <w:rPr>
                <w:b/>
              </w:rPr>
            </w:pPr>
            <w:r w:rsidRPr="0026285A">
              <w:rPr>
                <w:b/>
              </w:rPr>
              <w:t>Project Code</w:t>
            </w:r>
          </w:p>
        </w:tc>
        <w:tc>
          <w:tcPr>
            <w:tcW w:w="2178" w:type="dxa"/>
          </w:tcPr>
          <w:p w14:paraId="39C11E80" w14:textId="51270C43" w:rsidR="007B3532" w:rsidRPr="0026285A" w:rsidRDefault="003825E5" w:rsidP="00D917B9">
            <w:r>
              <w:t>PB5LCN001</w:t>
            </w:r>
          </w:p>
        </w:tc>
      </w:tr>
      <w:tr w:rsidR="007B3532" w:rsidRPr="0026285A" w14:paraId="2B439F58" w14:textId="77777777" w:rsidTr="003825E5">
        <w:trPr>
          <w:jc w:val="center"/>
        </w:trPr>
        <w:tc>
          <w:tcPr>
            <w:tcW w:w="2538" w:type="dxa"/>
          </w:tcPr>
          <w:p w14:paraId="0590A753" w14:textId="77777777" w:rsidR="007B3532" w:rsidRPr="0026285A" w:rsidRDefault="007B3532" w:rsidP="00D917B9">
            <w:pPr>
              <w:rPr>
                <w:b/>
              </w:rPr>
            </w:pPr>
            <w:r w:rsidRPr="0026285A">
              <w:rPr>
                <w:b/>
              </w:rPr>
              <w:t>Virtual Project Manager</w:t>
            </w:r>
          </w:p>
        </w:tc>
        <w:tc>
          <w:tcPr>
            <w:tcW w:w="2248" w:type="dxa"/>
          </w:tcPr>
          <w:p w14:paraId="196FC3C4" w14:textId="5E91150B" w:rsidR="007B3532" w:rsidRPr="0026285A" w:rsidRDefault="003825E5" w:rsidP="00D917B9">
            <w:pPr>
              <w:tabs>
                <w:tab w:val="right" w:pos="2034"/>
              </w:tabs>
            </w:pPr>
            <w:r>
              <w:t>Jae Eising</w:t>
            </w:r>
          </w:p>
        </w:tc>
        <w:tc>
          <w:tcPr>
            <w:tcW w:w="2612" w:type="dxa"/>
          </w:tcPr>
          <w:p w14:paraId="6FB5FAE9" w14:textId="77777777" w:rsidR="007B3532" w:rsidRPr="0026285A" w:rsidRDefault="007B3532" w:rsidP="00D917B9">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22CBA8D5" w:rsidR="007B3532" w:rsidRPr="0026285A" w:rsidRDefault="003825E5" w:rsidP="00D917B9">
                <w:r>
                  <w:t>Amy Furedy</w:t>
                </w:r>
              </w:p>
            </w:tc>
          </w:sdtContent>
        </w:sdt>
      </w:tr>
      <w:tr w:rsidR="007B3532" w:rsidRPr="0026285A" w14:paraId="4C0E6711" w14:textId="77777777" w:rsidTr="003825E5">
        <w:trPr>
          <w:jc w:val="center"/>
        </w:trPr>
        <w:tc>
          <w:tcPr>
            <w:tcW w:w="2538" w:type="dxa"/>
          </w:tcPr>
          <w:p w14:paraId="5C44CAA2" w14:textId="77777777" w:rsidR="007B3532" w:rsidRPr="0026285A" w:rsidRDefault="007B3532" w:rsidP="00D917B9">
            <w:pPr>
              <w:rPr>
                <w:b/>
              </w:rPr>
            </w:pPr>
            <w:r w:rsidRPr="0026285A">
              <w:rPr>
                <w:b/>
              </w:rPr>
              <w:t>Compliance</w:t>
            </w:r>
          </w:p>
        </w:tc>
        <w:tc>
          <w:tcPr>
            <w:tcW w:w="2248" w:type="dxa"/>
          </w:tcPr>
          <w:p w14:paraId="561E969F" w14:textId="07AD2A1D" w:rsidR="007B3532" w:rsidRPr="0026285A" w:rsidRDefault="003825E5" w:rsidP="00D917B9">
            <w:r>
              <w:t>Briana Devaser</w:t>
            </w:r>
          </w:p>
        </w:tc>
        <w:tc>
          <w:tcPr>
            <w:tcW w:w="2612" w:type="dxa"/>
          </w:tcPr>
          <w:p w14:paraId="6E852F92" w14:textId="77777777" w:rsidR="007B3532" w:rsidRPr="0026285A" w:rsidRDefault="007B3532" w:rsidP="00D917B9">
            <w:pPr>
              <w:rPr>
                <w:b/>
              </w:rPr>
            </w:pPr>
            <w:r w:rsidRPr="0026285A">
              <w:rPr>
                <w:b/>
              </w:rPr>
              <w:t>Editor</w:t>
            </w:r>
          </w:p>
        </w:tc>
        <w:sdt>
          <w:sdtPr>
            <w:id w:val="265899014"/>
            <w:placeholder>
              <w:docPart w:val="DFBD9AB74E4E4092ADBCB61DC373578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20A8DB82" w:rsidR="007B3532" w:rsidRPr="0026285A" w:rsidRDefault="003825E5" w:rsidP="00D917B9">
                <w:r>
                  <w:t>Heather Tomlinson</w:t>
                </w:r>
              </w:p>
            </w:tc>
          </w:sdtContent>
        </w:sdt>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159F501F" w14:textId="77777777" w:rsidR="003825E5" w:rsidRDefault="007B3532" w:rsidP="007B3532">
      <w:pPr>
        <w:pStyle w:val="ListParagraph"/>
        <w:ind w:left="0"/>
        <w:rPr>
          <w:b/>
          <w:sz w:val="24"/>
          <w:szCs w:val="24"/>
        </w:rPr>
      </w:pPr>
      <w:r>
        <w:rPr>
          <w:b/>
          <w:sz w:val="24"/>
          <w:szCs w:val="24"/>
        </w:rPr>
        <w:lastRenderedPageBreak/>
        <w:t>Launch Date/Internal Launch Date:</w:t>
      </w:r>
      <w:r w:rsidR="003825E5">
        <w:rPr>
          <w:b/>
          <w:sz w:val="24"/>
          <w:szCs w:val="24"/>
        </w:rPr>
        <w:t xml:space="preserve"> </w:t>
      </w:r>
    </w:p>
    <w:p w14:paraId="6D6ADDDF" w14:textId="1954E0E3" w:rsidR="007B3532" w:rsidRPr="00556459" w:rsidRDefault="003825E5" w:rsidP="007B3532">
      <w:pPr>
        <w:pStyle w:val="ListParagraph"/>
        <w:ind w:left="0"/>
        <w:rPr>
          <w:b/>
          <w:sz w:val="24"/>
          <w:szCs w:val="24"/>
        </w:rPr>
      </w:pPr>
      <w:r>
        <w:rPr>
          <w:b/>
          <w:sz w:val="24"/>
          <w:szCs w:val="24"/>
        </w:rPr>
        <w:t>1 March 2015</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2A835758" w:rsidR="007B3532" w:rsidRPr="004333EE" w:rsidRDefault="00625D49"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sidRPr="004333EE">
        <w:rPr>
          <w:sz w:val="24"/>
          <w:szCs w:val="24"/>
        </w:rPr>
        <w:t>Webcast</w:t>
      </w:r>
    </w:p>
    <w:p w14:paraId="216F73B8" w14:textId="13A4F85F" w:rsidR="007B3532" w:rsidRPr="004333EE" w:rsidRDefault="00625D49"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ins w:id="0" w:author="Heather Tomlinson" w:date="2015-02-03T11:33:00Z">
            <w:r w:rsidR="00C458FA">
              <w:rPr>
                <w:rFonts w:ascii="MS Gothic" w:eastAsia="MS Gothic" w:hAnsi="MS Gothic" w:hint="eastAsia"/>
                <w:sz w:val="24"/>
                <w:szCs w:val="24"/>
              </w:rPr>
              <w:t>☒</w:t>
            </w:r>
          </w:ins>
          <w:del w:id="1" w:author="Heather Tomlinson" w:date="2015-02-03T11:33:00Z">
            <w:r w:rsidR="007B3532" w:rsidRPr="004333EE" w:rsidDel="00C458FA">
              <w:rPr>
                <w:rFonts w:ascii="MS Gothic" w:eastAsia="MS Gothic" w:hAnsi="MS Gothic" w:hint="eastAsia"/>
                <w:sz w:val="24"/>
                <w:szCs w:val="24"/>
              </w:rPr>
              <w:delText>☐</w:delText>
            </w:r>
          </w:del>
        </w:sdtContent>
      </w:sdt>
      <w:r w:rsidR="007B3532" w:rsidRPr="004333EE">
        <w:rPr>
          <w:sz w:val="24"/>
          <w:szCs w:val="24"/>
        </w:rPr>
        <w:t>Downloadable Slides</w:t>
      </w:r>
    </w:p>
    <w:p w14:paraId="4BB710FE" w14:textId="77777777" w:rsidR="007B3532" w:rsidRDefault="00625D49"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625D49"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625D49"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10C1DCDA" w:rsidR="007B3532" w:rsidRDefault="00625D49"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Pr>
          <w:sz w:val="24"/>
          <w:szCs w:val="24"/>
        </w:rPr>
        <w:t>Yes</w:t>
      </w:r>
    </w:p>
    <w:p w14:paraId="1E18BCD3" w14:textId="77777777" w:rsidR="007B3532" w:rsidRDefault="00625D49"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21C19F76" w:rsidR="007B3532" w:rsidRDefault="00625D49"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Pr>
          <w:sz w:val="24"/>
          <w:szCs w:val="24"/>
        </w:rPr>
        <w:t>Only One</w:t>
      </w:r>
    </w:p>
    <w:p w14:paraId="4B8486BF" w14:textId="77777777" w:rsidR="007B3532" w:rsidRDefault="00625D49"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625D49"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793BAC80" w14:textId="1C0F347B" w:rsidR="007B3532" w:rsidRDefault="007B3532" w:rsidP="007B3532">
      <w:pPr>
        <w:pStyle w:val="ListParagraph"/>
        <w:ind w:left="0"/>
        <w:rPr>
          <w:sz w:val="24"/>
          <w:szCs w:val="24"/>
        </w:rPr>
      </w:pPr>
      <w:r>
        <w:rPr>
          <w:sz w:val="24"/>
          <w:szCs w:val="24"/>
        </w:rPr>
        <w:t>Dates to Blast or Special Requests:</w:t>
      </w:r>
      <w:r w:rsidR="003825E5">
        <w:rPr>
          <w:sz w:val="24"/>
          <w:szCs w:val="24"/>
        </w:rPr>
        <w:t xml:space="preserve"> Early March</w:t>
      </w:r>
    </w:p>
    <w:p w14:paraId="4D63B88B" w14:textId="77777777" w:rsidR="003825E5" w:rsidRDefault="003825E5" w:rsidP="007B3532">
      <w:pPr>
        <w:pStyle w:val="ListParagraph"/>
        <w:ind w:left="0"/>
        <w:rPr>
          <w:b/>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625D49"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625D49"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248264E2" w:rsidR="007B3532" w:rsidRPr="00C243B4" w:rsidRDefault="00625D49"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2A22413" w:rsidR="007B3532" w:rsidRDefault="00625D49" w:rsidP="007B3532">
      <w:pPr>
        <w:pStyle w:val="ListParagraph"/>
        <w:ind w:left="0"/>
        <w:rPr>
          <w:sz w:val="24"/>
          <w:szCs w:val="24"/>
        </w:rPr>
      </w:pPr>
      <w:sdt>
        <w:sdtPr>
          <w:rPr>
            <w:sz w:val="24"/>
            <w:szCs w:val="24"/>
          </w:rPr>
          <w:id w:val="-1122075366"/>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14A1BF83" w14:textId="77777777" w:rsidR="007B3532" w:rsidRDefault="007B3532" w:rsidP="007B3532">
      <w:pPr>
        <w:pStyle w:val="ListParagraph"/>
        <w:ind w:left="0"/>
        <w:rPr>
          <w:b/>
          <w:sz w:val="24"/>
          <w:szCs w:val="24"/>
        </w:rPr>
      </w:pPr>
      <w:r w:rsidRPr="006A1E25">
        <w:rPr>
          <w:b/>
          <w:sz w:val="24"/>
          <w:szCs w:val="24"/>
        </w:rPr>
        <w:lastRenderedPageBreak/>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5CBCCD0A" w:rsidR="007B3532" w:rsidRDefault="00625D49"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Pr>
          <w:sz w:val="24"/>
          <w:szCs w:val="24"/>
        </w:rPr>
        <w:t>Yes</w:t>
      </w:r>
    </w:p>
    <w:p w14:paraId="2E4E7B25" w14:textId="77777777" w:rsidR="007B3532" w:rsidRDefault="00625D49"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64E3CFF7" w14:textId="37F8D3EE" w:rsidR="007B3532" w:rsidRDefault="007B3532" w:rsidP="007B3532">
      <w:pPr>
        <w:pStyle w:val="ListParagraph"/>
        <w:ind w:left="0"/>
        <w:rPr>
          <w:sz w:val="24"/>
          <w:szCs w:val="24"/>
        </w:rPr>
      </w:pPr>
      <w:r>
        <w:rPr>
          <w:sz w:val="24"/>
          <w:szCs w:val="24"/>
        </w:rPr>
        <w:t>Slides Available By:</w:t>
      </w:r>
      <w:r w:rsidR="003825E5">
        <w:rPr>
          <w:sz w:val="24"/>
          <w:szCs w:val="24"/>
        </w:rPr>
        <w:t xml:space="preserve"> 5 Feb 2015</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(if included in webcast)</w:t>
      </w:r>
    </w:p>
    <w:p w14:paraId="4756ED46" w14:textId="74E7361F" w:rsidR="007B3532" w:rsidRDefault="00625D49" w:rsidP="007B3532">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ins w:id="2" w:author="Amy Furedy, RN, OCN" w:date="2015-01-28T13:43:00Z">
            <w:r w:rsidR="007D3BD4">
              <w:rPr>
                <w:rFonts w:ascii="MS Gothic" w:eastAsia="MS Gothic" w:hAnsi="MS Gothic" w:hint="eastAsia"/>
                <w:sz w:val="24"/>
                <w:szCs w:val="24"/>
              </w:rPr>
              <w:t>☒</w:t>
            </w:r>
          </w:ins>
          <w:del w:id="3" w:author="Amy Furedy, RN, OCN" w:date="2015-01-28T13:43:00Z">
            <w:r w:rsidR="007B3532" w:rsidDel="007D3BD4">
              <w:rPr>
                <w:rFonts w:ascii="MS Gothic" w:eastAsia="MS Gothic" w:hAnsi="MS Gothic" w:hint="eastAsia"/>
                <w:sz w:val="24"/>
                <w:szCs w:val="24"/>
              </w:rPr>
              <w:delText>☐</w:delText>
            </w:r>
          </w:del>
        </w:sdtContent>
      </w:sdt>
      <w:r w:rsidR="007B3532">
        <w:rPr>
          <w:sz w:val="24"/>
          <w:szCs w:val="24"/>
        </w:rPr>
        <w:t>Yes</w:t>
      </w:r>
    </w:p>
    <w:p w14:paraId="6CD97A02" w14:textId="77777777" w:rsidR="007B3532" w:rsidRDefault="00625D49"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7AD4F7F1" w14:textId="5DF9E2D1" w:rsidR="007B3532" w:rsidRDefault="007B3532" w:rsidP="007B3532">
      <w:pPr>
        <w:pStyle w:val="ListParagraph"/>
        <w:ind w:left="0"/>
        <w:rPr>
          <w:sz w:val="24"/>
          <w:szCs w:val="24"/>
        </w:rPr>
      </w:pPr>
      <w:r>
        <w:rPr>
          <w:sz w:val="24"/>
          <w:szCs w:val="24"/>
        </w:rPr>
        <w:t>Content Status (Final/Approved)</w:t>
      </w:r>
      <w:r w:rsidRPr="00D82046">
        <w:rPr>
          <w:sz w:val="24"/>
          <w:szCs w:val="24"/>
        </w:rPr>
        <w:t>:</w:t>
      </w:r>
      <w:r w:rsidR="002025CD">
        <w:rPr>
          <w:sz w:val="24"/>
          <w:szCs w:val="24"/>
        </w:rPr>
        <w:br/>
      </w:r>
    </w:p>
    <w:p w14:paraId="5738D47B" w14:textId="77777777" w:rsidR="007B3532" w:rsidRDefault="007B3532" w:rsidP="007B3532">
      <w:pPr>
        <w:pStyle w:val="ListParagraph"/>
        <w:ind w:left="0"/>
        <w:rPr>
          <w:b/>
          <w:sz w:val="24"/>
          <w:szCs w:val="24"/>
        </w:rPr>
      </w:pPr>
      <w:r>
        <w:rPr>
          <w:b/>
          <w:sz w:val="24"/>
          <w:szCs w:val="24"/>
        </w:rPr>
        <w:t>CME?</w:t>
      </w:r>
    </w:p>
    <w:p w14:paraId="3A3C5D28" w14:textId="42105F2C" w:rsidR="007B3532" w:rsidRDefault="00625D49" w:rsidP="007B3532">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3825E5">
            <w:rPr>
              <w:rFonts w:ascii="MS Gothic" w:eastAsia="MS Gothic" w:hAnsi="MS Gothic" w:hint="eastAsia"/>
              <w:sz w:val="24"/>
              <w:szCs w:val="24"/>
            </w:rPr>
            <w:t>☒</w:t>
          </w:r>
        </w:sdtContent>
      </w:sdt>
      <w:r w:rsidR="007B3532">
        <w:rPr>
          <w:sz w:val="24"/>
          <w:szCs w:val="24"/>
        </w:rPr>
        <w:t>Yes</w:t>
      </w:r>
    </w:p>
    <w:p w14:paraId="38CEA5A4" w14:textId="77777777" w:rsidR="007B3532" w:rsidRDefault="00625D49"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535548CD" w:rsidR="007B3532" w:rsidRDefault="007B3532" w:rsidP="007B3532">
      <w:pPr>
        <w:pStyle w:val="ListParagraph"/>
        <w:ind w:left="0"/>
        <w:rPr>
          <w:b/>
          <w:sz w:val="24"/>
          <w:szCs w:val="24"/>
        </w:rPr>
      </w:pPr>
      <w:r>
        <w:rPr>
          <w:b/>
          <w:sz w:val="24"/>
          <w:szCs w:val="24"/>
        </w:rPr>
        <w:t>Webcast URL:</w:t>
      </w:r>
      <w:r w:rsidR="003825E5">
        <w:rPr>
          <w:b/>
          <w:sz w:val="24"/>
          <w:szCs w:val="24"/>
        </w:rPr>
        <w:t xml:space="preserve"> </w:t>
      </w:r>
      <w:hyperlink r:id="rId12" w:history="1">
        <w:r w:rsidR="003825E5" w:rsidRPr="008C4E9C">
          <w:rPr>
            <w:rStyle w:val="Hyperlink"/>
            <w:b/>
            <w:sz w:val="24"/>
            <w:szCs w:val="24"/>
          </w:rPr>
          <w:t>www.prIMEoncology.org/webcast-gynconference2015</w:t>
        </w:r>
      </w:hyperlink>
      <w:r w:rsidR="003825E5">
        <w:rPr>
          <w:b/>
          <w:sz w:val="24"/>
          <w:szCs w:val="24"/>
        </w:rPr>
        <w:t xml:space="preserve"> </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625D49"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625D49"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625D49"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625D49"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625D49"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05AB9B8B" w14:textId="77777777" w:rsidR="003825E5" w:rsidRDefault="003825E5" w:rsidP="007B3532">
      <w:pPr>
        <w:pStyle w:val="ListParagraph"/>
        <w:ind w:left="0"/>
        <w:rPr>
          <w:sz w:val="24"/>
          <w:szCs w:val="24"/>
        </w:rPr>
      </w:pPr>
    </w:p>
    <w:p w14:paraId="1A5CF6DA" w14:textId="44DAD95F"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BD3624">
        <w:rPr>
          <w:b/>
          <w:sz w:val="24"/>
          <w:szCs w:val="24"/>
        </w:rPr>
        <w:lastRenderedPageBreak/>
        <w:t>Mobile App Title:</w:t>
      </w:r>
      <w:r w:rsidR="003825E5">
        <w:rPr>
          <w:b/>
          <w:sz w:val="24"/>
          <w:szCs w:val="24"/>
        </w:rPr>
        <w:t xml:space="preserve"> Webcast 2015 Gynecologic Oncology Conference </w:t>
      </w:r>
      <w:r w:rsidR="003825E5">
        <w:rPr>
          <w:b/>
          <w:sz w:val="24"/>
          <w:szCs w:val="24"/>
        </w:rPr>
        <w:lastRenderedPageBreak/>
        <w:t>Barcelona</w:t>
      </w:r>
    </w:p>
    <w:p w14:paraId="157CD056" w14:textId="07F27E95" w:rsidR="0091793F" w:rsidRDefault="0091793F" w:rsidP="0091793F">
      <w:pPr>
        <w:spacing w:after="0" w:line="240" w:lineRule="auto"/>
        <w:rPr>
          <w:b/>
        </w:rPr>
      </w:pPr>
      <w:r w:rsidRPr="0091793F">
        <w:rPr>
          <w:b/>
        </w:rPr>
        <w:lastRenderedPageBreak/>
        <w:t>LIVE MEETING-ASSOCIATED VIRTUAL ACTIVITIES</w:t>
      </w:r>
    </w:p>
    <w:p w14:paraId="39CF7A04" w14:textId="09D6C0A6" w:rsidR="00C44415" w:rsidRPr="00C44415" w:rsidRDefault="00C44415" w:rsidP="0091793F">
      <w:pPr>
        <w:spacing w:after="0" w:line="240" w:lineRule="auto"/>
        <w:rPr>
          <w:b/>
          <w:u w:val="single"/>
        </w:rPr>
      </w:pPr>
      <w:r w:rsidRPr="00C44415">
        <w:rPr>
          <w:b/>
          <w:highlight w:val="yellow"/>
          <w:u w:val="single"/>
        </w:rPr>
        <w:t>WEB</w:t>
      </w:r>
      <w:r>
        <w:rPr>
          <w:b/>
          <w:highlight w:val="yellow"/>
          <w:u w:val="single"/>
        </w:rPr>
        <w:t xml:space="preserve"> URL</w:t>
      </w:r>
      <w:r w:rsidRPr="00C44415">
        <w:rPr>
          <w:b/>
          <w:highlight w:val="yellow"/>
          <w:u w:val="single"/>
        </w:rPr>
        <w:t>:</w:t>
      </w:r>
      <w:r w:rsidRPr="00C44415">
        <w:rPr>
          <w:b/>
          <w:u w:val="single"/>
        </w:rPr>
        <w:t xml:space="preserve"> </w:t>
      </w:r>
      <w:hyperlink r:id="rId13" w:history="1">
        <w:r w:rsidR="003825E5" w:rsidRPr="008C4E9C">
          <w:rPr>
            <w:rStyle w:val="Hyperlink"/>
            <w:b/>
            <w:sz w:val="24"/>
            <w:szCs w:val="24"/>
          </w:rPr>
          <w:t>www.prIMEoncology.org/webcast-gynconference2015</w:t>
        </w:r>
      </w:hyperlink>
    </w:p>
    <w:p w14:paraId="04EB8632" w14:textId="77777777" w:rsidR="0091793F" w:rsidRPr="009E447D" w:rsidRDefault="0091793F" w:rsidP="0091793F">
      <w:pPr>
        <w:pBdr>
          <w:bottom w:val="single" w:sz="12" w:space="1" w:color="auto"/>
        </w:pBdr>
        <w:spacing w:after="0" w:line="240" w:lineRule="auto"/>
        <w:rPr>
          <w:highlight w:val="yellow"/>
        </w:rPr>
      </w:pPr>
    </w:p>
    <w:p w14:paraId="53859CDB" w14:textId="77777777" w:rsidR="00217D0A" w:rsidRPr="008F0A95" w:rsidRDefault="00217D0A" w:rsidP="0091793F">
      <w:pPr>
        <w:spacing w:after="0" w:line="240" w:lineRule="auto"/>
        <w:rPr>
          <w:b/>
        </w:rPr>
      </w:pPr>
    </w:p>
    <w:p w14:paraId="0EC3CE90" w14:textId="58C79E75" w:rsidR="0091793F" w:rsidRPr="00A873FE" w:rsidRDefault="0091793F" w:rsidP="00BC22EC">
      <w:pPr>
        <w:pStyle w:val="ListParagraph"/>
        <w:numPr>
          <w:ilvl w:val="0"/>
          <w:numId w:val="22"/>
        </w:numPr>
        <w:spacing w:after="0" w:line="240" w:lineRule="auto"/>
        <w:rPr>
          <w:b/>
        </w:rPr>
      </w:pPr>
      <w:r w:rsidRPr="00A873FE">
        <w:rPr>
          <w:b/>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3B09AF1E" w14:textId="45A151B0" w:rsidR="00BC22EC" w:rsidRDefault="00BC22EC" w:rsidP="00BC22EC">
      <w:pPr>
        <w:spacing w:after="0" w:line="240" w:lineRule="auto"/>
      </w:pPr>
      <w:r>
        <w:t>[Icon] Interactive Presentation</w:t>
      </w:r>
    </w:p>
    <w:p w14:paraId="7D8FEEE2" w14:textId="77777777" w:rsidR="00BC22EC" w:rsidRDefault="00BC22EC" w:rsidP="00BC22EC">
      <w:pPr>
        <w:spacing w:after="0" w:line="240" w:lineRule="auto"/>
      </w:pPr>
      <w:r>
        <w:t>[Icon] Downloadable Slides</w:t>
      </w:r>
    </w:p>
    <w:p w14:paraId="15CC3DE7" w14:textId="77777777" w:rsidR="00BC22EC" w:rsidRDefault="00BC22EC" w:rsidP="00BC22EC">
      <w:pPr>
        <w:spacing w:after="0" w:line="240" w:lineRule="auto"/>
      </w:pPr>
      <w:commentRangeStart w:id="4"/>
      <w:r>
        <w:t>[Icon] Podcast (if appropriate)</w:t>
      </w:r>
      <w:commentRangeEnd w:id="4"/>
      <w:r w:rsidR="00C458FA">
        <w:rPr>
          <w:rStyle w:val="CommentReference"/>
        </w:rPr>
        <w:commentReference w:id="4"/>
      </w:r>
    </w:p>
    <w:p w14:paraId="576F8CAD" w14:textId="77777777" w:rsidR="00BC22EC" w:rsidRDefault="00BC22EC" w:rsidP="00BC22EC">
      <w:pPr>
        <w:spacing w:after="0" w:line="240" w:lineRule="auto"/>
      </w:pPr>
      <w:r>
        <w:t>[Icon] CME-Certified (if appropriate)</w:t>
      </w:r>
    </w:p>
    <w:p w14:paraId="269222C3" w14:textId="4296334A"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07184171" w:rsidR="0091793F" w:rsidRPr="00BC22EC" w:rsidRDefault="0091793F" w:rsidP="00BC22EC">
      <w:pPr>
        <w:pStyle w:val="ListParagraph"/>
        <w:numPr>
          <w:ilvl w:val="0"/>
          <w:numId w:val="22"/>
        </w:numPr>
        <w:spacing w:after="0" w:line="240" w:lineRule="auto"/>
        <w:rPr>
          <w:b/>
        </w:rPr>
      </w:pPr>
      <w:r w:rsidRPr="00BC22EC">
        <w:rPr>
          <w:b/>
        </w:rPr>
        <w:t>ACTIVITY OVERVIEW</w:t>
      </w:r>
    </w:p>
    <w:p w14:paraId="65EDAB98" w14:textId="77777777" w:rsidR="00BC22EC" w:rsidRDefault="00BC22EC" w:rsidP="00BC22EC">
      <w:pPr>
        <w:spacing w:after="0" w:line="240" w:lineRule="auto"/>
      </w:pPr>
    </w:p>
    <w:p w14:paraId="57EB6CA6" w14:textId="7DB410D1" w:rsidR="00BC22EC" w:rsidRPr="00BC22EC" w:rsidRDefault="00BC22EC" w:rsidP="00BC22EC">
      <w:pPr>
        <w:spacing w:after="0" w:line="240" w:lineRule="auto"/>
        <w:rPr>
          <w:b/>
        </w:rPr>
      </w:pPr>
      <w:r w:rsidRPr="00BC22EC">
        <w:rPr>
          <w:b/>
          <w:highlight w:val="lightGray"/>
        </w:rPr>
        <w:t>WEBCAST</w:t>
      </w:r>
    </w:p>
    <w:p w14:paraId="60EC57B5" w14:textId="0A86BCA4" w:rsidR="00BC22EC" w:rsidRDefault="00BC22EC" w:rsidP="00BC22EC">
      <w:pPr>
        <w:spacing w:after="0" w:line="240" w:lineRule="auto"/>
      </w:pPr>
      <w:r>
        <w:t xml:space="preserve">This </w:t>
      </w:r>
      <w:del w:id="5" w:author="Heather Tomlinson" w:date="2015-02-03T11:37:00Z">
        <w:r w:rsidDel="00C458FA">
          <w:delText>[</w:delText>
        </w:r>
      </w:del>
      <w:r>
        <w:t xml:space="preserve">CME-certified </w:t>
      </w:r>
      <w:del w:id="6" w:author="Heather Tomlinson" w:date="2015-02-03T11:37:00Z">
        <w:r w:rsidDel="00C458FA">
          <w:delText xml:space="preserve">(if appropriate)] </w:delText>
        </w:r>
      </w:del>
      <w:r>
        <w:t xml:space="preserve">Webcast contains </w:t>
      </w:r>
      <w:r>
        <w:rPr>
          <w:rStyle w:val="Strong"/>
        </w:rPr>
        <w:t xml:space="preserve">video and downloadable slides </w:t>
      </w:r>
      <w:r w:rsidR="003825E5">
        <w:t xml:space="preserve">from the </w:t>
      </w:r>
      <w:r>
        <w:t xml:space="preserve">meeting </w:t>
      </w:r>
      <w:r w:rsidR="003825E5">
        <w:rPr>
          <w:rStyle w:val="Emphasis"/>
        </w:rPr>
        <w:t xml:space="preserve">2015 Progress and Controversies in Gynecologic Oncology Conference, </w:t>
      </w:r>
      <w:del w:id="7" w:author="Amy Furedy, RN, OCN" w:date="2015-01-28T13:45:00Z">
        <w:r w:rsidDel="007D3BD4">
          <w:delText xml:space="preserve"> </w:delText>
        </w:r>
      </w:del>
      <w:r>
        <w:t xml:space="preserve">a prIME Oncology educational activity that was held on </w:t>
      </w:r>
      <w:r w:rsidR="003825E5">
        <w:t>16-17 January 2015</w:t>
      </w:r>
      <w:r>
        <w:t xml:space="preserve">, in </w:t>
      </w:r>
      <w:r w:rsidR="003825E5">
        <w:t>Barcelona, Spain</w:t>
      </w:r>
      <w:ins w:id="8" w:author="Heather Tomlinson" w:date="2015-02-03T11:38:00Z">
        <w:r w:rsidR="00C458FA">
          <w:t>.</w:t>
        </w:r>
      </w:ins>
    </w:p>
    <w:p w14:paraId="6BD59639" w14:textId="77777777" w:rsidR="0091793F" w:rsidRDefault="0091793F" w:rsidP="0091793F">
      <w:pPr>
        <w:spacing w:after="0" w:line="240" w:lineRule="auto"/>
      </w:pPr>
    </w:p>
    <w:p w14:paraId="2DB3F88D" w14:textId="317EBACB" w:rsidR="0091793F" w:rsidRPr="00BC22EC" w:rsidRDefault="00963419" w:rsidP="00BC22EC">
      <w:pPr>
        <w:pStyle w:val="ListParagraph"/>
        <w:numPr>
          <w:ilvl w:val="0"/>
          <w:numId w:val="22"/>
        </w:numPr>
        <w:spacing w:after="0" w:line="240" w:lineRule="auto"/>
        <w:rPr>
          <w:b/>
        </w:rPr>
      </w:pPr>
      <w:r w:rsidRPr="00BC22EC">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7A8655E1" w14:textId="77777777" w:rsidR="006B2745" w:rsidRPr="00BC22EC" w:rsidRDefault="006B2745" w:rsidP="006B2745">
      <w:pPr>
        <w:spacing w:after="0" w:line="240" w:lineRule="auto"/>
      </w:pPr>
    </w:p>
    <w:p w14:paraId="65F6C900" w14:textId="22B1B03E" w:rsidR="006B2745" w:rsidRPr="00C438A5" w:rsidRDefault="006B2745" w:rsidP="0091793F">
      <w:pPr>
        <w:pStyle w:val="ListParagraph"/>
        <w:numPr>
          <w:ilvl w:val="0"/>
          <w:numId w:val="22"/>
        </w:numPr>
        <w:spacing w:after="0" w:line="240" w:lineRule="auto"/>
        <w:rPr>
          <w:b/>
        </w:rPr>
      </w:pPr>
      <w:r w:rsidRPr="00BC22EC">
        <w:rPr>
          <w:b/>
        </w:rPr>
        <w:t>SUPPORTER</w:t>
      </w:r>
    </w:p>
    <w:p w14:paraId="67703397" w14:textId="506E6CF3" w:rsidR="00C438A5" w:rsidRDefault="00C438A5" w:rsidP="00C438A5">
      <w:pPr>
        <w:spacing w:after="0" w:line="240" w:lineRule="auto"/>
      </w:pPr>
      <w:r>
        <w:t xml:space="preserve">This educational activity is supported by </w:t>
      </w:r>
      <w:r w:rsidR="003825E5">
        <w:t xml:space="preserve">AstraZeneca and F. Hoffmann-La Roche Ltd. </w:t>
      </w:r>
      <w:r>
        <w:t xml:space="preserve"> </w:t>
      </w:r>
    </w:p>
    <w:p w14:paraId="6A15A627" w14:textId="77777777" w:rsidR="00C438A5" w:rsidRDefault="00C438A5" w:rsidP="0091793F">
      <w:pPr>
        <w:spacing w:after="0" w:line="240" w:lineRule="auto"/>
      </w:pPr>
    </w:p>
    <w:p w14:paraId="3F802B83" w14:textId="4173AE8C" w:rsidR="00686FC9" w:rsidRDefault="00686FC9" w:rsidP="00686FC9">
      <w:pPr>
        <w:pStyle w:val="ListParagraph"/>
        <w:numPr>
          <w:ilvl w:val="0"/>
          <w:numId w:val="22"/>
        </w:numPr>
        <w:spacing w:after="0" w:line="240" w:lineRule="auto"/>
      </w:pPr>
      <w:r w:rsidRPr="00686FC9">
        <w:rPr>
          <w:b/>
        </w:rPr>
        <w:t>TOPICS</w:t>
      </w:r>
      <w:r>
        <w:rPr>
          <w:b/>
        </w:rPr>
        <w:t xml:space="preserve"> – </w:t>
      </w:r>
      <w:r w:rsidRPr="00686FC9">
        <w:rPr>
          <w:b/>
          <w:i/>
          <w:highlight w:val="lightGray"/>
        </w:rPr>
        <w:t>for Webcast</w:t>
      </w:r>
    </w:p>
    <w:p w14:paraId="687CA338" w14:textId="77777777" w:rsidR="003825E5" w:rsidRDefault="003825E5" w:rsidP="003825E5">
      <w:pPr>
        <w:pStyle w:val="NoSpacing"/>
        <w:rPr>
          <w:b/>
        </w:rPr>
      </w:pPr>
    </w:p>
    <w:p w14:paraId="46682923" w14:textId="77777777" w:rsidR="003825E5" w:rsidRPr="003825E5" w:rsidRDefault="003825E5" w:rsidP="003825E5">
      <w:pPr>
        <w:pStyle w:val="NoSpacing"/>
        <w:rPr>
          <w:b/>
        </w:rPr>
      </w:pPr>
      <w:r w:rsidRPr="003825E5">
        <w:rPr>
          <w:b/>
        </w:rPr>
        <w:t>Session I</w:t>
      </w:r>
      <w:r w:rsidRPr="003825E5">
        <w:rPr>
          <w:b/>
        </w:rPr>
        <w:tab/>
        <w:t>Cervical Cancer and Vulvar Cancer</w:t>
      </w:r>
    </w:p>
    <w:p w14:paraId="16BEE0B4" w14:textId="77777777" w:rsidR="003825E5" w:rsidRDefault="003825E5" w:rsidP="003825E5">
      <w:pPr>
        <w:pStyle w:val="NoSpacing"/>
      </w:pPr>
      <w:r>
        <w:t>Current status of treatment for vulvar cancer</w:t>
      </w:r>
    </w:p>
    <w:p w14:paraId="33BF213F" w14:textId="77777777" w:rsidR="003825E5" w:rsidRDefault="003825E5" w:rsidP="003825E5">
      <w:pPr>
        <w:pStyle w:val="NoSpacing"/>
        <w:rPr>
          <w:i/>
        </w:rPr>
      </w:pPr>
      <w:r>
        <w:rPr>
          <w:i/>
        </w:rPr>
        <w:t>Sven Mahner, MD, PhD</w:t>
      </w:r>
    </w:p>
    <w:p w14:paraId="42141037" w14:textId="77777777" w:rsidR="003825E5" w:rsidRDefault="003825E5" w:rsidP="003825E5">
      <w:pPr>
        <w:pStyle w:val="NoSpacing"/>
      </w:pPr>
    </w:p>
    <w:p w14:paraId="62FC1D28" w14:textId="4626873E" w:rsidR="003825E5" w:rsidRDefault="003825E5" w:rsidP="003825E5">
      <w:pPr>
        <w:pStyle w:val="NoSpacing"/>
      </w:pPr>
      <w:r>
        <w:t>Technical innovations in robotic surgery</w:t>
      </w:r>
    </w:p>
    <w:p w14:paraId="7CF76E1B" w14:textId="12932B40" w:rsidR="003825E5" w:rsidRPr="003825E5" w:rsidRDefault="003825E5" w:rsidP="003825E5">
      <w:pPr>
        <w:pStyle w:val="NoSpacing"/>
        <w:rPr>
          <w:i/>
        </w:rPr>
      </w:pPr>
      <w:r w:rsidRPr="003825E5">
        <w:rPr>
          <w:i/>
        </w:rPr>
        <w:t>Jan Persson, MD, PhD</w:t>
      </w:r>
    </w:p>
    <w:p w14:paraId="3B47F533" w14:textId="77777777" w:rsidR="003825E5" w:rsidRPr="0021307B" w:rsidRDefault="003825E5" w:rsidP="003825E5">
      <w:pPr>
        <w:pStyle w:val="NoSpacing"/>
      </w:pPr>
    </w:p>
    <w:p w14:paraId="529674E0" w14:textId="4F1F3AC0" w:rsidR="003825E5" w:rsidRDefault="003825E5" w:rsidP="003825E5">
      <w:pPr>
        <w:pStyle w:val="NoSpacing"/>
      </w:pPr>
      <w:r>
        <w:t xml:space="preserve">Update on neoadjuvant chemotherapy in cervical cancer </w:t>
      </w:r>
    </w:p>
    <w:p w14:paraId="710E9CEC" w14:textId="77777777" w:rsidR="003825E5" w:rsidRPr="003825E5" w:rsidRDefault="003825E5" w:rsidP="003825E5">
      <w:pPr>
        <w:pStyle w:val="NoSpacing"/>
        <w:rPr>
          <w:i/>
        </w:rPr>
      </w:pPr>
      <w:r w:rsidRPr="003825E5">
        <w:rPr>
          <w:i/>
        </w:rPr>
        <w:t>Nicoletta Colombo, MD</w:t>
      </w:r>
    </w:p>
    <w:p w14:paraId="58A70AFC" w14:textId="77777777" w:rsidR="003825E5" w:rsidRPr="003825E5" w:rsidRDefault="003825E5" w:rsidP="003825E5">
      <w:pPr>
        <w:pStyle w:val="NoSpacing"/>
        <w:rPr>
          <w:i/>
        </w:rPr>
      </w:pPr>
    </w:p>
    <w:p w14:paraId="1B5D4C20" w14:textId="7C1DC0CC" w:rsidR="003825E5" w:rsidRDefault="003825E5" w:rsidP="003825E5">
      <w:pPr>
        <w:pStyle w:val="NoSpacing"/>
      </w:pPr>
      <w:r w:rsidRPr="00F1462B">
        <w:t xml:space="preserve">Update on </w:t>
      </w:r>
      <w:r>
        <w:t xml:space="preserve">targeted </w:t>
      </w:r>
      <w:r w:rsidRPr="00F1462B">
        <w:t>therapy</w:t>
      </w:r>
      <w:r>
        <w:t xml:space="preserve"> and immunotherapy</w:t>
      </w:r>
      <w:r w:rsidRPr="00F1462B">
        <w:t xml:space="preserve"> for cervical cancer</w:t>
      </w:r>
    </w:p>
    <w:p w14:paraId="653E34A6" w14:textId="3052F62C" w:rsidR="003825E5" w:rsidRPr="003825E5" w:rsidRDefault="003825E5" w:rsidP="003825E5">
      <w:pPr>
        <w:pStyle w:val="NoSpacing"/>
        <w:rPr>
          <w:i/>
        </w:rPr>
      </w:pPr>
      <w:r w:rsidRPr="003825E5">
        <w:rPr>
          <w:i/>
        </w:rPr>
        <w:t xml:space="preserve">Bradley J. Monk, MD, FACS, FACOG </w:t>
      </w:r>
    </w:p>
    <w:p w14:paraId="1E76BA05" w14:textId="77777777" w:rsidR="003825E5" w:rsidRPr="00F1462B" w:rsidRDefault="003825E5" w:rsidP="003825E5">
      <w:pPr>
        <w:pStyle w:val="NoSpacing"/>
      </w:pPr>
    </w:p>
    <w:p w14:paraId="796EC5C0" w14:textId="77777777" w:rsidR="003825E5" w:rsidRPr="003825E5" w:rsidRDefault="003825E5" w:rsidP="003825E5">
      <w:pPr>
        <w:pStyle w:val="NoSpacing"/>
        <w:rPr>
          <w:b/>
        </w:rPr>
      </w:pPr>
      <w:r w:rsidRPr="003825E5">
        <w:rPr>
          <w:b/>
        </w:rPr>
        <w:t>Session II</w:t>
      </w:r>
      <w:r w:rsidRPr="003825E5">
        <w:rPr>
          <w:b/>
        </w:rPr>
        <w:tab/>
        <w:t>Endometrial Cancer and Beyond</w:t>
      </w:r>
    </w:p>
    <w:p w14:paraId="440EC288" w14:textId="1C7A4547" w:rsidR="003825E5" w:rsidRDefault="003825E5" w:rsidP="003825E5">
      <w:pPr>
        <w:pStyle w:val="NoSpacing"/>
      </w:pPr>
      <w:r>
        <w:t>Debate</w:t>
      </w:r>
    </w:p>
    <w:p w14:paraId="0549A331" w14:textId="2C460F94" w:rsidR="003825E5" w:rsidRDefault="003825E5" w:rsidP="003825E5">
      <w:pPr>
        <w:pStyle w:val="NoSpacing"/>
      </w:pPr>
      <w:r>
        <w:t>Role of radiotherapy in grade 3 FIGO IB endometrial cancer</w:t>
      </w:r>
    </w:p>
    <w:p w14:paraId="750642B9" w14:textId="19C06F51" w:rsidR="003825E5" w:rsidRPr="003825E5" w:rsidRDefault="003825E5" w:rsidP="003825E5">
      <w:pPr>
        <w:pStyle w:val="NoSpacing"/>
        <w:rPr>
          <w:i/>
        </w:rPr>
      </w:pPr>
      <w:r w:rsidRPr="003825E5">
        <w:rPr>
          <w:i/>
        </w:rPr>
        <w:t xml:space="preserve">Pro Radiotherapy: Alexandra Taylor, MBBS, MD </w:t>
      </w:r>
    </w:p>
    <w:p w14:paraId="0C3AAEB1" w14:textId="77777777" w:rsidR="003825E5" w:rsidRPr="003825E5" w:rsidRDefault="003825E5" w:rsidP="003825E5">
      <w:pPr>
        <w:pStyle w:val="NoSpacing"/>
        <w:rPr>
          <w:i/>
        </w:rPr>
      </w:pPr>
      <w:r w:rsidRPr="003825E5">
        <w:rPr>
          <w:i/>
        </w:rPr>
        <w:t>Contra Radiotherapy: Mansoor Mirza, MD</w:t>
      </w:r>
    </w:p>
    <w:p w14:paraId="424C7CF7" w14:textId="77777777" w:rsidR="003825E5" w:rsidRPr="0021307B" w:rsidRDefault="003825E5" w:rsidP="003825E5">
      <w:pPr>
        <w:pStyle w:val="NoSpacing"/>
      </w:pPr>
      <w:r w:rsidRPr="003825E5">
        <w:rPr>
          <w:i/>
        </w:rPr>
        <w:lastRenderedPageBreak/>
        <w:tab/>
      </w:r>
    </w:p>
    <w:p w14:paraId="0B62E035" w14:textId="067B2496" w:rsidR="003825E5" w:rsidRDefault="003825E5" w:rsidP="003825E5">
      <w:pPr>
        <w:pStyle w:val="NoSpacing"/>
      </w:pPr>
      <w:r>
        <w:t>Treatment of recurrent endometrial cancer and evaluation of new agents</w:t>
      </w:r>
    </w:p>
    <w:p w14:paraId="6B4007E0" w14:textId="3D373DC6" w:rsidR="003825E5" w:rsidRPr="003825E5" w:rsidRDefault="003825E5" w:rsidP="003825E5">
      <w:pPr>
        <w:pStyle w:val="NoSpacing"/>
        <w:rPr>
          <w:i/>
        </w:rPr>
      </w:pPr>
      <w:r w:rsidRPr="003825E5">
        <w:rPr>
          <w:i/>
        </w:rPr>
        <w:t>Andrés Poveda, MD</w:t>
      </w:r>
    </w:p>
    <w:p w14:paraId="127B062D" w14:textId="77777777" w:rsidR="003825E5" w:rsidRPr="00F1462B" w:rsidRDefault="003825E5" w:rsidP="003825E5">
      <w:pPr>
        <w:pStyle w:val="NoSpacing"/>
      </w:pPr>
      <w:r>
        <w:tab/>
      </w:r>
    </w:p>
    <w:p w14:paraId="14A8B21C" w14:textId="0B49A003" w:rsidR="003825E5" w:rsidRDefault="003825E5" w:rsidP="003825E5">
      <w:pPr>
        <w:pStyle w:val="NoSpacing"/>
      </w:pPr>
      <w:r>
        <w:t>What are the oncologic risks of morcellation of the uterus?</w:t>
      </w:r>
    </w:p>
    <w:p w14:paraId="26C593C5" w14:textId="77777777" w:rsidR="003825E5" w:rsidRPr="003825E5" w:rsidRDefault="003825E5" w:rsidP="003825E5">
      <w:pPr>
        <w:pStyle w:val="NoSpacing"/>
      </w:pPr>
      <w:r w:rsidRPr="003825E5">
        <w:t xml:space="preserve">Frédéric Amant, MD, PhD </w:t>
      </w:r>
    </w:p>
    <w:p w14:paraId="18A0C8BB" w14:textId="77777777" w:rsidR="003825E5" w:rsidRDefault="003825E5" w:rsidP="003825E5">
      <w:pPr>
        <w:pStyle w:val="NoSpacing"/>
      </w:pPr>
    </w:p>
    <w:p w14:paraId="1C1F5C06" w14:textId="77777777" w:rsidR="003825E5" w:rsidRDefault="003825E5" w:rsidP="003825E5">
      <w:pPr>
        <w:pStyle w:val="NoSpacing"/>
        <w:rPr>
          <w:b/>
        </w:rPr>
      </w:pPr>
      <w:r w:rsidRPr="00F1462B">
        <w:rPr>
          <w:b/>
        </w:rPr>
        <w:t>Session III</w:t>
      </w:r>
      <w:r w:rsidRPr="00F1462B">
        <w:rPr>
          <w:b/>
        </w:rPr>
        <w:tab/>
        <w:t xml:space="preserve">Ovarian Neoplasm I: Emerging </w:t>
      </w:r>
      <w:r>
        <w:rPr>
          <w:b/>
        </w:rPr>
        <w:t>Concepts</w:t>
      </w:r>
      <w:r w:rsidRPr="00F1462B">
        <w:rPr>
          <w:b/>
        </w:rPr>
        <w:t xml:space="preserve"> </w:t>
      </w:r>
    </w:p>
    <w:p w14:paraId="5346907A" w14:textId="27195E09" w:rsidR="003825E5" w:rsidRDefault="003825E5" w:rsidP="003825E5">
      <w:pPr>
        <w:pStyle w:val="NoSpacing"/>
      </w:pPr>
      <w:r>
        <w:t>The impact of molecular testing on therapeutic decisions in ovarian cancer</w:t>
      </w:r>
    </w:p>
    <w:p w14:paraId="55218A6F" w14:textId="13394B8D" w:rsidR="003825E5" w:rsidRPr="003825E5" w:rsidRDefault="003825E5" w:rsidP="003825E5">
      <w:pPr>
        <w:pStyle w:val="NoSpacing"/>
        <w:rPr>
          <w:i/>
        </w:rPr>
      </w:pPr>
      <w:r w:rsidRPr="003825E5">
        <w:rPr>
          <w:i/>
        </w:rPr>
        <w:t>Michael Birrer, MD, PhD</w:t>
      </w:r>
    </w:p>
    <w:p w14:paraId="02C8B6AB" w14:textId="77777777" w:rsidR="003825E5" w:rsidRPr="00F1462B" w:rsidRDefault="003825E5" w:rsidP="003825E5">
      <w:pPr>
        <w:pStyle w:val="NoSpacing"/>
        <w:rPr>
          <w:b/>
        </w:rPr>
      </w:pPr>
    </w:p>
    <w:p w14:paraId="691478A3" w14:textId="18141041" w:rsidR="003825E5" w:rsidRPr="008E1D4E" w:rsidRDefault="003825E5" w:rsidP="003825E5">
      <w:pPr>
        <w:pStyle w:val="NoSpacing"/>
      </w:pPr>
      <w:r>
        <w:t>Evolving role of upfront and postoperative imaging</w:t>
      </w:r>
      <w:r w:rsidRPr="00B1057A">
        <w:t xml:space="preserve"> in ovarian cancer</w:t>
      </w:r>
    </w:p>
    <w:p w14:paraId="51650019" w14:textId="3AB3A006" w:rsidR="003825E5" w:rsidRPr="003825E5" w:rsidRDefault="003825E5" w:rsidP="003825E5">
      <w:pPr>
        <w:pStyle w:val="NoSpacing"/>
        <w:rPr>
          <w:i/>
        </w:rPr>
      </w:pPr>
      <w:r w:rsidRPr="003825E5">
        <w:rPr>
          <w:i/>
        </w:rPr>
        <w:t>Vincent Vandecaveye, MD, PhD</w:t>
      </w:r>
    </w:p>
    <w:p w14:paraId="0D58F5A1" w14:textId="77777777" w:rsidR="003825E5" w:rsidRDefault="003825E5" w:rsidP="003825E5">
      <w:pPr>
        <w:pStyle w:val="NoSpacing"/>
      </w:pPr>
    </w:p>
    <w:p w14:paraId="62E5E6F2" w14:textId="180EDDA0" w:rsidR="003825E5" w:rsidRDefault="003825E5" w:rsidP="003825E5">
      <w:pPr>
        <w:pStyle w:val="NoSpacing"/>
      </w:pPr>
      <w:r>
        <w:t>Future of targeted agents and combinations in ovarian cancer</w:t>
      </w:r>
    </w:p>
    <w:p w14:paraId="28D9ACBB" w14:textId="28D3E54D" w:rsidR="003825E5" w:rsidRPr="003825E5" w:rsidRDefault="003825E5" w:rsidP="003825E5">
      <w:pPr>
        <w:pStyle w:val="NoSpacing"/>
        <w:rPr>
          <w:i/>
        </w:rPr>
      </w:pPr>
      <w:r w:rsidRPr="003825E5">
        <w:rPr>
          <w:i/>
        </w:rPr>
        <w:t>Stanley B. Kaye, MD</w:t>
      </w:r>
    </w:p>
    <w:p w14:paraId="41C43B1B" w14:textId="77777777" w:rsidR="003825E5" w:rsidRPr="00F1462B" w:rsidRDefault="003825E5" w:rsidP="003825E5">
      <w:pPr>
        <w:pStyle w:val="NoSpacing"/>
      </w:pPr>
    </w:p>
    <w:p w14:paraId="74611876" w14:textId="57D47B47" w:rsidR="003825E5" w:rsidRPr="003825E5" w:rsidRDefault="003825E5" w:rsidP="003825E5">
      <w:pPr>
        <w:pStyle w:val="NoSpacing"/>
        <w:rPr>
          <w:b/>
        </w:rPr>
      </w:pPr>
      <w:r w:rsidRPr="00F1462B">
        <w:rPr>
          <w:b/>
        </w:rPr>
        <w:t>Session IV</w:t>
      </w:r>
      <w:r w:rsidRPr="00F1462B">
        <w:rPr>
          <w:b/>
        </w:rPr>
        <w:tab/>
        <w:t xml:space="preserve">Ovarian Neoplasm II: </w:t>
      </w:r>
      <w:r>
        <w:rPr>
          <w:b/>
        </w:rPr>
        <w:t>Practical Applications in the First-Line Setting</w:t>
      </w:r>
      <w:r w:rsidRPr="0021307B">
        <w:rPr>
          <w:b/>
        </w:rPr>
        <w:tab/>
      </w:r>
      <w:r w:rsidRPr="0021307B">
        <w:rPr>
          <w:b/>
        </w:rPr>
        <w:tab/>
      </w:r>
      <w:r w:rsidRPr="0021307B">
        <w:rPr>
          <w:b/>
        </w:rPr>
        <w:tab/>
      </w:r>
    </w:p>
    <w:p w14:paraId="4BF4601A" w14:textId="0D8A260B" w:rsidR="003825E5" w:rsidRDefault="003825E5" w:rsidP="003825E5">
      <w:pPr>
        <w:pStyle w:val="NoSpacing"/>
      </w:pPr>
      <w:r>
        <w:t>Personalized medicine: Identification and treatment of fragile patients</w:t>
      </w:r>
    </w:p>
    <w:p w14:paraId="79179B3C" w14:textId="07E21FE8" w:rsidR="003825E5" w:rsidRPr="003825E5" w:rsidRDefault="003825E5" w:rsidP="003825E5">
      <w:pPr>
        <w:pStyle w:val="NoSpacing"/>
        <w:rPr>
          <w:i/>
        </w:rPr>
      </w:pPr>
      <w:r w:rsidRPr="003825E5">
        <w:rPr>
          <w:i/>
        </w:rPr>
        <w:t>Felix Hilpert, MD, DMSci</w:t>
      </w:r>
    </w:p>
    <w:p w14:paraId="19AB4C2D" w14:textId="77777777" w:rsidR="003825E5" w:rsidRPr="00F1462B" w:rsidRDefault="003825E5" w:rsidP="003825E5">
      <w:pPr>
        <w:pStyle w:val="NoSpacing"/>
      </w:pPr>
    </w:p>
    <w:p w14:paraId="5B962C18" w14:textId="08EECBB2" w:rsidR="003825E5" w:rsidRDefault="003825E5" w:rsidP="003825E5">
      <w:pPr>
        <w:pStyle w:val="NoSpacing"/>
      </w:pPr>
      <w:r>
        <w:t>Debate: HIPEC plays a role in treatment of advanced ovarian cancer</w:t>
      </w:r>
    </w:p>
    <w:p w14:paraId="2B267514" w14:textId="4C0918EC" w:rsidR="003825E5" w:rsidRPr="003825E5" w:rsidRDefault="003825E5" w:rsidP="003825E5">
      <w:pPr>
        <w:pStyle w:val="NoSpacing"/>
        <w:rPr>
          <w:i/>
        </w:rPr>
      </w:pPr>
      <w:r w:rsidRPr="003825E5">
        <w:rPr>
          <w:i/>
        </w:rPr>
        <w:t>Pro: Anna Fagotti, MD, PhD</w:t>
      </w:r>
    </w:p>
    <w:p w14:paraId="7D664A5E" w14:textId="140DE47D" w:rsidR="003825E5" w:rsidRPr="003825E5" w:rsidRDefault="003825E5" w:rsidP="003825E5">
      <w:pPr>
        <w:pStyle w:val="NoSpacing"/>
        <w:rPr>
          <w:i/>
        </w:rPr>
      </w:pPr>
      <w:r w:rsidRPr="003825E5">
        <w:rPr>
          <w:i/>
        </w:rPr>
        <w:t>Contra: Philipp Harter, MD</w:t>
      </w:r>
    </w:p>
    <w:p w14:paraId="478134FE" w14:textId="77777777" w:rsidR="003825E5" w:rsidRDefault="003825E5" w:rsidP="003825E5">
      <w:pPr>
        <w:pStyle w:val="NoSpacing"/>
        <w:rPr>
          <w:b/>
        </w:rPr>
      </w:pPr>
    </w:p>
    <w:p w14:paraId="6D0152B7" w14:textId="77777777" w:rsidR="003825E5" w:rsidRPr="003825E5" w:rsidRDefault="003825E5" w:rsidP="003825E5">
      <w:pPr>
        <w:pStyle w:val="NoSpacing"/>
        <w:rPr>
          <w:b/>
        </w:rPr>
      </w:pPr>
      <w:r w:rsidRPr="003825E5">
        <w:rPr>
          <w:b/>
        </w:rPr>
        <w:t>Session V</w:t>
      </w:r>
      <w:r w:rsidRPr="003825E5">
        <w:rPr>
          <w:b/>
        </w:rPr>
        <w:tab/>
        <w:t>Borderline Ovarian Tumors</w:t>
      </w:r>
    </w:p>
    <w:p w14:paraId="36468B30" w14:textId="610D8A17" w:rsidR="003825E5" w:rsidRDefault="003825E5" w:rsidP="003825E5">
      <w:pPr>
        <w:pStyle w:val="NoSpacing"/>
      </w:pPr>
      <w:r>
        <w:t>Pathologist’s view on the current status of borderline tumors</w:t>
      </w:r>
    </w:p>
    <w:p w14:paraId="4B567AEA" w14:textId="5F7785F2" w:rsidR="003825E5" w:rsidRDefault="003825E5" w:rsidP="003825E5">
      <w:pPr>
        <w:pStyle w:val="NoSpacing"/>
        <w:rPr>
          <w:i/>
        </w:rPr>
      </w:pPr>
      <w:r>
        <w:rPr>
          <w:i/>
        </w:rPr>
        <w:t>Jaime Prat, MD, FRCPath</w:t>
      </w:r>
    </w:p>
    <w:p w14:paraId="4FB651FA" w14:textId="77777777" w:rsidR="003825E5" w:rsidRDefault="003825E5" w:rsidP="003825E5">
      <w:pPr>
        <w:pStyle w:val="NoSpacing"/>
        <w:rPr>
          <w:i/>
        </w:rPr>
      </w:pPr>
    </w:p>
    <w:p w14:paraId="2073BE09" w14:textId="075A7CD8" w:rsidR="003825E5" w:rsidRDefault="003825E5" w:rsidP="003825E5">
      <w:pPr>
        <w:pStyle w:val="NoSpacing"/>
      </w:pPr>
      <w:r>
        <w:t>Clinical aspects: Fertility-sparing surgery of borderline ovarian tumors</w:t>
      </w:r>
    </w:p>
    <w:p w14:paraId="134E2D6C" w14:textId="35741B79" w:rsidR="003825E5" w:rsidRPr="00C639A6" w:rsidRDefault="003825E5" w:rsidP="003825E5">
      <w:pPr>
        <w:pStyle w:val="NoSpacing"/>
        <w:rPr>
          <w:i/>
        </w:rPr>
      </w:pPr>
      <w:r>
        <w:rPr>
          <w:i/>
        </w:rPr>
        <w:t>Philippe Morice, MD</w:t>
      </w:r>
    </w:p>
    <w:p w14:paraId="39314D05" w14:textId="77777777" w:rsidR="003825E5" w:rsidRPr="00AD16B6" w:rsidRDefault="003825E5" w:rsidP="003825E5">
      <w:pPr>
        <w:pStyle w:val="NoSpacing"/>
        <w:rPr>
          <w:i/>
        </w:rPr>
      </w:pPr>
      <w:r>
        <w:tab/>
      </w:r>
    </w:p>
    <w:p w14:paraId="336488EA" w14:textId="77777777" w:rsidR="003825E5" w:rsidRPr="003825E5" w:rsidRDefault="003825E5" w:rsidP="003825E5">
      <w:pPr>
        <w:pStyle w:val="NoSpacing"/>
        <w:rPr>
          <w:b/>
        </w:rPr>
      </w:pPr>
      <w:r w:rsidRPr="003825E5">
        <w:rPr>
          <w:b/>
        </w:rPr>
        <w:t>Session VI</w:t>
      </w:r>
      <w:r w:rsidRPr="003825E5">
        <w:rPr>
          <w:b/>
        </w:rPr>
        <w:tab/>
        <w:t>Ovarian Neoplasm III: Recurrence</w:t>
      </w:r>
    </w:p>
    <w:p w14:paraId="23A7F4FF" w14:textId="424EC2DB" w:rsidR="003825E5" w:rsidRPr="00F1462B" w:rsidRDefault="003825E5" w:rsidP="003825E5">
      <w:pPr>
        <w:pStyle w:val="NoSpacing"/>
      </w:pPr>
      <w:r w:rsidRPr="00F1462B">
        <w:t>Interactive Clinical Case:</w:t>
      </w:r>
    </w:p>
    <w:p w14:paraId="7D6E9E85" w14:textId="6296137D" w:rsidR="003825E5" w:rsidRDefault="003825E5" w:rsidP="003825E5">
      <w:pPr>
        <w:pStyle w:val="NoSpacing"/>
      </w:pPr>
      <w:r w:rsidRPr="00F1462B">
        <w:t>Platinum-resistant disease</w:t>
      </w:r>
    </w:p>
    <w:p w14:paraId="17C443E3" w14:textId="32768AA3" w:rsidR="003825E5" w:rsidRPr="00AD16B6" w:rsidRDefault="003825E5" w:rsidP="003825E5">
      <w:pPr>
        <w:pStyle w:val="NoSpacing"/>
        <w:rPr>
          <w:i/>
        </w:rPr>
      </w:pPr>
      <w:r>
        <w:rPr>
          <w:i/>
        </w:rPr>
        <w:t>Ignace Vergote, MD, PhD</w:t>
      </w:r>
    </w:p>
    <w:p w14:paraId="5F6D20C6" w14:textId="77777777" w:rsidR="003825E5" w:rsidRPr="00AD16B6" w:rsidRDefault="003825E5" w:rsidP="003825E5">
      <w:pPr>
        <w:pStyle w:val="NoSpacing"/>
      </w:pPr>
    </w:p>
    <w:p w14:paraId="788F2671" w14:textId="08B15C18" w:rsidR="003825E5" w:rsidRPr="00F1462B" w:rsidRDefault="003825E5" w:rsidP="003825E5">
      <w:pPr>
        <w:pStyle w:val="NoSpacing"/>
      </w:pPr>
      <w:r w:rsidRPr="00F1462B">
        <w:t>Interactive Clinical Case:</w:t>
      </w:r>
    </w:p>
    <w:p w14:paraId="26C2A714" w14:textId="1726C622" w:rsidR="003825E5" w:rsidRDefault="003825E5" w:rsidP="003825E5">
      <w:pPr>
        <w:pStyle w:val="NoSpacing"/>
      </w:pPr>
      <w:r w:rsidRPr="00F1462B">
        <w:t>Platinum-sensitive disease</w:t>
      </w:r>
      <w:r>
        <w:t xml:space="preserve"> </w:t>
      </w:r>
    </w:p>
    <w:p w14:paraId="14905EA5" w14:textId="458BCFC8" w:rsidR="003825E5" w:rsidRPr="00C639A6" w:rsidRDefault="003825E5" w:rsidP="003825E5">
      <w:pPr>
        <w:pStyle w:val="NoSpacing"/>
        <w:rPr>
          <w:i/>
        </w:rPr>
      </w:pPr>
      <w:r w:rsidRPr="00C639A6">
        <w:rPr>
          <w:i/>
        </w:rPr>
        <w:t>Andreas du Bois, MD, PhD</w:t>
      </w:r>
    </w:p>
    <w:p w14:paraId="018B9226" w14:textId="77777777" w:rsidR="003825E5" w:rsidRDefault="003825E5" w:rsidP="003825E5">
      <w:pPr>
        <w:pStyle w:val="NoSpacing"/>
        <w:rPr>
          <w:i/>
        </w:rPr>
      </w:pPr>
    </w:p>
    <w:p w14:paraId="627263BD" w14:textId="1FAF05CC" w:rsidR="003825E5" w:rsidRDefault="003825E5" w:rsidP="003825E5">
      <w:pPr>
        <w:pStyle w:val="NoSpacing"/>
      </w:pPr>
      <w:r>
        <w:t xml:space="preserve">Ovarian cancer patients who have received multiple prior therapies: When to stop or continue treatment? </w:t>
      </w:r>
      <w:r>
        <w:tab/>
      </w:r>
    </w:p>
    <w:p w14:paraId="596942BF" w14:textId="77777777" w:rsidR="003825E5" w:rsidRDefault="003825E5" w:rsidP="003825E5">
      <w:pPr>
        <w:pStyle w:val="NoSpacing"/>
        <w:rPr>
          <w:i/>
        </w:rPr>
      </w:pPr>
      <w:r>
        <w:rPr>
          <w:i/>
        </w:rPr>
        <w:t>Eric Pujade-Lauraine, MD, PhD</w:t>
      </w:r>
    </w:p>
    <w:p w14:paraId="7B663C2C" w14:textId="77777777" w:rsidR="003825E5" w:rsidRDefault="003825E5" w:rsidP="003825E5">
      <w:pPr>
        <w:pStyle w:val="NoSpacing"/>
      </w:pPr>
    </w:p>
    <w:p w14:paraId="7BB7C295" w14:textId="77777777" w:rsidR="009015DB" w:rsidRDefault="009015DB" w:rsidP="0091793F">
      <w:pPr>
        <w:spacing w:after="0" w:line="240" w:lineRule="auto"/>
      </w:pPr>
    </w:p>
    <w:p w14:paraId="7D617E4E" w14:textId="77777777" w:rsidR="003825E5" w:rsidRDefault="003825E5">
      <w:pPr>
        <w:rPr>
          <w:b/>
        </w:rPr>
      </w:pPr>
      <w:r>
        <w:rPr>
          <w:b/>
        </w:rPr>
        <w:br w:type="page"/>
      </w:r>
    </w:p>
    <w:p w14:paraId="65D391D3" w14:textId="47114A70" w:rsidR="00BC22EC" w:rsidRDefault="00686FC9" w:rsidP="00686FC9">
      <w:pPr>
        <w:spacing w:after="0" w:line="240" w:lineRule="auto"/>
        <w:ind w:firstLine="720"/>
      </w:pPr>
      <w:r>
        <w:rPr>
          <w:b/>
        </w:rPr>
        <w:t>7</w:t>
      </w:r>
      <w:r w:rsidR="00BC22EC" w:rsidRPr="00BC22EC">
        <w:rPr>
          <w:b/>
        </w:rPr>
        <w:t>.</w:t>
      </w:r>
      <w:r w:rsidR="00BC22EC">
        <w:rPr>
          <w:b/>
        </w:rPr>
        <w:t xml:space="preserve"> </w:t>
      </w:r>
      <w:r w:rsidR="00BC22EC" w:rsidRPr="00BC22EC">
        <w:rPr>
          <w:b/>
        </w:rPr>
        <w:t>FACULTY</w:t>
      </w:r>
    </w:p>
    <w:p w14:paraId="28F34067" w14:textId="77777777" w:rsidR="003825E5" w:rsidRPr="002742F7" w:rsidRDefault="003825E5" w:rsidP="003825E5">
      <w:pPr>
        <w:rPr>
          <w:b/>
          <w:sz w:val="20"/>
          <w:szCs w:val="20"/>
        </w:rPr>
        <w:sectPr w:rsidR="003825E5" w:rsidRPr="002742F7" w:rsidSect="003825E5">
          <w:type w:val="continuous"/>
          <w:pgSz w:w="12240" w:h="15840"/>
          <w:pgMar w:top="720" w:right="1440" w:bottom="720" w:left="1440" w:header="720" w:footer="720" w:gutter="0"/>
          <w:cols w:space="720"/>
          <w:docGrid w:linePitch="360"/>
        </w:sectPr>
      </w:pPr>
      <w:r>
        <w:rPr>
          <w:b/>
          <w:sz w:val="20"/>
          <w:szCs w:val="20"/>
        </w:rPr>
        <w:t xml:space="preserve">Meeting Chairs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825E5" w:rsidRPr="0021307B" w14:paraId="36BBE21B" w14:textId="77777777" w:rsidTr="00D1019A">
        <w:tc>
          <w:tcPr>
            <w:tcW w:w="4788" w:type="dxa"/>
          </w:tcPr>
          <w:p w14:paraId="20F282DF" w14:textId="77777777" w:rsidR="003825E5" w:rsidRPr="003825E5" w:rsidRDefault="003825E5" w:rsidP="00D1019A">
            <w:pPr>
              <w:rPr>
                <w:b/>
                <w:sz w:val="20"/>
                <w:szCs w:val="20"/>
                <w:lang w:val="nl-NL"/>
              </w:rPr>
            </w:pPr>
            <w:r w:rsidRPr="003825E5">
              <w:rPr>
                <w:b/>
                <w:sz w:val="20"/>
                <w:szCs w:val="20"/>
                <w:lang w:val="nl-NL"/>
              </w:rPr>
              <w:t>Andreas du Bois, MD, PhD</w:t>
            </w:r>
          </w:p>
          <w:p w14:paraId="129367B3" w14:textId="77777777" w:rsidR="003825E5" w:rsidRPr="003825E5" w:rsidRDefault="003825E5" w:rsidP="00D1019A">
            <w:pPr>
              <w:rPr>
                <w:sz w:val="20"/>
                <w:szCs w:val="20"/>
                <w:lang w:val="nl-NL"/>
              </w:rPr>
            </w:pPr>
            <w:r w:rsidRPr="003825E5">
              <w:rPr>
                <w:sz w:val="20"/>
                <w:szCs w:val="20"/>
                <w:lang w:val="nl-NL"/>
              </w:rPr>
              <w:t>Kliniken Essen-Mitte</w:t>
            </w:r>
          </w:p>
          <w:p w14:paraId="3BFE0AD4" w14:textId="77777777" w:rsidR="003825E5" w:rsidRPr="0021307B" w:rsidRDefault="003825E5" w:rsidP="00D1019A">
            <w:pPr>
              <w:rPr>
                <w:sz w:val="20"/>
                <w:szCs w:val="20"/>
              </w:rPr>
            </w:pPr>
            <w:r w:rsidRPr="0021307B">
              <w:rPr>
                <w:sz w:val="20"/>
                <w:szCs w:val="20"/>
              </w:rPr>
              <w:t>Essen, Germany</w:t>
            </w:r>
          </w:p>
          <w:p w14:paraId="1BF247D3" w14:textId="77777777" w:rsidR="003825E5" w:rsidRPr="0021307B" w:rsidRDefault="003825E5" w:rsidP="00D1019A">
            <w:pPr>
              <w:rPr>
                <w:sz w:val="20"/>
                <w:szCs w:val="20"/>
              </w:rPr>
            </w:pPr>
          </w:p>
          <w:p w14:paraId="38BA3734" w14:textId="77777777" w:rsidR="003825E5" w:rsidRPr="003825E5" w:rsidRDefault="003825E5" w:rsidP="00D1019A">
            <w:pPr>
              <w:rPr>
                <w:b/>
                <w:sz w:val="20"/>
                <w:szCs w:val="20"/>
              </w:rPr>
            </w:pPr>
            <w:r w:rsidRPr="003825E5">
              <w:rPr>
                <w:b/>
                <w:sz w:val="20"/>
                <w:szCs w:val="20"/>
              </w:rPr>
              <w:t>Stanley B. Kaye, MD</w:t>
            </w:r>
          </w:p>
          <w:p w14:paraId="5AE49FA7" w14:textId="77777777" w:rsidR="003825E5" w:rsidRPr="00BD5226" w:rsidRDefault="003825E5" w:rsidP="00D1019A">
            <w:pPr>
              <w:rPr>
                <w:sz w:val="20"/>
                <w:szCs w:val="20"/>
              </w:rPr>
            </w:pPr>
            <w:r w:rsidRPr="00BD5226">
              <w:rPr>
                <w:sz w:val="20"/>
                <w:szCs w:val="20"/>
              </w:rPr>
              <w:t>The Royal Marsden Hospital</w:t>
            </w:r>
          </w:p>
          <w:p w14:paraId="0FCDBABD" w14:textId="77777777" w:rsidR="003825E5" w:rsidRPr="00BD5226" w:rsidRDefault="003825E5" w:rsidP="00D1019A">
            <w:pPr>
              <w:rPr>
                <w:sz w:val="20"/>
                <w:szCs w:val="20"/>
              </w:rPr>
            </w:pPr>
            <w:r w:rsidRPr="00BD5226">
              <w:rPr>
                <w:sz w:val="20"/>
                <w:szCs w:val="20"/>
              </w:rPr>
              <w:t>Sutton, United Kingdom</w:t>
            </w:r>
          </w:p>
          <w:p w14:paraId="62819BCE" w14:textId="77777777" w:rsidR="003825E5" w:rsidRDefault="003825E5" w:rsidP="00D1019A">
            <w:pPr>
              <w:rPr>
                <w:sz w:val="20"/>
                <w:szCs w:val="20"/>
              </w:rPr>
            </w:pPr>
          </w:p>
          <w:p w14:paraId="2143220D" w14:textId="77777777" w:rsidR="003825E5" w:rsidRPr="00BD5226" w:rsidRDefault="003825E5" w:rsidP="00D1019A">
            <w:pPr>
              <w:rPr>
                <w:sz w:val="20"/>
                <w:szCs w:val="20"/>
              </w:rPr>
            </w:pPr>
          </w:p>
          <w:p w14:paraId="277E1C00" w14:textId="77777777" w:rsidR="003825E5" w:rsidRDefault="003825E5" w:rsidP="00D1019A">
            <w:pPr>
              <w:rPr>
                <w:sz w:val="20"/>
                <w:szCs w:val="20"/>
              </w:rPr>
            </w:pPr>
            <w:r w:rsidRPr="002742F7">
              <w:rPr>
                <w:b/>
                <w:sz w:val="20"/>
                <w:szCs w:val="20"/>
              </w:rPr>
              <w:t>Scientific Committee</w:t>
            </w:r>
            <w:r w:rsidRPr="00BD5226">
              <w:rPr>
                <w:sz w:val="20"/>
                <w:szCs w:val="20"/>
              </w:rPr>
              <w:t xml:space="preserve"> </w:t>
            </w:r>
          </w:p>
          <w:p w14:paraId="5300D15A" w14:textId="77777777" w:rsidR="003825E5" w:rsidRPr="003825E5" w:rsidRDefault="003825E5" w:rsidP="00D1019A">
            <w:pPr>
              <w:rPr>
                <w:b/>
                <w:sz w:val="20"/>
                <w:szCs w:val="20"/>
              </w:rPr>
            </w:pPr>
            <w:r w:rsidRPr="003825E5">
              <w:rPr>
                <w:b/>
                <w:sz w:val="20"/>
                <w:szCs w:val="20"/>
              </w:rPr>
              <w:t>Nicoletta Colombo, MD</w:t>
            </w:r>
          </w:p>
          <w:p w14:paraId="616C4FD2" w14:textId="77777777" w:rsidR="003825E5" w:rsidRPr="00BD5226" w:rsidRDefault="003825E5" w:rsidP="00D1019A">
            <w:pPr>
              <w:rPr>
                <w:sz w:val="20"/>
                <w:szCs w:val="20"/>
              </w:rPr>
            </w:pPr>
            <w:r w:rsidRPr="00BD5226">
              <w:rPr>
                <w:sz w:val="20"/>
                <w:szCs w:val="20"/>
              </w:rPr>
              <w:t>University of Milan-Bicocca</w:t>
            </w:r>
          </w:p>
          <w:p w14:paraId="133F1B3C" w14:textId="77777777" w:rsidR="003825E5" w:rsidRPr="00BD5226" w:rsidRDefault="003825E5" w:rsidP="00D1019A">
            <w:pPr>
              <w:rPr>
                <w:sz w:val="20"/>
                <w:szCs w:val="20"/>
              </w:rPr>
            </w:pPr>
            <w:r w:rsidRPr="00BD5226">
              <w:rPr>
                <w:sz w:val="20"/>
                <w:szCs w:val="20"/>
              </w:rPr>
              <w:t>Milan, Italy</w:t>
            </w:r>
          </w:p>
          <w:p w14:paraId="77048E82" w14:textId="77777777" w:rsidR="003825E5" w:rsidRDefault="003825E5" w:rsidP="00D1019A">
            <w:pPr>
              <w:rPr>
                <w:sz w:val="20"/>
                <w:szCs w:val="20"/>
              </w:rPr>
            </w:pPr>
          </w:p>
          <w:p w14:paraId="04DBF689" w14:textId="77777777" w:rsidR="003825E5" w:rsidRPr="003825E5" w:rsidRDefault="003825E5" w:rsidP="00D1019A">
            <w:pPr>
              <w:rPr>
                <w:b/>
                <w:sz w:val="20"/>
                <w:szCs w:val="20"/>
              </w:rPr>
            </w:pPr>
            <w:r w:rsidRPr="003825E5">
              <w:rPr>
                <w:b/>
                <w:sz w:val="20"/>
                <w:szCs w:val="20"/>
              </w:rPr>
              <w:t>Bradley J. Monk, MD, FACS, FACOG</w:t>
            </w:r>
          </w:p>
          <w:p w14:paraId="058D8911" w14:textId="77777777" w:rsidR="003825E5" w:rsidRPr="00BD5226" w:rsidRDefault="003825E5" w:rsidP="00D1019A">
            <w:pPr>
              <w:rPr>
                <w:sz w:val="20"/>
                <w:szCs w:val="20"/>
              </w:rPr>
            </w:pPr>
            <w:r w:rsidRPr="00BD5226">
              <w:rPr>
                <w:sz w:val="20"/>
                <w:szCs w:val="20"/>
              </w:rPr>
              <w:t>Creighton University School of Medicine</w:t>
            </w:r>
          </w:p>
          <w:p w14:paraId="21CFF37F" w14:textId="77777777" w:rsidR="003825E5" w:rsidRPr="00BD5226" w:rsidRDefault="003825E5" w:rsidP="00D1019A">
            <w:pPr>
              <w:rPr>
                <w:sz w:val="20"/>
                <w:szCs w:val="20"/>
              </w:rPr>
            </w:pPr>
            <w:r w:rsidRPr="00BD5226">
              <w:rPr>
                <w:sz w:val="20"/>
                <w:szCs w:val="20"/>
              </w:rPr>
              <w:t>St Joseph's Hospital and Medical Center</w:t>
            </w:r>
          </w:p>
          <w:p w14:paraId="41BD09F5" w14:textId="77777777" w:rsidR="003825E5" w:rsidRPr="00BD5226" w:rsidRDefault="003825E5" w:rsidP="00D1019A">
            <w:pPr>
              <w:rPr>
                <w:rFonts w:cs="Calibri"/>
                <w:sz w:val="20"/>
                <w:szCs w:val="20"/>
              </w:rPr>
            </w:pPr>
            <w:r w:rsidRPr="00BD5226">
              <w:rPr>
                <w:sz w:val="20"/>
                <w:szCs w:val="20"/>
              </w:rPr>
              <w:t>Phoenix, Arizona, United States</w:t>
            </w:r>
            <w:r w:rsidRPr="00BD5226">
              <w:rPr>
                <w:rFonts w:cs="Calibri"/>
                <w:sz w:val="20"/>
                <w:szCs w:val="20"/>
              </w:rPr>
              <w:t xml:space="preserve"> </w:t>
            </w:r>
          </w:p>
          <w:p w14:paraId="0C33C609" w14:textId="77777777" w:rsidR="003825E5" w:rsidRPr="00BD5226" w:rsidRDefault="003825E5" w:rsidP="00D1019A">
            <w:pPr>
              <w:rPr>
                <w:sz w:val="20"/>
                <w:szCs w:val="20"/>
              </w:rPr>
            </w:pPr>
          </w:p>
        </w:tc>
        <w:tc>
          <w:tcPr>
            <w:tcW w:w="4788" w:type="dxa"/>
          </w:tcPr>
          <w:p w14:paraId="39410C6E" w14:textId="77777777" w:rsidR="003825E5" w:rsidRPr="003825E5" w:rsidRDefault="003825E5" w:rsidP="00D1019A">
            <w:pPr>
              <w:rPr>
                <w:rFonts w:cs="Calibri"/>
                <w:b/>
                <w:sz w:val="20"/>
                <w:szCs w:val="20"/>
              </w:rPr>
            </w:pPr>
            <w:r w:rsidRPr="003825E5">
              <w:rPr>
                <w:rFonts w:cs="Calibri"/>
                <w:b/>
                <w:sz w:val="20"/>
                <w:szCs w:val="20"/>
              </w:rPr>
              <w:t>Ignace Vergote, MD, PhD</w:t>
            </w:r>
          </w:p>
          <w:p w14:paraId="0F86A48A" w14:textId="77777777" w:rsidR="003825E5" w:rsidRPr="00BD5226" w:rsidRDefault="003825E5" w:rsidP="00D1019A">
            <w:pPr>
              <w:rPr>
                <w:rFonts w:cs="Calibri"/>
                <w:sz w:val="20"/>
                <w:szCs w:val="20"/>
              </w:rPr>
            </w:pPr>
            <w:r w:rsidRPr="00BD5226">
              <w:rPr>
                <w:rFonts w:cs="Calibri"/>
                <w:sz w:val="20"/>
                <w:szCs w:val="20"/>
              </w:rPr>
              <w:t>University Hospital Gasthuisberg</w:t>
            </w:r>
          </w:p>
          <w:p w14:paraId="3B630E09" w14:textId="77777777" w:rsidR="003825E5" w:rsidRPr="00BD5226" w:rsidRDefault="003825E5" w:rsidP="00D1019A">
            <w:pPr>
              <w:rPr>
                <w:rFonts w:cs="Calibri"/>
                <w:sz w:val="20"/>
                <w:szCs w:val="20"/>
              </w:rPr>
            </w:pPr>
            <w:r w:rsidRPr="00BD5226">
              <w:rPr>
                <w:rFonts w:cs="Calibri"/>
                <w:sz w:val="20"/>
                <w:szCs w:val="20"/>
              </w:rPr>
              <w:t xml:space="preserve">Leuven, </w:t>
            </w:r>
            <w:r>
              <w:rPr>
                <w:rFonts w:cs="Calibri"/>
                <w:sz w:val="20"/>
                <w:szCs w:val="20"/>
              </w:rPr>
              <w:t>Belgium</w:t>
            </w:r>
          </w:p>
          <w:p w14:paraId="621E492F" w14:textId="77777777" w:rsidR="003825E5" w:rsidRDefault="003825E5" w:rsidP="00D1019A">
            <w:pPr>
              <w:rPr>
                <w:rFonts w:cs="Calibri"/>
                <w:sz w:val="20"/>
                <w:szCs w:val="20"/>
              </w:rPr>
            </w:pPr>
          </w:p>
          <w:p w14:paraId="3EEA68B7" w14:textId="77777777" w:rsidR="003825E5" w:rsidRDefault="003825E5" w:rsidP="00D1019A">
            <w:pPr>
              <w:rPr>
                <w:rFonts w:cs="Calibri"/>
                <w:sz w:val="20"/>
                <w:szCs w:val="20"/>
              </w:rPr>
            </w:pPr>
          </w:p>
          <w:p w14:paraId="41C009C0" w14:textId="77777777" w:rsidR="003825E5" w:rsidRDefault="003825E5" w:rsidP="00D1019A">
            <w:pPr>
              <w:rPr>
                <w:rFonts w:cs="Calibri"/>
                <w:sz w:val="20"/>
                <w:szCs w:val="20"/>
              </w:rPr>
            </w:pPr>
          </w:p>
          <w:p w14:paraId="7F42D959" w14:textId="77777777" w:rsidR="003825E5" w:rsidRDefault="003825E5" w:rsidP="00D1019A">
            <w:pPr>
              <w:rPr>
                <w:rFonts w:cs="Calibri"/>
                <w:sz w:val="20"/>
                <w:szCs w:val="20"/>
              </w:rPr>
            </w:pPr>
          </w:p>
          <w:p w14:paraId="429919ED" w14:textId="77777777" w:rsidR="003825E5" w:rsidRDefault="003825E5" w:rsidP="00D1019A">
            <w:pPr>
              <w:rPr>
                <w:rFonts w:cs="Calibri"/>
                <w:sz w:val="20"/>
                <w:szCs w:val="20"/>
              </w:rPr>
            </w:pPr>
          </w:p>
          <w:p w14:paraId="068476D6" w14:textId="77777777" w:rsidR="003825E5" w:rsidRDefault="003825E5" w:rsidP="00D1019A">
            <w:pPr>
              <w:rPr>
                <w:rFonts w:cs="Calibri"/>
                <w:sz w:val="20"/>
                <w:szCs w:val="20"/>
              </w:rPr>
            </w:pPr>
          </w:p>
          <w:p w14:paraId="22CFAC23" w14:textId="77777777" w:rsidR="003825E5" w:rsidRDefault="003825E5" w:rsidP="00D1019A">
            <w:pPr>
              <w:rPr>
                <w:rFonts w:cs="Calibri"/>
                <w:sz w:val="20"/>
                <w:szCs w:val="20"/>
              </w:rPr>
            </w:pPr>
          </w:p>
          <w:p w14:paraId="17DF44D6" w14:textId="77777777" w:rsidR="003825E5" w:rsidRPr="003825E5" w:rsidRDefault="003825E5" w:rsidP="00D1019A">
            <w:pPr>
              <w:rPr>
                <w:rFonts w:cs="Calibri"/>
                <w:b/>
                <w:sz w:val="20"/>
                <w:szCs w:val="20"/>
              </w:rPr>
            </w:pPr>
            <w:r w:rsidRPr="003825E5">
              <w:rPr>
                <w:rFonts w:cs="Calibri"/>
                <w:b/>
                <w:sz w:val="20"/>
                <w:szCs w:val="20"/>
              </w:rPr>
              <w:t>Andrés Poveda, MD</w:t>
            </w:r>
          </w:p>
          <w:p w14:paraId="6B6073D2" w14:textId="77777777" w:rsidR="003825E5" w:rsidRPr="0021307B" w:rsidRDefault="003825E5" w:rsidP="00D1019A">
            <w:pPr>
              <w:rPr>
                <w:rFonts w:cs="Calibri"/>
                <w:sz w:val="20"/>
                <w:szCs w:val="20"/>
              </w:rPr>
            </w:pPr>
            <w:r w:rsidRPr="0021307B">
              <w:rPr>
                <w:rFonts w:cs="Calibri"/>
                <w:sz w:val="20"/>
                <w:szCs w:val="20"/>
              </w:rPr>
              <w:t>Fundacion Instituto Valenciano de Oncolog</w:t>
            </w:r>
            <w:r>
              <w:rPr>
                <w:rFonts w:cs="Calibri"/>
                <w:sz w:val="20"/>
                <w:szCs w:val="20"/>
              </w:rPr>
              <w:t>í</w:t>
            </w:r>
            <w:r w:rsidRPr="0021307B">
              <w:rPr>
                <w:rFonts w:cs="Calibri"/>
                <w:sz w:val="20"/>
                <w:szCs w:val="20"/>
              </w:rPr>
              <w:t>a</w:t>
            </w:r>
          </w:p>
          <w:p w14:paraId="6E483453" w14:textId="77777777" w:rsidR="003825E5" w:rsidRPr="0021307B" w:rsidRDefault="003825E5" w:rsidP="00D1019A">
            <w:pPr>
              <w:tabs>
                <w:tab w:val="left" w:pos="1758"/>
              </w:tabs>
              <w:rPr>
                <w:rFonts w:cs="Calibri"/>
                <w:sz w:val="20"/>
                <w:szCs w:val="20"/>
              </w:rPr>
            </w:pPr>
            <w:r w:rsidRPr="0021307B">
              <w:rPr>
                <w:rFonts w:cs="Calibri"/>
                <w:sz w:val="20"/>
                <w:szCs w:val="20"/>
              </w:rPr>
              <w:t>Valencia, Spain</w:t>
            </w:r>
            <w:r w:rsidRPr="0021307B">
              <w:rPr>
                <w:rFonts w:cs="Calibri"/>
                <w:sz w:val="20"/>
                <w:szCs w:val="20"/>
              </w:rPr>
              <w:tab/>
            </w:r>
          </w:p>
          <w:p w14:paraId="630C49B7" w14:textId="77777777" w:rsidR="003825E5" w:rsidRPr="0021307B" w:rsidRDefault="003825E5" w:rsidP="00D1019A">
            <w:pPr>
              <w:rPr>
                <w:rFonts w:cs="Calibri"/>
                <w:sz w:val="20"/>
                <w:szCs w:val="20"/>
              </w:rPr>
            </w:pPr>
            <w:r w:rsidRPr="0021307B">
              <w:rPr>
                <w:rFonts w:cs="Calibri"/>
                <w:sz w:val="20"/>
                <w:szCs w:val="20"/>
              </w:rPr>
              <w:t xml:space="preserve"> </w:t>
            </w:r>
          </w:p>
          <w:p w14:paraId="6974CB2B" w14:textId="77777777" w:rsidR="003825E5" w:rsidRPr="003825E5" w:rsidRDefault="003825E5" w:rsidP="00D1019A">
            <w:pPr>
              <w:rPr>
                <w:rFonts w:cs="Calibri"/>
                <w:b/>
                <w:sz w:val="20"/>
                <w:szCs w:val="20"/>
              </w:rPr>
            </w:pPr>
            <w:r w:rsidRPr="003825E5">
              <w:rPr>
                <w:rFonts w:cs="Calibri"/>
                <w:b/>
                <w:sz w:val="20"/>
                <w:szCs w:val="20"/>
              </w:rPr>
              <w:t>Eric Pujade-Lauraine, MD, PhD</w:t>
            </w:r>
          </w:p>
          <w:p w14:paraId="40A31AB8" w14:textId="77777777" w:rsidR="003825E5" w:rsidRPr="00BD5226" w:rsidRDefault="003825E5" w:rsidP="00D1019A">
            <w:pPr>
              <w:rPr>
                <w:rFonts w:cs="Calibri"/>
                <w:sz w:val="20"/>
                <w:szCs w:val="20"/>
                <w:lang w:val="fr-BE"/>
              </w:rPr>
            </w:pPr>
            <w:r w:rsidRPr="00BD5226">
              <w:rPr>
                <w:rFonts w:cs="Calibri"/>
                <w:sz w:val="20"/>
                <w:szCs w:val="20"/>
                <w:lang w:val="fr-BE"/>
              </w:rPr>
              <w:t>Centre Hospitalier Universitaire H</w:t>
            </w:r>
            <w:r>
              <w:rPr>
                <w:rFonts w:cs="Calibri"/>
                <w:sz w:val="20"/>
                <w:szCs w:val="20"/>
                <w:lang w:val="fr-BE"/>
              </w:rPr>
              <w:t>ô</w:t>
            </w:r>
            <w:r w:rsidRPr="00BD5226">
              <w:rPr>
                <w:rFonts w:cs="Calibri"/>
                <w:sz w:val="20"/>
                <w:szCs w:val="20"/>
                <w:lang w:val="fr-BE"/>
              </w:rPr>
              <w:t>tel-Dieu</w:t>
            </w:r>
          </w:p>
          <w:p w14:paraId="4C44E67A" w14:textId="77777777" w:rsidR="003825E5" w:rsidRPr="00BD5226" w:rsidRDefault="003825E5" w:rsidP="00D1019A">
            <w:pPr>
              <w:rPr>
                <w:rFonts w:cs="Calibri"/>
                <w:sz w:val="20"/>
                <w:szCs w:val="20"/>
                <w:lang w:val="fr-BE"/>
              </w:rPr>
            </w:pPr>
            <w:r w:rsidRPr="00BD5226">
              <w:rPr>
                <w:rFonts w:cs="Calibri"/>
                <w:sz w:val="20"/>
                <w:szCs w:val="20"/>
                <w:lang w:val="fr-BE"/>
              </w:rPr>
              <w:t>Paris, France</w:t>
            </w:r>
          </w:p>
          <w:p w14:paraId="0A4AA3CD" w14:textId="77777777" w:rsidR="003825E5" w:rsidRPr="00BD5226" w:rsidRDefault="003825E5" w:rsidP="00D1019A">
            <w:pPr>
              <w:rPr>
                <w:rFonts w:cs="Calibri"/>
                <w:sz w:val="20"/>
                <w:szCs w:val="20"/>
                <w:lang w:val="fr-BE"/>
              </w:rPr>
            </w:pPr>
          </w:p>
          <w:p w14:paraId="6C7A9BE7" w14:textId="77777777" w:rsidR="003825E5" w:rsidRPr="0021307B" w:rsidRDefault="003825E5" w:rsidP="00D1019A">
            <w:pPr>
              <w:rPr>
                <w:sz w:val="20"/>
                <w:szCs w:val="20"/>
                <w:lang w:val="fr-BE"/>
              </w:rPr>
            </w:pPr>
          </w:p>
        </w:tc>
      </w:tr>
    </w:tbl>
    <w:p w14:paraId="4023CF49" w14:textId="77777777" w:rsidR="003825E5" w:rsidRDefault="003825E5" w:rsidP="003825E5">
      <w:pPr>
        <w:rPr>
          <w:b/>
          <w:sz w:val="20"/>
          <w:szCs w:val="20"/>
        </w:rPr>
      </w:pPr>
      <w:r w:rsidRPr="002742F7">
        <w:rPr>
          <w:b/>
          <w:sz w:val="20"/>
          <w:szCs w:val="20"/>
        </w:rPr>
        <w:t>Faculty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825E5" w14:paraId="3FDC0D4B" w14:textId="77777777" w:rsidTr="00D1019A">
        <w:tc>
          <w:tcPr>
            <w:tcW w:w="4788" w:type="dxa"/>
          </w:tcPr>
          <w:p w14:paraId="392CB2C4" w14:textId="77777777" w:rsidR="003825E5" w:rsidRPr="003825E5" w:rsidRDefault="003825E5" w:rsidP="00D1019A">
            <w:pPr>
              <w:rPr>
                <w:b/>
                <w:sz w:val="20"/>
                <w:szCs w:val="20"/>
              </w:rPr>
            </w:pPr>
            <w:r w:rsidRPr="003825E5">
              <w:rPr>
                <w:b/>
                <w:sz w:val="20"/>
                <w:szCs w:val="20"/>
              </w:rPr>
              <w:t>Frédéric Amant, MD, PhD</w:t>
            </w:r>
          </w:p>
          <w:p w14:paraId="02D2D376" w14:textId="77777777" w:rsidR="003825E5" w:rsidRDefault="003825E5" w:rsidP="00D1019A">
            <w:pPr>
              <w:rPr>
                <w:sz w:val="20"/>
                <w:szCs w:val="20"/>
              </w:rPr>
            </w:pPr>
            <w:r>
              <w:rPr>
                <w:sz w:val="20"/>
                <w:szCs w:val="20"/>
              </w:rPr>
              <w:t>Catholic University</w:t>
            </w:r>
          </w:p>
          <w:p w14:paraId="6D070991" w14:textId="77777777" w:rsidR="003825E5" w:rsidRPr="0021307B" w:rsidRDefault="003825E5" w:rsidP="00D1019A">
            <w:pPr>
              <w:rPr>
                <w:sz w:val="20"/>
                <w:szCs w:val="20"/>
                <w:lang w:val="fr-BE"/>
              </w:rPr>
            </w:pPr>
            <w:r w:rsidRPr="0021307B">
              <w:rPr>
                <w:sz w:val="20"/>
                <w:szCs w:val="20"/>
                <w:lang w:val="fr-BE"/>
              </w:rPr>
              <w:t>Leuven, Belgium</w:t>
            </w:r>
          </w:p>
          <w:p w14:paraId="4206E641" w14:textId="77777777" w:rsidR="003825E5" w:rsidRPr="0021307B" w:rsidRDefault="003825E5" w:rsidP="00D1019A">
            <w:pPr>
              <w:rPr>
                <w:sz w:val="20"/>
                <w:szCs w:val="20"/>
                <w:lang w:val="fr-BE"/>
              </w:rPr>
            </w:pPr>
          </w:p>
          <w:p w14:paraId="1DBC2FA5" w14:textId="77777777" w:rsidR="003825E5" w:rsidRPr="003825E5" w:rsidRDefault="003825E5" w:rsidP="00D1019A">
            <w:pPr>
              <w:rPr>
                <w:b/>
                <w:sz w:val="20"/>
                <w:szCs w:val="20"/>
                <w:lang w:val="fr-BE"/>
              </w:rPr>
            </w:pPr>
            <w:r w:rsidRPr="003825E5">
              <w:rPr>
                <w:b/>
                <w:sz w:val="20"/>
                <w:szCs w:val="20"/>
                <w:lang w:val="fr-BE"/>
              </w:rPr>
              <w:t>Michael Birrer, MD, PhD</w:t>
            </w:r>
          </w:p>
          <w:p w14:paraId="577C9339" w14:textId="77777777" w:rsidR="003825E5" w:rsidRDefault="003825E5" w:rsidP="00D1019A">
            <w:pPr>
              <w:rPr>
                <w:sz w:val="20"/>
                <w:szCs w:val="20"/>
                <w:lang w:val="fr-BE"/>
              </w:rPr>
            </w:pPr>
            <w:r>
              <w:rPr>
                <w:sz w:val="20"/>
                <w:szCs w:val="20"/>
                <w:lang w:val="fr-BE"/>
              </w:rPr>
              <w:t>Massachusetts General Hospital</w:t>
            </w:r>
          </w:p>
          <w:p w14:paraId="6128DA15" w14:textId="77777777" w:rsidR="003825E5" w:rsidRDefault="003825E5" w:rsidP="00D1019A">
            <w:pPr>
              <w:rPr>
                <w:sz w:val="20"/>
                <w:szCs w:val="20"/>
              </w:rPr>
            </w:pPr>
            <w:r>
              <w:rPr>
                <w:sz w:val="20"/>
                <w:szCs w:val="20"/>
                <w:lang w:val="fr-BE"/>
              </w:rPr>
              <w:t>Boston, Massachusetts, United States</w:t>
            </w:r>
          </w:p>
          <w:p w14:paraId="77433270" w14:textId="77777777" w:rsidR="003825E5" w:rsidRDefault="003825E5" w:rsidP="00D1019A">
            <w:pPr>
              <w:rPr>
                <w:sz w:val="20"/>
                <w:szCs w:val="20"/>
              </w:rPr>
            </w:pPr>
          </w:p>
          <w:p w14:paraId="67F2F895" w14:textId="77777777" w:rsidR="003825E5" w:rsidRPr="003825E5" w:rsidRDefault="003825E5" w:rsidP="00D1019A">
            <w:pPr>
              <w:rPr>
                <w:b/>
                <w:sz w:val="20"/>
                <w:szCs w:val="20"/>
              </w:rPr>
            </w:pPr>
            <w:r w:rsidRPr="003825E5">
              <w:rPr>
                <w:b/>
                <w:sz w:val="20"/>
                <w:szCs w:val="20"/>
              </w:rPr>
              <w:t>Anna Fagotti, MD, PhD</w:t>
            </w:r>
          </w:p>
          <w:p w14:paraId="6F375CBE" w14:textId="77777777" w:rsidR="003825E5" w:rsidRDefault="003825E5" w:rsidP="00D1019A">
            <w:pPr>
              <w:rPr>
                <w:sz w:val="20"/>
                <w:szCs w:val="20"/>
              </w:rPr>
            </w:pPr>
            <w:r>
              <w:rPr>
                <w:sz w:val="20"/>
                <w:szCs w:val="20"/>
              </w:rPr>
              <w:t>Catholic University of the Sacred Heart</w:t>
            </w:r>
          </w:p>
          <w:p w14:paraId="39EDE574" w14:textId="77777777" w:rsidR="003825E5" w:rsidRPr="003825E5" w:rsidRDefault="003825E5" w:rsidP="00D1019A">
            <w:pPr>
              <w:rPr>
                <w:sz w:val="20"/>
                <w:szCs w:val="20"/>
                <w:lang w:val="nl-NL"/>
              </w:rPr>
            </w:pPr>
            <w:r w:rsidRPr="003825E5">
              <w:rPr>
                <w:sz w:val="20"/>
                <w:szCs w:val="20"/>
                <w:lang w:val="nl-NL"/>
              </w:rPr>
              <w:t>Rome, Italy</w:t>
            </w:r>
          </w:p>
          <w:p w14:paraId="7688535A" w14:textId="77777777" w:rsidR="003825E5" w:rsidRPr="003825E5" w:rsidRDefault="003825E5" w:rsidP="00D1019A">
            <w:pPr>
              <w:rPr>
                <w:sz w:val="20"/>
                <w:szCs w:val="20"/>
                <w:lang w:val="nl-NL"/>
              </w:rPr>
            </w:pPr>
          </w:p>
          <w:p w14:paraId="66F29715" w14:textId="77777777" w:rsidR="003825E5" w:rsidRPr="003825E5" w:rsidRDefault="003825E5" w:rsidP="00D1019A">
            <w:pPr>
              <w:rPr>
                <w:b/>
                <w:sz w:val="20"/>
                <w:szCs w:val="20"/>
                <w:lang w:val="nb-NO"/>
              </w:rPr>
            </w:pPr>
            <w:r w:rsidRPr="003825E5">
              <w:rPr>
                <w:b/>
                <w:sz w:val="20"/>
                <w:szCs w:val="20"/>
                <w:lang w:val="nb-NO"/>
              </w:rPr>
              <w:t>Philipp Harter, MD</w:t>
            </w:r>
          </w:p>
          <w:p w14:paraId="039AF658" w14:textId="77777777" w:rsidR="003825E5" w:rsidRPr="0021307B" w:rsidRDefault="003825E5" w:rsidP="00D1019A">
            <w:pPr>
              <w:rPr>
                <w:sz w:val="20"/>
                <w:szCs w:val="20"/>
                <w:lang w:val="nb-NO"/>
              </w:rPr>
            </w:pPr>
            <w:r>
              <w:rPr>
                <w:sz w:val="20"/>
                <w:szCs w:val="20"/>
                <w:lang w:val="nb-NO"/>
              </w:rPr>
              <w:t>Kliniken</w:t>
            </w:r>
            <w:r w:rsidRPr="0021307B">
              <w:rPr>
                <w:sz w:val="20"/>
                <w:szCs w:val="20"/>
                <w:lang w:val="nb-NO"/>
              </w:rPr>
              <w:t xml:space="preserve"> Essen</w:t>
            </w:r>
            <w:r>
              <w:rPr>
                <w:sz w:val="20"/>
                <w:szCs w:val="20"/>
                <w:lang w:val="nb-NO"/>
              </w:rPr>
              <w:t>-</w:t>
            </w:r>
            <w:r w:rsidRPr="0021307B">
              <w:rPr>
                <w:sz w:val="20"/>
                <w:szCs w:val="20"/>
                <w:lang w:val="nb-NO"/>
              </w:rPr>
              <w:t>Mitte</w:t>
            </w:r>
          </w:p>
          <w:p w14:paraId="6AE94F27" w14:textId="77777777" w:rsidR="003825E5" w:rsidRDefault="003825E5" w:rsidP="00D1019A">
            <w:pPr>
              <w:rPr>
                <w:sz w:val="20"/>
                <w:szCs w:val="20"/>
              </w:rPr>
            </w:pPr>
            <w:r>
              <w:rPr>
                <w:sz w:val="20"/>
                <w:szCs w:val="20"/>
              </w:rPr>
              <w:t>Essen, Germany</w:t>
            </w:r>
          </w:p>
          <w:p w14:paraId="138E8C6C" w14:textId="77777777" w:rsidR="003825E5" w:rsidRDefault="003825E5" w:rsidP="00D1019A">
            <w:pPr>
              <w:rPr>
                <w:sz w:val="20"/>
                <w:szCs w:val="20"/>
              </w:rPr>
            </w:pPr>
          </w:p>
          <w:p w14:paraId="5EADCB72" w14:textId="77777777" w:rsidR="003825E5" w:rsidRPr="003825E5" w:rsidRDefault="003825E5" w:rsidP="00D1019A">
            <w:pPr>
              <w:rPr>
                <w:b/>
                <w:sz w:val="20"/>
                <w:szCs w:val="20"/>
              </w:rPr>
            </w:pPr>
            <w:r w:rsidRPr="003825E5">
              <w:rPr>
                <w:b/>
                <w:sz w:val="20"/>
                <w:szCs w:val="20"/>
              </w:rPr>
              <w:t>Felix Hilpert, MD, DMSci</w:t>
            </w:r>
          </w:p>
          <w:p w14:paraId="4C62C7CE" w14:textId="77777777" w:rsidR="003825E5" w:rsidRDefault="003825E5" w:rsidP="00D1019A">
            <w:pPr>
              <w:rPr>
                <w:sz w:val="20"/>
                <w:szCs w:val="20"/>
              </w:rPr>
            </w:pPr>
            <w:r>
              <w:rPr>
                <w:sz w:val="20"/>
                <w:szCs w:val="20"/>
              </w:rPr>
              <w:t>Christian-Albrechts-University of Kiel</w:t>
            </w:r>
          </w:p>
          <w:p w14:paraId="0497F930" w14:textId="77777777" w:rsidR="003825E5" w:rsidRDefault="003825E5" w:rsidP="00D1019A">
            <w:pPr>
              <w:rPr>
                <w:sz w:val="20"/>
                <w:szCs w:val="20"/>
              </w:rPr>
            </w:pPr>
            <w:r>
              <w:rPr>
                <w:sz w:val="20"/>
                <w:szCs w:val="20"/>
              </w:rPr>
              <w:t>Kiel, Germany</w:t>
            </w:r>
          </w:p>
          <w:p w14:paraId="553F67A0" w14:textId="77777777" w:rsidR="003825E5" w:rsidRDefault="003825E5" w:rsidP="00D1019A">
            <w:pPr>
              <w:rPr>
                <w:sz w:val="20"/>
                <w:szCs w:val="20"/>
              </w:rPr>
            </w:pPr>
          </w:p>
          <w:p w14:paraId="7C774002" w14:textId="77777777" w:rsidR="003825E5" w:rsidRPr="003825E5" w:rsidRDefault="003825E5" w:rsidP="00D1019A">
            <w:pPr>
              <w:rPr>
                <w:b/>
                <w:sz w:val="20"/>
                <w:szCs w:val="20"/>
              </w:rPr>
            </w:pPr>
            <w:r w:rsidRPr="003825E5">
              <w:rPr>
                <w:b/>
                <w:sz w:val="20"/>
                <w:szCs w:val="20"/>
              </w:rPr>
              <w:t>Sven Mahner, MD, PhD</w:t>
            </w:r>
          </w:p>
          <w:p w14:paraId="05DF9998" w14:textId="77777777" w:rsidR="003825E5" w:rsidRDefault="003825E5" w:rsidP="00D1019A">
            <w:pPr>
              <w:rPr>
                <w:sz w:val="20"/>
                <w:szCs w:val="20"/>
              </w:rPr>
            </w:pPr>
            <w:r>
              <w:rPr>
                <w:sz w:val="20"/>
                <w:szCs w:val="20"/>
              </w:rPr>
              <w:t>University Medical Center Hamburg-Eppendorf</w:t>
            </w:r>
          </w:p>
          <w:p w14:paraId="6E142246" w14:textId="77777777" w:rsidR="003825E5" w:rsidRDefault="003825E5" w:rsidP="00D1019A">
            <w:pPr>
              <w:rPr>
                <w:sz w:val="20"/>
                <w:szCs w:val="20"/>
              </w:rPr>
            </w:pPr>
            <w:r>
              <w:rPr>
                <w:sz w:val="20"/>
                <w:szCs w:val="20"/>
              </w:rPr>
              <w:t>Hamburg, Germany</w:t>
            </w:r>
          </w:p>
          <w:p w14:paraId="1573D144" w14:textId="77777777" w:rsidR="003825E5" w:rsidRPr="003A42B9" w:rsidRDefault="003825E5" w:rsidP="00D1019A">
            <w:pPr>
              <w:rPr>
                <w:sz w:val="20"/>
                <w:szCs w:val="20"/>
              </w:rPr>
            </w:pPr>
          </w:p>
        </w:tc>
        <w:tc>
          <w:tcPr>
            <w:tcW w:w="4788" w:type="dxa"/>
          </w:tcPr>
          <w:p w14:paraId="172FDE85" w14:textId="77777777" w:rsidR="003825E5" w:rsidRPr="003825E5" w:rsidRDefault="003825E5" w:rsidP="00D1019A">
            <w:pPr>
              <w:rPr>
                <w:b/>
                <w:sz w:val="20"/>
                <w:szCs w:val="20"/>
              </w:rPr>
            </w:pPr>
            <w:r w:rsidRPr="003825E5">
              <w:rPr>
                <w:b/>
                <w:sz w:val="20"/>
                <w:szCs w:val="20"/>
              </w:rPr>
              <w:t>Mansoor Mirza, MD</w:t>
            </w:r>
          </w:p>
          <w:p w14:paraId="22784C5D" w14:textId="77777777" w:rsidR="003825E5" w:rsidRDefault="003825E5" w:rsidP="00D1019A">
            <w:pPr>
              <w:rPr>
                <w:sz w:val="20"/>
                <w:szCs w:val="20"/>
              </w:rPr>
            </w:pPr>
            <w:r>
              <w:rPr>
                <w:sz w:val="20"/>
                <w:szCs w:val="20"/>
              </w:rPr>
              <w:t>Rigshospitalet</w:t>
            </w:r>
          </w:p>
          <w:p w14:paraId="7C166087" w14:textId="77777777" w:rsidR="003825E5" w:rsidRDefault="003825E5" w:rsidP="00D1019A">
            <w:pPr>
              <w:rPr>
                <w:sz w:val="20"/>
                <w:szCs w:val="20"/>
              </w:rPr>
            </w:pPr>
            <w:r>
              <w:rPr>
                <w:sz w:val="20"/>
                <w:szCs w:val="20"/>
              </w:rPr>
              <w:t>Copenhagen, Denmark</w:t>
            </w:r>
          </w:p>
          <w:p w14:paraId="01820598" w14:textId="77777777" w:rsidR="003825E5" w:rsidRDefault="003825E5" w:rsidP="00D1019A">
            <w:pPr>
              <w:rPr>
                <w:sz w:val="20"/>
                <w:szCs w:val="20"/>
              </w:rPr>
            </w:pPr>
          </w:p>
          <w:p w14:paraId="741D56EE" w14:textId="77777777" w:rsidR="003825E5" w:rsidRPr="003825E5" w:rsidRDefault="003825E5" w:rsidP="00D1019A">
            <w:pPr>
              <w:rPr>
                <w:b/>
                <w:sz w:val="20"/>
                <w:szCs w:val="20"/>
              </w:rPr>
            </w:pPr>
            <w:r w:rsidRPr="003825E5">
              <w:rPr>
                <w:b/>
                <w:sz w:val="20"/>
                <w:szCs w:val="20"/>
              </w:rPr>
              <w:t>Philippe Morice, MD</w:t>
            </w:r>
          </w:p>
          <w:p w14:paraId="249CE9F1" w14:textId="77777777" w:rsidR="003825E5" w:rsidRDefault="003825E5" w:rsidP="00D1019A">
            <w:pPr>
              <w:rPr>
                <w:sz w:val="20"/>
                <w:szCs w:val="20"/>
              </w:rPr>
            </w:pPr>
            <w:r>
              <w:rPr>
                <w:sz w:val="20"/>
                <w:szCs w:val="20"/>
              </w:rPr>
              <w:t>Institute Gustave Roussy</w:t>
            </w:r>
          </w:p>
          <w:p w14:paraId="32C77CC5" w14:textId="77777777" w:rsidR="003825E5" w:rsidRDefault="003825E5" w:rsidP="00D1019A">
            <w:pPr>
              <w:rPr>
                <w:sz w:val="20"/>
                <w:szCs w:val="20"/>
              </w:rPr>
            </w:pPr>
            <w:r>
              <w:rPr>
                <w:sz w:val="20"/>
                <w:szCs w:val="20"/>
              </w:rPr>
              <w:t>Villejuif, France</w:t>
            </w:r>
          </w:p>
          <w:p w14:paraId="2A0A7094" w14:textId="77777777" w:rsidR="003825E5" w:rsidRDefault="003825E5" w:rsidP="00D1019A">
            <w:pPr>
              <w:rPr>
                <w:sz w:val="20"/>
                <w:szCs w:val="20"/>
              </w:rPr>
            </w:pPr>
          </w:p>
          <w:p w14:paraId="6D8D9D87" w14:textId="77777777" w:rsidR="003825E5" w:rsidRPr="003825E5" w:rsidRDefault="003825E5" w:rsidP="00D1019A">
            <w:pPr>
              <w:rPr>
                <w:b/>
                <w:sz w:val="20"/>
                <w:szCs w:val="20"/>
              </w:rPr>
            </w:pPr>
            <w:r w:rsidRPr="003825E5">
              <w:rPr>
                <w:b/>
                <w:sz w:val="20"/>
                <w:szCs w:val="20"/>
              </w:rPr>
              <w:t>Jan Persson, MD, PhD</w:t>
            </w:r>
          </w:p>
          <w:p w14:paraId="6CE133FC" w14:textId="77777777" w:rsidR="003825E5" w:rsidRDefault="003825E5" w:rsidP="00D1019A">
            <w:pPr>
              <w:rPr>
                <w:sz w:val="20"/>
                <w:szCs w:val="20"/>
              </w:rPr>
            </w:pPr>
            <w:r>
              <w:rPr>
                <w:sz w:val="20"/>
                <w:szCs w:val="20"/>
              </w:rPr>
              <w:t>Lund University</w:t>
            </w:r>
          </w:p>
          <w:p w14:paraId="169432A0" w14:textId="77777777" w:rsidR="003825E5" w:rsidRDefault="003825E5" w:rsidP="00D1019A">
            <w:pPr>
              <w:rPr>
                <w:sz w:val="20"/>
                <w:szCs w:val="20"/>
              </w:rPr>
            </w:pPr>
            <w:r>
              <w:rPr>
                <w:sz w:val="20"/>
                <w:szCs w:val="20"/>
              </w:rPr>
              <w:t>Lund, Sweden</w:t>
            </w:r>
          </w:p>
          <w:p w14:paraId="4E66E324" w14:textId="77777777" w:rsidR="003825E5" w:rsidRDefault="003825E5" w:rsidP="00D1019A">
            <w:pPr>
              <w:rPr>
                <w:sz w:val="20"/>
                <w:szCs w:val="20"/>
              </w:rPr>
            </w:pPr>
          </w:p>
          <w:p w14:paraId="5C24ACB3" w14:textId="77777777" w:rsidR="003825E5" w:rsidRPr="003825E5" w:rsidRDefault="003825E5" w:rsidP="00D1019A">
            <w:pPr>
              <w:rPr>
                <w:b/>
                <w:sz w:val="20"/>
                <w:szCs w:val="20"/>
              </w:rPr>
            </w:pPr>
            <w:r w:rsidRPr="003825E5">
              <w:rPr>
                <w:b/>
                <w:sz w:val="20"/>
                <w:szCs w:val="20"/>
              </w:rPr>
              <w:t>Jaime Prat, MD, FRCPath</w:t>
            </w:r>
          </w:p>
          <w:p w14:paraId="060239F4" w14:textId="77777777" w:rsidR="003825E5" w:rsidRPr="0021307B" w:rsidRDefault="003825E5" w:rsidP="00D1019A">
            <w:pPr>
              <w:rPr>
                <w:sz w:val="20"/>
                <w:szCs w:val="20"/>
                <w:lang w:val="fr-BE"/>
              </w:rPr>
            </w:pPr>
            <w:r w:rsidRPr="0021307B">
              <w:rPr>
                <w:sz w:val="20"/>
                <w:szCs w:val="20"/>
                <w:lang w:val="fr-BE"/>
              </w:rPr>
              <w:t>Hospital de la Santa Creu i Sant Pau</w:t>
            </w:r>
          </w:p>
          <w:p w14:paraId="1E7600D6" w14:textId="77777777" w:rsidR="003825E5" w:rsidRDefault="003825E5" w:rsidP="00D1019A">
            <w:pPr>
              <w:rPr>
                <w:sz w:val="20"/>
                <w:szCs w:val="20"/>
              </w:rPr>
            </w:pPr>
            <w:r>
              <w:rPr>
                <w:sz w:val="20"/>
                <w:szCs w:val="20"/>
              </w:rPr>
              <w:t>Barcelona, Spain</w:t>
            </w:r>
          </w:p>
          <w:p w14:paraId="300AD840" w14:textId="77777777" w:rsidR="003825E5" w:rsidRDefault="003825E5" w:rsidP="00D1019A">
            <w:pPr>
              <w:rPr>
                <w:sz w:val="20"/>
                <w:szCs w:val="20"/>
              </w:rPr>
            </w:pPr>
          </w:p>
          <w:p w14:paraId="2B16E62B" w14:textId="77777777" w:rsidR="003825E5" w:rsidRPr="003825E5" w:rsidRDefault="003825E5" w:rsidP="00D1019A">
            <w:pPr>
              <w:rPr>
                <w:b/>
                <w:sz w:val="20"/>
                <w:szCs w:val="20"/>
              </w:rPr>
            </w:pPr>
            <w:r w:rsidRPr="003825E5">
              <w:rPr>
                <w:b/>
                <w:sz w:val="20"/>
                <w:szCs w:val="20"/>
              </w:rPr>
              <w:t>Alexandra Taylor, MBBS, MD</w:t>
            </w:r>
          </w:p>
          <w:p w14:paraId="2888CE13" w14:textId="77777777" w:rsidR="003825E5" w:rsidRDefault="003825E5" w:rsidP="00D1019A">
            <w:pPr>
              <w:rPr>
                <w:sz w:val="20"/>
                <w:szCs w:val="20"/>
              </w:rPr>
            </w:pPr>
            <w:r>
              <w:rPr>
                <w:sz w:val="20"/>
                <w:szCs w:val="20"/>
              </w:rPr>
              <w:t>The Royal Marsden Hospital</w:t>
            </w:r>
          </w:p>
          <w:p w14:paraId="23566933" w14:textId="77777777" w:rsidR="003825E5" w:rsidRDefault="003825E5" w:rsidP="00D1019A">
            <w:pPr>
              <w:rPr>
                <w:sz w:val="20"/>
                <w:szCs w:val="20"/>
              </w:rPr>
            </w:pPr>
            <w:r>
              <w:rPr>
                <w:sz w:val="20"/>
                <w:szCs w:val="20"/>
              </w:rPr>
              <w:t>London, United Kingdom</w:t>
            </w:r>
          </w:p>
          <w:p w14:paraId="450E8924" w14:textId="77777777" w:rsidR="003825E5" w:rsidRDefault="003825E5" w:rsidP="00D1019A">
            <w:pPr>
              <w:rPr>
                <w:sz w:val="20"/>
                <w:szCs w:val="20"/>
              </w:rPr>
            </w:pPr>
          </w:p>
          <w:p w14:paraId="59B00C15" w14:textId="77777777" w:rsidR="003825E5" w:rsidRPr="003825E5" w:rsidRDefault="003825E5" w:rsidP="00D1019A">
            <w:pPr>
              <w:rPr>
                <w:b/>
                <w:sz w:val="20"/>
                <w:szCs w:val="20"/>
              </w:rPr>
            </w:pPr>
            <w:r w:rsidRPr="003825E5">
              <w:rPr>
                <w:b/>
                <w:sz w:val="20"/>
                <w:szCs w:val="20"/>
              </w:rPr>
              <w:t>Vincent Vandecaveye, MD, PhD</w:t>
            </w:r>
          </w:p>
          <w:p w14:paraId="51CC71F2" w14:textId="77777777" w:rsidR="003825E5" w:rsidRDefault="003825E5" w:rsidP="00D1019A">
            <w:pPr>
              <w:rPr>
                <w:sz w:val="20"/>
                <w:szCs w:val="20"/>
              </w:rPr>
            </w:pPr>
            <w:r>
              <w:rPr>
                <w:sz w:val="20"/>
                <w:szCs w:val="20"/>
              </w:rPr>
              <w:t>University of Leuven</w:t>
            </w:r>
          </w:p>
          <w:p w14:paraId="2B3C3578" w14:textId="77777777" w:rsidR="003825E5" w:rsidRPr="000E7EA5" w:rsidRDefault="003825E5" w:rsidP="00D1019A">
            <w:pPr>
              <w:rPr>
                <w:sz w:val="20"/>
                <w:szCs w:val="20"/>
              </w:rPr>
            </w:pPr>
            <w:r>
              <w:rPr>
                <w:sz w:val="20"/>
                <w:szCs w:val="20"/>
              </w:rPr>
              <w:t>Leuven, Belgium</w:t>
            </w:r>
          </w:p>
        </w:tc>
      </w:tr>
    </w:tbl>
    <w:p w14:paraId="453C8223" w14:textId="77777777" w:rsidR="00BC22EC" w:rsidRDefault="00BC22EC" w:rsidP="0091793F">
      <w:pPr>
        <w:spacing w:after="0" w:line="240" w:lineRule="auto"/>
      </w:pPr>
    </w:p>
    <w:p w14:paraId="10CC8C4A" w14:textId="6B06F725" w:rsidR="0091793F" w:rsidRDefault="00686FC9" w:rsidP="00686FC9">
      <w:pPr>
        <w:spacing w:after="0" w:line="240" w:lineRule="auto"/>
        <w:ind w:firstLine="720"/>
        <w:rPr>
          <w:b/>
        </w:rPr>
      </w:pPr>
      <w:r>
        <w:rPr>
          <w:b/>
        </w:rPr>
        <w:t xml:space="preserve">8. </w:t>
      </w:r>
      <w:r w:rsidR="0091793F">
        <w:rPr>
          <w:b/>
        </w:rPr>
        <w:t>TARGET AUDIENCE</w:t>
      </w:r>
    </w:p>
    <w:p w14:paraId="256889CC" w14:textId="754A4996" w:rsidR="0091793F" w:rsidRDefault="003825E5" w:rsidP="003825E5">
      <w:pPr>
        <w:pStyle w:val="NoSpacing"/>
      </w:pPr>
      <w:r>
        <w:t xml:space="preserve">The </w:t>
      </w:r>
      <w:r>
        <w:rPr>
          <w:rStyle w:val="Emphasis"/>
          <w:rFonts w:ascii="Arial" w:hAnsi="Arial" w:cs="Arial"/>
          <w:color w:val="333333"/>
          <w:sz w:val="18"/>
          <w:szCs w:val="18"/>
        </w:rPr>
        <w:t>2015 Progress and Controversies in Gynecologic Oncology Conference</w:t>
      </w:r>
      <w:r>
        <w:t xml:space="preserve"> is intended for gynecologists, oncologists, radiation therapists, surgeons, pathologists, and other practitioners including allied health professionals involved in the diagnosis and management of gynecologic malignancies.</w:t>
      </w:r>
    </w:p>
    <w:p w14:paraId="3DF5ED90" w14:textId="77777777" w:rsidR="003825E5" w:rsidRDefault="003825E5" w:rsidP="0091793F">
      <w:pPr>
        <w:spacing w:after="0" w:line="240" w:lineRule="auto"/>
      </w:pPr>
    </w:p>
    <w:p w14:paraId="367B30A6" w14:textId="68777713" w:rsidR="0091793F" w:rsidRDefault="00686FC9" w:rsidP="00686FC9">
      <w:pPr>
        <w:spacing w:after="0" w:line="240" w:lineRule="auto"/>
        <w:ind w:firstLine="720"/>
        <w:rPr>
          <w:b/>
        </w:rPr>
      </w:pPr>
      <w:r>
        <w:rPr>
          <w:b/>
        </w:rPr>
        <w:t>9.</w:t>
      </w:r>
      <w:r w:rsidR="008F3989">
        <w:rPr>
          <w:b/>
        </w:rPr>
        <w:t xml:space="preserve"> </w:t>
      </w:r>
      <w:r w:rsidR="0091793F">
        <w:rPr>
          <w:b/>
        </w:rPr>
        <w:t>LEARNING OBJECTIVES</w:t>
      </w:r>
    </w:p>
    <w:p w14:paraId="3D1C2A4B" w14:textId="77777777" w:rsidR="003825E5" w:rsidRPr="003825E5" w:rsidRDefault="003825E5" w:rsidP="003825E5">
      <w:pPr>
        <w:pStyle w:val="NoSpacing"/>
        <w:rPr>
          <w:lang w:eastAsia="nl-NL"/>
        </w:rPr>
      </w:pPr>
      <w:r w:rsidRPr="003825E5">
        <w:rPr>
          <w:lang w:eastAsia="nl-NL"/>
        </w:rPr>
        <w:t>After successful completion of this educational activity, participants should be able to:</w:t>
      </w:r>
    </w:p>
    <w:p w14:paraId="7C8F4347" w14:textId="77777777" w:rsidR="003825E5" w:rsidRPr="003825E5" w:rsidRDefault="003825E5" w:rsidP="003825E5">
      <w:pPr>
        <w:pStyle w:val="NoSpacing"/>
        <w:numPr>
          <w:ilvl w:val="0"/>
          <w:numId w:val="25"/>
        </w:numPr>
        <w:rPr>
          <w:lang w:eastAsia="nl-NL"/>
        </w:rPr>
      </w:pPr>
      <w:r w:rsidRPr="003825E5">
        <w:rPr>
          <w:lang w:eastAsia="nl-NL"/>
        </w:rPr>
        <w:t>Develop a practical approach to cervical cancer and vulvar cancer disease management</w:t>
      </w:r>
    </w:p>
    <w:p w14:paraId="1F14F84D" w14:textId="77777777" w:rsidR="003825E5" w:rsidRPr="003825E5" w:rsidRDefault="003825E5" w:rsidP="003825E5">
      <w:pPr>
        <w:pStyle w:val="NoSpacing"/>
        <w:numPr>
          <w:ilvl w:val="0"/>
          <w:numId w:val="25"/>
        </w:numPr>
        <w:rPr>
          <w:lang w:eastAsia="nl-NL"/>
        </w:rPr>
      </w:pPr>
      <w:r w:rsidRPr="003825E5">
        <w:rPr>
          <w:lang w:eastAsia="nl-NL"/>
        </w:rPr>
        <w:t>Discuss the role of radiotherapy and systemic therapies in the management of endometrial cancer</w:t>
      </w:r>
    </w:p>
    <w:p w14:paraId="02865F0B" w14:textId="77777777" w:rsidR="003825E5" w:rsidRPr="003825E5" w:rsidRDefault="003825E5" w:rsidP="003825E5">
      <w:pPr>
        <w:pStyle w:val="NoSpacing"/>
        <w:numPr>
          <w:ilvl w:val="0"/>
          <w:numId w:val="25"/>
        </w:numPr>
        <w:rPr>
          <w:lang w:eastAsia="nl-NL"/>
        </w:rPr>
      </w:pPr>
      <w:r w:rsidRPr="003825E5">
        <w:rPr>
          <w:lang w:eastAsia="nl-NL"/>
        </w:rPr>
        <w:t>Derive the optimal management of ovarian cancer in the first-line setting based on disease stage and clinical presentation</w:t>
      </w:r>
    </w:p>
    <w:p w14:paraId="77F8DDE4" w14:textId="77777777" w:rsidR="003825E5" w:rsidRPr="003825E5" w:rsidRDefault="003825E5" w:rsidP="003825E5">
      <w:pPr>
        <w:pStyle w:val="NoSpacing"/>
        <w:numPr>
          <w:ilvl w:val="0"/>
          <w:numId w:val="25"/>
        </w:numPr>
        <w:rPr>
          <w:lang w:eastAsia="nl-NL"/>
        </w:rPr>
      </w:pPr>
      <w:r w:rsidRPr="003825E5">
        <w:rPr>
          <w:lang w:eastAsia="nl-NL"/>
        </w:rPr>
        <w:t>Assess standard and emerging therapeutic options for recurrent ovarian cancer and discuss their impact on patient outcomes</w:t>
      </w:r>
    </w:p>
    <w:p w14:paraId="1AE4BB1B" w14:textId="77777777" w:rsidR="0091793F" w:rsidRDefault="0091793F" w:rsidP="0091793F">
      <w:pPr>
        <w:spacing w:after="0" w:line="240" w:lineRule="auto"/>
      </w:pPr>
    </w:p>
    <w:p w14:paraId="0BFB65B6" w14:textId="063D96FF" w:rsidR="00FE0ED7" w:rsidRDefault="00686FC9" w:rsidP="00686FC9">
      <w:pPr>
        <w:spacing w:after="0" w:line="240" w:lineRule="auto"/>
        <w:ind w:firstLine="720"/>
        <w:rPr>
          <w:ins w:id="9" w:author="Briana Devaser" w:date="2015-02-02T11:07:00Z"/>
          <w:b/>
        </w:rPr>
      </w:pPr>
      <w:r>
        <w:rPr>
          <w:b/>
        </w:rPr>
        <w:t xml:space="preserve">10. </w:t>
      </w:r>
      <w:r w:rsidR="00FE0ED7" w:rsidRPr="00FE0ED7">
        <w:rPr>
          <w:b/>
        </w:rPr>
        <w:t>CONTINUING MEDICAL EDUCATION</w:t>
      </w:r>
      <w:r w:rsidR="00FE0ED7">
        <w:rPr>
          <w:b/>
        </w:rPr>
        <w:t xml:space="preserve"> [if applicable]</w:t>
      </w:r>
    </w:p>
    <w:p w14:paraId="10DC6FCC" w14:textId="73B9A2B3" w:rsidR="00A97A27" w:rsidRPr="00FE0ED7" w:rsidRDefault="00A97A27" w:rsidP="00686FC9">
      <w:pPr>
        <w:spacing w:after="0" w:line="240" w:lineRule="auto"/>
        <w:ind w:firstLine="720"/>
        <w:rPr>
          <w:b/>
        </w:rPr>
      </w:pPr>
      <w:ins w:id="10" w:author="Briana Devaser" w:date="2015-02-02T11:07:00Z">
        <w:r>
          <w:rPr>
            <w:b/>
          </w:rPr>
          <w:t>Replace the EACCME language w/ the ACCME language from our ACD template as the webcast is ACCME</w:t>
        </w:r>
      </w:ins>
    </w:p>
    <w:p w14:paraId="2F31D3FA" w14:textId="5F8BCA4A" w:rsidR="00FE0ED7" w:rsidDel="00A97A27" w:rsidRDefault="003825E5" w:rsidP="003825E5">
      <w:pPr>
        <w:pStyle w:val="NoSpacing"/>
        <w:rPr>
          <w:del w:id="11" w:author="Briana Devaser" w:date="2015-02-02T11:07:00Z"/>
        </w:rPr>
      </w:pPr>
      <w:del w:id="12" w:author="Briana Devaser" w:date="2015-02-02T11:07:00Z">
        <w:r w:rsidDel="00A97A27">
          <w:delText xml:space="preserve">The </w:delText>
        </w:r>
        <w:r w:rsidDel="00A97A27">
          <w:rPr>
            <w:rStyle w:val="Emphasis"/>
            <w:rFonts w:ascii="Arial" w:hAnsi="Arial" w:cs="Arial"/>
            <w:color w:val="333333"/>
            <w:sz w:val="18"/>
            <w:szCs w:val="18"/>
          </w:rPr>
          <w:delText>2015 Progress and Controversies in Gynecologic Oncology Conference</w:delText>
        </w:r>
        <w:r w:rsidDel="00A97A27">
          <w:delText xml:space="preserve"> is accredited by the European Accreditation Council for Continuing Medical Education (EACCME) to provide the following CME activity for medical specialists. The EACCME is an institution of the European Union of Medical Specialists (UEMS), </w:delText>
        </w:r>
        <w:r w:rsidR="00625D49" w:rsidDel="00A97A27">
          <w:fldChar w:fldCharType="begin"/>
        </w:r>
        <w:r w:rsidR="00625D49" w:rsidDel="00A97A27">
          <w:delInstrText xml:space="preserve"> HYPERLINK "http://www.uems.net/" \t "_blank" </w:delInstrText>
        </w:r>
        <w:r w:rsidR="00625D49" w:rsidDel="00A97A27">
          <w:fldChar w:fldCharType="separate"/>
        </w:r>
        <w:r w:rsidDel="00A97A27">
          <w:rPr>
            <w:rStyle w:val="Hyperlink"/>
            <w:rFonts w:ascii="Arial" w:hAnsi="Arial" w:cs="Arial"/>
            <w:sz w:val="18"/>
            <w:szCs w:val="18"/>
          </w:rPr>
          <w:delText>www.uems.net</w:delText>
        </w:r>
        <w:r w:rsidR="00625D49" w:rsidDel="00A97A27">
          <w:rPr>
            <w:rStyle w:val="Hyperlink"/>
            <w:rFonts w:ascii="Arial" w:hAnsi="Arial" w:cs="Arial"/>
            <w:sz w:val="18"/>
            <w:szCs w:val="18"/>
          </w:rPr>
          <w:fldChar w:fldCharType="end"/>
        </w:r>
        <w:r w:rsidDel="00A97A27">
          <w:delText xml:space="preserve">. </w:delText>
        </w:r>
        <w:r w:rsidDel="00A97A27">
          <w:br/>
        </w:r>
        <w:r w:rsidDel="00A97A27">
          <w:br/>
          <w:delText xml:space="preserve">The </w:delText>
        </w:r>
        <w:r w:rsidDel="00A97A27">
          <w:rPr>
            <w:rStyle w:val="Emphasis"/>
            <w:rFonts w:ascii="Arial" w:hAnsi="Arial" w:cs="Arial"/>
            <w:color w:val="333333"/>
            <w:sz w:val="18"/>
            <w:szCs w:val="18"/>
          </w:rPr>
          <w:delText>2015 Progress and Controversies in Gynecologic Oncology Conference</w:delText>
        </w:r>
        <w:r w:rsidDel="00A97A27">
          <w:delText xml:space="preserve"> is designated for a maximum of 9 hours of European external CME credits. Each medical specialist should claim only those hours of credit that he/she actually spent in the educational activity.</w:delText>
        </w:r>
        <w:r w:rsidDel="00A97A27">
          <w:br/>
        </w:r>
        <w:r w:rsidDel="00A97A27">
          <w:br/>
          <w:delText xml:space="preserve">Through an agreement between the European Union of Medical Specialists and the American Medical Association, physicians may convert EACCME credits to an equivalent number of </w:delText>
        </w:r>
        <w:r w:rsidDel="00A97A27">
          <w:rPr>
            <w:rStyle w:val="Emphasis"/>
            <w:rFonts w:ascii="Arial" w:hAnsi="Arial" w:cs="Arial"/>
            <w:color w:val="333333"/>
            <w:sz w:val="18"/>
            <w:szCs w:val="18"/>
          </w:rPr>
          <w:delText>AMA PRA Category 1 Credits™</w:delText>
        </w:r>
        <w:r w:rsidDel="00A97A27">
          <w:delText xml:space="preserve">. Information on the process to convert EACCME credit to AMA credit can be found at </w:delText>
        </w:r>
        <w:r w:rsidR="00625D49" w:rsidDel="00A97A27">
          <w:fldChar w:fldCharType="begin"/>
        </w:r>
        <w:r w:rsidR="00625D49" w:rsidDel="00A97A27">
          <w:delInstrText xml:space="preserve"> HYPERLINK "http://www.ama-assn.org/go/internationalcme" \t "_blank" </w:delInstrText>
        </w:r>
        <w:r w:rsidR="00625D49" w:rsidDel="00A97A27">
          <w:fldChar w:fldCharType="separate"/>
        </w:r>
        <w:r w:rsidDel="00A97A27">
          <w:rPr>
            <w:rStyle w:val="Hyperlink"/>
            <w:rFonts w:ascii="Arial" w:hAnsi="Arial" w:cs="Arial"/>
            <w:sz w:val="18"/>
            <w:szCs w:val="18"/>
          </w:rPr>
          <w:delText>www.ama-assn.org/go/internationalcme</w:delText>
        </w:r>
        <w:r w:rsidR="00625D49" w:rsidDel="00A97A27">
          <w:rPr>
            <w:rStyle w:val="Hyperlink"/>
            <w:rFonts w:ascii="Arial" w:hAnsi="Arial" w:cs="Arial"/>
            <w:sz w:val="18"/>
            <w:szCs w:val="18"/>
          </w:rPr>
          <w:fldChar w:fldCharType="end"/>
        </w:r>
        <w:r w:rsidDel="00A97A27">
          <w:delText>.</w:delText>
        </w:r>
        <w:r w:rsidDel="00A97A27">
          <w:br/>
        </w:r>
        <w:r w:rsidDel="00A97A27">
          <w:br/>
          <w:delText>Live educational activities, occurring outside of Canada, recognized by the UEMS-EACCME for ECMEC credits are deemed to be Accredited Group Learning Activities (Section 1) as defined by the Maintenance of Certification Program of The Royal College of Physicians and Surgeons of Canada.</w:delText>
        </w:r>
      </w:del>
    </w:p>
    <w:p w14:paraId="3C3BB197" w14:textId="77777777" w:rsidR="003825E5" w:rsidRDefault="003825E5" w:rsidP="00FE0ED7">
      <w:pPr>
        <w:spacing w:after="0" w:line="240" w:lineRule="auto"/>
      </w:pPr>
    </w:p>
    <w:p w14:paraId="259DF351" w14:textId="03D667F7" w:rsidR="00FE0ED7" w:rsidRPr="00FE0ED7" w:rsidRDefault="00686FC9" w:rsidP="00686FC9">
      <w:pPr>
        <w:spacing w:after="0" w:line="240" w:lineRule="auto"/>
        <w:ind w:firstLine="720"/>
        <w:rPr>
          <w:b/>
        </w:rPr>
      </w:pPr>
      <w:r>
        <w:rPr>
          <w:b/>
        </w:rPr>
        <w:t xml:space="preserve">11. </w:t>
      </w:r>
      <w:r w:rsidR="00FE0ED7" w:rsidRPr="00FE0ED7">
        <w:rPr>
          <w:b/>
        </w:rPr>
        <w:t>METHOD OF PARTICIPATION</w:t>
      </w:r>
      <w:r w:rsidR="00FE0ED7">
        <w:rPr>
          <w:b/>
        </w:rPr>
        <w:t xml:space="preserve"> [if applicable]</w:t>
      </w:r>
    </w:p>
    <w:p w14:paraId="378C2791" w14:textId="4B026C9E" w:rsidR="00FE0ED7" w:rsidRDefault="00FE0ED7" w:rsidP="00FE0ED7">
      <w:pPr>
        <w:spacing w:after="0" w:line="240" w:lineRule="auto"/>
      </w:pPr>
      <w:r>
        <w:t>There are no fees for participating in and receiving CME credit for this activity. In order to receive credit, participants must succes</w:t>
      </w:r>
      <w:r w:rsidR="003B58AE">
        <w:t>sfully complete the online post</w:t>
      </w:r>
      <w:r>
        <w:t xml:space="preserve">test and activity evaluation. Your participation in this CME activity will be recorded in prIME Oncology's database. However, upon request, your CME credit certificate will be emailed to you. Technical requirements may be found under the </w:t>
      </w:r>
      <w:hyperlink r:id="rId15"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w:t>
      </w:r>
      <w:commentRangeStart w:id="13"/>
      <w:r>
        <w:t xml:space="preserve"> </w:t>
      </w:r>
      <w:r w:rsidRPr="008F3989">
        <w:rPr>
          <w:highlight w:val="yellow"/>
        </w:rPr>
        <w:t>XX</w:t>
      </w:r>
      <w:commentRangeEnd w:id="13"/>
      <w:r w:rsidR="00A97A27">
        <w:rPr>
          <w:rStyle w:val="CommentReference"/>
        </w:rPr>
        <w:commentReference w:id="13"/>
      </w:r>
      <w:r w:rsidRPr="008F3989">
        <w:rPr>
          <w:highlight w:val="yellow"/>
        </w:rPr>
        <w:t>%</w:t>
      </w:r>
      <w:r>
        <w:t xml:space="preserve"> or higher.</w:t>
      </w:r>
    </w:p>
    <w:p w14:paraId="4885AD60" w14:textId="77777777" w:rsidR="00FE0ED7" w:rsidRDefault="00FE0ED7" w:rsidP="0091793F">
      <w:pPr>
        <w:spacing w:after="0" w:line="240" w:lineRule="auto"/>
        <w:rPr>
          <w:b/>
        </w:rPr>
      </w:pPr>
    </w:p>
    <w:p w14:paraId="69E2CEBB" w14:textId="535F3277" w:rsidR="00FE0ED7" w:rsidRDefault="00686FC9" w:rsidP="00686FC9">
      <w:pPr>
        <w:spacing w:after="0" w:line="240" w:lineRule="auto"/>
        <w:ind w:firstLine="720"/>
        <w:rPr>
          <w:b/>
        </w:rPr>
      </w:pPr>
      <w:r>
        <w:rPr>
          <w:b/>
        </w:rPr>
        <w:t xml:space="preserve">12. </w:t>
      </w:r>
      <w:r w:rsidR="00FE0ED7">
        <w:rPr>
          <w:b/>
        </w:rPr>
        <w:t>DISCLOSURES [if applicable]</w:t>
      </w:r>
    </w:p>
    <w:p w14:paraId="36529658" w14:textId="77777777" w:rsidR="003825E5" w:rsidRDefault="003825E5" w:rsidP="003825E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195E8124" w14:textId="77777777" w:rsidR="003825E5" w:rsidRDefault="003825E5" w:rsidP="003825E5">
      <w:pPr>
        <w:spacing w:after="0" w:line="240" w:lineRule="auto"/>
        <w:rPr>
          <w:rFonts w:eastAsia="Times New Roman" w:cs="Arial"/>
        </w:rPr>
      </w:pPr>
    </w:p>
    <w:p w14:paraId="598D0D61" w14:textId="77777777" w:rsidR="003825E5" w:rsidRDefault="003825E5" w:rsidP="003825E5">
      <w:pPr>
        <w:spacing w:after="0" w:line="240" w:lineRule="auto"/>
        <w:rPr>
          <w:rFonts w:eastAsia="Times New Roman" w:cs="Arial"/>
        </w:rPr>
      </w:pPr>
      <w:r>
        <w:rPr>
          <w:rFonts w:eastAsia="Times New Roman" w:cs="Arial"/>
        </w:rPr>
        <w:t>Dr du Bois has disclosed that he has received grants and research support from Roche and AstraZeneca (institution; not personally). He has also received honoraria or consultation fees from Roche, AstraZeneca, Pharmamar, and MSD. He has agreed to disclose any unlabeled/unapproved uses of drugs or products referenced in his presentation.</w:t>
      </w:r>
    </w:p>
    <w:p w14:paraId="13473123" w14:textId="77777777" w:rsidR="003825E5" w:rsidRDefault="003825E5" w:rsidP="003825E5">
      <w:pPr>
        <w:spacing w:after="0" w:line="240" w:lineRule="auto"/>
        <w:rPr>
          <w:rFonts w:eastAsia="Times New Roman" w:cs="Arial"/>
        </w:rPr>
      </w:pPr>
    </w:p>
    <w:p w14:paraId="2D34B899" w14:textId="77777777" w:rsidR="003825E5" w:rsidRDefault="003825E5" w:rsidP="003825E5">
      <w:pPr>
        <w:spacing w:after="0" w:line="240" w:lineRule="auto"/>
        <w:rPr>
          <w:rFonts w:eastAsia="Times New Roman" w:cs="Arial"/>
        </w:rPr>
      </w:pPr>
      <w:r>
        <w:rPr>
          <w:rFonts w:eastAsia="Times New Roman" w:cs="Arial"/>
        </w:rPr>
        <w:t>Dr Kaye has disclosed that he has received honoraria or consultation fees from AstraZeneca and Roche. He has agreed to disclose any unlabeled/unapproved uses of drugs or products referenced in his presentation.</w:t>
      </w:r>
    </w:p>
    <w:p w14:paraId="5A9A97DA" w14:textId="77777777" w:rsidR="003825E5" w:rsidRDefault="003825E5" w:rsidP="003825E5">
      <w:pPr>
        <w:spacing w:after="0" w:line="240" w:lineRule="auto"/>
        <w:rPr>
          <w:rFonts w:eastAsia="Times New Roman" w:cs="Arial"/>
        </w:rPr>
      </w:pPr>
    </w:p>
    <w:p w14:paraId="77C070F7" w14:textId="772DE188" w:rsidR="003825E5" w:rsidRPr="00D1019A" w:rsidDel="0051138B" w:rsidRDefault="003825E5" w:rsidP="003825E5">
      <w:pPr>
        <w:autoSpaceDE w:val="0"/>
        <w:autoSpaceDN w:val="0"/>
        <w:adjustRightInd w:val="0"/>
        <w:spacing w:after="0" w:line="240" w:lineRule="auto"/>
        <w:rPr>
          <w:del w:id="14" w:author="Heather Tomlinson" w:date="2015-02-03T11:54:00Z"/>
          <w:rFonts w:cs="BlissPro"/>
        </w:rPr>
      </w:pPr>
      <w:r>
        <w:rPr>
          <w:rFonts w:eastAsia="Times New Roman" w:cs="Arial"/>
        </w:rPr>
        <w:t xml:space="preserve">Dr Vergote </w:t>
      </w:r>
      <w:r w:rsidRPr="00D1019A">
        <w:rPr>
          <w:rFonts w:cs="BlissPro"/>
        </w:rPr>
        <w:t>has disclosed that he has served as a consultant and/or advisory</w:t>
      </w:r>
      <w:r>
        <w:rPr>
          <w:rFonts w:cs="BlissPro"/>
        </w:rPr>
        <w:t xml:space="preserve"> board member for Amgen NV, Array Biopharma, AstraZeneca,</w:t>
      </w:r>
      <w:r w:rsidRPr="00D1019A">
        <w:rPr>
          <w:rFonts w:cs="BlissPro"/>
        </w:rPr>
        <w:t xml:space="preserve"> Boehringer Ingelheim</w:t>
      </w:r>
      <w:r>
        <w:rPr>
          <w:rFonts w:cs="BlissPro"/>
        </w:rPr>
        <w:t xml:space="preserve">, </w:t>
      </w:r>
      <w:r w:rsidRPr="00D1019A">
        <w:rPr>
          <w:rFonts w:cs="BlissPro"/>
        </w:rPr>
        <w:t>Bristol-Myers Squibb</w:t>
      </w:r>
      <w:r>
        <w:rPr>
          <w:rFonts w:cs="BlissPro"/>
        </w:rPr>
        <w:t>, Eisai,</w:t>
      </w:r>
      <w:r w:rsidRPr="00D1019A">
        <w:rPr>
          <w:rFonts w:cs="BlissPro"/>
        </w:rPr>
        <w:t xml:space="preserve"> Eli Lilly</w:t>
      </w:r>
      <w:r>
        <w:rPr>
          <w:rFonts w:cs="BlissPro"/>
        </w:rPr>
        <w:t>,</w:t>
      </w:r>
      <w:r w:rsidRPr="00D1019A">
        <w:rPr>
          <w:rFonts w:cs="BlissPro"/>
        </w:rPr>
        <w:t xml:space="preserve"> Endocyte</w:t>
      </w:r>
      <w:r>
        <w:rPr>
          <w:rFonts w:cs="BlissPro"/>
        </w:rPr>
        <w:t>,</w:t>
      </w:r>
      <w:r w:rsidRPr="00D1019A">
        <w:rPr>
          <w:rFonts w:cs="BlissPro"/>
        </w:rPr>
        <w:t xml:space="preserve"> Fresenius</w:t>
      </w:r>
      <w:r>
        <w:rPr>
          <w:rFonts w:cs="BlissPro"/>
        </w:rPr>
        <w:t>,</w:t>
      </w:r>
      <w:r w:rsidRPr="00D1019A">
        <w:rPr>
          <w:rFonts w:cs="BlissPro"/>
        </w:rPr>
        <w:t xml:space="preserve"> GE Healthcare</w:t>
      </w:r>
      <w:r>
        <w:rPr>
          <w:rFonts w:cs="BlissPro"/>
        </w:rPr>
        <w:t>, Glaxo</w:t>
      </w:r>
      <w:r w:rsidRPr="00D1019A">
        <w:rPr>
          <w:rFonts w:cs="BlissPro"/>
        </w:rPr>
        <w:t>SmithKline</w:t>
      </w:r>
      <w:r>
        <w:rPr>
          <w:rFonts w:cs="BlissPro"/>
        </w:rPr>
        <w:t>,</w:t>
      </w:r>
      <w:r w:rsidRPr="00D1019A">
        <w:rPr>
          <w:rFonts w:cs="BlissPro"/>
        </w:rPr>
        <w:t xml:space="preserve"> Intuitive Surgical</w:t>
      </w:r>
      <w:r>
        <w:rPr>
          <w:rFonts w:cs="BlissPro"/>
        </w:rPr>
        <w:t>,</w:t>
      </w:r>
      <w:r w:rsidRPr="00D1019A">
        <w:rPr>
          <w:rFonts w:cs="BlissPro"/>
        </w:rPr>
        <w:t xml:space="preserve"> Janssen-Cilag</w:t>
      </w:r>
      <w:r>
        <w:rPr>
          <w:rFonts w:cs="BlissPro"/>
        </w:rPr>
        <w:t>,</w:t>
      </w:r>
      <w:r w:rsidRPr="00D1019A">
        <w:rPr>
          <w:rFonts w:cs="BlissPro"/>
        </w:rPr>
        <w:t xml:space="preserve"> Menarini Ricerche S</w:t>
      </w:r>
      <w:r>
        <w:rPr>
          <w:rFonts w:cs="BlissPro"/>
        </w:rPr>
        <w:t>PA,</w:t>
      </w:r>
      <w:r w:rsidRPr="00D1019A">
        <w:rPr>
          <w:rFonts w:cs="BlissPro"/>
        </w:rPr>
        <w:t xml:space="preserve"> Merck</w:t>
      </w:r>
      <w:r>
        <w:rPr>
          <w:rFonts w:cs="BlissPro"/>
        </w:rPr>
        <w:t xml:space="preserve"> </w:t>
      </w:r>
      <w:r w:rsidRPr="00D1019A">
        <w:rPr>
          <w:rFonts w:cs="BlissPro"/>
        </w:rPr>
        <w:t xml:space="preserve">Sharp &amp; </w:t>
      </w:r>
      <w:proofErr w:type="spellStart"/>
      <w:r w:rsidRPr="00D1019A">
        <w:rPr>
          <w:rFonts w:cs="BlissPro"/>
        </w:rPr>
        <w:t>Dohme</w:t>
      </w:r>
      <w:bookmarkStart w:id="15" w:name="_GoBack"/>
      <w:bookmarkEnd w:id="15"/>
      <w:proofErr w:type="spellEnd"/>
      <w:r>
        <w:rPr>
          <w:rFonts w:cs="BlissPro"/>
        </w:rPr>
        <w:t>,</w:t>
      </w:r>
      <w:r w:rsidRPr="00D1019A">
        <w:rPr>
          <w:rFonts w:cs="BlissPro"/>
        </w:rPr>
        <w:t xml:space="preserve"> </w:t>
      </w:r>
      <w:proofErr w:type="spellStart"/>
      <w:r w:rsidRPr="00D1019A">
        <w:rPr>
          <w:rFonts w:cs="BlissPro"/>
        </w:rPr>
        <w:t>Morphotek</w:t>
      </w:r>
      <w:proofErr w:type="spellEnd"/>
      <w:r>
        <w:rPr>
          <w:rFonts w:cs="BlissPro"/>
        </w:rPr>
        <w:t>,</w:t>
      </w:r>
      <w:r w:rsidRPr="00D1019A">
        <w:rPr>
          <w:rFonts w:cs="BlissPro"/>
        </w:rPr>
        <w:t xml:space="preserve"> </w:t>
      </w:r>
      <w:proofErr w:type="spellStart"/>
      <w:r w:rsidRPr="00D1019A">
        <w:rPr>
          <w:rFonts w:cs="BlissPro"/>
        </w:rPr>
        <w:t>Nektar</w:t>
      </w:r>
      <w:proofErr w:type="spellEnd"/>
      <w:r w:rsidRPr="00D1019A">
        <w:rPr>
          <w:rFonts w:cs="BlissPro"/>
        </w:rPr>
        <w:t xml:space="preserve"> Therapeutics</w:t>
      </w:r>
      <w:r>
        <w:rPr>
          <w:rFonts w:cs="BlissPro"/>
        </w:rPr>
        <w:t>,</w:t>
      </w:r>
      <w:r w:rsidRPr="00D1019A">
        <w:rPr>
          <w:rFonts w:cs="BlissPro"/>
        </w:rPr>
        <w:t xml:space="preserve"> Novo Nordisk Pharma</w:t>
      </w:r>
      <w:r>
        <w:rPr>
          <w:rFonts w:cs="BlissPro"/>
        </w:rPr>
        <w:t>,</w:t>
      </w:r>
      <w:r w:rsidRPr="00D1019A">
        <w:rPr>
          <w:rFonts w:cs="BlissPro"/>
        </w:rPr>
        <w:t xml:space="preserve"> </w:t>
      </w:r>
      <w:proofErr w:type="spellStart"/>
      <w:r w:rsidRPr="00D1019A">
        <w:rPr>
          <w:rFonts w:cs="BlissPro"/>
        </w:rPr>
        <w:t>Oasmia</w:t>
      </w:r>
      <w:proofErr w:type="spellEnd"/>
      <w:r>
        <w:rPr>
          <w:rFonts w:cs="BlissPro"/>
        </w:rPr>
        <w:t xml:space="preserve"> </w:t>
      </w:r>
      <w:r w:rsidRPr="00D1019A">
        <w:rPr>
          <w:rFonts w:cs="BlissPro"/>
        </w:rPr>
        <w:t>Pharmaceutical AB</w:t>
      </w:r>
      <w:r>
        <w:rPr>
          <w:rFonts w:cs="BlissPro"/>
        </w:rPr>
        <w:t>,</w:t>
      </w:r>
      <w:r w:rsidRPr="00D1019A">
        <w:rPr>
          <w:rFonts w:cs="BlissPro"/>
        </w:rPr>
        <w:t xml:space="preserve"> Pharmamar</w:t>
      </w:r>
      <w:r>
        <w:rPr>
          <w:rFonts w:cs="BlissPro"/>
        </w:rPr>
        <w:t>,</w:t>
      </w:r>
      <w:r w:rsidRPr="00D1019A">
        <w:rPr>
          <w:rFonts w:cs="BlissPro"/>
        </w:rPr>
        <w:t xml:space="preserve"> </w:t>
      </w:r>
      <w:proofErr w:type="gramStart"/>
      <w:r w:rsidRPr="00D1019A">
        <w:rPr>
          <w:rFonts w:cs="BlissPro"/>
        </w:rPr>
        <w:t>Phil</w:t>
      </w:r>
      <w:r>
        <w:rPr>
          <w:rFonts w:cs="BlissPro"/>
        </w:rPr>
        <w:t>l</w:t>
      </w:r>
      <w:r w:rsidRPr="00D1019A">
        <w:rPr>
          <w:rFonts w:cs="BlissPro"/>
        </w:rPr>
        <w:t>ips</w:t>
      </w:r>
      <w:proofErr w:type="gramEnd"/>
      <w:r w:rsidRPr="00D1019A">
        <w:rPr>
          <w:rFonts w:cs="BlissPro"/>
        </w:rPr>
        <w:t xml:space="preserve"> Gilmore</w:t>
      </w:r>
    </w:p>
    <w:p w14:paraId="2CBAADB7" w14:textId="072D1C84" w:rsidR="003825E5" w:rsidRPr="002279CC" w:rsidRDefault="0051138B" w:rsidP="003825E5">
      <w:pPr>
        <w:autoSpaceDE w:val="0"/>
        <w:autoSpaceDN w:val="0"/>
        <w:adjustRightInd w:val="0"/>
        <w:spacing w:after="0" w:line="240" w:lineRule="auto"/>
        <w:rPr>
          <w:rFonts w:eastAsia="Times New Roman" w:cs="Arial"/>
        </w:rPr>
      </w:pPr>
      <w:ins w:id="16" w:author="Heather Tomlinson" w:date="2015-02-03T11:54:00Z">
        <w:r>
          <w:rPr>
            <w:rFonts w:cs="BlissPro"/>
          </w:rPr>
          <w:t xml:space="preserve"> </w:t>
        </w:r>
      </w:ins>
      <w:proofErr w:type="gramStart"/>
      <w:r w:rsidR="003825E5" w:rsidRPr="00D1019A">
        <w:rPr>
          <w:rFonts w:cs="BlissPro"/>
        </w:rPr>
        <w:t>Oncology</w:t>
      </w:r>
      <w:r w:rsidR="003825E5">
        <w:rPr>
          <w:rFonts w:cs="BlissPro"/>
        </w:rPr>
        <w:t>,</w:t>
      </w:r>
      <w:r w:rsidR="003825E5" w:rsidRPr="00D1019A">
        <w:rPr>
          <w:rFonts w:cs="BlissPro"/>
        </w:rPr>
        <w:t xml:space="preserve"> Quintiles Belgium</w:t>
      </w:r>
      <w:r w:rsidR="003825E5">
        <w:rPr>
          <w:rFonts w:cs="BlissPro"/>
        </w:rPr>
        <w:t>,</w:t>
      </w:r>
      <w:r w:rsidR="003825E5" w:rsidRPr="00D1019A">
        <w:rPr>
          <w:rFonts w:cs="BlissPro"/>
        </w:rPr>
        <w:t xml:space="preserve"> F. Hoffmann-La Roche Ltd</w:t>
      </w:r>
      <w:r w:rsidR="003825E5">
        <w:rPr>
          <w:rFonts w:cs="BlissPro"/>
        </w:rPr>
        <w:t>,</w:t>
      </w:r>
      <w:r w:rsidR="003825E5" w:rsidRPr="00D1019A">
        <w:rPr>
          <w:rFonts w:cs="BlissPro"/>
        </w:rPr>
        <w:t xml:space="preserve"> Sanofi-Aventis</w:t>
      </w:r>
      <w:r w:rsidR="003825E5">
        <w:rPr>
          <w:rFonts w:cs="BlissPro"/>
        </w:rPr>
        <w:t>,</w:t>
      </w:r>
      <w:r w:rsidR="003825E5" w:rsidRPr="00D1019A">
        <w:rPr>
          <w:rFonts w:cs="BlissPro"/>
        </w:rPr>
        <w:t xml:space="preserve"> </w:t>
      </w:r>
      <w:proofErr w:type="spellStart"/>
      <w:r w:rsidR="003825E5" w:rsidRPr="00D1019A">
        <w:rPr>
          <w:rFonts w:cs="BlissPro"/>
        </w:rPr>
        <w:t>Shering</w:t>
      </w:r>
      <w:proofErr w:type="spellEnd"/>
      <w:r w:rsidR="003825E5" w:rsidRPr="00D1019A">
        <w:rPr>
          <w:rFonts w:cs="BlissPro"/>
        </w:rPr>
        <w:t>-Plough</w:t>
      </w:r>
      <w:r w:rsidR="003825E5">
        <w:rPr>
          <w:rFonts w:cs="BlissPro"/>
        </w:rPr>
        <w:t>,</w:t>
      </w:r>
      <w:r w:rsidR="003825E5" w:rsidRPr="00D1019A">
        <w:rPr>
          <w:rFonts w:cs="BlissPro"/>
        </w:rPr>
        <w:t xml:space="preserve"> Sigma-Tau</w:t>
      </w:r>
      <w:r w:rsidR="003825E5">
        <w:rPr>
          <w:rFonts w:cs="BlissPro"/>
        </w:rPr>
        <w:t xml:space="preserve"> </w:t>
      </w:r>
      <w:r w:rsidR="003825E5" w:rsidRPr="00D1019A">
        <w:rPr>
          <w:rFonts w:cs="BlissPro"/>
        </w:rPr>
        <w:t>Pharmaceuticals</w:t>
      </w:r>
      <w:r w:rsidR="003825E5">
        <w:rPr>
          <w:rFonts w:cs="BlissPro"/>
        </w:rPr>
        <w:t>,</w:t>
      </w:r>
      <w:r w:rsidR="003825E5" w:rsidRPr="00D1019A">
        <w:rPr>
          <w:rFonts w:cs="BlissPro"/>
        </w:rPr>
        <w:t xml:space="preserve"> </w:t>
      </w:r>
      <w:proofErr w:type="spellStart"/>
      <w:r w:rsidR="003825E5" w:rsidRPr="00D1019A">
        <w:rPr>
          <w:rFonts w:cs="BlissPro"/>
        </w:rPr>
        <w:t>Telik</w:t>
      </w:r>
      <w:proofErr w:type="spellEnd"/>
      <w:r w:rsidR="003825E5">
        <w:rPr>
          <w:rFonts w:cs="BlissPro"/>
        </w:rPr>
        <w:t>,</w:t>
      </w:r>
      <w:r w:rsidR="003825E5" w:rsidRPr="00D1019A">
        <w:rPr>
          <w:rFonts w:cs="BlissPro"/>
        </w:rPr>
        <w:t xml:space="preserve"> and TRM Oncology BV.</w:t>
      </w:r>
      <w:proofErr w:type="gramEnd"/>
      <w:r w:rsidR="003825E5">
        <w:rPr>
          <w:rFonts w:cs="BlissPro"/>
        </w:rPr>
        <w:t xml:space="preserve"> </w:t>
      </w:r>
      <w:r w:rsidR="003825E5">
        <w:rPr>
          <w:rFonts w:eastAsia="Times New Roman" w:cs="Arial"/>
        </w:rPr>
        <w:t>He has agreed to disclose any unlabeled/unapproved uses of drugs or products referenced in his presentation.</w:t>
      </w:r>
    </w:p>
    <w:p w14:paraId="10A7143C" w14:textId="77777777" w:rsidR="003825E5" w:rsidRDefault="003825E5" w:rsidP="003825E5">
      <w:pPr>
        <w:spacing w:after="0" w:line="240" w:lineRule="auto"/>
        <w:rPr>
          <w:rFonts w:eastAsia="Times New Roman" w:cs="Arial"/>
        </w:rPr>
      </w:pPr>
    </w:p>
    <w:p w14:paraId="74BFF199" w14:textId="77777777" w:rsidR="003825E5" w:rsidRDefault="003825E5" w:rsidP="003825E5">
      <w:pPr>
        <w:spacing w:after="0" w:line="240" w:lineRule="auto"/>
        <w:rPr>
          <w:rFonts w:eastAsia="Times New Roman" w:cs="Arial"/>
        </w:rPr>
      </w:pPr>
      <w:r>
        <w:rPr>
          <w:rFonts w:eastAsia="Times New Roman" w:cs="Arial"/>
        </w:rPr>
        <w:t>Dr Colombo has disclosed that she has received honoraria or consultation fees from Roche, Pharmamar, Amgen, Merck, GlaxoSmithKline, and MSD. She has agreed to disclose any unlabeled/unapproved uses of drugs or products referenced in her presentation.</w:t>
      </w:r>
    </w:p>
    <w:p w14:paraId="02A47671" w14:textId="77777777" w:rsidR="003825E5" w:rsidRDefault="003825E5" w:rsidP="003825E5">
      <w:pPr>
        <w:spacing w:after="0" w:line="240" w:lineRule="auto"/>
        <w:rPr>
          <w:rFonts w:eastAsia="Times New Roman" w:cs="Arial"/>
        </w:rPr>
      </w:pPr>
    </w:p>
    <w:p w14:paraId="7A608A44" w14:textId="77777777" w:rsidR="003825E5" w:rsidRDefault="003825E5" w:rsidP="003825E5">
      <w:pPr>
        <w:spacing w:after="0" w:line="240" w:lineRule="auto"/>
        <w:rPr>
          <w:rFonts w:eastAsia="Times New Roman" w:cs="Arial"/>
        </w:rPr>
      </w:pPr>
      <w:r>
        <w:rPr>
          <w:rFonts w:eastAsia="Times New Roman" w:cs="Arial"/>
        </w:rPr>
        <w:t>Dr Monk has disclosed that he has received grants and research support from Novartis, Amgen, Genentech, Lilly, Janssen/</w:t>
      </w:r>
      <w:proofErr w:type="spellStart"/>
      <w:r>
        <w:rPr>
          <w:rFonts w:eastAsia="Times New Roman" w:cs="Arial"/>
        </w:rPr>
        <w:t>Johnson&amp;Johnson</w:t>
      </w:r>
      <w:proofErr w:type="spellEnd"/>
      <w:r>
        <w:rPr>
          <w:rFonts w:eastAsia="Times New Roman" w:cs="Arial"/>
        </w:rPr>
        <w:t>, Array, and TESARO. He has also received honoraria or consultation fees from GlaxoSmithKline, Merck, TESARO, Boehringer Ingelheim, Roche/Genentech, and AstraZeneca. He has agreed to disclose any unlabeled/unapproved uses of drugs or products referenced in his presentation.</w:t>
      </w:r>
    </w:p>
    <w:p w14:paraId="64A53BE7" w14:textId="77777777" w:rsidR="003825E5" w:rsidRDefault="003825E5" w:rsidP="003825E5">
      <w:pPr>
        <w:spacing w:after="0" w:line="240" w:lineRule="auto"/>
        <w:rPr>
          <w:rFonts w:eastAsia="Times New Roman" w:cs="Arial"/>
        </w:rPr>
      </w:pPr>
    </w:p>
    <w:p w14:paraId="31F7FE96" w14:textId="77777777" w:rsidR="003825E5" w:rsidRDefault="003825E5" w:rsidP="003825E5">
      <w:pPr>
        <w:spacing w:after="0" w:line="240" w:lineRule="auto"/>
        <w:rPr>
          <w:rFonts w:eastAsia="Times New Roman" w:cs="Arial"/>
        </w:rPr>
      </w:pPr>
      <w:r>
        <w:rPr>
          <w:rFonts w:eastAsia="Times New Roman" w:cs="Arial"/>
        </w:rPr>
        <w:t>Dr Poveda has no relevant financial relationships to disclose. He has agreed to disclose any unlabeled/unapproved uses of drugs or products referenced in his presentation.</w:t>
      </w:r>
    </w:p>
    <w:p w14:paraId="11EE8907" w14:textId="77777777" w:rsidR="003825E5" w:rsidRDefault="003825E5" w:rsidP="003825E5">
      <w:pPr>
        <w:spacing w:after="0" w:line="240" w:lineRule="auto"/>
        <w:rPr>
          <w:rFonts w:eastAsia="Times New Roman" w:cs="Arial"/>
        </w:rPr>
      </w:pPr>
    </w:p>
    <w:p w14:paraId="070B7E6E" w14:textId="77777777" w:rsidR="003825E5" w:rsidRDefault="003825E5" w:rsidP="003825E5">
      <w:pPr>
        <w:spacing w:after="0" w:line="240" w:lineRule="auto"/>
        <w:rPr>
          <w:rFonts w:eastAsia="Times New Roman" w:cs="Arial"/>
        </w:rPr>
      </w:pPr>
      <w:r>
        <w:rPr>
          <w:rFonts w:eastAsia="Times New Roman" w:cs="Arial"/>
        </w:rPr>
        <w:t>Dr Pujade-Lauraine has disclosed that he has received honoraria or consulting fees from Roche, AstraZeneca, GSK, Boehringer-Ingelheim, Merck, and Pharmamar. He has agreed to disclose any unlabeled/unapproved uses of drugs or products referenced in his presentation.</w:t>
      </w:r>
    </w:p>
    <w:p w14:paraId="5EFDEDDE" w14:textId="77777777" w:rsidR="003825E5" w:rsidRDefault="003825E5" w:rsidP="003825E5">
      <w:pPr>
        <w:spacing w:after="0" w:line="240" w:lineRule="auto"/>
        <w:rPr>
          <w:rFonts w:eastAsia="Times New Roman" w:cs="Arial"/>
        </w:rPr>
      </w:pPr>
    </w:p>
    <w:p w14:paraId="4E9B486C" w14:textId="77777777" w:rsidR="003825E5" w:rsidRDefault="003825E5" w:rsidP="003825E5">
      <w:pPr>
        <w:spacing w:after="0" w:line="240" w:lineRule="auto"/>
        <w:rPr>
          <w:rFonts w:eastAsia="Times New Roman" w:cs="Arial"/>
        </w:rPr>
      </w:pPr>
      <w:r>
        <w:rPr>
          <w:rFonts w:eastAsia="Times New Roman" w:cs="Arial"/>
        </w:rPr>
        <w:t>Dr Amant has no relevant financial relationships to disclose. He has agreed to disclose any unlabeled/unapproved uses of drugs or products referenced in his presentation.</w:t>
      </w:r>
    </w:p>
    <w:p w14:paraId="36362ADB" w14:textId="77777777" w:rsidR="003825E5" w:rsidRDefault="003825E5" w:rsidP="003825E5">
      <w:pPr>
        <w:spacing w:after="0" w:line="240" w:lineRule="auto"/>
        <w:rPr>
          <w:rFonts w:eastAsia="Times New Roman" w:cs="Arial"/>
        </w:rPr>
      </w:pPr>
    </w:p>
    <w:p w14:paraId="5716E24F" w14:textId="77777777" w:rsidR="003825E5" w:rsidRDefault="003825E5" w:rsidP="003825E5">
      <w:pPr>
        <w:spacing w:after="0" w:line="240" w:lineRule="auto"/>
        <w:rPr>
          <w:rFonts w:eastAsia="Times New Roman" w:cs="Arial"/>
        </w:rPr>
      </w:pPr>
      <w:r>
        <w:rPr>
          <w:rFonts w:eastAsia="Times New Roman" w:cs="Arial"/>
        </w:rPr>
        <w:t xml:space="preserve">Dr Birrer has </w:t>
      </w:r>
      <w:r w:rsidRPr="00666FF0">
        <w:rPr>
          <w:rFonts w:eastAsia="Times New Roman" w:cs="Arial"/>
        </w:rPr>
        <w:t>no relevant financial relationships to disclose.</w:t>
      </w:r>
      <w:r>
        <w:rPr>
          <w:rFonts w:eastAsia="Times New Roman" w:cs="Arial"/>
        </w:rPr>
        <w:t xml:space="preserve"> He has agreed to disclose any unlabeled/unapproved uses of drugs or products referenced in his presentation.</w:t>
      </w:r>
    </w:p>
    <w:p w14:paraId="23F4C6DE" w14:textId="77777777" w:rsidR="003825E5" w:rsidRDefault="003825E5" w:rsidP="003825E5">
      <w:pPr>
        <w:spacing w:after="0" w:line="240" w:lineRule="auto"/>
        <w:rPr>
          <w:rFonts w:eastAsia="Times New Roman" w:cs="Arial"/>
        </w:rPr>
      </w:pPr>
    </w:p>
    <w:p w14:paraId="007E0825" w14:textId="77777777" w:rsidR="003825E5" w:rsidRDefault="003825E5" w:rsidP="003825E5">
      <w:pPr>
        <w:spacing w:after="0" w:line="240" w:lineRule="auto"/>
        <w:rPr>
          <w:rFonts w:eastAsia="Times New Roman" w:cs="Arial"/>
        </w:rPr>
      </w:pPr>
      <w:r>
        <w:rPr>
          <w:rFonts w:eastAsia="Times New Roman" w:cs="Arial"/>
        </w:rPr>
        <w:t>Dr Fagotti has no relevant financial relationships to disclose. She has agreed to disclose any unlabeled/unapproved uses of drugs or products referenced in her presentation.</w:t>
      </w:r>
    </w:p>
    <w:p w14:paraId="7E0B3094" w14:textId="77777777" w:rsidR="003825E5" w:rsidRDefault="003825E5" w:rsidP="003825E5">
      <w:pPr>
        <w:spacing w:after="0" w:line="240" w:lineRule="auto"/>
        <w:rPr>
          <w:rFonts w:eastAsia="Times New Roman" w:cs="Arial"/>
        </w:rPr>
      </w:pPr>
    </w:p>
    <w:p w14:paraId="0E53A65D" w14:textId="77777777" w:rsidR="003825E5" w:rsidRDefault="003825E5" w:rsidP="003825E5">
      <w:pPr>
        <w:spacing w:after="0" w:line="240" w:lineRule="auto"/>
        <w:rPr>
          <w:rFonts w:eastAsia="Times New Roman" w:cs="Arial"/>
        </w:rPr>
      </w:pPr>
      <w:r>
        <w:rPr>
          <w:rFonts w:eastAsia="Times New Roman" w:cs="Arial"/>
        </w:rPr>
        <w:t xml:space="preserve">Dr Harter </w:t>
      </w:r>
      <w:r w:rsidRPr="00666FF0">
        <w:rPr>
          <w:rFonts w:eastAsia="Times New Roman" w:cs="Arial"/>
        </w:rPr>
        <w:t xml:space="preserve">has </w:t>
      </w:r>
      <w:r>
        <w:rPr>
          <w:rFonts w:eastAsia="Times New Roman" w:cs="Arial"/>
        </w:rPr>
        <w:t>disclosed that he has received honoraria or consulting fees from AstraZeneca, Roche, Takeda, and MSD. He has agreed to disclose any unlabeled/unapproved uses of drugs or products referenced in his presentation.</w:t>
      </w:r>
    </w:p>
    <w:p w14:paraId="3A2201BF" w14:textId="77777777" w:rsidR="003825E5" w:rsidRDefault="003825E5" w:rsidP="003825E5">
      <w:pPr>
        <w:spacing w:after="0" w:line="240" w:lineRule="auto"/>
        <w:rPr>
          <w:rFonts w:eastAsia="Times New Roman" w:cs="Arial"/>
        </w:rPr>
      </w:pPr>
    </w:p>
    <w:p w14:paraId="45A9CC8F" w14:textId="77777777" w:rsidR="003825E5" w:rsidRDefault="003825E5" w:rsidP="003825E5">
      <w:pPr>
        <w:spacing w:after="0" w:line="240" w:lineRule="auto"/>
        <w:rPr>
          <w:rFonts w:eastAsia="Times New Roman" w:cs="Arial"/>
        </w:rPr>
      </w:pPr>
      <w:r>
        <w:rPr>
          <w:rFonts w:eastAsia="Times New Roman" w:cs="Arial"/>
        </w:rPr>
        <w:t>Dr Hilpert has no relevant financial relationships to disclose. He has agreed to disclose any unlabeled/unapproved uses of drugs or products referenced in his presentation.</w:t>
      </w:r>
    </w:p>
    <w:p w14:paraId="1E19716D" w14:textId="77777777" w:rsidR="003825E5" w:rsidRDefault="003825E5" w:rsidP="003825E5">
      <w:pPr>
        <w:spacing w:after="0" w:line="240" w:lineRule="auto"/>
        <w:rPr>
          <w:rFonts w:eastAsia="Times New Roman" w:cs="Arial"/>
        </w:rPr>
      </w:pPr>
    </w:p>
    <w:p w14:paraId="51213684" w14:textId="77777777" w:rsidR="003825E5" w:rsidRDefault="003825E5" w:rsidP="003825E5">
      <w:pPr>
        <w:spacing w:after="0" w:line="240" w:lineRule="auto"/>
        <w:rPr>
          <w:rFonts w:eastAsia="Times New Roman" w:cs="Arial"/>
        </w:rPr>
      </w:pPr>
      <w:r>
        <w:rPr>
          <w:rFonts w:eastAsia="Times New Roman" w:cs="Arial"/>
        </w:rPr>
        <w:t xml:space="preserve">Dr Mahner </w:t>
      </w:r>
      <w:r w:rsidRPr="00666FF0">
        <w:rPr>
          <w:rFonts w:eastAsia="Times New Roman" w:cs="Arial"/>
        </w:rPr>
        <w:t xml:space="preserve">has no relevant financial relationships to disclose. </w:t>
      </w:r>
      <w:r>
        <w:rPr>
          <w:rFonts w:eastAsia="Times New Roman" w:cs="Arial"/>
        </w:rPr>
        <w:t>He has agreed to disclose any unlabeled/unapproved uses of drugs or products referenced in his presentation.</w:t>
      </w:r>
    </w:p>
    <w:p w14:paraId="02355095" w14:textId="77777777" w:rsidR="003825E5" w:rsidRDefault="003825E5" w:rsidP="003825E5">
      <w:pPr>
        <w:spacing w:after="0" w:line="240" w:lineRule="auto"/>
        <w:rPr>
          <w:rFonts w:eastAsia="Times New Roman" w:cs="Arial"/>
        </w:rPr>
      </w:pPr>
    </w:p>
    <w:p w14:paraId="52610373" w14:textId="77777777" w:rsidR="003825E5" w:rsidRDefault="003825E5" w:rsidP="003825E5">
      <w:pPr>
        <w:spacing w:after="0" w:line="240" w:lineRule="auto"/>
        <w:rPr>
          <w:rFonts w:eastAsia="Times New Roman" w:cs="Arial"/>
        </w:rPr>
      </w:pPr>
      <w:r>
        <w:rPr>
          <w:rFonts w:eastAsia="Times New Roman" w:cs="Arial"/>
        </w:rPr>
        <w:t>Dr Mirza has no relevant financial relationships to disclose. He has agreed to disclose any unlabeled/unapproved uses of drugs or products referenced in his presentation.</w:t>
      </w:r>
    </w:p>
    <w:p w14:paraId="6ECE29C5" w14:textId="77777777" w:rsidR="003825E5" w:rsidRDefault="003825E5" w:rsidP="003825E5">
      <w:pPr>
        <w:spacing w:after="0" w:line="240" w:lineRule="auto"/>
        <w:rPr>
          <w:rFonts w:eastAsia="Times New Roman" w:cs="Arial"/>
        </w:rPr>
      </w:pPr>
    </w:p>
    <w:p w14:paraId="762556FC" w14:textId="77777777" w:rsidR="003825E5" w:rsidRDefault="003825E5" w:rsidP="003825E5">
      <w:pPr>
        <w:spacing w:after="0" w:line="240" w:lineRule="auto"/>
        <w:rPr>
          <w:rFonts w:eastAsia="Times New Roman" w:cs="Arial"/>
        </w:rPr>
      </w:pPr>
      <w:r>
        <w:rPr>
          <w:rFonts w:eastAsia="Times New Roman" w:cs="Arial"/>
        </w:rPr>
        <w:t xml:space="preserve">Dr Morice has disclosed </w:t>
      </w:r>
      <w:r w:rsidRPr="00666FF0">
        <w:rPr>
          <w:rFonts w:eastAsia="Times New Roman" w:cs="Arial"/>
        </w:rPr>
        <w:t>that he has received honorari</w:t>
      </w:r>
      <w:r>
        <w:rPr>
          <w:rFonts w:eastAsia="Times New Roman" w:cs="Arial"/>
        </w:rPr>
        <w:t>a or consulting fees from Roche and</w:t>
      </w:r>
      <w:r w:rsidRPr="00666FF0">
        <w:rPr>
          <w:rFonts w:eastAsia="Times New Roman" w:cs="Arial"/>
        </w:rPr>
        <w:t xml:space="preserve"> AstraZeneca</w:t>
      </w:r>
      <w:r>
        <w:rPr>
          <w:rFonts w:eastAsia="Times New Roman" w:cs="Arial"/>
        </w:rPr>
        <w:t>. He has agreed to disclose any unlabeled/unapproved uses of drugs or products referenced in his presentation.</w:t>
      </w:r>
    </w:p>
    <w:p w14:paraId="1186FB75" w14:textId="77777777" w:rsidR="003825E5" w:rsidRDefault="003825E5" w:rsidP="003825E5">
      <w:pPr>
        <w:spacing w:after="0" w:line="240" w:lineRule="auto"/>
        <w:rPr>
          <w:rFonts w:eastAsia="Times New Roman" w:cs="Arial"/>
        </w:rPr>
      </w:pPr>
    </w:p>
    <w:p w14:paraId="02697F5D" w14:textId="77777777" w:rsidR="003825E5" w:rsidRDefault="003825E5" w:rsidP="003825E5">
      <w:pPr>
        <w:spacing w:after="0" w:line="240" w:lineRule="auto"/>
        <w:rPr>
          <w:rFonts w:eastAsia="Times New Roman" w:cs="Arial"/>
        </w:rPr>
      </w:pPr>
      <w:r>
        <w:rPr>
          <w:rFonts w:eastAsia="Times New Roman" w:cs="Arial"/>
        </w:rPr>
        <w:t xml:space="preserve">Dr Persson has disclosed </w:t>
      </w:r>
      <w:r w:rsidRPr="00D72863">
        <w:rPr>
          <w:rFonts w:eastAsia="Times New Roman" w:cs="Arial"/>
        </w:rPr>
        <w:t>that he has received honoraria or consulting fees from</w:t>
      </w:r>
      <w:r>
        <w:rPr>
          <w:rFonts w:eastAsia="Times New Roman" w:cs="Arial"/>
        </w:rPr>
        <w:t xml:space="preserve"> Intuitive S</w:t>
      </w:r>
      <w:r w:rsidRPr="00D72863">
        <w:rPr>
          <w:rFonts w:eastAsia="Times New Roman" w:cs="Arial"/>
        </w:rPr>
        <w:t>urgical</w:t>
      </w:r>
      <w:r>
        <w:rPr>
          <w:rFonts w:eastAsia="Times New Roman" w:cs="Arial"/>
        </w:rPr>
        <w:t>. He has agreed to disclose any unlabeled/unapproved uses of drugs or products referenced in his presentation.</w:t>
      </w:r>
    </w:p>
    <w:p w14:paraId="2447CDAE" w14:textId="77777777" w:rsidR="003825E5" w:rsidRDefault="003825E5" w:rsidP="003825E5">
      <w:pPr>
        <w:spacing w:after="0" w:line="240" w:lineRule="auto"/>
        <w:rPr>
          <w:rFonts w:eastAsia="Times New Roman" w:cs="Arial"/>
        </w:rPr>
      </w:pPr>
    </w:p>
    <w:p w14:paraId="71AA5D35" w14:textId="77777777" w:rsidR="003825E5" w:rsidRDefault="003825E5" w:rsidP="003825E5">
      <w:pPr>
        <w:spacing w:after="0" w:line="240" w:lineRule="auto"/>
        <w:rPr>
          <w:rFonts w:eastAsia="Times New Roman" w:cs="Arial"/>
        </w:rPr>
      </w:pPr>
      <w:r>
        <w:rPr>
          <w:rFonts w:eastAsia="Times New Roman" w:cs="Arial"/>
        </w:rPr>
        <w:t>Dr Prat has no relevant financial relationships to disclose. He has agreed to disclose any unlabeled/unapproved uses of drugs or products referenced in his presentation.</w:t>
      </w:r>
    </w:p>
    <w:p w14:paraId="2FC6B8A9" w14:textId="77777777" w:rsidR="003825E5" w:rsidRDefault="003825E5" w:rsidP="003825E5">
      <w:pPr>
        <w:spacing w:after="0" w:line="240" w:lineRule="auto"/>
        <w:rPr>
          <w:rFonts w:eastAsia="Times New Roman" w:cs="Arial"/>
        </w:rPr>
      </w:pPr>
    </w:p>
    <w:p w14:paraId="75A6EF5A" w14:textId="77777777" w:rsidR="003825E5" w:rsidRDefault="003825E5" w:rsidP="003825E5">
      <w:pPr>
        <w:spacing w:after="0" w:line="240" w:lineRule="auto"/>
        <w:rPr>
          <w:rFonts w:eastAsia="Times New Roman" w:cs="Arial"/>
        </w:rPr>
      </w:pPr>
      <w:r>
        <w:rPr>
          <w:rFonts w:eastAsia="Times New Roman" w:cs="Arial"/>
        </w:rPr>
        <w:t>Dr Taylor has no relevant financial relationships to disclose. She has agreed to disclose any unlabeled/unapproved uses of drugs or products referenced in her presentation.</w:t>
      </w:r>
    </w:p>
    <w:p w14:paraId="2039463C" w14:textId="77777777" w:rsidR="003825E5" w:rsidRDefault="003825E5" w:rsidP="003825E5">
      <w:pPr>
        <w:spacing w:after="0" w:line="240" w:lineRule="auto"/>
        <w:rPr>
          <w:rFonts w:eastAsia="Times New Roman" w:cs="Arial"/>
        </w:rPr>
      </w:pPr>
    </w:p>
    <w:p w14:paraId="50482CE9" w14:textId="77777777" w:rsidR="003825E5" w:rsidRDefault="003825E5" w:rsidP="003825E5">
      <w:pPr>
        <w:spacing w:after="0" w:line="240" w:lineRule="auto"/>
        <w:rPr>
          <w:rFonts w:eastAsia="Times New Roman" w:cs="Arial"/>
        </w:rPr>
      </w:pPr>
      <w:r>
        <w:rPr>
          <w:rFonts w:eastAsia="Times New Roman" w:cs="Arial"/>
        </w:rPr>
        <w:t xml:space="preserve">Dr Vandecaveye </w:t>
      </w:r>
      <w:r w:rsidRPr="00D72863">
        <w:rPr>
          <w:rFonts w:eastAsia="Times New Roman" w:cs="Arial"/>
        </w:rPr>
        <w:t xml:space="preserve">has no relevant financial relationships to disclose. </w:t>
      </w:r>
      <w:r>
        <w:rPr>
          <w:rFonts w:eastAsia="Times New Roman" w:cs="Arial"/>
        </w:rPr>
        <w:t>He has agreed to disclose any unlabeled/unapproved uses of drugs or products referenced in his presentation.</w:t>
      </w:r>
    </w:p>
    <w:p w14:paraId="7BEFBA90" w14:textId="77777777" w:rsidR="003825E5" w:rsidRDefault="003825E5" w:rsidP="003825E5">
      <w:pPr>
        <w:spacing w:after="0" w:line="240" w:lineRule="auto"/>
        <w:rPr>
          <w:rFonts w:eastAsia="Times New Roman" w:cs="Arial"/>
        </w:rPr>
      </w:pPr>
    </w:p>
    <w:p w14:paraId="36D510F0" w14:textId="77777777" w:rsidR="003825E5" w:rsidRDefault="003825E5" w:rsidP="003825E5">
      <w:pPr>
        <w:spacing w:after="0" w:line="240" w:lineRule="auto"/>
        <w:rPr>
          <w:rFonts w:eastAsia="Times New Roman" w:cs="Arial"/>
        </w:rPr>
      </w:pPr>
    </w:p>
    <w:p w14:paraId="26F78CF3" w14:textId="77777777" w:rsidR="003825E5" w:rsidRPr="00423CC1" w:rsidRDefault="003825E5" w:rsidP="003825E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p>
    <w:p w14:paraId="01E6FDE1" w14:textId="77777777" w:rsidR="003825E5" w:rsidRPr="00187B86" w:rsidRDefault="003825E5" w:rsidP="003825E5">
      <w:pPr>
        <w:pStyle w:val="ListParagraph"/>
        <w:numPr>
          <w:ilvl w:val="0"/>
          <w:numId w:val="9"/>
        </w:numPr>
        <w:spacing w:after="0" w:line="240" w:lineRule="auto"/>
        <w:rPr>
          <w:rFonts w:eastAsia="Times New Roman" w:cs="Arial"/>
        </w:rPr>
      </w:pPr>
      <w:r>
        <w:rPr>
          <w:rFonts w:eastAsia="Times New Roman" w:cs="Arial"/>
        </w:rPr>
        <w:t>Bojana Pajk, MD, MSc</w:t>
      </w:r>
      <w:r w:rsidRPr="00187B86">
        <w:rPr>
          <w:rFonts w:eastAsia="Times New Roman" w:cs="Arial"/>
        </w:rPr>
        <w:t xml:space="preserve"> (clinical</w:t>
      </w:r>
      <w:r>
        <w:rPr>
          <w:rFonts w:eastAsia="Times New Roman" w:cs="Arial"/>
        </w:rPr>
        <w:t xml:space="preserve"> content reviewer/planner</w:t>
      </w:r>
      <w:r w:rsidRPr="00187B86">
        <w:rPr>
          <w:rFonts w:eastAsia="Times New Roman" w:cs="Arial"/>
        </w:rPr>
        <w:t xml:space="preserve">) – no relevant financial relationships </w:t>
      </w:r>
    </w:p>
    <w:p w14:paraId="15A64BAD" w14:textId="77777777" w:rsidR="003825E5" w:rsidRPr="00187B86" w:rsidRDefault="003825E5" w:rsidP="003825E5">
      <w:pPr>
        <w:pStyle w:val="ListParagraph"/>
        <w:numPr>
          <w:ilvl w:val="0"/>
          <w:numId w:val="9"/>
        </w:numPr>
        <w:spacing w:after="0" w:line="240" w:lineRule="auto"/>
        <w:rPr>
          <w:rFonts w:eastAsia="Times New Roman" w:cs="Arial"/>
        </w:rPr>
      </w:pPr>
      <w:r>
        <w:rPr>
          <w:rFonts w:eastAsia="Times New Roman" w:cs="Arial"/>
        </w:rPr>
        <w:t>Trudy Stoddert, ELS</w:t>
      </w:r>
      <w:r w:rsidRPr="00187B86">
        <w:rPr>
          <w:rFonts w:eastAsia="Times New Roman" w:cs="Arial"/>
        </w:rPr>
        <w:t xml:space="preserve"> (editorial</w:t>
      </w:r>
      <w:r>
        <w:rPr>
          <w:rFonts w:eastAsia="Times New Roman" w:cs="Arial"/>
        </w:rPr>
        <w:t xml:space="preserve"> content reviewer</w:t>
      </w:r>
      <w:r w:rsidRPr="00187B86">
        <w:rPr>
          <w:rFonts w:eastAsia="Times New Roman" w:cs="Arial"/>
        </w:rPr>
        <w:t xml:space="preserve">) – no relevant financial relationships </w:t>
      </w:r>
    </w:p>
    <w:p w14:paraId="32D8FE0F" w14:textId="1D7307DC" w:rsidR="0091793F" w:rsidRDefault="0091793F" w:rsidP="0091793F">
      <w:pPr>
        <w:spacing w:after="0" w:line="240" w:lineRule="auto"/>
        <w:rPr>
          <w:b/>
        </w:rPr>
      </w:pPr>
    </w:p>
    <w:p w14:paraId="4A584919" w14:textId="77777777" w:rsidR="003825E5" w:rsidRPr="006A2125" w:rsidRDefault="003825E5" w:rsidP="003825E5">
      <w:pPr>
        <w:spacing w:after="0" w:line="240" w:lineRule="auto"/>
        <w:rPr>
          <w:sz w:val="18"/>
        </w:rPr>
      </w:pPr>
      <w:r w:rsidRPr="006A2125">
        <w:rPr>
          <w:sz w:val="18"/>
        </w:rPr>
        <w:t xml:space="preserve">Disclosure </w:t>
      </w:r>
      <w:r>
        <w:rPr>
          <w:sz w:val="18"/>
        </w:rPr>
        <w:t>Regarding Unlabeled</w:t>
      </w:r>
      <w:r w:rsidRPr="006A2125">
        <w:rPr>
          <w:sz w:val="18"/>
        </w:rPr>
        <w:t xml:space="preserve"> Use</w:t>
      </w:r>
    </w:p>
    <w:p w14:paraId="37F91019" w14:textId="77777777" w:rsidR="003825E5" w:rsidRPr="006A2125" w:rsidRDefault="003825E5" w:rsidP="003825E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68EB604D" w14:textId="77777777" w:rsidR="003825E5" w:rsidRPr="006A2125" w:rsidRDefault="003825E5" w:rsidP="003825E5">
      <w:pPr>
        <w:spacing w:after="0" w:line="240" w:lineRule="auto"/>
        <w:rPr>
          <w:sz w:val="18"/>
        </w:rPr>
      </w:pPr>
    </w:p>
    <w:p w14:paraId="28DA6648" w14:textId="77777777" w:rsidR="003825E5" w:rsidRPr="006A2125" w:rsidRDefault="003825E5" w:rsidP="003825E5">
      <w:pPr>
        <w:spacing w:after="0" w:line="240" w:lineRule="auto"/>
        <w:rPr>
          <w:sz w:val="18"/>
        </w:rPr>
      </w:pPr>
      <w:r w:rsidRPr="006A2125">
        <w:rPr>
          <w:sz w:val="18"/>
        </w:rPr>
        <w:t>Disclaimer</w:t>
      </w:r>
    </w:p>
    <w:p w14:paraId="5D9298BE" w14:textId="77777777" w:rsidR="003825E5" w:rsidRPr="006A2125" w:rsidRDefault="003825E5" w:rsidP="003825E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168636D" w14:textId="77777777" w:rsidR="003825E5" w:rsidRDefault="003825E5" w:rsidP="0091793F">
      <w:pPr>
        <w:spacing w:after="0" w:line="240" w:lineRule="auto"/>
        <w:rPr>
          <w:b/>
        </w:rPr>
      </w:pPr>
    </w:p>
    <w:p w14:paraId="4997516D" w14:textId="5931F253" w:rsidR="0091793F" w:rsidRDefault="00686FC9" w:rsidP="00686FC9">
      <w:pPr>
        <w:spacing w:after="0" w:line="240" w:lineRule="auto"/>
        <w:ind w:firstLine="720"/>
        <w:rPr>
          <w:b/>
        </w:rPr>
      </w:pPr>
      <w:r>
        <w:rPr>
          <w:b/>
        </w:rPr>
        <w:t>13.</w:t>
      </w:r>
      <w:r w:rsidR="00A873FE">
        <w:rPr>
          <w:b/>
        </w:rPr>
        <w:t xml:space="preserve"> </w:t>
      </w:r>
      <w:r w:rsidR="0091793F">
        <w:rPr>
          <w:b/>
        </w:rPr>
        <w:t>ACTIVITY DATE</w:t>
      </w:r>
    </w:p>
    <w:p w14:paraId="4D1BA37B" w14:textId="74ACF146" w:rsidR="0091793F" w:rsidRDefault="0091793F" w:rsidP="0091793F">
      <w:pPr>
        <w:spacing w:after="0" w:line="240" w:lineRule="auto"/>
      </w:pPr>
      <w:r>
        <w:t>Release Date</w:t>
      </w:r>
      <w:r w:rsidR="003825E5">
        <w:t xml:space="preserve"> 1 March 2015</w:t>
      </w:r>
    </w:p>
    <w:p w14:paraId="385B7A34" w14:textId="77777777" w:rsidR="0091793F" w:rsidRDefault="0091793F" w:rsidP="0091793F">
      <w:pPr>
        <w:spacing w:after="0" w:line="240" w:lineRule="auto"/>
      </w:pPr>
    </w:p>
    <w:p w14:paraId="40AA4D84" w14:textId="29B0FB33" w:rsidR="0091793F" w:rsidRDefault="0091793F" w:rsidP="00686FC9">
      <w:pPr>
        <w:spacing w:after="0" w:line="240" w:lineRule="auto"/>
      </w:pPr>
      <w:r>
        <w:t>Expiration Date</w:t>
      </w:r>
      <w:r w:rsidR="003825E5">
        <w:t xml:space="preserve"> 29 February 2016</w:t>
      </w:r>
    </w:p>
    <w:p w14:paraId="6F391E09" w14:textId="77777777" w:rsidR="00686FC9" w:rsidRDefault="00686FC9" w:rsidP="00686FC9">
      <w:pPr>
        <w:spacing w:after="0" w:line="240" w:lineRule="auto"/>
      </w:pPr>
    </w:p>
    <w:p w14:paraId="5443F9AE" w14:textId="704A36E0" w:rsidR="00BC31C6" w:rsidRPr="00806038" w:rsidRDefault="00686FC9" w:rsidP="00806038">
      <w:pPr>
        <w:ind w:firstLine="360"/>
        <w:rPr>
          <w:i/>
          <w:sz w:val="18"/>
        </w:rPr>
      </w:pPr>
      <w:r>
        <w:rPr>
          <w:b/>
        </w:rPr>
        <w:t xml:space="preserve">14. </w:t>
      </w:r>
      <w:r w:rsidR="007F41E1" w:rsidRPr="007F41E1">
        <w:rPr>
          <w:b/>
        </w:rPr>
        <w:t>MOBILE APP VIEW ACTIVITY TEXT PER VIDEO</w:t>
      </w:r>
      <w:r w:rsidR="007F41E1">
        <w:rPr>
          <w:b/>
        </w:rPr>
        <w:br/>
      </w:r>
      <w:r w:rsidR="007F41E1">
        <w:t>Insert presentation-specific text for the “View Activity” action item on the mobile app.</w:t>
      </w:r>
      <w:r w:rsidR="00806038">
        <w:t xml:space="preserve"> </w:t>
      </w:r>
      <w:r w:rsidR="00806038" w:rsidRPr="00806038">
        <w:rPr>
          <w:i/>
          <w:sz w:val="18"/>
        </w:rPr>
        <w:t>[copy from live meeting - the symposia webcast mobile app titles are exactly the same as the symposia app title (since once the live meeting has occurred, that title is no longer in use and it is easier for users to associate the enduring activity with the live activity that way.</w:t>
      </w:r>
      <w:r w:rsidR="00806038">
        <w:rPr>
          <w:i/>
          <w:sz w:val="18"/>
        </w:rPr>
        <w:t>]</w:t>
      </w:r>
    </w:p>
    <w:p w14:paraId="0B10DBB2" w14:textId="60434C60" w:rsidR="00A87A60" w:rsidRPr="00686FC9" w:rsidRDefault="00A87A60" w:rsidP="00686FC9">
      <w:pPr>
        <w:pStyle w:val="ListParagraph"/>
        <w:numPr>
          <w:ilvl w:val="0"/>
          <w:numId w:val="23"/>
        </w:numPr>
        <w:spacing w:after="0" w:line="240" w:lineRule="auto"/>
        <w:rPr>
          <w:b/>
        </w:rPr>
      </w:pPr>
      <w:r w:rsidRPr="00686FC9">
        <w:rPr>
          <w:b/>
        </w:rPr>
        <w:t>Web Activity Page Titles</w:t>
      </w:r>
    </w:p>
    <w:p w14:paraId="20C8E16E" w14:textId="61CAE347" w:rsidR="00A87A60" w:rsidRDefault="00A87A60" w:rsidP="00A87A60">
      <w:pPr>
        <w:spacing w:after="0" w:line="240" w:lineRule="auto"/>
        <w:ind w:left="1440"/>
      </w:pPr>
      <w:r>
        <w:t>Landing Page Title:</w:t>
      </w:r>
      <w:r w:rsidR="00C438A5">
        <w:t xml:space="preserve"> </w:t>
      </w:r>
      <w:ins w:id="17" w:author="Heather Tomlinson" w:date="2015-02-03T12:12:00Z">
        <w:r w:rsidR="00231BD9">
          <w:rPr>
            <w:i/>
          </w:rPr>
          <w:fldChar w:fldCharType="begin"/>
        </w:r>
        <w:r w:rsidR="00231BD9">
          <w:rPr>
            <w:i/>
          </w:rPr>
          <w:instrText xml:space="preserve"> HYPERLINK "http://</w:instrText>
        </w:r>
      </w:ins>
      <w:r w:rsidR="00231BD9" w:rsidRPr="00231BD9">
        <w:rPr>
          <w:i/>
          <w:rPrChange w:id="18" w:author="Heather Tomlinson" w:date="2015-02-03T12:12:00Z">
            <w:rPr>
              <w:rStyle w:val="Hyperlink"/>
              <w:i/>
            </w:rPr>
          </w:rPrChange>
        </w:rPr>
        <w:instrText>www.prIMEoncology.org/</w:instrText>
      </w:r>
      <w:ins w:id="19" w:author="Heather Tomlinson" w:date="2015-02-03T12:12:00Z">
        <w:r w:rsidR="00231BD9" w:rsidRPr="00231BD9">
          <w:rPr>
            <w:i/>
            <w:rPrChange w:id="20" w:author="Heather Tomlinson" w:date="2015-02-03T12:12:00Z">
              <w:rPr>
                <w:rStyle w:val="Hyperlink"/>
                <w:i/>
              </w:rPr>
            </w:rPrChange>
          </w:rPr>
          <w:instrText>w</w:instrText>
        </w:r>
      </w:ins>
      <w:ins w:id="21" w:author="Heather Tomlinson" w:date="2015-02-03T12:08:00Z">
        <w:r w:rsidR="00231BD9" w:rsidRPr="00231BD9">
          <w:rPr>
            <w:i/>
            <w:rPrChange w:id="22" w:author="Heather Tomlinson" w:date="2015-02-03T12:12:00Z">
              <w:rPr>
                <w:rStyle w:val="Hyperlink"/>
                <w:i/>
              </w:rPr>
            </w:rPrChange>
          </w:rPr>
          <w:instrText>ebcast-</w:instrText>
        </w:r>
      </w:ins>
      <w:r w:rsidR="00231BD9" w:rsidRPr="00231BD9">
        <w:rPr>
          <w:i/>
          <w:rPrChange w:id="23" w:author="Heather Tomlinson" w:date="2015-02-03T12:12:00Z">
            <w:rPr>
              <w:rStyle w:val="Hyperlink"/>
              <w:i/>
            </w:rPr>
          </w:rPrChange>
        </w:rPr>
        <w:instrText>gynconference2015</w:instrText>
      </w:r>
      <w:ins w:id="24" w:author="Heather Tomlinson" w:date="2015-02-03T12:12:00Z">
        <w:r w:rsidR="00231BD9">
          <w:rPr>
            <w:i/>
          </w:rPr>
          <w:instrText xml:space="preserve">" </w:instrText>
        </w:r>
        <w:r w:rsidR="00231BD9">
          <w:rPr>
            <w:i/>
          </w:rPr>
          <w:fldChar w:fldCharType="separate"/>
        </w:r>
      </w:ins>
      <w:r w:rsidR="00231BD9" w:rsidRPr="00A6363D">
        <w:rPr>
          <w:rStyle w:val="Hyperlink"/>
          <w:i/>
          <w:rPrChange w:id="25" w:author="Heather Tomlinson" w:date="2015-02-03T12:12:00Z">
            <w:rPr>
              <w:rStyle w:val="Hyperlink"/>
              <w:i/>
            </w:rPr>
          </w:rPrChange>
        </w:rPr>
        <w:t>www.prIMEoncology.org/</w:t>
      </w:r>
      <w:ins w:id="26" w:author="Heather Tomlinson" w:date="2015-02-03T12:12:00Z">
        <w:r w:rsidR="00231BD9" w:rsidRPr="00A6363D">
          <w:rPr>
            <w:rStyle w:val="Hyperlink"/>
            <w:i/>
            <w:rPrChange w:id="27" w:author="Heather Tomlinson" w:date="2015-02-03T12:12:00Z">
              <w:rPr>
                <w:rStyle w:val="Hyperlink"/>
                <w:i/>
              </w:rPr>
            </w:rPrChange>
          </w:rPr>
          <w:t>w</w:t>
        </w:r>
      </w:ins>
      <w:ins w:id="28" w:author="Heather Tomlinson" w:date="2015-02-03T12:08:00Z">
        <w:r w:rsidR="00231BD9" w:rsidRPr="00A6363D">
          <w:rPr>
            <w:rStyle w:val="Hyperlink"/>
            <w:i/>
            <w:rPrChange w:id="29" w:author="Heather Tomlinson" w:date="2015-02-03T12:12:00Z">
              <w:rPr>
                <w:rStyle w:val="Hyperlink"/>
                <w:i/>
              </w:rPr>
            </w:rPrChange>
          </w:rPr>
          <w:t>ebcast-</w:t>
        </w:r>
      </w:ins>
      <w:r w:rsidR="00231BD9" w:rsidRPr="00A6363D">
        <w:rPr>
          <w:rStyle w:val="Hyperlink"/>
          <w:i/>
          <w:rPrChange w:id="30" w:author="Heather Tomlinson" w:date="2015-02-03T12:12:00Z">
            <w:rPr>
              <w:rStyle w:val="Hyperlink"/>
              <w:i/>
            </w:rPr>
          </w:rPrChange>
        </w:rPr>
        <w:t>gynconference2015</w:t>
      </w:r>
      <w:ins w:id="31" w:author="Heather Tomlinson" w:date="2015-02-03T12:12:00Z">
        <w:r w:rsidR="00231BD9">
          <w:rPr>
            <w:i/>
          </w:rPr>
          <w:fldChar w:fldCharType="end"/>
        </w:r>
      </w:ins>
      <w:r w:rsidR="003825E5">
        <w:rPr>
          <w:i/>
        </w:rPr>
        <w:t xml:space="preserve"> </w:t>
      </w:r>
      <w:r>
        <w:br/>
        <w:t>Activity Page Title:</w:t>
      </w:r>
      <w:r w:rsidR="00C438A5">
        <w:t xml:space="preserve"> </w:t>
      </w:r>
      <w:r w:rsidR="00C438A5" w:rsidRPr="00C438A5">
        <w:rPr>
          <w:i/>
        </w:rPr>
        <w:t>[Presentation Titles]</w:t>
      </w:r>
      <w:r w:rsidR="003825E5" w:rsidRPr="003825E5">
        <w:rPr>
          <w:i/>
        </w:rPr>
        <w:sym w:font="Wingdings" w:char="F0E0"/>
      </w:r>
      <w:r w:rsidR="003825E5">
        <w:rPr>
          <w:i/>
        </w:rPr>
        <w:t xml:space="preserve"> see </w:t>
      </w:r>
      <w:r w:rsidR="003825E5" w:rsidRPr="003825E5">
        <w:rPr>
          <w:b/>
          <w:i/>
          <w:highlight w:val="yellow"/>
        </w:rPr>
        <w:t>5. Topics</w:t>
      </w:r>
    </w:p>
    <w:p w14:paraId="69854BD6" w14:textId="77777777" w:rsidR="009E3A02" w:rsidRDefault="009E3A02" w:rsidP="00A87A60">
      <w:pPr>
        <w:spacing w:after="0" w:line="240" w:lineRule="auto"/>
        <w:ind w:left="1440"/>
      </w:pPr>
    </w:p>
    <w:p w14:paraId="557D016A" w14:textId="00B98DC6" w:rsidR="00A87A60" w:rsidRDefault="00A87A60" w:rsidP="00686FC9">
      <w:pPr>
        <w:pStyle w:val="ListParagraph"/>
        <w:numPr>
          <w:ilvl w:val="0"/>
          <w:numId w:val="23"/>
        </w:numPr>
        <w:spacing w:after="0" w:line="240" w:lineRule="auto"/>
      </w:pPr>
      <w:r w:rsidRPr="00686FC9">
        <w:rPr>
          <w:b/>
        </w:rPr>
        <w:t xml:space="preserve">Meta </w:t>
      </w:r>
      <w:proofErr w:type="gramStart"/>
      <w:r w:rsidRPr="00686FC9">
        <w:rPr>
          <w:b/>
        </w:rPr>
        <w:t>Description</w:t>
      </w:r>
      <w:proofErr w:type="gramEnd"/>
      <w:r w:rsidRPr="00686FC9">
        <w:rPr>
          <w:b/>
        </w:rPr>
        <w:br/>
        <w:t xml:space="preserve">(One description for each page (including landing pages and all activity pages. </w:t>
      </w:r>
      <w:del w:id="32" w:author="Amy Furedy, RN, OCN" w:date="2015-01-28T13:49:00Z">
        <w:r w:rsidDel="007D3BD4">
          <w:delText>This should be roughly 150 characters in length. This is the short description that will appear beneath the activity title in search results, so it should be a compelling, keyword-rich description that will encourage the user to click)</w:delText>
        </w:r>
      </w:del>
      <w:ins w:id="33" w:author="Amy Furedy, RN, OCN" w:date="2015-01-28T13:49:00Z">
        <w:r w:rsidR="007D3BD4">
          <w:t xml:space="preserve">Webcast and downloadable slides from prIME Oncology’s </w:t>
        </w:r>
        <w:r w:rsidR="007D3BD4">
          <w:rPr>
            <w:i/>
          </w:rPr>
          <w:t>2015 Progress and Controversies in Gynecologic Oncology Conference</w:t>
        </w:r>
        <w:r w:rsidR="007D3BD4">
          <w:t>, held in Barcelona.</w:t>
        </w:r>
      </w:ins>
    </w:p>
    <w:p w14:paraId="37AC3226" w14:textId="77777777" w:rsidR="00A87A60" w:rsidRDefault="00A87A60" w:rsidP="00A87A60">
      <w:pPr>
        <w:pStyle w:val="ListParagraph"/>
        <w:spacing w:after="0" w:line="240" w:lineRule="auto"/>
      </w:pPr>
    </w:p>
    <w:p w14:paraId="60C543C4" w14:textId="74A2A769" w:rsidR="007D3BD4" w:rsidRPr="007D3BD4" w:rsidRDefault="00A87A60" w:rsidP="007D3BD4">
      <w:pPr>
        <w:pStyle w:val="ListParagraph"/>
        <w:numPr>
          <w:ilvl w:val="0"/>
          <w:numId w:val="23"/>
        </w:numPr>
        <w:spacing w:after="0" w:line="240" w:lineRule="auto"/>
        <w:rPr>
          <w:ins w:id="34" w:author="Amy Furedy, RN, OCN" w:date="2015-01-28T13:50:00Z"/>
          <w:rPrChange w:id="35" w:author="Amy Furedy, RN, OCN" w:date="2015-01-28T13:50:00Z">
            <w:rPr>
              <w:ins w:id="36" w:author="Amy Furedy, RN, OCN" w:date="2015-01-28T13:50:00Z"/>
              <w:i/>
            </w:rPr>
          </w:rPrChange>
        </w:rPr>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del w:id="37" w:author="Amy Furedy, RN, OCN" w:date="2015-01-28T13:50:00Z">
        <w:r w:rsidDel="007D3BD4">
          <w:rPr>
            <w:i/>
          </w:rPr>
          <w:delText>squamous cell nsclc</w:delText>
        </w:r>
        <w:r w:rsidDel="007D3BD4">
          <w:rPr>
            <w:i/>
          </w:rPr>
          <w:br/>
          <w:delText>nsclc mutations</w:delText>
        </w:r>
        <w:r w:rsidDel="007D3BD4">
          <w:rPr>
            <w:i/>
          </w:rPr>
          <w:br/>
          <w:delText>egfr mutations in nsclc</w:delText>
        </w:r>
        <w:r w:rsidDel="007D3BD4">
          <w:rPr>
            <w:i/>
          </w:rPr>
          <w:br/>
          <w:delText>lung cancer nsclc</w:delText>
        </w:r>
        <w:r w:rsidDel="007D3BD4">
          <w:rPr>
            <w:i/>
          </w:rPr>
          <w:br/>
          <w:delText>etc</w:delText>
        </w:r>
      </w:del>
      <w:ins w:id="38" w:author="Amy Furedy, RN, OCN" w:date="2015-01-28T13:50:00Z">
        <w:r w:rsidR="007D3BD4">
          <w:rPr>
            <w:i/>
          </w:rPr>
          <w:t>cervical cancer</w:t>
        </w:r>
      </w:ins>
    </w:p>
    <w:p w14:paraId="769B7F4E" w14:textId="77777777" w:rsidR="007D3BD4" w:rsidRDefault="007D3BD4">
      <w:pPr>
        <w:pStyle w:val="ListParagraph"/>
        <w:rPr>
          <w:ins w:id="39" w:author="Amy Furedy, RN, OCN" w:date="2015-01-28T13:50:00Z"/>
        </w:rPr>
        <w:pPrChange w:id="40" w:author="Amy Furedy, RN, OCN" w:date="2015-01-28T13:50:00Z">
          <w:pPr>
            <w:pStyle w:val="ListParagraph"/>
            <w:numPr>
              <w:numId w:val="23"/>
            </w:numPr>
            <w:spacing w:after="0" w:line="240" w:lineRule="auto"/>
            <w:ind w:hanging="360"/>
          </w:pPr>
        </w:pPrChange>
      </w:pPr>
    </w:p>
    <w:p w14:paraId="1EFD4DB9" w14:textId="4D75034F" w:rsidR="007D3BD4" w:rsidRDefault="007D3BD4">
      <w:pPr>
        <w:spacing w:after="0" w:line="240" w:lineRule="auto"/>
        <w:ind w:left="360"/>
        <w:rPr>
          <w:ins w:id="41" w:author="Amy Furedy, RN, OCN" w:date="2015-01-28T13:51:00Z"/>
        </w:rPr>
        <w:pPrChange w:id="42" w:author="Amy Furedy, RN, OCN" w:date="2015-01-28T13:51:00Z">
          <w:pPr>
            <w:pStyle w:val="ListParagraph"/>
            <w:numPr>
              <w:numId w:val="23"/>
            </w:numPr>
            <w:spacing w:after="0" w:line="240" w:lineRule="auto"/>
            <w:ind w:hanging="360"/>
          </w:pPr>
        </w:pPrChange>
      </w:pPr>
      <w:ins w:id="43" w:author="Amy Furedy, RN, OCN" w:date="2015-01-28T13:51:00Z">
        <w:r>
          <w:t>vulvar cancer</w:t>
        </w:r>
      </w:ins>
    </w:p>
    <w:p w14:paraId="6EE4754D" w14:textId="0CAC1DB1" w:rsidR="007D3BD4" w:rsidRDefault="007D3BD4">
      <w:pPr>
        <w:spacing w:after="0" w:line="240" w:lineRule="auto"/>
        <w:ind w:left="360"/>
        <w:rPr>
          <w:ins w:id="44" w:author="Amy Furedy, RN, OCN" w:date="2015-01-28T13:51:00Z"/>
        </w:rPr>
        <w:pPrChange w:id="45" w:author="Amy Furedy, RN, OCN" w:date="2015-01-28T13:51:00Z">
          <w:pPr>
            <w:pStyle w:val="ListParagraph"/>
            <w:numPr>
              <w:numId w:val="23"/>
            </w:numPr>
            <w:spacing w:after="0" w:line="240" w:lineRule="auto"/>
            <w:ind w:hanging="360"/>
          </w:pPr>
        </w:pPrChange>
      </w:pPr>
      <w:ins w:id="46" w:author="Amy Furedy, RN, OCN" w:date="2015-01-28T13:51:00Z">
        <w:r>
          <w:t>neoadjuvant chemotherapy</w:t>
        </w:r>
      </w:ins>
    </w:p>
    <w:p w14:paraId="1D0CBC9A" w14:textId="708933B0" w:rsidR="007D3BD4" w:rsidRDefault="007D3BD4">
      <w:pPr>
        <w:spacing w:after="0" w:line="240" w:lineRule="auto"/>
        <w:ind w:left="360"/>
        <w:rPr>
          <w:ins w:id="47" w:author="Amy Furedy, RN, OCN" w:date="2015-01-28T13:51:00Z"/>
        </w:rPr>
        <w:pPrChange w:id="48" w:author="Amy Furedy, RN, OCN" w:date="2015-01-28T13:51:00Z">
          <w:pPr>
            <w:pStyle w:val="ListParagraph"/>
            <w:numPr>
              <w:numId w:val="23"/>
            </w:numPr>
            <w:spacing w:after="0" w:line="240" w:lineRule="auto"/>
            <w:ind w:hanging="360"/>
          </w:pPr>
        </w:pPrChange>
      </w:pPr>
      <w:ins w:id="49" w:author="Amy Furedy, RN, OCN" w:date="2015-01-28T13:51:00Z">
        <w:r>
          <w:t xml:space="preserve">targeted therapy </w:t>
        </w:r>
      </w:ins>
    </w:p>
    <w:p w14:paraId="41FBB630" w14:textId="0433DF80" w:rsidR="007D3BD4" w:rsidRDefault="007D3BD4">
      <w:pPr>
        <w:spacing w:after="0" w:line="240" w:lineRule="auto"/>
        <w:ind w:left="360"/>
        <w:rPr>
          <w:ins w:id="50" w:author="Amy Furedy, RN, OCN" w:date="2015-01-28T13:51:00Z"/>
        </w:rPr>
        <w:pPrChange w:id="51" w:author="Amy Furedy, RN, OCN" w:date="2015-01-28T13:51:00Z">
          <w:pPr>
            <w:pStyle w:val="ListParagraph"/>
            <w:numPr>
              <w:numId w:val="23"/>
            </w:numPr>
            <w:spacing w:after="0" w:line="240" w:lineRule="auto"/>
            <w:ind w:hanging="360"/>
          </w:pPr>
        </w:pPrChange>
      </w:pPr>
      <w:ins w:id="52" w:author="Amy Furedy, RN, OCN" w:date="2015-01-28T13:51:00Z">
        <w:r>
          <w:t>immunotherapy</w:t>
        </w:r>
      </w:ins>
    </w:p>
    <w:p w14:paraId="5A90E87D" w14:textId="2BE5ECD8" w:rsidR="007D3BD4" w:rsidRDefault="007D3BD4">
      <w:pPr>
        <w:spacing w:after="0" w:line="240" w:lineRule="auto"/>
        <w:ind w:left="360"/>
        <w:rPr>
          <w:ins w:id="53" w:author="Amy Furedy, RN, OCN" w:date="2015-01-28T13:51:00Z"/>
        </w:rPr>
        <w:pPrChange w:id="54" w:author="Amy Furedy, RN, OCN" w:date="2015-01-28T13:51:00Z">
          <w:pPr>
            <w:pStyle w:val="ListParagraph"/>
            <w:numPr>
              <w:numId w:val="23"/>
            </w:numPr>
            <w:spacing w:after="0" w:line="240" w:lineRule="auto"/>
            <w:ind w:hanging="360"/>
          </w:pPr>
        </w:pPrChange>
      </w:pPr>
      <w:ins w:id="55" w:author="Amy Furedy, RN, OCN" w:date="2015-01-28T13:51:00Z">
        <w:r>
          <w:t>bevacizumab</w:t>
        </w:r>
      </w:ins>
    </w:p>
    <w:p w14:paraId="5511EE0B" w14:textId="7B89ED04" w:rsidR="007D3BD4" w:rsidRDefault="007D3BD4">
      <w:pPr>
        <w:spacing w:after="0" w:line="240" w:lineRule="auto"/>
        <w:ind w:left="360"/>
        <w:rPr>
          <w:ins w:id="56" w:author="Amy Furedy, RN, OCN" w:date="2015-01-28T13:51:00Z"/>
        </w:rPr>
        <w:pPrChange w:id="57" w:author="Amy Furedy, RN, OCN" w:date="2015-01-28T13:51:00Z">
          <w:pPr>
            <w:pStyle w:val="ListParagraph"/>
            <w:numPr>
              <w:numId w:val="23"/>
            </w:numPr>
            <w:spacing w:after="0" w:line="240" w:lineRule="auto"/>
            <w:ind w:hanging="360"/>
          </w:pPr>
        </w:pPrChange>
      </w:pPr>
      <w:ins w:id="58" w:author="Amy Furedy, RN, OCN" w:date="2015-01-28T13:51:00Z">
        <w:r>
          <w:t xml:space="preserve">endometrial cancer </w:t>
        </w:r>
      </w:ins>
    </w:p>
    <w:p w14:paraId="2EBBF3EF" w14:textId="17562822" w:rsidR="007D3BD4" w:rsidRDefault="007D3BD4">
      <w:pPr>
        <w:spacing w:after="0" w:line="240" w:lineRule="auto"/>
        <w:ind w:left="360"/>
        <w:rPr>
          <w:ins w:id="59" w:author="Amy Furedy, RN, OCN" w:date="2015-01-28T13:51:00Z"/>
        </w:rPr>
        <w:pPrChange w:id="60" w:author="Amy Furedy, RN, OCN" w:date="2015-01-28T13:51:00Z">
          <w:pPr>
            <w:pStyle w:val="ListParagraph"/>
            <w:numPr>
              <w:numId w:val="23"/>
            </w:numPr>
            <w:spacing w:after="0" w:line="240" w:lineRule="auto"/>
            <w:ind w:hanging="360"/>
          </w:pPr>
        </w:pPrChange>
      </w:pPr>
      <w:ins w:id="61" w:author="Amy Furedy, RN, OCN" w:date="2015-01-28T13:51:00Z">
        <w:r>
          <w:t>radiotherapy</w:t>
        </w:r>
      </w:ins>
    </w:p>
    <w:p w14:paraId="7556A072" w14:textId="5B7CB77A" w:rsidR="007D3BD4" w:rsidRDefault="007D3BD4">
      <w:pPr>
        <w:spacing w:after="0" w:line="240" w:lineRule="auto"/>
        <w:ind w:left="360"/>
        <w:rPr>
          <w:ins w:id="62" w:author="Amy Furedy, RN, OCN" w:date="2015-01-28T13:51:00Z"/>
        </w:rPr>
        <w:pPrChange w:id="63" w:author="Amy Furedy, RN, OCN" w:date="2015-01-28T13:51:00Z">
          <w:pPr>
            <w:pStyle w:val="ListParagraph"/>
            <w:numPr>
              <w:numId w:val="23"/>
            </w:numPr>
            <w:spacing w:after="0" w:line="240" w:lineRule="auto"/>
            <w:ind w:hanging="360"/>
          </w:pPr>
        </w:pPrChange>
      </w:pPr>
      <w:ins w:id="64" w:author="Amy Furedy, RN, OCN" w:date="2015-01-28T13:51:00Z">
        <w:r>
          <w:t>recurrent endometrial cancer</w:t>
        </w:r>
      </w:ins>
    </w:p>
    <w:p w14:paraId="5F4E576C" w14:textId="0A3D887A" w:rsidR="007D3BD4" w:rsidRDefault="007D3BD4">
      <w:pPr>
        <w:spacing w:after="0" w:line="240" w:lineRule="auto"/>
        <w:ind w:left="360"/>
        <w:rPr>
          <w:ins w:id="65" w:author="Amy Furedy, RN, OCN" w:date="2015-01-28T13:52:00Z"/>
        </w:rPr>
        <w:pPrChange w:id="66" w:author="Amy Furedy, RN, OCN" w:date="2015-01-28T13:51:00Z">
          <w:pPr>
            <w:pStyle w:val="ListParagraph"/>
            <w:numPr>
              <w:numId w:val="23"/>
            </w:numPr>
            <w:spacing w:after="0" w:line="240" w:lineRule="auto"/>
            <w:ind w:hanging="360"/>
          </w:pPr>
        </w:pPrChange>
      </w:pPr>
      <w:ins w:id="67" w:author="Amy Furedy, RN, OCN" w:date="2015-01-28T13:52:00Z">
        <w:r>
          <w:t>morcellation</w:t>
        </w:r>
      </w:ins>
    </w:p>
    <w:p w14:paraId="5A97BD14" w14:textId="7FB3CBC7" w:rsidR="007D3BD4" w:rsidRDefault="007D3BD4">
      <w:pPr>
        <w:spacing w:after="0" w:line="240" w:lineRule="auto"/>
        <w:ind w:left="360"/>
        <w:rPr>
          <w:ins w:id="68" w:author="Amy Furedy, RN, OCN" w:date="2015-01-28T13:52:00Z"/>
        </w:rPr>
        <w:pPrChange w:id="69" w:author="Amy Furedy, RN, OCN" w:date="2015-01-28T13:51:00Z">
          <w:pPr>
            <w:pStyle w:val="ListParagraph"/>
            <w:numPr>
              <w:numId w:val="23"/>
            </w:numPr>
            <w:spacing w:after="0" w:line="240" w:lineRule="auto"/>
            <w:ind w:hanging="360"/>
          </w:pPr>
        </w:pPrChange>
      </w:pPr>
      <w:ins w:id="70" w:author="Amy Furedy, RN, OCN" w:date="2015-01-28T13:52:00Z">
        <w:r>
          <w:t>uterus</w:t>
        </w:r>
      </w:ins>
    </w:p>
    <w:p w14:paraId="75A96C7C" w14:textId="7C22E949" w:rsidR="007D3BD4" w:rsidRDefault="007D3BD4">
      <w:pPr>
        <w:spacing w:after="0" w:line="240" w:lineRule="auto"/>
        <w:ind w:left="360"/>
        <w:rPr>
          <w:ins w:id="71" w:author="Amy Furedy, RN, OCN" w:date="2015-01-28T13:52:00Z"/>
        </w:rPr>
        <w:pPrChange w:id="72" w:author="Amy Furedy, RN, OCN" w:date="2015-01-28T13:51:00Z">
          <w:pPr>
            <w:pStyle w:val="ListParagraph"/>
            <w:numPr>
              <w:numId w:val="23"/>
            </w:numPr>
            <w:spacing w:after="0" w:line="240" w:lineRule="auto"/>
            <w:ind w:hanging="360"/>
          </w:pPr>
        </w:pPrChange>
      </w:pPr>
      <w:ins w:id="73" w:author="Amy Furedy, RN, OCN" w:date="2015-01-28T13:52:00Z">
        <w:r>
          <w:t>ovarian cancer</w:t>
        </w:r>
      </w:ins>
    </w:p>
    <w:p w14:paraId="0DBBE3E8" w14:textId="12310B41" w:rsidR="007D3BD4" w:rsidRDefault="007D3BD4">
      <w:pPr>
        <w:spacing w:after="0" w:line="240" w:lineRule="auto"/>
        <w:ind w:left="360"/>
        <w:rPr>
          <w:ins w:id="74" w:author="Amy Furedy, RN, OCN" w:date="2015-01-28T13:52:00Z"/>
        </w:rPr>
        <w:pPrChange w:id="75" w:author="Amy Furedy, RN, OCN" w:date="2015-01-28T13:51:00Z">
          <w:pPr>
            <w:pStyle w:val="ListParagraph"/>
            <w:numPr>
              <w:numId w:val="23"/>
            </w:numPr>
            <w:spacing w:after="0" w:line="240" w:lineRule="auto"/>
            <w:ind w:hanging="360"/>
          </w:pPr>
        </w:pPrChange>
      </w:pPr>
      <w:ins w:id="76" w:author="Amy Furedy, RN, OCN" w:date="2015-01-28T13:52:00Z">
        <w:r>
          <w:t>ovarian neoplasm</w:t>
        </w:r>
      </w:ins>
    </w:p>
    <w:p w14:paraId="625C8396" w14:textId="7A924908" w:rsidR="007D3BD4" w:rsidRDefault="007D3BD4">
      <w:pPr>
        <w:spacing w:after="0" w:line="240" w:lineRule="auto"/>
        <w:ind w:left="360"/>
        <w:rPr>
          <w:ins w:id="77" w:author="Amy Furedy, RN, OCN" w:date="2015-01-28T13:52:00Z"/>
        </w:rPr>
        <w:pPrChange w:id="78" w:author="Amy Furedy, RN, OCN" w:date="2015-01-28T13:51:00Z">
          <w:pPr>
            <w:pStyle w:val="ListParagraph"/>
            <w:numPr>
              <w:numId w:val="23"/>
            </w:numPr>
            <w:spacing w:after="0" w:line="240" w:lineRule="auto"/>
            <w:ind w:hanging="360"/>
          </w:pPr>
        </w:pPrChange>
      </w:pPr>
      <w:ins w:id="79" w:author="Amy Furedy, RN, OCN" w:date="2015-01-28T13:52:00Z">
        <w:r>
          <w:t>molecular testing</w:t>
        </w:r>
      </w:ins>
    </w:p>
    <w:p w14:paraId="7E897674" w14:textId="3DBCE53B" w:rsidR="007D3BD4" w:rsidRDefault="007D3BD4">
      <w:pPr>
        <w:spacing w:after="0" w:line="240" w:lineRule="auto"/>
        <w:ind w:left="360"/>
        <w:rPr>
          <w:ins w:id="80" w:author="Amy Furedy, RN, OCN" w:date="2015-01-28T13:52:00Z"/>
        </w:rPr>
        <w:pPrChange w:id="81" w:author="Amy Furedy, RN, OCN" w:date="2015-01-28T13:51:00Z">
          <w:pPr>
            <w:pStyle w:val="ListParagraph"/>
            <w:numPr>
              <w:numId w:val="23"/>
            </w:numPr>
            <w:spacing w:after="0" w:line="240" w:lineRule="auto"/>
            <w:ind w:hanging="360"/>
          </w:pPr>
        </w:pPrChange>
      </w:pPr>
      <w:ins w:id="82" w:author="Amy Furedy, RN, OCN" w:date="2015-01-28T13:52:00Z">
        <w:r>
          <w:t xml:space="preserve">imaging </w:t>
        </w:r>
      </w:ins>
    </w:p>
    <w:p w14:paraId="5908B2B6" w14:textId="73128F70" w:rsidR="007D3BD4" w:rsidRDefault="007D3BD4">
      <w:pPr>
        <w:spacing w:after="0" w:line="240" w:lineRule="auto"/>
        <w:ind w:left="360"/>
        <w:rPr>
          <w:ins w:id="83" w:author="Amy Furedy, RN, OCN" w:date="2015-01-28T13:52:00Z"/>
        </w:rPr>
        <w:pPrChange w:id="84" w:author="Amy Furedy, RN, OCN" w:date="2015-01-28T13:51:00Z">
          <w:pPr>
            <w:pStyle w:val="ListParagraph"/>
            <w:numPr>
              <w:numId w:val="23"/>
            </w:numPr>
            <w:spacing w:after="0" w:line="240" w:lineRule="auto"/>
            <w:ind w:hanging="360"/>
          </w:pPr>
        </w:pPrChange>
      </w:pPr>
      <w:ins w:id="85" w:author="Amy Furedy, RN, OCN" w:date="2015-01-28T13:52:00Z">
        <w:r>
          <w:t>PARP inhibitors</w:t>
        </w:r>
      </w:ins>
    </w:p>
    <w:p w14:paraId="12B2DE9B" w14:textId="1A88FD09" w:rsidR="007D3BD4" w:rsidRDefault="007D3BD4">
      <w:pPr>
        <w:spacing w:after="0" w:line="240" w:lineRule="auto"/>
        <w:ind w:left="360"/>
        <w:rPr>
          <w:ins w:id="86" w:author="Amy Furedy, RN, OCN" w:date="2015-01-28T13:52:00Z"/>
        </w:rPr>
        <w:pPrChange w:id="87" w:author="Amy Furedy, RN, OCN" w:date="2015-01-28T13:51:00Z">
          <w:pPr>
            <w:pStyle w:val="ListParagraph"/>
            <w:numPr>
              <w:numId w:val="23"/>
            </w:numPr>
            <w:spacing w:after="0" w:line="240" w:lineRule="auto"/>
            <w:ind w:hanging="360"/>
          </w:pPr>
        </w:pPrChange>
      </w:pPr>
      <w:ins w:id="88" w:author="Amy Furedy, RN, OCN" w:date="2015-01-28T13:52:00Z">
        <w:r>
          <w:t>MEK inhibitors</w:t>
        </w:r>
      </w:ins>
    </w:p>
    <w:p w14:paraId="2A159F32" w14:textId="41240965" w:rsidR="007D3BD4" w:rsidRDefault="007D3BD4">
      <w:pPr>
        <w:spacing w:after="0" w:line="240" w:lineRule="auto"/>
        <w:ind w:left="360"/>
        <w:rPr>
          <w:ins w:id="89" w:author="Amy Furedy, RN, OCN" w:date="2015-01-28T13:52:00Z"/>
        </w:rPr>
        <w:pPrChange w:id="90" w:author="Amy Furedy, RN, OCN" w:date="2015-01-28T13:51:00Z">
          <w:pPr>
            <w:pStyle w:val="ListParagraph"/>
            <w:numPr>
              <w:numId w:val="23"/>
            </w:numPr>
            <w:spacing w:after="0" w:line="240" w:lineRule="auto"/>
            <w:ind w:hanging="360"/>
          </w:pPr>
        </w:pPrChange>
      </w:pPr>
      <w:ins w:id="91" w:author="Amy Furedy, RN, OCN" w:date="2015-01-28T13:52:00Z">
        <w:r>
          <w:t>VEGF inhibitors</w:t>
        </w:r>
      </w:ins>
    </w:p>
    <w:p w14:paraId="145FFAC5" w14:textId="4482C590" w:rsidR="007D3BD4" w:rsidRDefault="00B60BC1">
      <w:pPr>
        <w:spacing w:after="0" w:line="240" w:lineRule="auto"/>
        <w:ind w:left="360"/>
        <w:rPr>
          <w:ins w:id="92" w:author="Amy Furedy, RN, OCN" w:date="2015-01-28T13:53:00Z"/>
        </w:rPr>
        <w:pPrChange w:id="93" w:author="Amy Furedy, RN, OCN" w:date="2015-01-28T13:51:00Z">
          <w:pPr>
            <w:pStyle w:val="ListParagraph"/>
            <w:numPr>
              <w:numId w:val="23"/>
            </w:numPr>
            <w:spacing w:after="0" w:line="240" w:lineRule="auto"/>
            <w:ind w:hanging="360"/>
          </w:pPr>
        </w:pPrChange>
      </w:pPr>
      <w:ins w:id="94" w:author="Amy Furedy, RN, OCN" w:date="2015-01-28T13:53:00Z">
        <w:r>
          <w:t>olaparib</w:t>
        </w:r>
      </w:ins>
    </w:p>
    <w:p w14:paraId="22DAF201" w14:textId="63D28F2A" w:rsidR="00B60BC1" w:rsidRDefault="00B60BC1">
      <w:pPr>
        <w:spacing w:after="0" w:line="240" w:lineRule="auto"/>
        <w:ind w:left="360"/>
        <w:rPr>
          <w:ins w:id="95" w:author="Amy Furedy, RN, OCN" w:date="2015-01-28T13:53:00Z"/>
        </w:rPr>
        <w:pPrChange w:id="96" w:author="Amy Furedy, RN, OCN" w:date="2015-01-28T13:51:00Z">
          <w:pPr>
            <w:pStyle w:val="ListParagraph"/>
            <w:numPr>
              <w:numId w:val="23"/>
            </w:numPr>
            <w:spacing w:after="0" w:line="240" w:lineRule="auto"/>
            <w:ind w:hanging="360"/>
          </w:pPr>
        </w:pPrChange>
      </w:pPr>
      <w:ins w:id="97" w:author="Amy Furedy, RN, OCN" w:date="2015-01-28T13:53:00Z">
        <w:r>
          <w:t>BRCA</w:t>
        </w:r>
      </w:ins>
    </w:p>
    <w:p w14:paraId="67E1FDCD" w14:textId="52B50BB6" w:rsidR="00B60BC1" w:rsidRDefault="00B60BC1">
      <w:pPr>
        <w:spacing w:after="0" w:line="240" w:lineRule="auto"/>
        <w:ind w:left="360"/>
        <w:rPr>
          <w:ins w:id="98" w:author="Amy Furedy, RN, OCN" w:date="2015-01-28T13:53:00Z"/>
        </w:rPr>
        <w:pPrChange w:id="99" w:author="Amy Furedy, RN, OCN" w:date="2015-01-28T13:51:00Z">
          <w:pPr>
            <w:pStyle w:val="ListParagraph"/>
            <w:numPr>
              <w:numId w:val="23"/>
            </w:numPr>
            <w:spacing w:after="0" w:line="240" w:lineRule="auto"/>
            <w:ind w:hanging="360"/>
          </w:pPr>
        </w:pPrChange>
      </w:pPr>
      <w:ins w:id="100" w:author="Amy Furedy, RN, OCN" w:date="2015-01-28T13:53:00Z">
        <w:r>
          <w:t>cediranib</w:t>
        </w:r>
      </w:ins>
    </w:p>
    <w:p w14:paraId="1FCB3B77" w14:textId="3D471BCB" w:rsidR="00B60BC1" w:rsidRDefault="00B60BC1">
      <w:pPr>
        <w:spacing w:after="0" w:line="240" w:lineRule="auto"/>
        <w:ind w:left="360"/>
        <w:rPr>
          <w:ins w:id="101" w:author="Amy Furedy, RN, OCN" w:date="2015-01-28T13:53:00Z"/>
        </w:rPr>
        <w:pPrChange w:id="102" w:author="Amy Furedy, RN, OCN" w:date="2015-01-28T13:51:00Z">
          <w:pPr>
            <w:pStyle w:val="ListParagraph"/>
            <w:numPr>
              <w:numId w:val="23"/>
            </w:numPr>
            <w:spacing w:after="0" w:line="240" w:lineRule="auto"/>
            <w:ind w:hanging="360"/>
          </w:pPr>
        </w:pPrChange>
      </w:pPr>
      <w:ins w:id="103" w:author="Amy Furedy, RN, OCN" w:date="2015-01-28T13:53:00Z">
        <w:r>
          <w:t>fragile patients</w:t>
        </w:r>
      </w:ins>
    </w:p>
    <w:p w14:paraId="068F29E6" w14:textId="289CFBFE" w:rsidR="00B60BC1" w:rsidRDefault="00B60BC1">
      <w:pPr>
        <w:spacing w:after="0" w:line="240" w:lineRule="auto"/>
        <w:ind w:left="360"/>
        <w:rPr>
          <w:ins w:id="104" w:author="Amy Furedy, RN, OCN" w:date="2015-01-28T13:53:00Z"/>
        </w:rPr>
        <w:pPrChange w:id="105" w:author="Amy Furedy, RN, OCN" w:date="2015-01-28T13:51:00Z">
          <w:pPr>
            <w:pStyle w:val="ListParagraph"/>
            <w:numPr>
              <w:numId w:val="23"/>
            </w:numPr>
            <w:spacing w:after="0" w:line="240" w:lineRule="auto"/>
            <w:ind w:hanging="360"/>
          </w:pPr>
        </w:pPrChange>
      </w:pPr>
      <w:ins w:id="106" w:author="Amy Furedy, RN, OCN" w:date="2015-01-28T13:53:00Z">
        <w:r>
          <w:t xml:space="preserve">first-line setting </w:t>
        </w:r>
      </w:ins>
    </w:p>
    <w:p w14:paraId="6C022046" w14:textId="146FB22A" w:rsidR="00B60BC1" w:rsidRDefault="00B60BC1">
      <w:pPr>
        <w:spacing w:after="0" w:line="240" w:lineRule="auto"/>
        <w:ind w:left="360"/>
        <w:rPr>
          <w:ins w:id="107" w:author="Amy Furedy, RN, OCN" w:date="2015-01-28T13:53:00Z"/>
        </w:rPr>
        <w:pPrChange w:id="108" w:author="Amy Furedy, RN, OCN" w:date="2015-01-28T13:51:00Z">
          <w:pPr>
            <w:pStyle w:val="ListParagraph"/>
            <w:numPr>
              <w:numId w:val="23"/>
            </w:numPr>
            <w:spacing w:after="0" w:line="240" w:lineRule="auto"/>
            <w:ind w:hanging="360"/>
          </w:pPr>
        </w:pPrChange>
      </w:pPr>
      <w:ins w:id="109" w:author="Amy Furedy, RN, OCN" w:date="2015-01-28T13:53:00Z">
        <w:r>
          <w:t>HIPEC</w:t>
        </w:r>
      </w:ins>
    </w:p>
    <w:p w14:paraId="297BFB98" w14:textId="14ABF148" w:rsidR="00B60BC1" w:rsidRDefault="00B60BC1">
      <w:pPr>
        <w:spacing w:after="0" w:line="240" w:lineRule="auto"/>
        <w:ind w:left="360"/>
        <w:rPr>
          <w:ins w:id="110" w:author="Amy Furedy, RN, OCN" w:date="2015-01-28T13:53:00Z"/>
        </w:rPr>
        <w:pPrChange w:id="111" w:author="Amy Furedy, RN, OCN" w:date="2015-01-28T13:51:00Z">
          <w:pPr>
            <w:pStyle w:val="ListParagraph"/>
            <w:numPr>
              <w:numId w:val="23"/>
            </w:numPr>
            <w:spacing w:after="0" w:line="240" w:lineRule="auto"/>
            <w:ind w:hanging="360"/>
          </w:pPr>
        </w:pPrChange>
      </w:pPr>
      <w:ins w:id="112" w:author="Amy Furedy, RN, OCN" w:date="2015-01-28T13:53:00Z">
        <w:r>
          <w:t>borderline ovarian tumors</w:t>
        </w:r>
      </w:ins>
    </w:p>
    <w:p w14:paraId="1C12B4B9" w14:textId="68AB99B7" w:rsidR="00B60BC1" w:rsidRDefault="00B60BC1">
      <w:pPr>
        <w:spacing w:after="0" w:line="240" w:lineRule="auto"/>
        <w:ind w:left="360"/>
        <w:rPr>
          <w:ins w:id="113" w:author="Amy Furedy, RN, OCN" w:date="2015-01-28T13:53:00Z"/>
        </w:rPr>
        <w:pPrChange w:id="114" w:author="Amy Furedy, RN, OCN" w:date="2015-01-28T13:51:00Z">
          <w:pPr>
            <w:pStyle w:val="ListParagraph"/>
            <w:numPr>
              <w:numId w:val="23"/>
            </w:numPr>
            <w:spacing w:after="0" w:line="240" w:lineRule="auto"/>
            <w:ind w:hanging="360"/>
          </w:pPr>
        </w:pPrChange>
      </w:pPr>
      <w:ins w:id="115" w:author="Amy Furedy, RN, OCN" w:date="2015-01-28T13:53:00Z">
        <w:r>
          <w:t>fertility</w:t>
        </w:r>
      </w:ins>
      <w:ins w:id="116" w:author="Heather Tomlinson" w:date="2015-02-03T11:59:00Z">
        <w:r w:rsidR="0051138B">
          <w:t>-</w:t>
        </w:r>
      </w:ins>
      <w:ins w:id="117" w:author="Amy Furedy, RN, OCN" w:date="2015-01-28T13:53:00Z">
        <w:del w:id="118" w:author="Heather Tomlinson" w:date="2015-02-03T11:59:00Z">
          <w:r w:rsidDel="0051138B">
            <w:delText xml:space="preserve"> </w:delText>
          </w:r>
        </w:del>
        <w:r>
          <w:t>sparing surgery</w:t>
        </w:r>
      </w:ins>
    </w:p>
    <w:p w14:paraId="235402FE" w14:textId="3A3E0C15" w:rsidR="00B60BC1" w:rsidRDefault="00B60BC1">
      <w:pPr>
        <w:spacing w:after="0" w:line="240" w:lineRule="auto"/>
        <w:ind w:left="360"/>
        <w:rPr>
          <w:ins w:id="119" w:author="Amy Furedy, RN, OCN" w:date="2015-01-28T13:53:00Z"/>
        </w:rPr>
        <w:pPrChange w:id="120" w:author="Amy Furedy, RN, OCN" w:date="2015-01-28T13:51:00Z">
          <w:pPr>
            <w:pStyle w:val="ListParagraph"/>
            <w:numPr>
              <w:numId w:val="23"/>
            </w:numPr>
            <w:spacing w:after="0" w:line="240" w:lineRule="auto"/>
            <w:ind w:hanging="360"/>
          </w:pPr>
        </w:pPrChange>
      </w:pPr>
      <w:ins w:id="121" w:author="Amy Furedy, RN, OCN" w:date="2015-01-28T13:53:00Z">
        <w:r>
          <w:t>platinum-resistant ovarian cancer</w:t>
        </w:r>
      </w:ins>
    </w:p>
    <w:p w14:paraId="477A4F39" w14:textId="4D561C86" w:rsidR="00B60BC1" w:rsidRDefault="00B60BC1">
      <w:pPr>
        <w:spacing w:after="0" w:line="240" w:lineRule="auto"/>
        <w:ind w:left="360"/>
        <w:rPr>
          <w:ins w:id="122" w:author="Amy Furedy, RN, OCN" w:date="2015-01-28T13:53:00Z"/>
        </w:rPr>
        <w:pPrChange w:id="123" w:author="Amy Furedy, RN, OCN" w:date="2015-01-28T13:51:00Z">
          <w:pPr>
            <w:pStyle w:val="ListParagraph"/>
            <w:numPr>
              <w:numId w:val="23"/>
            </w:numPr>
            <w:spacing w:after="0" w:line="240" w:lineRule="auto"/>
            <w:ind w:hanging="360"/>
          </w:pPr>
        </w:pPrChange>
      </w:pPr>
      <w:ins w:id="124" w:author="Amy Furedy, RN, OCN" w:date="2015-01-28T13:53:00Z">
        <w:r>
          <w:t>platinum-sensitive ovarian cancer</w:t>
        </w:r>
      </w:ins>
    </w:p>
    <w:p w14:paraId="79625B51" w14:textId="1A34F04D" w:rsidR="00B60BC1" w:rsidRDefault="00B60BC1">
      <w:pPr>
        <w:spacing w:after="0" w:line="240" w:lineRule="auto"/>
        <w:rPr>
          <w:ins w:id="125" w:author="Amy Furedy, RN, OCN" w:date="2015-01-28T13:54:00Z"/>
        </w:rPr>
        <w:pPrChange w:id="126" w:author="Amy Furedy, RN, OCN" w:date="2015-01-28T13:54:00Z">
          <w:pPr>
            <w:pStyle w:val="ListParagraph"/>
            <w:numPr>
              <w:numId w:val="23"/>
            </w:numPr>
            <w:spacing w:after="0" w:line="240" w:lineRule="auto"/>
            <w:ind w:hanging="360"/>
          </w:pPr>
        </w:pPrChange>
      </w:pPr>
      <w:ins w:id="127" w:author="Amy Furedy, RN, OCN" w:date="2015-01-28T13:54:00Z">
        <w:r>
          <w:t>later</w:t>
        </w:r>
      </w:ins>
      <w:ins w:id="128" w:author="Heather Tomlinson" w:date="2015-02-03T11:59:00Z">
        <w:r w:rsidR="0051138B">
          <w:t>-</w:t>
        </w:r>
      </w:ins>
      <w:ins w:id="129" w:author="Amy Furedy, RN, OCN" w:date="2015-01-28T13:54:00Z">
        <w:del w:id="130" w:author="Heather Tomlinson" w:date="2015-02-03T11:59:00Z">
          <w:r w:rsidDel="0051138B">
            <w:delText xml:space="preserve"> </w:delText>
          </w:r>
        </w:del>
        <w:r>
          <w:t>line treatment for ovarian cancer</w:t>
        </w:r>
      </w:ins>
    </w:p>
    <w:p w14:paraId="7B91224F" w14:textId="0B5A3D4A" w:rsidR="00B60BC1" w:rsidRDefault="00B60BC1">
      <w:pPr>
        <w:spacing w:after="0" w:line="240" w:lineRule="auto"/>
        <w:rPr>
          <w:ins w:id="131" w:author="Amy Furedy, RN, OCN" w:date="2015-01-28T13:54:00Z"/>
        </w:rPr>
        <w:pPrChange w:id="132" w:author="Amy Furedy, RN, OCN" w:date="2015-01-28T13:54:00Z">
          <w:pPr>
            <w:pStyle w:val="ListParagraph"/>
            <w:numPr>
              <w:numId w:val="23"/>
            </w:numPr>
            <w:spacing w:after="0" w:line="240" w:lineRule="auto"/>
            <w:ind w:hanging="360"/>
          </w:pPr>
        </w:pPrChange>
      </w:pPr>
      <w:ins w:id="133" w:author="Amy Furedy, RN, OCN" w:date="2015-01-28T13:54:00Z">
        <w:r>
          <w:t>trebananib</w:t>
        </w:r>
      </w:ins>
    </w:p>
    <w:p w14:paraId="2A2C94EE" w14:textId="071C5C68" w:rsidR="00B60BC1" w:rsidRDefault="00B60BC1">
      <w:pPr>
        <w:spacing w:after="0" w:line="240" w:lineRule="auto"/>
        <w:rPr>
          <w:ins w:id="134" w:author="Amy Furedy, RN, OCN" w:date="2015-01-28T13:56:00Z"/>
        </w:rPr>
        <w:pPrChange w:id="135" w:author="Amy Furedy, RN, OCN" w:date="2015-01-28T13:54:00Z">
          <w:pPr>
            <w:pStyle w:val="ListParagraph"/>
            <w:numPr>
              <w:numId w:val="23"/>
            </w:numPr>
            <w:spacing w:after="0" w:line="240" w:lineRule="auto"/>
            <w:ind w:hanging="360"/>
          </w:pPr>
        </w:pPrChange>
      </w:pPr>
      <w:ins w:id="136" w:author="Amy Furedy, RN, OCN" w:date="2015-01-28T13:56:00Z">
        <w:r>
          <w:t>carboplatin</w:t>
        </w:r>
      </w:ins>
    </w:p>
    <w:p w14:paraId="1FEDF6A8" w14:textId="51E4A551" w:rsidR="00B60BC1" w:rsidRDefault="00B60BC1">
      <w:pPr>
        <w:spacing w:after="0" w:line="240" w:lineRule="auto"/>
        <w:rPr>
          <w:ins w:id="137" w:author="Amy Furedy, RN, OCN" w:date="2015-01-28T13:56:00Z"/>
        </w:rPr>
        <w:pPrChange w:id="138" w:author="Amy Furedy, RN, OCN" w:date="2015-01-28T13:54:00Z">
          <w:pPr>
            <w:pStyle w:val="ListParagraph"/>
            <w:numPr>
              <w:numId w:val="23"/>
            </w:numPr>
            <w:spacing w:after="0" w:line="240" w:lineRule="auto"/>
            <w:ind w:hanging="360"/>
          </w:pPr>
        </w:pPrChange>
      </w:pPr>
      <w:ins w:id="139" w:author="Amy Furedy, RN, OCN" w:date="2015-01-28T13:56:00Z">
        <w:r>
          <w:t>paclitaxel</w:t>
        </w:r>
      </w:ins>
    </w:p>
    <w:p w14:paraId="6611BF4C" w14:textId="06279308" w:rsidR="00B60BC1" w:rsidRDefault="00B60BC1">
      <w:pPr>
        <w:spacing w:after="0" w:line="240" w:lineRule="auto"/>
        <w:rPr>
          <w:ins w:id="140" w:author="Amy Furedy, RN, OCN" w:date="2015-01-28T13:56:00Z"/>
        </w:rPr>
        <w:pPrChange w:id="141" w:author="Amy Furedy, RN, OCN" w:date="2015-01-28T13:54:00Z">
          <w:pPr>
            <w:pStyle w:val="ListParagraph"/>
            <w:numPr>
              <w:numId w:val="23"/>
            </w:numPr>
            <w:spacing w:after="0" w:line="240" w:lineRule="auto"/>
            <w:ind w:hanging="360"/>
          </w:pPr>
        </w:pPrChange>
      </w:pPr>
      <w:ins w:id="142" w:author="Amy Furedy, RN, OCN" w:date="2015-01-28T13:56:00Z">
        <w:r>
          <w:t>cisplatin</w:t>
        </w:r>
      </w:ins>
    </w:p>
    <w:p w14:paraId="6179510F" w14:textId="36F9F064" w:rsidR="00B60BC1" w:rsidRDefault="00B60BC1">
      <w:pPr>
        <w:spacing w:after="0" w:line="240" w:lineRule="auto"/>
        <w:rPr>
          <w:ins w:id="143" w:author="Amy Furedy, RN, OCN" w:date="2015-01-28T13:56:00Z"/>
        </w:rPr>
        <w:pPrChange w:id="144" w:author="Amy Furedy, RN, OCN" w:date="2015-01-28T13:54:00Z">
          <w:pPr>
            <w:pStyle w:val="ListParagraph"/>
            <w:numPr>
              <w:numId w:val="23"/>
            </w:numPr>
            <w:spacing w:after="0" w:line="240" w:lineRule="auto"/>
            <w:ind w:hanging="360"/>
          </w:pPr>
        </w:pPrChange>
      </w:pPr>
      <w:ins w:id="145" w:author="Amy Furedy, RN, OCN" w:date="2015-01-28T13:56:00Z">
        <w:r>
          <w:t>pegylated liposomal doxorubicin</w:t>
        </w:r>
      </w:ins>
    </w:p>
    <w:p w14:paraId="37404092" w14:textId="52AFBBD7" w:rsidR="00B60BC1" w:rsidRDefault="00B60BC1">
      <w:pPr>
        <w:spacing w:after="0" w:line="240" w:lineRule="auto"/>
        <w:rPr>
          <w:ins w:id="146" w:author="Amy Furedy, RN, OCN" w:date="2015-01-28T13:56:00Z"/>
        </w:rPr>
        <w:pPrChange w:id="147" w:author="Amy Furedy, RN, OCN" w:date="2015-01-28T13:54:00Z">
          <w:pPr>
            <w:pStyle w:val="ListParagraph"/>
            <w:numPr>
              <w:numId w:val="23"/>
            </w:numPr>
            <w:spacing w:after="0" w:line="240" w:lineRule="auto"/>
            <w:ind w:hanging="360"/>
          </w:pPr>
        </w:pPrChange>
      </w:pPr>
      <w:ins w:id="148" w:author="Amy Furedy, RN, OCN" w:date="2015-01-28T13:56:00Z">
        <w:r>
          <w:t>gemcitabine</w:t>
        </w:r>
      </w:ins>
    </w:p>
    <w:p w14:paraId="2D87ED84" w14:textId="5B04DFBA" w:rsidR="00B60BC1" w:rsidRDefault="00B60BC1">
      <w:pPr>
        <w:spacing w:after="0" w:line="240" w:lineRule="auto"/>
        <w:rPr>
          <w:ins w:id="149" w:author="Amy Furedy, RN, OCN" w:date="2015-01-28T13:56:00Z"/>
        </w:rPr>
        <w:pPrChange w:id="150" w:author="Amy Furedy, RN, OCN" w:date="2015-01-28T13:54:00Z">
          <w:pPr>
            <w:pStyle w:val="ListParagraph"/>
            <w:numPr>
              <w:numId w:val="23"/>
            </w:numPr>
            <w:spacing w:after="0" w:line="240" w:lineRule="auto"/>
            <w:ind w:hanging="360"/>
          </w:pPr>
        </w:pPrChange>
      </w:pPr>
      <w:ins w:id="151" w:author="Amy Furedy, RN, OCN" w:date="2015-01-28T13:56:00Z">
        <w:r>
          <w:t>nintedanib</w:t>
        </w:r>
      </w:ins>
    </w:p>
    <w:p w14:paraId="3AC60D9C" w14:textId="799F4297" w:rsidR="00B60BC1" w:rsidRDefault="00B60BC1">
      <w:pPr>
        <w:spacing w:after="0" w:line="240" w:lineRule="auto"/>
        <w:rPr>
          <w:ins w:id="152" w:author="Amy Furedy, RN, OCN" w:date="2015-01-28T13:57:00Z"/>
        </w:rPr>
        <w:pPrChange w:id="153" w:author="Amy Furedy, RN, OCN" w:date="2015-01-28T13:54:00Z">
          <w:pPr>
            <w:pStyle w:val="ListParagraph"/>
            <w:numPr>
              <w:numId w:val="23"/>
            </w:numPr>
            <w:spacing w:after="0" w:line="240" w:lineRule="auto"/>
            <w:ind w:hanging="360"/>
          </w:pPr>
        </w:pPrChange>
      </w:pPr>
      <w:ins w:id="154" w:author="Amy Furedy, RN, OCN" w:date="2015-01-28T13:57:00Z">
        <w:r>
          <w:t>fosbretabulin</w:t>
        </w:r>
      </w:ins>
    </w:p>
    <w:p w14:paraId="6507DC67" w14:textId="115AB83C" w:rsidR="00B60BC1" w:rsidRDefault="00B60BC1">
      <w:pPr>
        <w:spacing w:after="0" w:line="240" w:lineRule="auto"/>
        <w:rPr>
          <w:ins w:id="155" w:author="Amy Furedy, RN, OCN" w:date="2015-01-28T13:57:00Z"/>
        </w:rPr>
        <w:pPrChange w:id="156" w:author="Amy Furedy, RN, OCN" w:date="2015-01-28T13:54:00Z">
          <w:pPr>
            <w:pStyle w:val="ListParagraph"/>
            <w:numPr>
              <w:numId w:val="23"/>
            </w:numPr>
            <w:spacing w:after="0" w:line="240" w:lineRule="auto"/>
            <w:ind w:hanging="360"/>
          </w:pPr>
        </w:pPrChange>
      </w:pPr>
      <w:ins w:id="157" w:author="Amy Furedy, RN, OCN" w:date="2015-01-28T13:57:00Z">
        <w:r>
          <w:t>niraparib</w:t>
        </w:r>
      </w:ins>
    </w:p>
    <w:p w14:paraId="6DCA9FA0" w14:textId="605A9A0E" w:rsidR="00B60BC1" w:rsidRDefault="00B60BC1">
      <w:pPr>
        <w:spacing w:after="0" w:line="240" w:lineRule="auto"/>
        <w:rPr>
          <w:ins w:id="158" w:author="Amy Furedy, RN, OCN" w:date="2015-01-28T13:57:00Z"/>
        </w:rPr>
        <w:pPrChange w:id="159" w:author="Amy Furedy, RN, OCN" w:date="2015-01-28T13:54:00Z">
          <w:pPr>
            <w:pStyle w:val="ListParagraph"/>
            <w:numPr>
              <w:numId w:val="23"/>
            </w:numPr>
            <w:spacing w:after="0" w:line="240" w:lineRule="auto"/>
            <w:ind w:hanging="360"/>
          </w:pPr>
        </w:pPrChange>
      </w:pPr>
      <w:ins w:id="160" w:author="Amy Furedy, RN, OCN" w:date="2015-01-28T13:57:00Z">
        <w:r>
          <w:t>rucaparib</w:t>
        </w:r>
      </w:ins>
    </w:p>
    <w:p w14:paraId="0ED4F723" w14:textId="42A8C763" w:rsidR="00B60BC1" w:rsidRDefault="00B60BC1">
      <w:pPr>
        <w:spacing w:after="0" w:line="240" w:lineRule="auto"/>
        <w:rPr>
          <w:ins w:id="161" w:author="Amy Furedy, RN, OCN" w:date="2015-01-28T13:57:00Z"/>
        </w:rPr>
        <w:pPrChange w:id="162" w:author="Amy Furedy, RN, OCN" w:date="2015-01-28T13:54:00Z">
          <w:pPr>
            <w:pStyle w:val="ListParagraph"/>
            <w:numPr>
              <w:numId w:val="23"/>
            </w:numPr>
            <w:spacing w:after="0" w:line="240" w:lineRule="auto"/>
            <w:ind w:hanging="360"/>
          </w:pPr>
        </w:pPrChange>
      </w:pPr>
      <w:ins w:id="163" w:author="Amy Furedy, RN, OCN" w:date="2015-01-28T13:57:00Z">
        <w:r>
          <w:t>pazopanib</w:t>
        </w:r>
      </w:ins>
    </w:p>
    <w:p w14:paraId="1B19AA59" w14:textId="77777777" w:rsidR="00B60BC1" w:rsidRDefault="00B60BC1">
      <w:pPr>
        <w:spacing w:after="0" w:line="240" w:lineRule="auto"/>
        <w:pPrChange w:id="164" w:author="Amy Furedy, RN, OCN" w:date="2015-01-28T13:54:00Z">
          <w:pPr>
            <w:pStyle w:val="ListParagraph"/>
            <w:numPr>
              <w:numId w:val="23"/>
            </w:numPr>
            <w:spacing w:after="0" w:line="240" w:lineRule="auto"/>
            <w:ind w:hanging="360"/>
          </w:pPr>
        </w:pPrChange>
      </w:pPr>
    </w:p>
    <w:p w14:paraId="162D7663" w14:textId="77777777" w:rsidR="00A87A60" w:rsidRDefault="00A87A60" w:rsidP="00BC31C6">
      <w:pPr>
        <w:spacing w:after="0" w:line="240" w:lineRule="auto"/>
      </w:pPr>
    </w:p>
    <w:p w14:paraId="4E3281AD" w14:textId="17FDAE0B" w:rsidR="001F09B9" w:rsidRPr="001F09B9" w:rsidRDefault="001F09B9" w:rsidP="001F09B9">
      <w:pPr>
        <w:pStyle w:val="ListParagraph"/>
        <w:numPr>
          <w:ilvl w:val="0"/>
          <w:numId w:val="23"/>
        </w:numPr>
        <w:rPr>
          <w:b/>
        </w:rPr>
      </w:pPr>
      <w:r w:rsidRPr="001F09B9">
        <w:rPr>
          <w:b/>
        </w:rPr>
        <w:t>E-blast Subject Header</w:t>
      </w:r>
    </w:p>
    <w:p w14:paraId="5F4E47AE" w14:textId="0FA50DB4" w:rsidR="00277680" w:rsidRDefault="00277680" w:rsidP="001F09B9">
      <w:pPr>
        <w:pStyle w:val="ListParagraph"/>
      </w:pPr>
      <w:del w:id="165" w:author="Heather Tomlinson" w:date="2015-02-03T12:09:00Z">
        <w:r w:rsidRPr="00277680" w:rsidDel="00231BD9">
          <w:rPr>
            <w:b/>
            <w:highlight w:val="lightGray"/>
          </w:rPr>
          <w:delText>Webcast with downloadable slides</w:delText>
        </w:r>
        <w:r w:rsidRPr="00277680" w:rsidDel="00231BD9">
          <w:delText>:</w:delText>
        </w:r>
        <w:r w:rsidDel="00231BD9">
          <w:delText xml:space="preserve"> </w:delText>
        </w:r>
      </w:del>
      <w:r w:rsidRPr="00277680">
        <w:t xml:space="preserve">New </w:t>
      </w:r>
      <w:del w:id="166" w:author="Heather Tomlinson" w:date="2015-02-03T12:09:00Z">
        <w:r w:rsidRPr="00277680" w:rsidDel="00231BD9">
          <w:delText>Interactive Activity</w:delText>
        </w:r>
      </w:del>
      <w:ins w:id="167" w:author="Heather Tomlinson" w:date="2015-02-03T12:09:00Z">
        <w:r w:rsidR="00231BD9">
          <w:t>Webcast</w:t>
        </w:r>
      </w:ins>
      <w:r>
        <w:t xml:space="preserve">: </w:t>
      </w:r>
      <w:r w:rsidR="003825E5">
        <w:t>2015 Progress and Controversies in Gynecologic Oncology Conference</w:t>
      </w:r>
    </w:p>
    <w:p w14:paraId="376A803C" w14:textId="7A0A94DD" w:rsidR="005128C3" w:rsidRPr="00A31ACC" w:rsidRDefault="005128C3" w:rsidP="001F09B9"/>
    <w:sectPr w:rsidR="005128C3"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eather Tomlinson" w:date="2015-02-03T11:33:00Z" w:initials="HT">
    <w:p w14:paraId="3AD91A7F" w14:textId="7ADCFA99" w:rsidR="00C458FA" w:rsidRDefault="00C458FA">
      <w:pPr>
        <w:pStyle w:val="CommentText"/>
      </w:pPr>
      <w:r>
        <w:rPr>
          <w:rStyle w:val="CommentReference"/>
        </w:rPr>
        <w:annotationRef/>
      </w:r>
      <w:r>
        <w:t>Since it’s not checked above, I assume we aren’t including a Podcast?</w:t>
      </w:r>
    </w:p>
  </w:comment>
  <w:comment w:id="13" w:author="Briana Devaser" w:date="2015-02-02T11:09:00Z" w:initials="BD">
    <w:p w14:paraId="253FEFF7" w14:textId="221637DE" w:rsidR="00A97A27" w:rsidRDefault="00A97A27">
      <w:pPr>
        <w:pStyle w:val="CommentText"/>
      </w:pPr>
      <w:r>
        <w:rPr>
          <w:rStyle w:val="CommentReference"/>
        </w:rPr>
        <w:annotationRef/>
      </w:r>
      <w:r>
        <w:t>Will add in layout or when I know # of posttest questions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5B6DF" w14:textId="77777777" w:rsidR="00FF39BE" w:rsidRDefault="00FF39BE" w:rsidP="007A0164">
      <w:pPr>
        <w:spacing w:after="0" w:line="240" w:lineRule="auto"/>
      </w:pPr>
      <w:r>
        <w:separator/>
      </w:r>
    </w:p>
  </w:endnote>
  <w:endnote w:type="continuationSeparator" w:id="0">
    <w:p w14:paraId="2007EF8E" w14:textId="77777777" w:rsidR="00FF39BE" w:rsidRDefault="00FF39BE" w:rsidP="007A0164">
      <w:pPr>
        <w:spacing w:after="0" w:line="240" w:lineRule="auto"/>
      </w:pPr>
      <w:r>
        <w:continuationSeparator/>
      </w:r>
    </w:p>
  </w:endnote>
  <w:endnote w:type="continuationNotice" w:id="1">
    <w:p w14:paraId="5645773D" w14:textId="77777777" w:rsidR="00FF39BE" w:rsidRDefault="00FF3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liss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A87A60" w:rsidRDefault="00A87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C37BB" w14:textId="77777777" w:rsidR="00FF39BE" w:rsidRDefault="00FF39BE" w:rsidP="007A0164">
      <w:pPr>
        <w:spacing w:after="0" w:line="240" w:lineRule="auto"/>
      </w:pPr>
      <w:r>
        <w:separator/>
      </w:r>
    </w:p>
  </w:footnote>
  <w:footnote w:type="continuationSeparator" w:id="0">
    <w:p w14:paraId="61158425" w14:textId="77777777" w:rsidR="00FF39BE" w:rsidRDefault="00FF39BE" w:rsidP="007A0164">
      <w:pPr>
        <w:spacing w:after="0" w:line="240" w:lineRule="auto"/>
      </w:pPr>
      <w:r>
        <w:continuationSeparator/>
      </w:r>
    </w:p>
  </w:footnote>
  <w:footnote w:type="continuationNotice" w:id="1">
    <w:p w14:paraId="49417599" w14:textId="77777777" w:rsidR="00FF39BE" w:rsidRDefault="00FF39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A87A60" w:rsidRDefault="00A87A60" w:rsidP="007A0164">
    <w:pPr>
      <w:pStyle w:val="Header"/>
      <w:pBdr>
        <w:bottom w:val="single" w:sz="12" w:space="1" w:color="auto"/>
      </w:pBdr>
      <w:jc w:val="center"/>
      <w:rPr>
        <w:sz w:val="28"/>
      </w:rPr>
    </w:pPr>
    <w:r w:rsidRPr="007A0164">
      <w:rPr>
        <w:sz w:val="28"/>
      </w:rPr>
      <w:t>ALL COPY TEMPLATE</w:t>
    </w:r>
  </w:p>
  <w:p w14:paraId="45BF219F" w14:textId="77777777" w:rsidR="00A87A60" w:rsidRPr="007A0164" w:rsidRDefault="00A87A60"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57B61"/>
    <w:multiLevelType w:val="hybridMultilevel"/>
    <w:tmpl w:val="B9C8DA46"/>
    <w:lvl w:ilvl="0" w:tplc="45E6EC60">
      <w:start w:val="15"/>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66E8A"/>
    <w:multiLevelType w:val="multilevel"/>
    <w:tmpl w:val="E9A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E15F0"/>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E1335"/>
    <w:multiLevelType w:val="hybridMultilevel"/>
    <w:tmpl w:val="3002451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D93503"/>
    <w:multiLevelType w:val="hybridMultilevel"/>
    <w:tmpl w:val="42CA9AFE"/>
    <w:lvl w:ilvl="0" w:tplc="47DAC5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A0464"/>
    <w:multiLevelType w:val="hybridMultilevel"/>
    <w:tmpl w:val="D92879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3"/>
  </w:num>
  <w:num w:numId="4">
    <w:abstractNumId w:val="10"/>
  </w:num>
  <w:num w:numId="5">
    <w:abstractNumId w:val="15"/>
  </w:num>
  <w:num w:numId="6">
    <w:abstractNumId w:val="22"/>
  </w:num>
  <w:num w:numId="7">
    <w:abstractNumId w:val="9"/>
  </w:num>
  <w:num w:numId="8">
    <w:abstractNumId w:val="17"/>
  </w:num>
  <w:num w:numId="9">
    <w:abstractNumId w:val="1"/>
  </w:num>
  <w:num w:numId="10">
    <w:abstractNumId w:val="18"/>
  </w:num>
  <w:num w:numId="11">
    <w:abstractNumId w:val="19"/>
  </w:num>
  <w:num w:numId="12">
    <w:abstractNumId w:val="23"/>
  </w:num>
  <w:num w:numId="13">
    <w:abstractNumId w:val="3"/>
  </w:num>
  <w:num w:numId="14">
    <w:abstractNumId w:val="16"/>
  </w:num>
  <w:num w:numId="15">
    <w:abstractNumId w:val="6"/>
  </w:num>
  <w:num w:numId="16">
    <w:abstractNumId w:val="0"/>
  </w:num>
  <w:num w:numId="17">
    <w:abstractNumId w:val="8"/>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20"/>
  </w:num>
  <w:num w:numId="22">
    <w:abstractNumId w:val="14"/>
  </w:num>
  <w:num w:numId="23">
    <w:abstractNumId w:val="5"/>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73521"/>
    <w:rsid w:val="000804B3"/>
    <w:rsid w:val="00082AEE"/>
    <w:rsid w:val="00083B58"/>
    <w:rsid w:val="00091FEC"/>
    <w:rsid w:val="000B0CD6"/>
    <w:rsid w:val="001014D3"/>
    <w:rsid w:val="0014011D"/>
    <w:rsid w:val="00143AB7"/>
    <w:rsid w:val="00183963"/>
    <w:rsid w:val="001844FA"/>
    <w:rsid w:val="00195FD8"/>
    <w:rsid w:val="001B0EA4"/>
    <w:rsid w:val="001F09B9"/>
    <w:rsid w:val="002025CD"/>
    <w:rsid w:val="0020366E"/>
    <w:rsid w:val="0020510A"/>
    <w:rsid w:val="00215049"/>
    <w:rsid w:val="00217D0A"/>
    <w:rsid w:val="002277CB"/>
    <w:rsid w:val="00227DFC"/>
    <w:rsid w:val="00231BD9"/>
    <w:rsid w:val="00235074"/>
    <w:rsid w:val="00267A30"/>
    <w:rsid w:val="00277680"/>
    <w:rsid w:val="00285C5C"/>
    <w:rsid w:val="002A0559"/>
    <w:rsid w:val="002A3E42"/>
    <w:rsid w:val="002B36FF"/>
    <w:rsid w:val="002C0E35"/>
    <w:rsid w:val="002C2D1B"/>
    <w:rsid w:val="002C3D5D"/>
    <w:rsid w:val="002D24B9"/>
    <w:rsid w:val="002D6540"/>
    <w:rsid w:val="002F1E5A"/>
    <w:rsid w:val="00314676"/>
    <w:rsid w:val="00323557"/>
    <w:rsid w:val="00326C53"/>
    <w:rsid w:val="00335698"/>
    <w:rsid w:val="003825E5"/>
    <w:rsid w:val="003A12FE"/>
    <w:rsid w:val="003B58AE"/>
    <w:rsid w:val="003C0CFB"/>
    <w:rsid w:val="003F64AF"/>
    <w:rsid w:val="003F7B54"/>
    <w:rsid w:val="00424CB2"/>
    <w:rsid w:val="004261CA"/>
    <w:rsid w:val="004421DD"/>
    <w:rsid w:val="004469C0"/>
    <w:rsid w:val="004A6934"/>
    <w:rsid w:val="004A7029"/>
    <w:rsid w:val="004D7A60"/>
    <w:rsid w:val="004F69C2"/>
    <w:rsid w:val="00507217"/>
    <w:rsid w:val="0051138B"/>
    <w:rsid w:val="005128C3"/>
    <w:rsid w:val="00514E20"/>
    <w:rsid w:val="00523BED"/>
    <w:rsid w:val="0053113C"/>
    <w:rsid w:val="00532778"/>
    <w:rsid w:val="00552E26"/>
    <w:rsid w:val="00573206"/>
    <w:rsid w:val="0057796A"/>
    <w:rsid w:val="005A343A"/>
    <w:rsid w:val="005A412D"/>
    <w:rsid w:val="005B5B5D"/>
    <w:rsid w:val="00603B32"/>
    <w:rsid w:val="0061087D"/>
    <w:rsid w:val="00610CA3"/>
    <w:rsid w:val="00617FD1"/>
    <w:rsid w:val="00620F8A"/>
    <w:rsid w:val="006235A4"/>
    <w:rsid w:val="00625D49"/>
    <w:rsid w:val="006334D0"/>
    <w:rsid w:val="00645CE0"/>
    <w:rsid w:val="00651AF6"/>
    <w:rsid w:val="0067103F"/>
    <w:rsid w:val="00686FC9"/>
    <w:rsid w:val="00687636"/>
    <w:rsid w:val="0069073F"/>
    <w:rsid w:val="006A2125"/>
    <w:rsid w:val="006A4DEA"/>
    <w:rsid w:val="006A5CA4"/>
    <w:rsid w:val="006B2745"/>
    <w:rsid w:val="006B65D4"/>
    <w:rsid w:val="006D0598"/>
    <w:rsid w:val="006E0856"/>
    <w:rsid w:val="006E10BC"/>
    <w:rsid w:val="006F4251"/>
    <w:rsid w:val="007059B6"/>
    <w:rsid w:val="007128FF"/>
    <w:rsid w:val="00713824"/>
    <w:rsid w:val="00717044"/>
    <w:rsid w:val="00734A18"/>
    <w:rsid w:val="0074563C"/>
    <w:rsid w:val="0075239A"/>
    <w:rsid w:val="007565B6"/>
    <w:rsid w:val="0077075E"/>
    <w:rsid w:val="00780D0C"/>
    <w:rsid w:val="007941D1"/>
    <w:rsid w:val="007A0164"/>
    <w:rsid w:val="007B3532"/>
    <w:rsid w:val="007B3A0F"/>
    <w:rsid w:val="007D3BD4"/>
    <w:rsid w:val="007D7B2C"/>
    <w:rsid w:val="007E386D"/>
    <w:rsid w:val="007F2078"/>
    <w:rsid w:val="007F41E1"/>
    <w:rsid w:val="00803D14"/>
    <w:rsid w:val="00806038"/>
    <w:rsid w:val="00816589"/>
    <w:rsid w:val="00844244"/>
    <w:rsid w:val="00847793"/>
    <w:rsid w:val="00874B57"/>
    <w:rsid w:val="008815DD"/>
    <w:rsid w:val="00882B92"/>
    <w:rsid w:val="00885D09"/>
    <w:rsid w:val="00887D38"/>
    <w:rsid w:val="008E0820"/>
    <w:rsid w:val="008F0A95"/>
    <w:rsid w:val="008F3989"/>
    <w:rsid w:val="0090063D"/>
    <w:rsid w:val="009015DB"/>
    <w:rsid w:val="0091793F"/>
    <w:rsid w:val="0092265D"/>
    <w:rsid w:val="00925D5A"/>
    <w:rsid w:val="00952974"/>
    <w:rsid w:val="00954B15"/>
    <w:rsid w:val="00963419"/>
    <w:rsid w:val="00985310"/>
    <w:rsid w:val="009A17CA"/>
    <w:rsid w:val="009C0D7C"/>
    <w:rsid w:val="009D0EF3"/>
    <w:rsid w:val="009D7D6F"/>
    <w:rsid w:val="009E1A34"/>
    <w:rsid w:val="009E3A02"/>
    <w:rsid w:val="009E447D"/>
    <w:rsid w:val="009E5B13"/>
    <w:rsid w:val="00A21EB2"/>
    <w:rsid w:val="00A26DF5"/>
    <w:rsid w:val="00A31ACC"/>
    <w:rsid w:val="00A43D02"/>
    <w:rsid w:val="00A868F4"/>
    <w:rsid w:val="00A873FE"/>
    <w:rsid w:val="00A87A60"/>
    <w:rsid w:val="00A97A27"/>
    <w:rsid w:val="00AC6372"/>
    <w:rsid w:val="00AE2417"/>
    <w:rsid w:val="00B10689"/>
    <w:rsid w:val="00B60BC1"/>
    <w:rsid w:val="00B61FE1"/>
    <w:rsid w:val="00B6341F"/>
    <w:rsid w:val="00B74B2D"/>
    <w:rsid w:val="00B85FDF"/>
    <w:rsid w:val="00B91749"/>
    <w:rsid w:val="00B95987"/>
    <w:rsid w:val="00BA44FF"/>
    <w:rsid w:val="00BA6C74"/>
    <w:rsid w:val="00BB5FC0"/>
    <w:rsid w:val="00BC22EC"/>
    <w:rsid w:val="00BC31C6"/>
    <w:rsid w:val="00BD3624"/>
    <w:rsid w:val="00BE0192"/>
    <w:rsid w:val="00BE7A4F"/>
    <w:rsid w:val="00BF20C5"/>
    <w:rsid w:val="00C04226"/>
    <w:rsid w:val="00C06B67"/>
    <w:rsid w:val="00C20BB6"/>
    <w:rsid w:val="00C30556"/>
    <w:rsid w:val="00C34304"/>
    <w:rsid w:val="00C36C2B"/>
    <w:rsid w:val="00C438A5"/>
    <w:rsid w:val="00C44415"/>
    <w:rsid w:val="00C458FA"/>
    <w:rsid w:val="00C475F1"/>
    <w:rsid w:val="00C500A6"/>
    <w:rsid w:val="00C7566C"/>
    <w:rsid w:val="00C912C3"/>
    <w:rsid w:val="00CA0F78"/>
    <w:rsid w:val="00CA4A43"/>
    <w:rsid w:val="00CC5F4C"/>
    <w:rsid w:val="00CE61B0"/>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27C5"/>
    <w:rsid w:val="00E93571"/>
    <w:rsid w:val="00E96503"/>
    <w:rsid w:val="00EA0CBB"/>
    <w:rsid w:val="00EB1FBF"/>
    <w:rsid w:val="00EB300B"/>
    <w:rsid w:val="00EE2164"/>
    <w:rsid w:val="00EF1FEE"/>
    <w:rsid w:val="00F3390F"/>
    <w:rsid w:val="00F3569D"/>
    <w:rsid w:val="00F35E99"/>
    <w:rsid w:val="00F46545"/>
    <w:rsid w:val="00F56A34"/>
    <w:rsid w:val="00F617D4"/>
    <w:rsid w:val="00F95962"/>
    <w:rsid w:val="00FB47F3"/>
    <w:rsid w:val="00FD3405"/>
    <w:rsid w:val="00FE0ED7"/>
    <w:rsid w:val="00FF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3825E5"/>
    <w:pPr>
      <w:spacing w:after="0" w:line="240" w:lineRule="auto"/>
    </w:pPr>
  </w:style>
  <w:style w:type="paragraph" w:styleId="NormalWeb">
    <w:name w:val="Normal (Web)"/>
    <w:basedOn w:val="Normal"/>
    <w:uiPriority w:val="99"/>
    <w:semiHidden/>
    <w:unhideWhenUsed/>
    <w:rsid w:val="003825E5"/>
    <w:pPr>
      <w:spacing w:before="100" w:beforeAutospacing="1" w:after="150" w:line="240" w:lineRule="auto"/>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3825E5"/>
    <w:pPr>
      <w:spacing w:after="0" w:line="240" w:lineRule="auto"/>
    </w:pPr>
  </w:style>
  <w:style w:type="paragraph" w:styleId="NormalWeb">
    <w:name w:val="Normal (Web)"/>
    <w:basedOn w:val="Normal"/>
    <w:uiPriority w:val="99"/>
    <w:semiHidden/>
    <w:unhideWhenUsed/>
    <w:rsid w:val="003825E5"/>
    <w:pPr>
      <w:spacing w:before="100" w:beforeAutospacing="1" w:after="150"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880698627">
      <w:bodyDiv w:val="1"/>
      <w:marLeft w:val="0"/>
      <w:marRight w:val="0"/>
      <w:marTop w:val="0"/>
      <w:marBottom w:val="0"/>
      <w:divBdr>
        <w:top w:val="none" w:sz="0" w:space="0" w:color="auto"/>
        <w:left w:val="none" w:sz="0" w:space="0" w:color="auto"/>
        <w:bottom w:val="none" w:sz="0" w:space="0" w:color="auto"/>
        <w:right w:val="none" w:sz="0" w:space="0" w:color="auto"/>
      </w:divBdr>
      <w:divsChild>
        <w:div w:id="1264612546">
          <w:marLeft w:val="0"/>
          <w:marRight w:val="0"/>
          <w:marTop w:val="0"/>
          <w:marBottom w:val="100"/>
          <w:divBdr>
            <w:top w:val="none" w:sz="0" w:space="0" w:color="auto"/>
            <w:left w:val="none" w:sz="0" w:space="0" w:color="auto"/>
            <w:bottom w:val="none" w:sz="0" w:space="0" w:color="auto"/>
            <w:right w:val="none" w:sz="0" w:space="0" w:color="auto"/>
          </w:divBdr>
          <w:divsChild>
            <w:div w:id="643244106">
              <w:marLeft w:val="0"/>
              <w:marRight w:val="0"/>
              <w:marTop w:val="0"/>
              <w:marBottom w:val="0"/>
              <w:divBdr>
                <w:top w:val="none" w:sz="0" w:space="0" w:color="auto"/>
                <w:left w:val="none" w:sz="0" w:space="0" w:color="auto"/>
                <w:bottom w:val="none" w:sz="0" w:space="0" w:color="auto"/>
                <w:right w:val="none" w:sz="0" w:space="0" w:color="auto"/>
              </w:divBdr>
              <w:divsChild>
                <w:div w:id="1838305620">
                  <w:marLeft w:val="0"/>
                  <w:marRight w:val="0"/>
                  <w:marTop w:val="225"/>
                  <w:marBottom w:val="150"/>
                  <w:divBdr>
                    <w:top w:val="none" w:sz="0" w:space="0" w:color="auto"/>
                    <w:left w:val="none" w:sz="0" w:space="0" w:color="auto"/>
                    <w:bottom w:val="none" w:sz="0" w:space="0" w:color="auto"/>
                    <w:right w:val="none" w:sz="0" w:space="0" w:color="auto"/>
                  </w:divBdr>
                  <w:divsChild>
                    <w:div w:id="1249076000">
                      <w:marLeft w:val="0"/>
                      <w:marRight w:val="0"/>
                      <w:marTop w:val="0"/>
                      <w:marBottom w:val="0"/>
                      <w:divBdr>
                        <w:top w:val="none" w:sz="0" w:space="0" w:color="auto"/>
                        <w:left w:val="none" w:sz="0" w:space="0" w:color="auto"/>
                        <w:bottom w:val="none" w:sz="0" w:space="0" w:color="auto"/>
                        <w:right w:val="none" w:sz="0" w:space="0" w:color="auto"/>
                      </w:divBdr>
                      <w:divsChild>
                        <w:div w:id="579216842">
                          <w:marLeft w:val="0"/>
                          <w:marRight w:val="0"/>
                          <w:marTop w:val="0"/>
                          <w:marBottom w:val="0"/>
                          <w:divBdr>
                            <w:top w:val="none" w:sz="0" w:space="0" w:color="auto"/>
                            <w:left w:val="none" w:sz="0" w:space="0" w:color="auto"/>
                            <w:bottom w:val="none" w:sz="0" w:space="0" w:color="auto"/>
                            <w:right w:val="none" w:sz="0" w:space="0" w:color="auto"/>
                          </w:divBdr>
                          <w:divsChild>
                            <w:div w:id="949123185">
                              <w:marLeft w:val="0"/>
                              <w:marRight w:val="0"/>
                              <w:marTop w:val="0"/>
                              <w:marBottom w:val="0"/>
                              <w:divBdr>
                                <w:top w:val="none" w:sz="0" w:space="0" w:color="auto"/>
                                <w:left w:val="none" w:sz="0" w:space="0" w:color="auto"/>
                                <w:bottom w:val="none" w:sz="0" w:space="0" w:color="auto"/>
                                <w:right w:val="none" w:sz="0" w:space="0" w:color="auto"/>
                              </w:divBdr>
                              <w:divsChild>
                                <w:div w:id="123500334">
                                  <w:marLeft w:val="0"/>
                                  <w:marRight w:val="0"/>
                                  <w:marTop w:val="0"/>
                                  <w:marBottom w:val="0"/>
                                  <w:divBdr>
                                    <w:top w:val="none" w:sz="0" w:space="0" w:color="auto"/>
                                    <w:left w:val="single" w:sz="6" w:space="11" w:color="A2A2A2"/>
                                    <w:bottom w:val="single" w:sz="6" w:space="11" w:color="A2A2A2"/>
                                    <w:right w:val="single" w:sz="6" w:space="11" w:color="A2A2A2"/>
                                  </w:divBdr>
                                  <w:divsChild>
                                    <w:div w:id="9780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webcast-gynconference201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rIMEoncology.org/webcast-gynconference201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primeoncology.org/footer-e-pages/terms_of_use.aspx"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liss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9302B"/>
    <w:rsid w:val="001C345D"/>
    <w:rsid w:val="00285E65"/>
    <w:rsid w:val="002C6A0F"/>
    <w:rsid w:val="002F618E"/>
    <w:rsid w:val="00477241"/>
    <w:rsid w:val="005A7D54"/>
    <w:rsid w:val="00676D7C"/>
    <w:rsid w:val="00740A67"/>
    <w:rsid w:val="007447AC"/>
    <w:rsid w:val="00936577"/>
    <w:rsid w:val="00963621"/>
    <w:rsid w:val="00972CB7"/>
    <w:rsid w:val="00AA21D9"/>
    <w:rsid w:val="00B92D32"/>
    <w:rsid w:val="00E946B1"/>
    <w:rsid w:val="00F42CAF"/>
    <w:rsid w:val="00FB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33626-F43F-4ACA-9C7C-CA053A236123}">
  <ds:schemaRefs>
    <ds:schemaRef ds:uri="http://schemas.openxmlformats.org/officeDocument/2006/bibliography"/>
  </ds:schemaRefs>
</ds:datastoreItem>
</file>

<file path=customXml/itemProps2.xml><?xml version="1.0" encoding="utf-8"?>
<ds:datastoreItem xmlns:ds="http://schemas.openxmlformats.org/officeDocument/2006/customXml" ds:itemID="{570BEF16-0938-4DE7-87DD-87D70D78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Heather Tomlinson</cp:lastModifiedBy>
  <cp:revision>3</cp:revision>
  <cp:lastPrinted>2015-01-13T09:40:00Z</cp:lastPrinted>
  <dcterms:created xsi:type="dcterms:W3CDTF">2015-02-03T17:14:00Z</dcterms:created>
  <dcterms:modified xsi:type="dcterms:W3CDTF">2015-02-03T17:15:00Z</dcterms:modified>
</cp:coreProperties>
</file>