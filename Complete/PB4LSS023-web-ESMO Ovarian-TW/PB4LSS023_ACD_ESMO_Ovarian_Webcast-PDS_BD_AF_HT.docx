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564D9" w14:textId="77777777" w:rsidR="007B3532" w:rsidRPr="00C243B4" w:rsidRDefault="007B3532" w:rsidP="007B3532">
      <w:pPr>
        <w:spacing w:after="0" w:line="240" w:lineRule="auto"/>
        <w:jc w:val="center"/>
        <w:rPr>
          <w:b/>
        </w:rPr>
      </w:pPr>
      <w:r w:rsidRPr="0026285A">
        <w:rPr>
          <w:b/>
          <w:sz w:val="28"/>
          <w:szCs w:val="28"/>
        </w:rPr>
        <w:t>WEB REQUIREMENTS</w:t>
      </w:r>
    </w:p>
    <w:tbl>
      <w:tblPr>
        <w:tblStyle w:val="TableGrid"/>
        <w:tblW w:w="9576" w:type="dxa"/>
        <w:jc w:val="center"/>
        <w:tblLook w:val="04A0" w:firstRow="1" w:lastRow="0" w:firstColumn="1" w:lastColumn="0" w:noHBand="0" w:noVBand="1"/>
      </w:tblPr>
      <w:tblGrid>
        <w:gridCol w:w="2538"/>
        <w:gridCol w:w="2250"/>
        <w:gridCol w:w="2610"/>
        <w:gridCol w:w="2178"/>
      </w:tblGrid>
      <w:tr w:rsidR="0055181E" w:rsidRPr="0026285A" w14:paraId="40BBF41C" w14:textId="77777777" w:rsidTr="00D917B9">
        <w:trPr>
          <w:jc w:val="center"/>
        </w:trPr>
        <w:tc>
          <w:tcPr>
            <w:tcW w:w="2538" w:type="dxa"/>
          </w:tcPr>
          <w:p w14:paraId="170AD48B" w14:textId="77777777" w:rsidR="0055181E" w:rsidRPr="0026285A" w:rsidRDefault="0055181E" w:rsidP="00D917B9">
            <w:pPr>
              <w:rPr>
                <w:b/>
              </w:rPr>
            </w:pPr>
            <w:r w:rsidRPr="0026285A">
              <w:rPr>
                <w:b/>
              </w:rPr>
              <w:t>Project Name (internal)</w:t>
            </w:r>
          </w:p>
        </w:tc>
        <w:tc>
          <w:tcPr>
            <w:tcW w:w="2250" w:type="dxa"/>
          </w:tcPr>
          <w:p w14:paraId="158887C7" w14:textId="26EFCC4D" w:rsidR="0055181E" w:rsidRPr="0026285A" w:rsidRDefault="0055181E" w:rsidP="000A367C">
            <w:r>
              <w:t xml:space="preserve">ESMO </w:t>
            </w:r>
            <w:r w:rsidR="000A367C">
              <w:t>Ovarian</w:t>
            </w:r>
          </w:p>
        </w:tc>
        <w:tc>
          <w:tcPr>
            <w:tcW w:w="2610" w:type="dxa"/>
          </w:tcPr>
          <w:p w14:paraId="31CDA85F" w14:textId="77777777" w:rsidR="0055181E" w:rsidRPr="0026285A" w:rsidRDefault="0055181E" w:rsidP="00D917B9">
            <w:pPr>
              <w:rPr>
                <w:b/>
              </w:rPr>
            </w:pPr>
            <w:r w:rsidRPr="0026285A">
              <w:rPr>
                <w:b/>
              </w:rPr>
              <w:t>Project Code</w:t>
            </w:r>
          </w:p>
        </w:tc>
        <w:tc>
          <w:tcPr>
            <w:tcW w:w="2178" w:type="dxa"/>
          </w:tcPr>
          <w:p w14:paraId="39C11E80" w14:textId="040C4FB5" w:rsidR="0055181E" w:rsidRPr="0026285A" w:rsidRDefault="0055181E" w:rsidP="000A367C">
            <w:r w:rsidRPr="00117A29">
              <w:t>PB4LSS0</w:t>
            </w:r>
            <w:r w:rsidR="000A367C">
              <w:t>23</w:t>
            </w:r>
          </w:p>
        </w:tc>
      </w:tr>
      <w:tr w:rsidR="0055181E" w:rsidRPr="0026285A" w14:paraId="2B439F58" w14:textId="77777777" w:rsidTr="00D917B9">
        <w:trPr>
          <w:jc w:val="center"/>
        </w:trPr>
        <w:tc>
          <w:tcPr>
            <w:tcW w:w="2538" w:type="dxa"/>
          </w:tcPr>
          <w:p w14:paraId="0590A753" w14:textId="77777777" w:rsidR="0055181E" w:rsidRPr="0026285A" w:rsidRDefault="0055181E" w:rsidP="00D917B9">
            <w:pPr>
              <w:rPr>
                <w:b/>
              </w:rPr>
            </w:pPr>
            <w:r w:rsidRPr="0026285A">
              <w:rPr>
                <w:b/>
              </w:rPr>
              <w:t>Virtual Project Manager</w:t>
            </w:r>
          </w:p>
        </w:tc>
        <w:tc>
          <w:tcPr>
            <w:tcW w:w="2250" w:type="dxa"/>
          </w:tcPr>
          <w:p w14:paraId="196FC3C4" w14:textId="77777777" w:rsidR="0055181E" w:rsidRPr="0026285A" w:rsidRDefault="00575B2E" w:rsidP="00D917B9">
            <w:pPr>
              <w:tabs>
                <w:tab w:val="right" w:pos="2034"/>
              </w:tabs>
            </w:pPr>
            <w:sdt>
              <w:sdtPr>
                <w:id w:val="-1729766789"/>
                <w:placeholder>
                  <w:docPart w:val="96CE2F9D78094EDBB1D9ED3DADB36CFD"/>
                </w:placeholder>
                <w:showingPlcHdr/>
                <w:dropDownList>
                  <w:listItem w:value="----------"/>
                  <w:listItem w:displayText="Brittany Brown" w:value="Brittany Brown"/>
                  <w:listItem w:displayText="Michael Checkoway" w:value="Michael Checkoway"/>
                  <w:listItem w:displayText="Kim Friese" w:value="Kim Friese"/>
                  <w:listItem w:displayText="Meg Rew" w:value="Meg Rew"/>
                </w:dropDownList>
              </w:sdtPr>
              <w:sdtEndPr/>
              <w:sdtContent>
                <w:r w:rsidR="0055181E" w:rsidRPr="0065374A">
                  <w:rPr>
                    <w:rStyle w:val="PlaceholderText"/>
                  </w:rPr>
                  <w:t>Choose an item.</w:t>
                </w:r>
              </w:sdtContent>
            </w:sdt>
          </w:p>
        </w:tc>
        <w:tc>
          <w:tcPr>
            <w:tcW w:w="2610" w:type="dxa"/>
          </w:tcPr>
          <w:p w14:paraId="6FB5FAE9" w14:textId="77777777" w:rsidR="0055181E" w:rsidRPr="0026285A" w:rsidRDefault="0055181E" w:rsidP="00D917B9">
            <w:pPr>
              <w:rPr>
                <w:b/>
              </w:rPr>
            </w:pPr>
            <w:r w:rsidRPr="0026285A">
              <w:rPr>
                <w:b/>
              </w:rPr>
              <w:t>Clinical Program Manager</w:t>
            </w:r>
          </w:p>
        </w:tc>
        <w:tc>
          <w:tcPr>
            <w:tcW w:w="2178" w:type="dxa"/>
          </w:tcPr>
          <w:p w14:paraId="3367AC24" w14:textId="2D5CBDD1" w:rsidR="0055181E" w:rsidRPr="0026285A" w:rsidRDefault="000A367C" w:rsidP="00D917B9">
            <w:r>
              <w:t>Amy Furedy</w:t>
            </w:r>
          </w:p>
        </w:tc>
      </w:tr>
      <w:tr w:rsidR="0055181E" w:rsidRPr="0026285A" w14:paraId="4C0E6711" w14:textId="77777777" w:rsidTr="00D917B9">
        <w:trPr>
          <w:jc w:val="center"/>
        </w:trPr>
        <w:tc>
          <w:tcPr>
            <w:tcW w:w="2538" w:type="dxa"/>
          </w:tcPr>
          <w:p w14:paraId="5C44CAA2" w14:textId="77777777" w:rsidR="0055181E" w:rsidRPr="0026285A" w:rsidRDefault="0055181E" w:rsidP="00D917B9">
            <w:pPr>
              <w:rPr>
                <w:b/>
              </w:rPr>
            </w:pPr>
            <w:r w:rsidRPr="0026285A">
              <w:rPr>
                <w:b/>
              </w:rPr>
              <w:t>Compliance</w:t>
            </w:r>
          </w:p>
        </w:tc>
        <w:tc>
          <w:tcPr>
            <w:tcW w:w="2250" w:type="dxa"/>
          </w:tcPr>
          <w:p w14:paraId="561E969F" w14:textId="367D6605" w:rsidR="0055181E" w:rsidRPr="0026285A" w:rsidRDefault="0055181E" w:rsidP="00D917B9">
            <w:r>
              <w:t>Briana Devaser</w:t>
            </w:r>
          </w:p>
        </w:tc>
        <w:tc>
          <w:tcPr>
            <w:tcW w:w="2610" w:type="dxa"/>
          </w:tcPr>
          <w:p w14:paraId="6E852F92" w14:textId="77777777" w:rsidR="0055181E" w:rsidRPr="0026285A" w:rsidRDefault="0055181E" w:rsidP="00D917B9">
            <w:pPr>
              <w:rPr>
                <w:b/>
              </w:rPr>
            </w:pPr>
            <w:r w:rsidRPr="0026285A">
              <w:rPr>
                <w:b/>
              </w:rPr>
              <w:t>Editor</w:t>
            </w:r>
          </w:p>
        </w:tc>
        <w:tc>
          <w:tcPr>
            <w:tcW w:w="2178" w:type="dxa"/>
          </w:tcPr>
          <w:p w14:paraId="067EDDC4" w14:textId="48747673" w:rsidR="0055181E" w:rsidRPr="0026285A" w:rsidRDefault="000A367C" w:rsidP="00D917B9">
            <w:r>
              <w:t>Heather Tomlinson</w:t>
            </w:r>
          </w:p>
        </w:tc>
      </w:tr>
    </w:tbl>
    <w:p w14:paraId="2C6638E6" w14:textId="77777777" w:rsidR="007B3532" w:rsidRDefault="007B3532" w:rsidP="007B3532">
      <w:pPr>
        <w:pStyle w:val="ListParagraph"/>
        <w:ind w:left="0"/>
        <w:rPr>
          <w:b/>
          <w:sz w:val="24"/>
          <w:szCs w:val="24"/>
        </w:rPr>
        <w:sectPr w:rsidR="007B3532">
          <w:headerReference w:type="default" r:id="rId10"/>
          <w:footerReference w:type="default" r:id="rId11"/>
          <w:pgSz w:w="12240" w:h="15840"/>
          <w:pgMar w:top="1440" w:right="1440" w:bottom="1440" w:left="1440" w:header="720" w:footer="720" w:gutter="0"/>
          <w:cols w:space="720"/>
          <w:docGrid w:linePitch="360"/>
        </w:sectPr>
      </w:pPr>
    </w:p>
    <w:p w14:paraId="57FE4B9E" w14:textId="77777777" w:rsidR="0055181E" w:rsidRDefault="007B3532" w:rsidP="0055181E">
      <w:pPr>
        <w:pStyle w:val="ListParagraph"/>
        <w:ind w:left="0"/>
        <w:rPr>
          <w:b/>
          <w:sz w:val="24"/>
          <w:szCs w:val="24"/>
        </w:rPr>
      </w:pPr>
      <w:r>
        <w:rPr>
          <w:b/>
          <w:sz w:val="24"/>
          <w:szCs w:val="24"/>
        </w:rPr>
        <w:lastRenderedPageBreak/>
        <w:t>Launch Date/Internal Launch Date:</w:t>
      </w:r>
    </w:p>
    <w:p w14:paraId="1C95D7E0" w14:textId="51A7DCDD" w:rsidR="0055181E" w:rsidRPr="00292AF1" w:rsidRDefault="0055181E" w:rsidP="0055181E">
      <w:pPr>
        <w:pStyle w:val="ListParagraph"/>
        <w:ind w:left="0"/>
        <w:rPr>
          <w:b/>
          <w:color w:val="FF0000"/>
        </w:rPr>
      </w:pPr>
      <w:r w:rsidRPr="00292AF1">
        <w:rPr>
          <w:b/>
          <w:color w:val="FF0000"/>
        </w:rPr>
        <w:t>Early November 2014</w:t>
      </w:r>
    </w:p>
    <w:p w14:paraId="37CE94D2" w14:textId="77777777" w:rsidR="007B3532" w:rsidRDefault="007B3532" w:rsidP="007B3532">
      <w:pPr>
        <w:pStyle w:val="ListParagraph"/>
        <w:ind w:left="0"/>
        <w:rPr>
          <w:b/>
          <w:sz w:val="24"/>
          <w:szCs w:val="24"/>
        </w:rPr>
      </w:pPr>
    </w:p>
    <w:p w14:paraId="0B3009D8" w14:textId="77777777" w:rsidR="007B3532" w:rsidRDefault="007B3532" w:rsidP="007B3532">
      <w:pPr>
        <w:pStyle w:val="ListParagraph"/>
        <w:ind w:left="0"/>
        <w:rPr>
          <w:b/>
          <w:sz w:val="24"/>
          <w:szCs w:val="24"/>
        </w:rPr>
      </w:pPr>
      <w:r w:rsidRPr="006A1E25">
        <w:rPr>
          <w:b/>
          <w:sz w:val="24"/>
          <w:szCs w:val="24"/>
        </w:rPr>
        <w:t>Project Type</w:t>
      </w:r>
    </w:p>
    <w:p w14:paraId="4CF656DE" w14:textId="6CC2BBF7" w:rsidR="007B3532" w:rsidRPr="004333EE" w:rsidRDefault="00575B2E" w:rsidP="007B3532">
      <w:pPr>
        <w:pStyle w:val="ListParagraph"/>
        <w:ind w:left="0"/>
        <w:rPr>
          <w:sz w:val="24"/>
          <w:szCs w:val="24"/>
        </w:rPr>
      </w:pPr>
      <w:sdt>
        <w:sdtPr>
          <w:rPr>
            <w:sz w:val="24"/>
            <w:szCs w:val="24"/>
          </w:rPr>
          <w:id w:val="379438943"/>
          <w14:checkbox>
            <w14:checked w14:val="1"/>
            <w14:checkedState w14:val="2612" w14:font="MS Gothic"/>
            <w14:uncheckedState w14:val="2610" w14:font="MS Gothic"/>
          </w14:checkbox>
        </w:sdtPr>
        <w:sdtEndPr/>
        <w:sdtContent>
          <w:r w:rsidR="0055181E">
            <w:rPr>
              <w:rFonts w:ascii="MS Gothic" w:eastAsia="MS Gothic" w:hAnsi="MS Gothic" w:hint="eastAsia"/>
              <w:sz w:val="24"/>
              <w:szCs w:val="24"/>
            </w:rPr>
            <w:t>☒</w:t>
          </w:r>
        </w:sdtContent>
      </w:sdt>
      <w:r w:rsidR="007B3532" w:rsidRPr="004333EE">
        <w:rPr>
          <w:sz w:val="24"/>
          <w:szCs w:val="24"/>
        </w:rPr>
        <w:t>Webcast</w:t>
      </w:r>
    </w:p>
    <w:p w14:paraId="216F73B8" w14:textId="13495476" w:rsidR="007B3532" w:rsidRPr="004333EE" w:rsidRDefault="00575B2E" w:rsidP="007B3532">
      <w:pPr>
        <w:pStyle w:val="ListParagraph"/>
        <w:ind w:left="0"/>
        <w:rPr>
          <w:sz w:val="24"/>
          <w:szCs w:val="24"/>
        </w:rPr>
      </w:pPr>
      <w:sdt>
        <w:sdtPr>
          <w:rPr>
            <w:sz w:val="24"/>
            <w:szCs w:val="24"/>
          </w:rPr>
          <w:id w:val="668299344"/>
          <w14:checkbox>
            <w14:checked w14:val="1"/>
            <w14:checkedState w14:val="2612" w14:font="MS Gothic"/>
            <w14:uncheckedState w14:val="2610" w14:font="MS Gothic"/>
          </w14:checkbox>
        </w:sdtPr>
        <w:sdtEndPr/>
        <w:sdtContent>
          <w:r w:rsidR="0055181E">
            <w:rPr>
              <w:rFonts w:ascii="MS Gothic" w:eastAsia="MS Gothic" w:hAnsi="MS Gothic" w:hint="eastAsia"/>
              <w:sz w:val="24"/>
              <w:szCs w:val="24"/>
            </w:rPr>
            <w:t>☒</w:t>
          </w:r>
        </w:sdtContent>
      </w:sdt>
      <w:r w:rsidR="007B3532" w:rsidRPr="004333EE">
        <w:rPr>
          <w:sz w:val="24"/>
          <w:szCs w:val="24"/>
        </w:rPr>
        <w:t>Downloadable Slides</w:t>
      </w:r>
    </w:p>
    <w:p w14:paraId="4BB710FE" w14:textId="77777777" w:rsidR="007B3532" w:rsidRDefault="00575B2E" w:rsidP="007B3532">
      <w:pPr>
        <w:pStyle w:val="ListParagraph"/>
        <w:ind w:left="0"/>
        <w:rPr>
          <w:sz w:val="24"/>
          <w:szCs w:val="24"/>
        </w:rPr>
      </w:pPr>
      <w:sdt>
        <w:sdtPr>
          <w:rPr>
            <w:sz w:val="24"/>
            <w:szCs w:val="24"/>
          </w:rPr>
          <w:id w:val="1566756690"/>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CD/DVD</w:t>
      </w:r>
    </w:p>
    <w:p w14:paraId="4913AE20" w14:textId="77777777" w:rsidR="007B3532" w:rsidRPr="004333EE" w:rsidRDefault="00575B2E" w:rsidP="007B3532">
      <w:pPr>
        <w:pStyle w:val="ListParagraph"/>
        <w:ind w:left="0"/>
        <w:rPr>
          <w:sz w:val="24"/>
          <w:szCs w:val="24"/>
        </w:rPr>
      </w:pPr>
      <w:sdt>
        <w:sdtPr>
          <w:rPr>
            <w:sz w:val="24"/>
            <w:szCs w:val="24"/>
          </w:rPr>
          <w:id w:val="1987894087"/>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Podcast</w:t>
      </w:r>
    </w:p>
    <w:p w14:paraId="130BD0E7" w14:textId="77777777" w:rsidR="007B3532" w:rsidRDefault="00575B2E" w:rsidP="007B3532">
      <w:pPr>
        <w:pStyle w:val="ListParagraph"/>
        <w:ind w:left="0"/>
        <w:rPr>
          <w:sz w:val="24"/>
          <w:szCs w:val="24"/>
        </w:rPr>
      </w:pPr>
      <w:sdt>
        <w:sdtPr>
          <w:rPr>
            <w:sz w:val="24"/>
            <w:szCs w:val="24"/>
          </w:rPr>
          <w:id w:val="249233315"/>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Other</w:t>
      </w:r>
      <w:r w:rsidR="007B3532">
        <w:rPr>
          <w:sz w:val="24"/>
          <w:szCs w:val="24"/>
        </w:rPr>
        <w:t>:</w:t>
      </w:r>
    </w:p>
    <w:p w14:paraId="4759E823" w14:textId="77777777" w:rsidR="007B3532" w:rsidRDefault="007B3532" w:rsidP="007B3532">
      <w:pPr>
        <w:pStyle w:val="ListParagraph"/>
        <w:ind w:left="0"/>
        <w:rPr>
          <w:sz w:val="24"/>
          <w:szCs w:val="24"/>
        </w:rPr>
      </w:pPr>
    </w:p>
    <w:p w14:paraId="5F2B65B9" w14:textId="77777777" w:rsidR="007B3532" w:rsidRPr="004333EE" w:rsidRDefault="007B3532" w:rsidP="007B3532">
      <w:pPr>
        <w:pStyle w:val="ListParagraph"/>
        <w:ind w:left="0"/>
        <w:rPr>
          <w:b/>
          <w:sz w:val="24"/>
          <w:szCs w:val="24"/>
        </w:rPr>
      </w:pPr>
      <w:r w:rsidRPr="004333EE">
        <w:rPr>
          <w:b/>
          <w:sz w:val="24"/>
          <w:szCs w:val="24"/>
        </w:rPr>
        <w:t>Email Blast Included?</w:t>
      </w:r>
    </w:p>
    <w:p w14:paraId="1EEA5056" w14:textId="7F7E26BF" w:rsidR="007B3532" w:rsidRDefault="00575B2E" w:rsidP="007B3532">
      <w:pPr>
        <w:pStyle w:val="ListParagraph"/>
        <w:ind w:left="0"/>
        <w:rPr>
          <w:sz w:val="24"/>
          <w:szCs w:val="24"/>
        </w:rPr>
      </w:pPr>
      <w:sdt>
        <w:sdtPr>
          <w:rPr>
            <w:sz w:val="24"/>
            <w:szCs w:val="24"/>
          </w:rPr>
          <w:id w:val="-43534686"/>
          <w14:checkbox>
            <w14:checked w14:val="1"/>
            <w14:checkedState w14:val="2612" w14:font="MS Gothic"/>
            <w14:uncheckedState w14:val="2610" w14:font="MS Gothic"/>
          </w14:checkbox>
        </w:sdtPr>
        <w:sdtEndPr/>
        <w:sdtContent>
          <w:r w:rsidR="0055181E">
            <w:rPr>
              <w:rFonts w:ascii="MS Gothic" w:eastAsia="MS Gothic" w:hAnsi="MS Gothic" w:hint="eastAsia"/>
              <w:sz w:val="24"/>
              <w:szCs w:val="24"/>
            </w:rPr>
            <w:t>☒</w:t>
          </w:r>
        </w:sdtContent>
      </w:sdt>
      <w:r w:rsidR="007B3532">
        <w:rPr>
          <w:sz w:val="24"/>
          <w:szCs w:val="24"/>
        </w:rPr>
        <w:t>Yes</w:t>
      </w:r>
    </w:p>
    <w:p w14:paraId="1E18BCD3" w14:textId="77777777" w:rsidR="007B3532" w:rsidRDefault="00575B2E" w:rsidP="007B3532">
      <w:pPr>
        <w:pStyle w:val="ListParagraph"/>
        <w:ind w:left="0"/>
        <w:rPr>
          <w:sz w:val="24"/>
          <w:szCs w:val="24"/>
        </w:rPr>
      </w:pPr>
      <w:sdt>
        <w:sdtPr>
          <w:rPr>
            <w:sz w:val="24"/>
            <w:szCs w:val="24"/>
          </w:rPr>
          <w:id w:val="-7485009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3610AC5E" w14:textId="77777777" w:rsidR="007B3532" w:rsidRDefault="007B3532" w:rsidP="007B3532">
      <w:pPr>
        <w:pStyle w:val="ListParagraph"/>
        <w:ind w:left="0"/>
        <w:rPr>
          <w:sz w:val="24"/>
          <w:szCs w:val="24"/>
        </w:rPr>
      </w:pPr>
      <w:r>
        <w:rPr>
          <w:sz w:val="24"/>
          <w:szCs w:val="24"/>
        </w:rPr>
        <w:t>Subject Line:</w:t>
      </w:r>
    </w:p>
    <w:p w14:paraId="38B15117" w14:textId="77777777" w:rsidR="007B3532" w:rsidRDefault="007B3532" w:rsidP="007B3532">
      <w:pPr>
        <w:pStyle w:val="ListParagraph"/>
        <w:ind w:left="0"/>
        <w:rPr>
          <w:sz w:val="24"/>
          <w:szCs w:val="24"/>
        </w:rPr>
      </w:pPr>
    </w:p>
    <w:p w14:paraId="0580A904" w14:textId="77777777" w:rsidR="007B3532" w:rsidRDefault="007B3532" w:rsidP="007B3532">
      <w:pPr>
        <w:pStyle w:val="ListParagraph"/>
        <w:ind w:left="0"/>
        <w:rPr>
          <w:b/>
          <w:sz w:val="24"/>
          <w:szCs w:val="24"/>
        </w:rPr>
      </w:pPr>
      <w:r>
        <w:rPr>
          <w:b/>
          <w:sz w:val="24"/>
          <w:szCs w:val="24"/>
        </w:rPr>
        <w:t xml:space="preserve">Number of </w:t>
      </w:r>
      <w:r w:rsidRPr="008820F4">
        <w:rPr>
          <w:b/>
          <w:sz w:val="24"/>
          <w:szCs w:val="24"/>
        </w:rPr>
        <w:t>E-Blasts</w:t>
      </w:r>
    </w:p>
    <w:p w14:paraId="33E0A0C5" w14:textId="3AEDC2F0" w:rsidR="007B3532" w:rsidRDefault="00575B2E" w:rsidP="007B3532">
      <w:pPr>
        <w:pStyle w:val="ListParagraph"/>
        <w:ind w:left="0"/>
        <w:rPr>
          <w:sz w:val="24"/>
          <w:szCs w:val="24"/>
        </w:rPr>
      </w:pPr>
      <w:sdt>
        <w:sdtPr>
          <w:rPr>
            <w:sz w:val="24"/>
            <w:szCs w:val="24"/>
          </w:rPr>
          <w:id w:val="-171336657"/>
          <w14:checkbox>
            <w14:checked w14:val="1"/>
            <w14:checkedState w14:val="2612" w14:font="MS Gothic"/>
            <w14:uncheckedState w14:val="2610" w14:font="MS Gothic"/>
          </w14:checkbox>
        </w:sdtPr>
        <w:sdtEndPr/>
        <w:sdtContent>
          <w:r w:rsidR="0055181E">
            <w:rPr>
              <w:rFonts w:ascii="MS Gothic" w:eastAsia="MS Gothic" w:hAnsi="MS Gothic" w:hint="eastAsia"/>
              <w:sz w:val="24"/>
              <w:szCs w:val="24"/>
            </w:rPr>
            <w:t>☒</w:t>
          </w:r>
        </w:sdtContent>
      </w:sdt>
      <w:r w:rsidR="007B3532">
        <w:rPr>
          <w:sz w:val="24"/>
          <w:szCs w:val="24"/>
        </w:rPr>
        <w:t>Only One</w:t>
      </w:r>
    </w:p>
    <w:p w14:paraId="4B8486BF" w14:textId="77777777" w:rsidR="007B3532" w:rsidRDefault="00575B2E" w:rsidP="007B3532">
      <w:pPr>
        <w:pStyle w:val="ListParagraph"/>
        <w:ind w:left="0"/>
        <w:rPr>
          <w:sz w:val="24"/>
          <w:szCs w:val="24"/>
        </w:rPr>
      </w:pPr>
      <w:sdt>
        <w:sdtPr>
          <w:rPr>
            <w:sz w:val="24"/>
            <w:szCs w:val="24"/>
          </w:rPr>
          <w:id w:val="-189279396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Two</w:t>
      </w:r>
    </w:p>
    <w:p w14:paraId="36323DC8" w14:textId="77777777" w:rsidR="007B3532" w:rsidRDefault="00575B2E" w:rsidP="007B3532">
      <w:pPr>
        <w:pStyle w:val="ListParagraph"/>
        <w:ind w:left="0"/>
        <w:rPr>
          <w:sz w:val="24"/>
          <w:szCs w:val="24"/>
        </w:rPr>
      </w:pPr>
      <w:sdt>
        <w:sdtPr>
          <w:rPr>
            <w:sz w:val="24"/>
            <w:szCs w:val="24"/>
          </w:rPr>
          <w:id w:val="-4606615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Three</w:t>
      </w:r>
      <w:r w:rsidR="007B3532">
        <w:rPr>
          <w:sz w:val="24"/>
          <w:szCs w:val="24"/>
        </w:rPr>
        <w:br/>
      </w:r>
      <w:sdt>
        <w:sdtPr>
          <w:rPr>
            <w:sz w:val="24"/>
            <w:szCs w:val="24"/>
          </w:rPr>
          <w:id w:val="163875693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Other Amount:</w:t>
      </w:r>
    </w:p>
    <w:p w14:paraId="4078E6D1" w14:textId="77777777" w:rsidR="007B3532" w:rsidRDefault="007B3532" w:rsidP="007B3532">
      <w:pPr>
        <w:pStyle w:val="ListParagraph"/>
        <w:ind w:left="0"/>
        <w:rPr>
          <w:sz w:val="24"/>
          <w:szCs w:val="24"/>
        </w:rPr>
      </w:pPr>
    </w:p>
    <w:p w14:paraId="793BAC80" w14:textId="77777777" w:rsidR="007B3532" w:rsidRDefault="007B3532" w:rsidP="007B3532">
      <w:pPr>
        <w:pStyle w:val="ListParagraph"/>
        <w:ind w:left="0"/>
        <w:rPr>
          <w:sz w:val="24"/>
          <w:szCs w:val="24"/>
        </w:rPr>
      </w:pPr>
      <w:r>
        <w:rPr>
          <w:sz w:val="24"/>
          <w:szCs w:val="24"/>
        </w:rPr>
        <w:t>Dates to Blast or Special Requests:</w:t>
      </w:r>
    </w:p>
    <w:p w14:paraId="4272A2D9" w14:textId="77777777" w:rsidR="0055181E" w:rsidRDefault="0055181E" w:rsidP="0055181E">
      <w:pPr>
        <w:pStyle w:val="ListParagraph"/>
        <w:ind w:left="0"/>
        <w:rPr>
          <w:color w:val="FF0000"/>
        </w:rPr>
      </w:pPr>
      <w:r w:rsidRPr="007A1C2A">
        <w:rPr>
          <w:color w:val="FF0000"/>
        </w:rPr>
        <w:t>4-6 Weeks</w:t>
      </w:r>
    </w:p>
    <w:p w14:paraId="4C6BE531" w14:textId="77777777" w:rsidR="007B3532" w:rsidRDefault="007B3532" w:rsidP="007B3532">
      <w:pPr>
        <w:pStyle w:val="ListParagraph"/>
        <w:ind w:left="0"/>
        <w:rPr>
          <w:b/>
          <w:sz w:val="24"/>
          <w:szCs w:val="24"/>
        </w:rPr>
      </w:pPr>
      <w:r w:rsidRPr="00D82046">
        <w:rPr>
          <w:b/>
          <w:sz w:val="24"/>
          <w:szCs w:val="24"/>
        </w:rPr>
        <w:t>Cross Promotion</w:t>
      </w:r>
    </w:p>
    <w:p w14:paraId="62446869" w14:textId="3F689009" w:rsidR="007B3532" w:rsidRDefault="00575B2E" w:rsidP="007B3532">
      <w:pPr>
        <w:pStyle w:val="ListParagraph"/>
        <w:ind w:left="0"/>
        <w:rPr>
          <w:sz w:val="24"/>
          <w:szCs w:val="24"/>
        </w:rPr>
      </w:pPr>
      <w:sdt>
        <w:sdtPr>
          <w:rPr>
            <w:sz w:val="24"/>
            <w:szCs w:val="24"/>
          </w:rPr>
          <w:id w:val="2009946184"/>
          <w14:checkbox>
            <w14:checked w14:val="1"/>
            <w14:checkedState w14:val="2612" w14:font="MS Gothic"/>
            <w14:uncheckedState w14:val="2610" w14:font="MS Gothic"/>
          </w14:checkbox>
        </w:sdtPr>
        <w:sdtEndPr/>
        <w:sdtContent>
          <w:r w:rsidR="0055181E">
            <w:rPr>
              <w:rFonts w:ascii="MS Gothic" w:eastAsia="MS Gothic" w:hAnsi="MS Gothic" w:hint="eastAsia"/>
              <w:sz w:val="24"/>
              <w:szCs w:val="24"/>
            </w:rPr>
            <w:t>☒</w:t>
          </w:r>
        </w:sdtContent>
      </w:sdt>
      <w:r w:rsidR="007B3532">
        <w:rPr>
          <w:sz w:val="24"/>
          <w:szCs w:val="24"/>
        </w:rPr>
        <w:t>Yes</w:t>
      </w:r>
    </w:p>
    <w:p w14:paraId="756660C1" w14:textId="77777777" w:rsidR="007B3532" w:rsidRDefault="00575B2E" w:rsidP="007B3532">
      <w:pPr>
        <w:pStyle w:val="ListParagraph"/>
        <w:ind w:left="0"/>
        <w:rPr>
          <w:sz w:val="24"/>
          <w:szCs w:val="24"/>
        </w:rPr>
      </w:pPr>
      <w:sdt>
        <w:sdtPr>
          <w:rPr>
            <w:sz w:val="24"/>
            <w:szCs w:val="24"/>
          </w:rPr>
          <w:id w:val="1920433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739AB96E" w14:textId="75D89EFB" w:rsidR="007B3532" w:rsidRPr="00D82046" w:rsidRDefault="007B3532" w:rsidP="007B3532">
      <w:pPr>
        <w:pStyle w:val="ListParagraph"/>
        <w:ind w:left="0"/>
        <w:rPr>
          <w:sz w:val="24"/>
          <w:szCs w:val="24"/>
        </w:rPr>
      </w:pPr>
      <w:r>
        <w:rPr>
          <w:sz w:val="24"/>
          <w:szCs w:val="24"/>
        </w:rPr>
        <w:t>If Yes, List Activities:</w:t>
      </w:r>
      <w:r w:rsidR="0055181E" w:rsidRPr="0055181E">
        <w:rPr>
          <w:color w:val="FF0000"/>
        </w:rPr>
        <w:t xml:space="preserve"> </w:t>
      </w:r>
      <w:r w:rsidR="0055181E" w:rsidRPr="00F05B19">
        <w:rPr>
          <w:color w:val="FF0000"/>
        </w:rPr>
        <w:t xml:space="preserve">probably a combined e-blast for all </w:t>
      </w:r>
      <w:proofErr w:type="spellStart"/>
      <w:r w:rsidR="0055181E" w:rsidRPr="00F05B19">
        <w:rPr>
          <w:color w:val="FF0000"/>
        </w:rPr>
        <w:t>esmo</w:t>
      </w:r>
      <w:proofErr w:type="spellEnd"/>
      <w:r w:rsidR="0055181E" w:rsidRPr="00F05B19">
        <w:rPr>
          <w:color w:val="FF0000"/>
        </w:rPr>
        <w:t xml:space="preserve"> webcasts</w:t>
      </w:r>
    </w:p>
    <w:p w14:paraId="11C8B1C4" w14:textId="77777777" w:rsidR="007B3532" w:rsidRDefault="007B3532" w:rsidP="007B3532">
      <w:pPr>
        <w:pStyle w:val="ListParagraph"/>
        <w:ind w:left="0"/>
        <w:rPr>
          <w:sz w:val="24"/>
          <w:szCs w:val="24"/>
        </w:rPr>
      </w:pPr>
    </w:p>
    <w:p w14:paraId="5B5868F8" w14:textId="77777777" w:rsidR="007B3532" w:rsidRDefault="007B3532" w:rsidP="007B3532">
      <w:pPr>
        <w:pStyle w:val="ListParagraph"/>
        <w:ind w:left="0"/>
        <w:rPr>
          <w:b/>
          <w:sz w:val="24"/>
          <w:szCs w:val="24"/>
        </w:rPr>
      </w:pPr>
      <w:r w:rsidRPr="004333EE">
        <w:rPr>
          <w:b/>
          <w:sz w:val="24"/>
          <w:szCs w:val="24"/>
        </w:rPr>
        <w:t>Target Audience</w:t>
      </w:r>
    </w:p>
    <w:p w14:paraId="69BFD7D8" w14:textId="5239A4BC" w:rsidR="007B3532" w:rsidRPr="00C243B4" w:rsidRDefault="00575B2E" w:rsidP="007B3532">
      <w:pPr>
        <w:pStyle w:val="ListParagraph"/>
        <w:ind w:left="0"/>
        <w:rPr>
          <w:sz w:val="24"/>
          <w:szCs w:val="24"/>
        </w:rPr>
      </w:pPr>
      <w:sdt>
        <w:sdtPr>
          <w:rPr>
            <w:sz w:val="24"/>
            <w:szCs w:val="24"/>
          </w:rPr>
          <w:id w:val="-58830348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US</w:t>
      </w:r>
      <w:r w:rsidR="007B3532" w:rsidRPr="00C243B4">
        <w:rPr>
          <w:sz w:val="24"/>
          <w:szCs w:val="24"/>
        </w:rPr>
        <w:br/>
      </w:r>
      <w:sdt>
        <w:sdtPr>
          <w:rPr>
            <w:sz w:val="24"/>
            <w:szCs w:val="24"/>
          </w:rPr>
          <w:id w:val="1256020219"/>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EX-US</w:t>
      </w:r>
      <w:r w:rsidR="007B3532" w:rsidRPr="00C243B4">
        <w:rPr>
          <w:sz w:val="24"/>
          <w:szCs w:val="24"/>
        </w:rPr>
        <w:br/>
      </w:r>
      <w:sdt>
        <w:sdtPr>
          <w:rPr>
            <w:sz w:val="24"/>
            <w:szCs w:val="24"/>
          </w:rPr>
          <w:id w:val="-148138496"/>
          <w14:checkbox>
            <w14:checked w14:val="1"/>
            <w14:checkedState w14:val="2612" w14:font="MS Gothic"/>
            <w14:uncheckedState w14:val="2610" w14:font="MS Gothic"/>
          </w14:checkbox>
        </w:sdtPr>
        <w:sdtEndPr/>
        <w:sdtContent>
          <w:r w:rsidR="0055181E">
            <w:rPr>
              <w:rFonts w:ascii="MS Gothic" w:eastAsia="MS Gothic" w:hAnsi="MS Gothic" w:hint="eastAsia"/>
              <w:sz w:val="24"/>
              <w:szCs w:val="24"/>
            </w:rPr>
            <w:t>☒</w:t>
          </w:r>
        </w:sdtContent>
      </w:sdt>
      <w:r w:rsidR="007B3532" w:rsidRPr="00C243B4">
        <w:rPr>
          <w:sz w:val="24"/>
          <w:szCs w:val="24"/>
        </w:rPr>
        <w:t>Global (Both EX-US &amp; US</w:t>
      </w:r>
      <w:proofErr w:type="gramStart"/>
      <w:r w:rsidR="007B3532" w:rsidRPr="00C243B4">
        <w:rPr>
          <w:sz w:val="24"/>
          <w:szCs w:val="24"/>
        </w:rPr>
        <w:t>)</w:t>
      </w:r>
      <w:proofErr w:type="gramEnd"/>
      <w:r w:rsidR="007B3532" w:rsidRPr="00C243B4">
        <w:rPr>
          <w:sz w:val="24"/>
          <w:szCs w:val="24"/>
        </w:rPr>
        <w:br/>
      </w:r>
      <w:sdt>
        <w:sdtPr>
          <w:rPr>
            <w:sz w:val="24"/>
            <w:szCs w:val="24"/>
          </w:rPr>
          <w:id w:val="-734546170"/>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Other or Special:</w:t>
      </w:r>
    </w:p>
    <w:p w14:paraId="7FC86CEE" w14:textId="77777777" w:rsidR="007B3532" w:rsidRDefault="00575B2E" w:rsidP="007B3532">
      <w:pPr>
        <w:pStyle w:val="ListParagraph"/>
        <w:ind w:left="0"/>
        <w:rPr>
          <w:sz w:val="24"/>
          <w:szCs w:val="24"/>
        </w:rPr>
      </w:pPr>
      <w:sdt>
        <w:sdtPr>
          <w:rPr>
            <w:sz w:val="24"/>
            <w:szCs w:val="24"/>
          </w:rPr>
          <w:id w:val="-1122075366"/>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C243B4">
        <w:rPr>
          <w:sz w:val="24"/>
          <w:szCs w:val="24"/>
        </w:rPr>
        <w:t>Additional Emails</w:t>
      </w:r>
      <w:r w:rsidR="007B3532">
        <w:rPr>
          <w:sz w:val="24"/>
          <w:szCs w:val="24"/>
        </w:rPr>
        <w:t xml:space="preserve"> (Supporters?)</w:t>
      </w:r>
      <w:r w:rsidR="007B3532" w:rsidRPr="00C243B4">
        <w:rPr>
          <w:sz w:val="24"/>
          <w:szCs w:val="24"/>
        </w:rPr>
        <w:t>:</w:t>
      </w:r>
    </w:p>
    <w:p w14:paraId="4707E324" w14:textId="77777777" w:rsidR="007B3532" w:rsidRDefault="007B3532" w:rsidP="007B3532">
      <w:pPr>
        <w:pStyle w:val="ListParagraph"/>
        <w:ind w:left="0"/>
        <w:rPr>
          <w:sz w:val="24"/>
          <w:szCs w:val="24"/>
        </w:rPr>
      </w:pPr>
    </w:p>
    <w:p w14:paraId="14A1BF83" w14:textId="77777777" w:rsidR="007B3532" w:rsidRDefault="007B3532" w:rsidP="007B3532">
      <w:pPr>
        <w:pStyle w:val="ListParagraph"/>
        <w:ind w:left="0"/>
        <w:rPr>
          <w:b/>
          <w:sz w:val="24"/>
          <w:szCs w:val="24"/>
        </w:rPr>
      </w:pPr>
      <w:r w:rsidRPr="006A1E25">
        <w:rPr>
          <w:b/>
          <w:sz w:val="24"/>
          <w:szCs w:val="24"/>
        </w:rPr>
        <w:t>Slides</w:t>
      </w:r>
    </w:p>
    <w:p w14:paraId="1C3CB97E" w14:textId="77777777" w:rsidR="007B3532" w:rsidRDefault="007B3532" w:rsidP="007B3532">
      <w:pPr>
        <w:pStyle w:val="ListParagraph"/>
        <w:ind w:left="0"/>
        <w:rPr>
          <w:rFonts w:eastAsia="MS Gothic"/>
          <w:sz w:val="24"/>
          <w:szCs w:val="24"/>
        </w:rPr>
      </w:pPr>
      <w:r>
        <w:rPr>
          <w:rFonts w:eastAsia="MS Gothic"/>
          <w:sz w:val="24"/>
          <w:szCs w:val="24"/>
        </w:rPr>
        <w:t>Slides Included</w:t>
      </w:r>
    </w:p>
    <w:p w14:paraId="60A4D364" w14:textId="07C5F2D1" w:rsidR="007B3532" w:rsidRDefault="00575B2E" w:rsidP="007B3532">
      <w:pPr>
        <w:pStyle w:val="ListParagraph"/>
        <w:ind w:left="0"/>
        <w:rPr>
          <w:sz w:val="24"/>
          <w:szCs w:val="24"/>
        </w:rPr>
      </w:pPr>
      <w:sdt>
        <w:sdtPr>
          <w:rPr>
            <w:sz w:val="24"/>
            <w:szCs w:val="24"/>
          </w:rPr>
          <w:id w:val="-1262684470"/>
          <w14:checkbox>
            <w14:checked w14:val="1"/>
            <w14:checkedState w14:val="2612" w14:font="MS Gothic"/>
            <w14:uncheckedState w14:val="2610" w14:font="MS Gothic"/>
          </w14:checkbox>
        </w:sdtPr>
        <w:sdtEndPr/>
        <w:sdtContent>
          <w:r w:rsidR="0055181E">
            <w:rPr>
              <w:rFonts w:ascii="MS Gothic" w:eastAsia="MS Gothic" w:hAnsi="MS Gothic" w:hint="eastAsia"/>
              <w:sz w:val="24"/>
              <w:szCs w:val="24"/>
            </w:rPr>
            <w:t>☒</w:t>
          </w:r>
        </w:sdtContent>
      </w:sdt>
      <w:r w:rsidR="007B3532">
        <w:rPr>
          <w:sz w:val="24"/>
          <w:szCs w:val="24"/>
        </w:rPr>
        <w:t>Yes</w:t>
      </w:r>
    </w:p>
    <w:p w14:paraId="2E4E7B25" w14:textId="77777777" w:rsidR="007B3532" w:rsidRDefault="00575B2E" w:rsidP="007B3532">
      <w:pPr>
        <w:pStyle w:val="ListParagraph"/>
        <w:ind w:left="0"/>
        <w:rPr>
          <w:sz w:val="24"/>
          <w:szCs w:val="24"/>
        </w:rPr>
      </w:pPr>
      <w:sdt>
        <w:sdtPr>
          <w:rPr>
            <w:sz w:val="24"/>
            <w:szCs w:val="24"/>
          </w:rPr>
          <w:id w:val="12219929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13D70FCA" w14:textId="77777777" w:rsidR="007B3532" w:rsidRDefault="007B3532" w:rsidP="007B3532">
      <w:pPr>
        <w:pStyle w:val="ListParagraph"/>
        <w:ind w:left="0" w:right="-720"/>
        <w:rPr>
          <w:sz w:val="24"/>
          <w:szCs w:val="24"/>
        </w:rPr>
      </w:pPr>
      <w:r>
        <w:rPr>
          <w:sz w:val="24"/>
          <w:szCs w:val="24"/>
        </w:rPr>
        <w:t>Slide Location:</w:t>
      </w:r>
    </w:p>
    <w:p w14:paraId="3C856797" w14:textId="77777777" w:rsidR="007B3532" w:rsidRDefault="007B3532" w:rsidP="007B3532">
      <w:pPr>
        <w:pStyle w:val="ListParagraph"/>
        <w:ind w:left="0"/>
        <w:rPr>
          <w:sz w:val="24"/>
          <w:szCs w:val="24"/>
        </w:rPr>
      </w:pPr>
    </w:p>
    <w:p w14:paraId="64E3CFF7" w14:textId="5000E13D" w:rsidR="007B3532" w:rsidRDefault="007B3532" w:rsidP="007B3532">
      <w:pPr>
        <w:pStyle w:val="ListParagraph"/>
        <w:ind w:left="0"/>
        <w:rPr>
          <w:sz w:val="24"/>
          <w:szCs w:val="24"/>
        </w:rPr>
      </w:pPr>
      <w:r>
        <w:rPr>
          <w:sz w:val="24"/>
          <w:szCs w:val="24"/>
        </w:rPr>
        <w:t>Slides Available By:</w:t>
      </w:r>
      <w:r w:rsidR="0055181E">
        <w:rPr>
          <w:sz w:val="24"/>
          <w:szCs w:val="24"/>
        </w:rPr>
        <w:t xml:space="preserve"> after symposium</w:t>
      </w:r>
    </w:p>
    <w:p w14:paraId="12AE14D8" w14:textId="77777777" w:rsidR="007B3532" w:rsidRDefault="007B3532" w:rsidP="007B3532">
      <w:pPr>
        <w:pStyle w:val="ListParagraph"/>
        <w:ind w:left="0"/>
        <w:rPr>
          <w:sz w:val="24"/>
          <w:szCs w:val="24"/>
        </w:rPr>
      </w:pPr>
    </w:p>
    <w:p w14:paraId="3B625B57" w14:textId="77777777" w:rsidR="007B3532" w:rsidRPr="00DF0B72" w:rsidRDefault="007B3532" w:rsidP="007B3532">
      <w:pPr>
        <w:pStyle w:val="ListParagraph"/>
        <w:ind w:left="0"/>
        <w:rPr>
          <w:b/>
          <w:sz w:val="24"/>
          <w:szCs w:val="24"/>
        </w:rPr>
      </w:pPr>
      <w:r w:rsidRPr="00DF0B72">
        <w:rPr>
          <w:b/>
          <w:sz w:val="24"/>
          <w:szCs w:val="24"/>
        </w:rPr>
        <w:t>Slides Synched? (</w:t>
      </w:r>
      <w:proofErr w:type="gramStart"/>
      <w:r w:rsidRPr="00DF0B72">
        <w:rPr>
          <w:b/>
          <w:sz w:val="24"/>
          <w:szCs w:val="24"/>
        </w:rPr>
        <w:t>if</w:t>
      </w:r>
      <w:proofErr w:type="gramEnd"/>
      <w:r w:rsidRPr="00DF0B72">
        <w:rPr>
          <w:b/>
          <w:sz w:val="24"/>
          <w:szCs w:val="24"/>
        </w:rPr>
        <w:t xml:space="preserve"> included in webcast)</w:t>
      </w:r>
    </w:p>
    <w:p w14:paraId="4756ED46" w14:textId="77777777" w:rsidR="007B3532" w:rsidRDefault="00575B2E" w:rsidP="007B3532">
      <w:pPr>
        <w:pStyle w:val="ListParagraph"/>
        <w:ind w:left="0"/>
        <w:rPr>
          <w:sz w:val="24"/>
          <w:szCs w:val="24"/>
        </w:rPr>
      </w:pPr>
      <w:sdt>
        <w:sdtPr>
          <w:rPr>
            <w:sz w:val="24"/>
            <w:szCs w:val="24"/>
          </w:rPr>
          <w:id w:val="-195701004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6CD97A02" w14:textId="77777777" w:rsidR="007B3532" w:rsidRDefault="00575B2E" w:rsidP="007B3532">
      <w:pPr>
        <w:pStyle w:val="ListParagraph"/>
        <w:ind w:left="0"/>
        <w:rPr>
          <w:sz w:val="24"/>
          <w:szCs w:val="24"/>
        </w:rPr>
      </w:pPr>
      <w:sdt>
        <w:sdtPr>
          <w:rPr>
            <w:sz w:val="24"/>
            <w:szCs w:val="24"/>
          </w:rPr>
          <w:id w:val="-184297904"/>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6E2A87EC" w14:textId="77777777" w:rsidR="007B3532" w:rsidRDefault="007B3532" w:rsidP="007B3532">
      <w:pPr>
        <w:pStyle w:val="ListParagraph"/>
        <w:ind w:left="0"/>
        <w:rPr>
          <w:sz w:val="24"/>
          <w:szCs w:val="24"/>
        </w:rPr>
      </w:pPr>
    </w:p>
    <w:p w14:paraId="70AD69D5" w14:textId="77777777" w:rsidR="007B3532" w:rsidRDefault="007B3532" w:rsidP="007B3532">
      <w:pPr>
        <w:pStyle w:val="ListParagraph"/>
        <w:ind w:left="0"/>
        <w:rPr>
          <w:b/>
          <w:sz w:val="24"/>
          <w:szCs w:val="24"/>
        </w:rPr>
      </w:pPr>
      <w:r w:rsidRPr="00D82046">
        <w:rPr>
          <w:b/>
          <w:sz w:val="24"/>
          <w:szCs w:val="24"/>
        </w:rPr>
        <w:t>Webpage Content</w:t>
      </w:r>
      <w:r>
        <w:rPr>
          <w:b/>
          <w:sz w:val="24"/>
          <w:szCs w:val="24"/>
        </w:rPr>
        <w:t xml:space="preserve"> (All Copy)</w:t>
      </w:r>
    </w:p>
    <w:p w14:paraId="47C20F62" w14:textId="77777777" w:rsidR="007B3532" w:rsidRDefault="007B3532" w:rsidP="007B3532">
      <w:pPr>
        <w:pStyle w:val="ListParagraph"/>
        <w:ind w:left="0"/>
        <w:rPr>
          <w:sz w:val="24"/>
          <w:szCs w:val="24"/>
        </w:rPr>
      </w:pPr>
      <w:r>
        <w:rPr>
          <w:sz w:val="24"/>
          <w:szCs w:val="24"/>
        </w:rPr>
        <w:t>Content Status (Final/Approved)</w:t>
      </w:r>
      <w:proofErr w:type="gramStart"/>
      <w:r w:rsidRPr="00D82046">
        <w:rPr>
          <w:sz w:val="24"/>
          <w:szCs w:val="24"/>
        </w:rPr>
        <w:t>:</w:t>
      </w:r>
      <w:proofErr w:type="gramEnd"/>
      <w:r>
        <w:rPr>
          <w:sz w:val="24"/>
          <w:szCs w:val="24"/>
        </w:rPr>
        <w:br/>
      </w:r>
      <w:r>
        <w:rPr>
          <w:sz w:val="24"/>
          <w:szCs w:val="24"/>
        </w:rPr>
        <w:br/>
        <w:t>Content Available by:</w:t>
      </w:r>
    </w:p>
    <w:p w14:paraId="7AD4F7F1" w14:textId="4CCDCC88" w:rsidR="007B3532" w:rsidRPr="0055181E" w:rsidRDefault="0055181E" w:rsidP="007B3532">
      <w:pPr>
        <w:pStyle w:val="ListParagraph"/>
        <w:ind w:left="0"/>
        <w:rPr>
          <w:color w:val="FF0000"/>
          <w:sz w:val="24"/>
          <w:szCs w:val="24"/>
        </w:rPr>
      </w:pPr>
      <w:r w:rsidRPr="0055181E">
        <w:rPr>
          <w:color w:val="FF0000"/>
          <w:sz w:val="24"/>
          <w:szCs w:val="24"/>
        </w:rPr>
        <w:t>October</w:t>
      </w:r>
    </w:p>
    <w:p w14:paraId="5738D47B" w14:textId="77777777" w:rsidR="007B3532" w:rsidRDefault="007B3532" w:rsidP="007B3532">
      <w:pPr>
        <w:pStyle w:val="ListParagraph"/>
        <w:ind w:left="0"/>
        <w:rPr>
          <w:b/>
          <w:sz w:val="24"/>
          <w:szCs w:val="24"/>
        </w:rPr>
      </w:pPr>
      <w:proofErr w:type="gramStart"/>
      <w:r>
        <w:rPr>
          <w:b/>
          <w:sz w:val="24"/>
          <w:szCs w:val="24"/>
        </w:rPr>
        <w:t>CME?</w:t>
      </w:r>
      <w:proofErr w:type="gramEnd"/>
    </w:p>
    <w:p w14:paraId="3A3C5D28" w14:textId="57C82A4A" w:rsidR="007B3532" w:rsidRDefault="00575B2E" w:rsidP="007B3532">
      <w:pPr>
        <w:pStyle w:val="ListParagraph"/>
        <w:ind w:left="0"/>
        <w:rPr>
          <w:sz w:val="24"/>
          <w:szCs w:val="24"/>
        </w:rPr>
      </w:pPr>
      <w:sdt>
        <w:sdtPr>
          <w:rPr>
            <w:sz w:val="24"/>
            <w:szCs w:val="24"/>
          </w:rPr>
          <w:id w:val="-355503065"/>
          <w14:checkbox>
            <w14:checked w14:val="1"/>
            <w14:checkedState w14:val="2612" w14:font="MS Gothic"/>
            <w14:uncheckedState w14:val="2610" w14:font="MS Gothic"/>
          </w14:checkbox>
        </w:sdtPr>
        <w:sdtEndPr/>
        <w:sdtContent>
          <w:r w:rsidR="0055181E">
            <w:rPr>
              <w:rFonts w:ascii="MS Gothic" w:eastAsia="MS Gothic" w:hAnsi="MS Gothic" w:hint="eastAsia"/>
              <w:sz w:val="24"/>
              <w:szCs w:val="24"/>
            </w:rPr>
            <w:t>☒</w:t>
          </w:r>
        </w:sdtContent>
      </w:sdt>
      <w:r w:rsidR="007B3532">
        <w:rPr>
          <w:sz w:val="24"/>
          <w:szCs w:val="24"/>
        </w:rPr>
        <w:t>Yes</w:t>
      </w:r>
    </w:p>
    <w:p w14:paraId="38CEA5A4" w14:textId="77777777" w:rsidR="007B3532" w:rsidRDefault="00575B2E" w:rsidP="007B3532">
      <w:pPr>
        <w:pStyle w:val="ListParagraph"/>
        <w:ind w:left="0"/>
        <w:rPr>
          <w:sz w:val="24"/>
          <w:szCs w:val="24"/>
        </w:rPr>
      </w:pPr>
      <w:sdt>
        <w:sdtPr>
          <w:rPr>
            <w:sz w:val="24"/>
            <w:szCs w:val="24"/>
          </w:rPr>
          <w:id w:val="1772733408"/>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6AB563CF" w14:textId="77777777" w:rsidR="007B3532" w:rsidRDefault="007B3532" w:rsidP="007B3532">
      <w:pPr>
        <w:pStyle w:val="ListParagraph"/>
        <w:ind w:left="0"/>
        <w:rPr>
          <w:b/>
          <w:sz w:val="24"/>
          <w:szCs w:val="24"/>
        </w:rPr>
      </w:pPr>
    </w:p>
    <w:p w14:paraId="4BC2F73B" w14:textId="77777777" w:rsidR="007B3532" w:rsidRDefault="007B3532" w:rsidP="007B3532">
      <w:pPr>
        <w:pStyle w:val="ListParagraph"/>
        <w:ind w:left="0"/>
        <w:rPr>
          <w:b/>
          <w:sz w:val="24"/>
          <w:szCs w:val="24"/>
        </w:rPr>
      </w:pPr>
      <w:r>
        <w:rPr>
          <w:b/>
          <w:sz w:val="24"/>
          <w:szCs w:val="24"/>
        </w:rPr>
        <w:t>CME Posttest Link:</w:t>
      </w:r>
    </w:p>
    <w:p w14:paraId="11937604" w14:textId="77777777" w:rsidR="007B3532" w:rsidRDefault="007B3532" w:rsidP="007B3532">
      <w:pPr>
        <w:pStyle w:val="ListParagraph"/>
        <w:ind w:left="0"/>
        <w:rPr>
          <w:b/>
          <w:sz w:val="24"/>
          <w:szCs w:val="24"/>
        </w:rPr>
      </w:pPr>
    </w:p>
    <w:p w14:paraId="61233A4A" w14:textId="77777777" w:rsidR="007B3532" w:rsidRDefault="007B3532" w:rsidP="007B3532">
      <w:pPr>
        <w:pStyle w:val="ListParagraph"/>
        <w:ind w:left="0"/>
        <w:rPr>
          <w:b/>
          <w:sz w:val="24"/>
          <w:szCs w:val="24"/>
        </w:rPr>
      </w:pPr>
      <w:r>
        <w:rPr>
          <w:b/>
          <w:sz w:val="24"/>
          <w:szCs w:val="24"/>
        </w:rPr>
        <w:t>Webcast/PDS URL:</w:t>
      </w:r>
    </w:p>
    <w:p w14:paraId="5B2D404A" w14:textId="0E8B579B" w:rsidR="0055181E" w:rsidRPr="00493C48" w:rsidRDefault="0055181E" w:rsidP="0055181E">
      <w:pPr>
        <w:pStyle w:val="ListParagraph"/>
        <w:ind w:left="0"/>
        <w:rPr>
          <w:sz w:val="24"/>
          <w:szCs w:val="24"/>
        </w:rPr>
      </w:pPr>
      <w:r w:rsidRPr="00493C48">
        <w:rPr>
          <w:sz w:val="24"/>
          <w:szCs w:val="24"/>
        </w:rPr>
        <w:t>www.prIMEoncology.org/</w:t>
      </w:r>
      <w:r w:rsidR="000A367C">
        <w:rPr>
          <w:sz w:val="24"/>
          <w:szCs w:val="24"/>
        </w:rPr>
        <w:t>Ovarian</w:t>
      </w:r>
      <w:r w:rsidRPr="00493C48">
        <w:rPr>
          <w:sz w:val="24"/>
          <w:szCs w:val="24"/>
        </w:rPr>
        <w:t>_Madrid_2014Webcast</w:t>
      </w:r>
    </w:p>
    <w:p w14:paraId="1F8003A0" w14:textId="77777777" w:rsidR="007B3532" w:rsidRDefault="007B3532" w:rsidP="007B3532">
      <w:pPr>
        <w:pStyle w:val="ListParagraph"/>
        <w:ind w:left="0"/>
        <w:rPr>
          <w:b/>
          <w:sz w:val="24"/>
          <w:szCs w:val="24"/>
        </w:rPr>
      </w:pPr>
    </w:p>
    <w:p w14:paraId="0D17C355" w14:textId="77777777" w:rsidR="007B3532" w:rsidRDefault="007B3532" w:rsidP="007B3532">
      <w:pPr>
        <w:pStyle w:val="ListParagraph"/>
        <w:ind w:left="0"/>
        <w:rPr>
          <w:b/>
          <w:sz w:val="24"/>
          <w:szCs w:val="24"/>
        </w:rPr>
      </w:pPr>
      <w:r>
        <w:rPr>
          <w:b/>
          <w:sz w:val="24"/>
          <w:szCs w:val="24"/>
        </w:rPr>
        <w:t>Additional Components</w:t>
      </w:r>
    </w:p>
    <w:p w14:paraId="63AD3BD0" w14:textId="77777777" w:rsidR="007B3532" w:rsidRDefault="00575B2E" w:rsidP="007B3532">
      <w:pPr>
        <w:pStyle w:val="ListParagraph"/>
        <w:ind w:left="0"/>
        <w:rPr>
          <w:sz w:val="24"/>
          <w:szCs w:val="24"/>
        </w:rPr>
      </w:pPr>
      <w:sdt>
        <w:sdtPr>
          <w:rPr>
            <w:b/>
            <w:sz w:val="24"/>
            <w:szCs w:val="24"/>
          </w:rPr>
          <w:id w:val="-162483237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Cases with Voting</w:t>
      </w:r>
    </w:p>
    <w:p w14:paraId="07DC93A6" w14:textId="77777777" w:rsidR="007B3532" w:rsidRDefault="00575B2E" w:rsidP="007B3532">
      <w:pPr>
        <w:pStyle w:val="ListParagraph"/>
        <w:ind w:left="0"/>
        <w:rPr>
          <w:sz w:val="24"/>
          <w:szCs w:val="24"/>
        </w:rPr>
      </w:pPr>
      <w:sdt>
        <w:sdtPr>
          <w:rPr>
            <w:b/>
            <w:sz w:val="24"/>
            <w:szCs w:val="24"/>
          </w:rPr>
          <w:id w:val="188475706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Polls</w:t>
      </w:r>
    </w:p>
    <w:p w14:paraId="34190F29" w14:textId="77777777" w:rsidR="007B3532" w:rsidRDefault="00575B2E" w:rsidP="007B3532">
      <w:pPr>
        <w:pStyle w:val="ListParagraph"/>
        <w:ind w:left="0"/>
        <w:rPr>
          <w:sz w:val="24"/>
          <w:szCs w:val="24"/>
        </w:rPr>
      </w:pPr>
      <w:sdt>
        <w:sdtPr>
          <w:rPr>
            <w:b/>
            <w:sz w:val="24"/>
            <w:szCs w:val="24"/>
          </w:rPr>
          <w:id w:val="1885666414"/>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Video Segmentation</w:t>
      </w:r>
    </w:p>
    <w:p w14:paraId="40677927" w14:textId="77777777" w:rsidR="007B3532" w:rsidRDefault="00575B2E" w:rsidP="007B3532">
      <w:pPr>
        <w:pStyle w:val="ListParagraph"/>
        <w:ind w:left="0"/>
        <w:rPr>
          <w:sz w:val="24"/>
          <w:szCs w:val="24"/>
        </w:rPr>
      </w:pPr>
      <w:sdt>
        <w:sdtPr>
          <w:rPr>
            <w:b/>
            <w:sz w:val="24"/>
            <w:szCs w:val="24"/>
          </w:rPr>
          <w:id w:val="-54606651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F152E2">
        <w:rPr>
          <w:sz w:val="24"/>
          <w:szCs w:val="24"/>
        </w:rPr>
        <w:t>Table of Contents</w:t>
      </w:r>
    </w:p>
    <w:p w14:paraId="5C9F9E2A" w14:textId="77777777" w:rsidR="007B3532" w:rsidRDefault="00575B2E" w:rsidP="007B3532">
      <w:pPr>
        <w:pStyle w:val="ListParagraph"/>
        <w:ind w:left="0"/>
        <w:rPr>
          <w:sz w:val="24"/>
          <w:szCs w:val="24"/>
        </w:rPr>
      </w:pPr>
      <w:sdt>
        <w:sdtPr>
          <w:rPr>
            <w:sz w:val="24"/>
            <w:szCs w:val="24"/>
          </w:rPr>
          <w:id w:val="17898474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F152E2">
        <w:rPr>
          <w:sz w:val="24"/>
          <w:szCs w:val="24"/>
        </w:rPr>
        <w:t>Other:</w:t>
      </w:r>
    </w:p>
    <w:p w14:paraId="728398A8" w14:textId="77777777" w:rsidR="007B3532" w:rsidRDefault="007B3532" w:rsidP="007B3532">
      <w:pPr>
        <w:pStyle w:val="ListParagraph"/>
        <w:ind w:left="0"/>
        <w:rPr>
          <w:sz w:val="24"/>
          <w:szCs w:val="24"/>
        </w:rPr>
      </w:pPr>
    </w:p>
    <w:p w14:paraId="1A5CF6DA" w14:textId="77777777" w:rsidR="007B3532" w:rsidRDefault="007B3532" w:rsidP="007B3532">
      <w:pPr>
        <w:pStyle w:val="ListParagraph"/>
        <w:ind w:left="0"/>
        <w:rPr>
          <w:b/>
          <w:sz w:val="24"/>
          <w:szCs w:val="24"/>
        </w:rPr>
        <w:sectPr w:rsidR="007B3532" w:rsidSect="007B3532">
          <w:type w:val="continuous"/>
          <w:pgSz w:w="12240" w:h="15840"/>
          <w:pgMar w:top="1440" w:right="1440" w:bottom="1440" w:left="1440" w:header="720" w:footer="720" w:gutter="0"/>
          <w:cols w:num="2" w:space="720"/>
          <w:docGrid w:linePitch="360"/>
        </w:sectPr>
      </w:pPr>
      <w:r w:rsidRPr="00F152E2">
        <w:rPr>
          <w:b/>
          <w:sz w:val="24"/>
          <w:szCs w:val="24"/>
        </w:rPr>
        <w:lastRenderedPageBreak/>
        <w:t>Mobile App Title:</w:t>
      </w:r>
    </w:p>
    <w:p w14:paraId="157CD056" w14:textId="07F27E95" w:rsidR="0091793F" w:rsidRPr="0091793F" w:rsidRDefault="0091793F" w:rsidP="0091793F">
      <w:pPr>
        <w:spacing w:after="0" w:line="240" w:lineRule="auto"/>
        <w:rPr>
          <w:b/>
        </w:rPr>
      </w:pPr>
      <w:r w:rsidRPr="0091793F">
        <w:rPr>
          <w:b/>
        </w:rPr>
        <w:lastRenderedPageBreak/>
        <w:t>LIVE MEETING-ASSOCIATED VIRTUAL ACTIVITIES</w:t>
      </w:r>
    </w:p>
    <w:p w14:paraId="04EB8632" w14:textId="77777777" w:rsidR="0091793F" w:rsidRPr="009E447D" w:rsidRDefault="0091793F" w:rsidP="0091793F">
      <w:pPr>
        <w:pBdr>
          <w:bottom w:val="single" w:sz="12" w:space="1" w:color="auto"/>
        </w:pBdr>
        <w:spacing w:after="0" w:line="240" w:lineRule="auto"/>
        <w:rPr>
          <w:highlight w:val="yellow"/>
        </w:rPr>
      </w:pPr>
    </w:p>
    <w:p w14:paraId="7051273D" w14:textId="77777777" w:rsidR="0091793F" w:rsidRDefault="0091793F" w:rsidP="0091793F">
      <w:pPr>
        <w:spacing w:after="0" w:line="240" w:lineRule="auto"/>
      </w:pPr>
    </w:p>
    <w:p w14:paraId="745B519C" w14:textId="77777777" w:rsidR="0091793F" w:rsidRPr="009D7D6F" w:rsidRDefault="0091793F" w:rsidP="0091793F">
      <w:pPr>
        <w:pStyle w:val="ListParagraph"/>
        <w:numPr>
          <w:ilvl w:val="0"/>
          <w:numId w:val="7"/>
        </w:numPr>
        <w:spacing w:after="0" w:line="240" w:lineRule="auto"/>
        <w:rPr>
          <w:b/>
        </w:rPr>
      </w:pPr>
      <w:r w:rsidRPr="009D7D6F">
        <w:rPr>
          <w:b/>
        </w:rPr>
        <w:t>[Meeting-Associated Downloadable Slides]---</w:t>
      </w:r>
      <w:r w:rsidRPr="009D7D6F">
        <w:rPr>
          <w:b/>
          <w:color w:val="FF0000"/>
        </w:rPr>
        <w:t>VERIFY with Clinical after the meeting to see what presentation are to be included</w:t>
      </w:r>
    </w:p>
    <w:p w14:paraId="6E56B0A6" w14:textId="77777777" w:rsidR="0091793F" w:rsidRDefault="0091793F" w:rsidP="0091793F">
      <w:pPr>
        <w:spacing w:after="0" w:line="240" w:lineRule="auto"/>
      </w:pPr>
    </w:p>
    <w:p w14:paraId="0EC3CE90" w14:textId="018CCA1F" w:rsidR="0091793F" w:rsidRPr="00FD6652" w:rsidRDefault="0091793F" w:rsidP="0091793F">
      <w:pPr>
        <w:spacing w:after="0" w:line="240" w:lineRule="auto"/>
        <w:rPr>
          <w:b/>
          <w:i/>
          <w:color w:val="FF9900"/>
        </w:rPr>
      </w:pPr>
      <w:r w:rsidRPr="009D7D6F">
        <w:rPr>
          <w:b/>
          <w:color w:val="FF9900"/>
        </w:rPr>
        <w:t xml:space="preserve">Downloadable Slides </w:t>
      </w:r>
      <w:proofErr w:type="gramStart"/>
      <w:r w:rsidRPr="009D7D6F">
        <w:rPr>
          <w:b/>
          <w:color w:val="FF9900"/>
        </w:rPr>
        <w:t>From</w:t>
      </w:r>
      <w:proofErr w:type="gramEnd"/>
      <w:r w:rsidR="000A367C">
        <w:rPr>
          <w:b/>
          <w:color w:val="FF9900"/>
        </w:rPr>
        <w:t xml:space="preserve"> </w:t>
      </w:r>
      <w:r w:rsidR="000A367C" w:rsidRPr="00FD6652">
        <w:rPr>
          <w:b/>
          <w:i/>
          <w:color w:val="FF9900"/>
        </w:rPr>
        <w:t xml:space="preserve">Shaping the Future of Personalized Therapy in Ovarian Cancer: A Focus on </w:t>
      </w:r>
      <w:r w:rsidR="000A367C" w:rsidRPr="00FD6652">
        <w:rPr>
          <w:b/>
          <w:color w:val="FF9900"/>
        </w:rPr>
        <w:t>BRCA</w:t>
      </w:r>
      <w:r w:rsidR="000A367C" w:rsidRPr="00FD6652">
        <w:rPr>
          <w:b/>
          <w:i/>
          <w:color w:val="FF9900"/>
        </w:rPr>
        <w:t xml:space="preserve"> Biomarkers</w:t>
      </w:r>
    </w:p>
    <w:p w14:paraId="1132B02D" w14:textId="77777777" w:rsidR="000A367C" w:rsidRPr="009D7D6F" w:rsidRDefault="000A367C" w:rsidP="0091793F">
      <w:pPr>
        <w:spacing w:after="0" w:line="240" w:lineRule="auto"/>
        <w:rPr>
          <w:b/>
          <w:color w:val="FF9900"/>
        </w:rPr>
      </w:pPr>
    </w:p>
    <w:p w14:paraId="08D82057" w14:textId="77777777" w:rsidR="0091793F" w:rsidRDefault="0091793F" w:rsidP="0091793F">
      <w:pPr>
        <w:spacing w:after="0" w:line="240" w:lineRule="auto"/>
        <w:rPr>
          <w:b/>
        </w:rPr>
      </w:pPr>
      <w:r w:rsidRPr="009D7D6F">
        <w:rPr>
          <w:b/>
        </w:rPr>
        <w:t>ACTIVITY FEATURES</w:t>
      </w:r>
    </w:p>
    <w:p w14:paraId="062DCC4B" w14:textId="260314AB" w:rsidR="00314E72" w:rsidRPr="009D7D6F" w:rsidRDefault="00314E72" w:rsidP="0091793F">
      <w:pPr>
        <w:spacing w:after="0" w:line="240" w:lineRule="auto"/>
        <w:rPr>
          <w:b/>
        </w:rPr>
      </w:pPr>
      <w:r>
        <w:rPr>
          <w:b/>
        </w:rPr>
        <w:t>[Interactive Presentation]</w:t>
      </w:r>
    </w:p>
    <w:p w14:paraId="665D5BA8" w14:textId="77777777" w:rsidR="0091793F" w:rsidRDefault="0091793F" w:rsidP="0091793F">
      <w:pPr>
        <w:spacing w:after="0" w:line="240" w:lineRule="auto"/>
      </w:pPr>
      <w:r>
        <w:t>[Icon] Downloadable Slides</w:t>
      </w:r>
    </w:p>
    <w:p w14:paraId="5F3C992B" w14:textId="32CCF78A" w:rsidR="00314E72" w:rsidRDefault="00314E72" w:rsidP="0091793F">
      <w:pPr>
        <w:spacing w:after="0" w:line="240" w:lineRule="auto"/>
      </w:pPr>
      <w:r>
        <w:t>[CME-Certified]</w:t>
      </w:r>
    </w:p>
    <w:p w14:paraId="269222C3" w14:textId="77777777" w:rsidR="0091793F" w:rsidRDefault="0091793F" w:rsidP="0091793F">
      <w:pPr>
        <w:spacing w:after="0" w:line="240" w:lineRule="auto"/>
      </w:pPr>
      <w:r>
        <w:t>[Insert screen shot]</w:t>
      </w:r>
    </w:p>
    <w:p w14:paraId="4F4C4770" w14:textId="77777777" w:rsidR="0091793F" w:rsidRDefault="0091793F" w:rsidP="0091793F">
      <w:pPr>
        <w:spacing w:after="0" w:line="240" w:lineRule="auto"/>
      </w:pPr>
    </w:p>
    <w:p w14:paraId="3C5D8129" w14:textId="77777777" w:rsidR="0091793F" w:rsidRDefault="0091793F" w:rsidP="0091793F">
      <w:pPr>
        <w:spacing w:after="0" w:line="240" w:lineRule="auto"/>
        <w:rPr>
          <w:b/>
        </w:rPr>
      </w:pPr>
      <w:r w:rsidRPr="009D7D6F">
        <w:rPr>
          <w:b/>
        </w:rPr>
        <w:t>ACTIVITY OVERVIEW</w:t>
      </w:r>
    </w:p>
    <w:p w14:paraId="6A30C3D4" w14:textId="3FF76AC9" w:rsidR="0091793F" w:rsidRDefault="0091793F" w:rsidP="0091793F">
      <w:pPr>
        <w:spacing w:after="0" w:line="240" w:lineRule="auto"/>
      </w:pPr>
      <w:proofErr w:type="gramStart"/>
      <w:r>
        <w:t>prIME</w:t>
      </w:r>
      <w:proofErr w:type="gramEnd"/>
      <w:r>
        <w:t xml:space="preserve"> Oncology invites you to view </w:t>
      </w:r>
      <w:r w:rsidR="0035313E">
        <w:t>d</w:t>
      </w:r>
      <w:r>
        <w:t xml:space="preserve">ownloadable </w:t>
      </w:r>
      <w:r w:rsidR="0035313E">
        <w:t>s</w:t>
      </w:r>
      <w:r>
        <w:t xml:space="preserve">lides from </w:t>
      </w:r>
      <w:r w:rsidR="000A367C" w:rsidRPr="000A367C">
        <w:rPr>
          <w:rStyle w:val="Emphasis"/>
        </w:rPr>
        <w:t xml:space="preserve">Shaping the Future of Personalized Therapy in Ovarian Cancer: A Focus on </w:t>
      </w:r>
      <w:r w:rsidR="000A367C" w:rsidRPr="000A367C">
        <w:rPr>
          <w:rStyle w:val="Emphasis"/>
          <w:i w:val="0"/>
        </w:rPr>
        <w:t xml:space="preserve">BRCA </w:t>
      </w:r>
      <w:r w:rsidR="000A367C" w:rsidRPr="000A367C">
        <w:rPr>
          <w:rStyle w:val="Emphasis"/>
        </w:rPr>
        <w:t>Biomarkers</w:t>
      </w:r>
      <w:r w:rsidR="000234DA">
        <w:t>,</w:t>
      </w:r>
      <w:r>
        <w:t xml:space="preserve"> </w:t>
      </w:r>
      <w:r w:rsidR="000234DA" w:rsidRPr="00D50F6D">
        <w:t xml:space="preserve">a prIME Oncology educational activity that was held at the 2014 </w:t>
      </w:r>
      <w:r w:rsidR="00314E72">
        <w:t xml:space="preserve">European Oncology </w:t>
      </w:r>
      <w:r w:rsidR="000234DA" w:rsidRPr="00D50F6D">
        <w:t>Congress in Madrid, Spain</w:t>
      </w:r>
      <w:r w:rsidR="00314E72">
        <w:t>,</w:t>
      </w:r>
      <w:r w:rsidR="000234DA" w:rsidRPr="00D50F6D">
        <w:t xml:space="preserve"> on 2</w:t>
      </w:r>
      <w:r w:rsidR="000A367C">
        <w:t>8</w:t>
      </w:r>
      <w:r w:rsidR="000234DA" w:rsidRPr="00D50F6D">
        <w:t xml:space="preserve"> September</w:t>
      </w:r>
      <w:r w:rsidR="009B194F">
        <w:t xml:space="preserve"> 2014</w:t>
      </w:r>
      <w:r w:rsidR="000234DA" w:rsidRPr="00D50F6D">
        <w:t>.</w:t>
      </w:r>
    </w:p>
    <w:p w14:paraId="64A87596" w14:textId="77777777" w:rsidR="0091793F" w:rsidRDefault="0091793F" w:rsidP="0091793F">
      <w:pPr>
        <w:spacing w:after="0" w:line="240" w:lineRule="auto"/>
      </w:pPr>
    </w:p>
    <w:p w14:paraId="2DB3F88D" w14:textId="2C13E511" w:rsidR="0091793F" w:rsidRDefault="00963419" w:rsidP="0091793F">
      <w:pPr>
        <w:spacing w:after="0" w:line="240" w:lineRule="auto"/>
        <w:rPr>
          <w:b/>
        </w:rPr>
      </w:pPr>
      <w:r>
        <w:rPr>
          <w:b/>
        </w:rPr>
        <w:t>PROVIDER</w:t>
      </w:r>
    </w:p>
    <w:p w14:paraId="6C52F2C4" w14:textId="64595F12" w:rsidR="0091793F" w:rsidRPr="009D7D6F" w:rsidRDefault="00963419" w:rsidP="0091793F">
      <w:pPr>
        <w:spacing w:after="0" w:line="240" w:lineRule="auto"/>
      </w:pPr>
      <w:r>
        <w:t>This</w:t>
      </w:r>
      <w:r w:rsidR="0091793F">
        <w:t xml:space="preserve"> </w:t>
      </w:r>
      <w:r>
        <w:t>activity is provided by</w:t>
      </w:r>
      <w:r w:rsidR="0091793F">
        <w:t xml:space="preserve"> prIME Oncology.</w:t>
      </w:r>
    </w:p>
    <w:p w14:paraId="45383639" w14:textId="77777777" w:rsidR="0091793F" w:rsidRDefault="0091793F" w:rsidP="0091793F">
      <w:pPr>
        <w:spacing w:after="0" w:line="240" w:lineRule="auto"/>
      </w:pPr>
    </w:p>
    <w:p w14:paraId="18850DA3" w14:textId="77777777" w:rsidR="0091793F" w:rsidRPr="009D7D6F" w:rsidRDefault="0091793F" w:rsidP="0091793F">
      <w:pPr>
        <w:spacing w:after="0" w:line="240" w:lineRule="auto"/>
        <w:rPr>
          <w:b/>
        </w:rPr>
      </w:pPr>
      <w:r>
        <w:rPr>
          <w:b/>
        </w:rPr>
        <w:t>[Tab—</w:t>
      </w:r>
      <w:r w:rsidRPr="009D7D6F">
        <w:rPr>
          <w:b/>
          <w:highlight w:val="yellow"/>
        </w:rPr>
        <w:t>Insert Disease Topic</w:t>
      </w:r>
      <w:r>
        <w:rPr>
          <w:b/>
        </w:rPr>
        <w:t>]</w:t>
      </w:r>
    </w:p>
    <w:p w14:paraId="7861F2BB" w14:textId="77777777" w:rsidR="000A367C" w:rsidRDefault="0091793F" w:rsidP="000A367C">
      <w:pPr>
        <w:ind w:left="2160" w:hanging="2160"/>
        <w:rPr>
          <w:b/>
          <w:color w:val="000000"/>
        </w:rPr>
      </w:pPr>
      <w:r>
        <w:t xml:space="preserve">Discussant: </w:t>
      </w:r>
      <w:r>
        <w:tab/>
      </w:r>
      <w:r w:rsidR="000A367C" w:rsidRPr="000A367C">
        <w:rPr>
          <w:b/>
          <w:color w:val="000000"/>
        </w:rPr>
        <w:t>Ignace Vergote, MD, PhD</w:t>
      </w:r>
      <w:r w:rsidR="000A367C">
        <w:rPr>
          <w:b/>
          <w:color w:val="000000"/>
        </w:rPr>
        <w:t>,</w:t>
      </w:r>
      <w:r w:rsidR="000A367C" w:rsidRPr="000A367C">
        <w:rPr>
          <w:color w:val="000000"/>
        </w:rPr>
        <w:t xml:space="preserve"> University Hospital </w:t>
      </w:r>
      <w:proofErr w:type="spellStart"/>
      <w:r w:rsidR="000A367C" w:rsidRPr="000A367C">
        <w:rPr>
          <w:color w:val="000000"/>
        </w:rPr>
        <w:t>Gasthuisberg</w:t>
      </w:r>
      <w:proofErr w:type="spellEnd"/>
      <w:r w:rsidR="000A367C" w:rsidRPr="000A367C">
        <w:rPr>
          <w:color w:val="000000"/>
        </w:rPr>
        <w:t>, Leuven, Belgium</w:t>
      </w:r>
    </w:p>
    <w:p w14:paraId="1E4738A3" w14:textId="60A9DA7B" w:rsidR="000A367C" w:rsidRDefault="0091793F" w:rsidP="000A367C">
      <w:pPr>
        <w:ind w:left="2160" w:hanging="2160"/>
      </w:pPr>
      <w:r>
        <w:t>Topic:</w:t>
      </w:r>
      <w:r>
        <w:tab/>
      </w:r>
      <w:r w:rsidR="000A367C">
        <w:t>T</w:t>
      </w:r>
      <w:r w:rsidR="000A367C" w:rsidRPr="000A367C">
        <w:t>reatment of advanced ovarian cancer: Guideline recommendations and unmet needs</w:t>
      </w:r>
    </w:p>
    <w:p w14:paraId="081BDD68" w14:textId="77777777" w:rsidR="009B194F" w:rsidRDefault="0091793F" w:rsidP="009B194F">
      <w:pPr>
        <w:pStyle w:val="ListParagraph"/>
        <w:numPr>
          <w:ilvl w:val="0"/>
          <w:numId w:val="1"/>
        </w:numPr>
        <w:spacing w:after="0" w:line="240" w:lineRule="auto"/>
        <w:rPr>
          <w:color w:val="000000"/>
        </w:rPr>
      </w:pPr>
      <w:r>
        <w:t>Learning Objective:</w:t>
      </w:r>
      <w:r>
        <w:tab/>
      </w:r>
    </w:p>
    <w:p w14:paraId="2C9C6D5A" w14:textId="77777777" w:rsidR="009B194F" w:rsidRPr="00940F94" w:rsidRDefault="009B194F" w:rsidP="009B194F">
      <w:pPr>
        <w:pStyle w:val="ListParagraph"/>
        <w:numPr>
          <w:ilvl w:val="0"/>
          <w:numId w:val="1"/>
        </w:numPr>
        <w:spacing w:after="0" w:line="240" w:lineRule="auto"/>
        <w:rPr>
          <w:color w:val="000000"/>
        </w:rPr>
      </w:pPr>
      <w:r>
        <w:rPr>
          <w:color w:val="000000"/>
        </w:rPr>
        <w:t>Incorporate</w:t>
      </w:r>
      <w:r w:rsidRPr="00940F94">
        <w:rPr>
          <w:color w:val="000000"/>
        </w:rPr>
        <w:t xml:space="preserve"> current guideline recommendations and recent data when devising personalized therapeutic plans for women with advanced ovarian cancer</w:t>
      </w:r>
    </w:p>
    <w:p w14:paraId="4C460658" w14:textId="11C87E02" w:rsidR="0091793F" w:rsidRDefault="0091793F" w:rsidP="0091793F"/>
    <w:p w14:paraId="356E399B" w14:textId="77777777" w:rsidR="0091793F" w:rsidRDefault="0091793F" w:rsidP="0091793F">
      <w:r>
        <w:t>[</w:t>
      </w:r>
      <w:proofErr w:type="gramStart"/>
      <w:r>
        <w:t>insert</w:t>
      </w:r>
      <w:proofErr w:type="gramEnd"/>
      <w:r>
        <w:t xml:space="preserve"> divider line]___________________________________________</w:t>
      </w:r>
      <w:r>
        <w:tab/>
      </w:r>
    </w:p>
    <w:p w14:paraId="60A4CEC4" w14:textId="298E6BDF" w:rsidR="0091793F" w:rsidRDefault="0091793F" w:rsidP="000A367C">
      <w:r>
        <w:t xml:space="preserve">Discussant: </w:t>
      </w:r>
      <w:r>
        <w:tab/>
      </w:r>
      <w:r>
        <w:tab/>
      </w:r>
      <w:r w:rsidR="000A367C" w:rsidRPr="000A367C">
        <w:rPr>
          <w:b/>
        </w:rPr>
        <w:t xml:space="preserve">Judith </w:t>
      </w:r>
      <w:proofErr w:type="spellStart"/>
      <w:r w:rsidR="000A367C" w:rsidRPr="000A367C">
        <w:rPr>
          <w:b/>
        </w:rPr>
        <w:t>Balmaña</w:t>
      </w:r>
      <w:proofErr w:type="spellEnd"/>
      <w:r w:rsidR="000A367C" w:rsidRPr="000A367C">
        <w:rPr>
          <w:b/>
        </w:rPr>
        <w:t>, MD, PhD</w:t>
      </w:r>
      <w:r w:rsidR="000A367C">
        <w:rPr>
          <w:b/>
        </w:rPr>
        <w:t xml:space="preserve">, </w:t>
      </w:r>
      <w:proofErr w:type="spellStart"/>
      <w:r w:rsidR="000A367C" w:rsidRPr="000A367C">
        <w:t>Vall</w:t>
      </w:r>
      <w:proofErr w:type="spellEnd"/>
      <w:r w:rsidR="000A367C" w:rsidRPr="000A367C">
        <w:t xml:space="preserve"> </w:t>
      </w:r>
      <w:proofErr w:type="spellStart"/>
      <w:r w:rsidR="000A367C" w:rsidRPr="000A367C">
        <w:t>d’Hebron</w:t>
      </w:r>
      <w:proofErr w:type="spellEnd"/>
      <w:r w:rsidR="000A367C" w:rsidRPr="000A367C">
        <w:t xml:space="preserve"> University Hospital, Barcelona, Spain</w:t>
      </w:r>
      <w:r w:rsidR="000234DA" w:rsidRPr="000A367C">
        <w:rPr>
          <w:i/>
        </w:rPr>
        <w:tab/>
      </w:r>
    </w:p>
    <w:p w14:paraId="3A106431" w14:textId="77777777" w:rsidR="000A367C" w:rsidRDefault="0091793F" w:rsidP="0091793F">
      <w:r>
        <w:t>Topic:</w:t>
      </w:r>
      <w:r>
        <w:tab/>
      </w:r>
      <w:r>
        <w:tab/>
      </w:r>
      <w:r>
        <w:tab/>
      </w:r>
      <w:r w:rsidR="000A367C" w:rsidRPr="000A367C">
        <w:t xml:space="preserve">Testing for </w:t>
      </w:r>
      <w:r w:rsidR="000A367C" w:rsidRPr="000A367C">
        <w:rPr>
          <w:i/>
        </w:rPr>
        <w:t>BRCA</w:t>
      </w:r>
      <w:r w:rsidR="000A367C" w:rsidRPr="000A367C">
        <w:t xml:space="preserve"> gene mutations: Why, when, and for whom?</w:t>
      </w:r>
    </w:p>
    <w:p w14:paraId="6DBC173E" w14:textId="77777777" w:rsidR="009B194F" w:rsidRDefault="0091793F" w:rsidP="009B194F">
      <w:pPr>
        <w:pStyle w:val="ListParagraph"/>
        <w:numPr>
          <w:ilvl w:val="0"/>
          <w:numId w:val="1"/>
        </w:numPr>
        <w:spacing w:after="0" w:line="240" w:lineRule="auto"/>
        <w:rPr>
          <w:color w:val="000000"/>
        </w:rPr>
      </w:pPr>
      <w:r>
        <w:t>Learning Objective:</w:t>
      </w:r>
      <w:r>
        <w:tab/>
      </w:r>
    </w:p>
    <w:p w14:paraId="0A94137B" w14:textId="35E12A03" w:rsidR="009B194F" w:rsidRPr="00940F94" w:rsidRDefault="009B194F" w:rsidP="009B194F">
      <w:pPr>
        <w:pStyle w:val="ListParagraph"/>
        <w:numPr>
          <w:ilvl w:val="0"/>
          <w:numId w:val="1"/>
        </w:numPr>
        <w:spacing w:after="0" w:line="240" w:lineRule="auto"/>
        <w:rPr>
          <w:color w:val="000000"/>
        </w:rPr>
      </w:pPr>
      <w:r>
        <w:rPr>
          <w:color w:val="000000"/>
        </w:rPr>
        <w:t>Integrate</w:t>
      </w:r>
      <w:r w:rsidRPr="00940F94">
        <w:rPr>
          <w:color w:val="000000"/>
        </w:rPr>
        <w:t xml:space="preserve"> data from trials evaluating the significance of </w:t>
      </w:r>
      <w:r w:rsidRPr="00B07D2C">
        <w:rPr>
          <w:i/>
          <w:color w:val="000000"/>
        </w:rPr>
        <w:t>BRCA</w:t>
      </w:r>
      <w:r w:rsidRPr="00940F94">
        <w:rPr>
          <w:color w:val="000000"/>
        </w:rPr>
        <w:t xml:space="preserve"> gene mutation and the role of testing this biomarker in the management of advanced ovarian cancer into clinical practice</w:t>
      </w:r>
    </w:p>
    <w:p w14:paraId="0038588E" w14:textId="5CA2CF04" w:rsidR="0091793F" w:rsidRDefault="009B194F" w:rsidP="0091793F">
      <w:r w:rsidDel="009B194F">
        <w:t xml:space="preserve"> </w:t>
      </w:r>
      <w:r w:rsidR="0091793F">
        <w:t>[</w:t>
      </w:r>
      <w:proofErr w:type="gramStart"/>
      <w:r w:rsidR="0091793F">
        <w:t>insert</w:t>
      </w:r>
      <w:proofErr w:type="gramEnd"/>
      <w:r w:rsidR="0091793F">
        <w:t xml:space="preserve"> divider line]___________________________________________</w:t>
      </w:r>
      <w:r w:rsidR="0091793F">
        <w:tab/>
      </w:r>
    </w:p>
    <w:p w14:paraId="0CA9E979" w14:textId="2ED21CE0" w:rsidR="0091793F" w:rsidRPr="000A367C" w:rsidRDefault="0091793F" w:rsidP="000A367C">
      <w:pPr>
        <w:ind w:left="2160" w:hanging="2160"/>
      </w:pPr>
      <w:r>
        <w:lastRenderedPageBreak/>
        <w:t xml:space="preserve">Discussant: </w:t>
      </w:r>
      <w:r>
        <w:tab/>
      </w:r>
      <w:r w:rsidR="000A367C" w:rsidRPr="000A367C">
        <w:rPr>
          <w:b/>
        </w:rPr>
        <w:t>Susana Banerjee, MBBS, MA, MRCP, PhD</w:t>
      </w:r>
      <w:r w:rsidR="000A367C">
        <w:rPr>
          <w:b/>
        </w:rPr>
        <w:t>,</w:t>
      </w:r>
      <w:r w:rsidR="000A367C" w:rsidRPr="000A367C">
        <w:t xml:space="preserve"> Royal Marsden Hospital, London, United Kingdom</w:t>
      </w:r>
    </w:p>
    <w:p w14:paraId="1B7B8156" w14:textId="77777777" w:rsidR="000A367C" w:rsidRDefault="0091793F" w:rsidP="000A367C">
      <w:pPr>
        <w:ind w:left="2160" w:hanging="2160"/>
      </w:pPr>
      <w:r>
        <w:t>Topic:</w:t>
      </w:r>
      <w:r>
        <w:tab/>
      </w:r>
      <w:r w:rsidR="000A367C" w:rsidRPr="000A367C">
        <w:rPr>
          <w:i/>
        </w:rPr>
        <w:t>BRCA</w:t>
      </w:r>
      <w:r w:rsidR="000A367C" w:rsidRPr="000A367C">
        <w:t>-associated ovarian cancer: How to personalize first-line and subsequent therapies?</w:t>
      </w:r>
    </w:p>
    <w:p w14:paraId="5921AE5F" w14:textId="77777777" w:rsidR="009B194F" w:rsidRPr="00940F94" w:rsidRDefault="0091793F" w:rsidP="009B194F">
      <w:pPr>
        <w:pStyle w:val="ListParagraph"/>
        <w:numPr>
          <w:ilvl w:val="0"/>
          <w:numId w:val="1"/>
        </w:numPr>
        <w:spacing w:after="0" w:line="240" w:lineRule="auto"/>
        <w:rPr>
          <w:color w:val="000000"/>
        </w:rPr>
      </w:pPr>
      <w:r>
        <w:t>Learning Objective:</w:t>
      </w:r>
      <w:r>
        <w:tab/>
      </w:r>
    </w:p>
    <w:p w14:paraId="4E45718B" w14:textId="77777777" w:rsidR="009B194F" w:rsidRPr="00940F94" w:rsidRDefault="009B194F" w:rsidP="009B194F">
      <w:pPr>
        <w:pStyle w:val="ListParagraph"/>
        <w:numPr>
          <w:ilvl w:val="0"/>
          <w:numId w:val="1"/>
        </w:numPr>
        <w:spacing w:after="0" w:line="240" w:lineRule="auto"/>
        <w:rPr>
          <w:color w:val="000000"/>
        </w:rPr>
      </w:pPr>
      <w:r w:rsidRPr="00940F94">
        <w:rPr>
          <w:color w:val="000000"/>
        </w:rPr>
        <w:t xml:space="preserve">Employ novel targeted strategies for </w:t>
      </w:r>
      <w:r w:rsidRPr="00B07D2C">
        <w:rPr>
          <w:i/>
          <w:color w:val="000000"/>
        </w:rPr>
        <w:t>BRCA</w:t>
      </w:r>
      <w:r w:rsidRPr="00940F94">
        <w:rPr>
          <w:color w:val="000000"/>
        </w:rPr>
        <w:t>-associated ovarian cancer when choosing optimal treatment regimens for patients with advanced ovarian cancer</w:t>
      </w:r>
    </w:p>
    <w:p w14:paraId="457250CF" w14:textId="6CECAA69" w:rsidR="0091793F" w:rsidRDefault="0091793F" w:rsidP="000A367C">
      <w:pPr>
        <w:ind w:left="2160" w:hanging="2160"/>
      </w:pPr>
    </w:p>
    <w:p w14:paraId="4D92EC31" w14:textId="77777777" w:rsidR="0091793F" w:rsidRDefault="0091793F" w:rsidP="0091793F">
      <w:r>
        <w:t>[</w:t>
      </w:r>
      <w:proofErr w:type="gramStart"/>
      <w:r>
        <w:t>insert</w:t>
      </w:r>
      <w:proofErr w:type="gramEnd"/>
      <w:r>
        <w:t xml:space="preserve"> divider line]___________________________________________</w:t>
      </w:r>
      <w:r>
        <w:tab/>
      </w:r>
    </w:p>
    <w:p w14:paraId="598CAAD1" w14:textId="77777777" w:rsidR="0091793F" w:rsidRDefault="0091793F" w:rsidP="0091793F">
      <w:pPr>
        <w:pBdr>
          <w:bottom w:val="single" w:sz="12" w:space="1" w:color="auto"/>
        </w:pBdr>
        <w:spacing w:after="0" w:line="240" w:lineRule="auto"/>
      </w:pPr>
    </w:p>
    <w:p w14:paraId="0481FA5B" w14:textId="77777777" w:rsidR="0091793F" w:rsidRDefault="0091793F" w:rsidP="0091793F">
      <w:pPr>
        <w:spacing w:after="0" w:line="240" w:lineRule="auto"/>
      </w:pPr>
    </w:p>
    <w:p w14:paraId="096E3427" w14:textId="77777777" w:rsidR="0091793F" w:rsidRDefault="0091793F" w:rsidP="0091793F">
      <w:pPr>
        <w:spacing w:after="0" w:line="240" w:lineRule="auto"/>
      </w:pPr>
    </w:p>
    <w:p w14:paraId="63D36D65" w14:textId="77777777" w:rsidR="0091793F" w:rsidRPr="009D7D6F" w:rsidRDefault="0091793F" w:rsidP="0091793F">
      <w:pPr>
        <w:pStyle w:val="ListParagraph"/>
        <w:numPr>
          <w:ilvl w:val="0"/>
          <w:numId w:val="7"/>
        </w:numPr>
        <w:spacing w:after="0" w:line="240" w:lineRule="auto"/>
        <w:rPr>
          <w:b/>
        </w:rPr>
      </w:pPr>
      <w:r w:rsidRPr="009D7D6F">
        <w:rPr>
          <w:b/>
        </w:rPr>
        <w:t xml:space="preserve">[Meeting-Associated </w:t>
      </w:r>
      <w:r>
        <w:rPr>
          <w:b/>
        </w:rPr>
        <w:t>Webcast</w:t>
      </w:r>
      <w:r w:rsidRPr="009D7D6F">
        <w:rPr>
          <w:b/>
        </w:rPr>
        <w:t>]---</w:t>
      </w:r>
      <w:r w:rsidRPr="009D7D6F">
        <w:rPr>
          <w:b/>
          <w:color w:val="FF0000"/>
        </w:rPr>
        <w:t>VERIFY with Clinical after the meeting to see what presentation are to be included</w:t>
      </w:r>
    </w:p>
    <w:p w14:paraId="4118A27E" w14:textId="77777777" w:rsidR="0091793F" w:rsidRDefault="0091793F" w:rsidP="0091793F">
      <w:pPr>
        <w:spacing w:after="0" w:line="240" w:lineRule="auto"/>
        <w:rPr>
          <w:b/>
        </w:rPr>
      </w:pPr>
    </w:p>
    <w:p w14:paraId="1B736D4B" w14:textId="77777777" w:rsidR="000A367C" w:rsidRPr="000A367C" w:rsidRDefault="0091793F" w:rsidP="000A367C">
      <w:pPr>
        <w:spacing w:after="0" w:line="240" w:lineRule="auto"/>
        <w:rPr>
          <w:b/>
          <w:i/>
          <w:color w:val="FF9900"/>
        </w:rPr>
      </w:pPr>
      <w:r>
        <w:rPr>
          <w:b/>
        </w:rPr>
        <w:br/>
      </w:r>
      <w:r w:rsidR="000A367C" w:rsidRPr="000A367C">
        <w:rPr>
          <w:b/>
          <w:i/>
          <w:color w:val="FF9900"/>
        </w:rPr>
        <w:t xml:space="preserve">Shaping the Future of Personalized Therapy in Ovarian Cancer: A Focus on </w:t>
      </w:r>
      <w:r w:rsidR="000A367C" w:rsidRPr="00FD6652">
        <w:rPr>
          <w:b/>
          <w:color w:val="FF9900"/>
        </w:rPr>
        <w:t>BRCA</w:t>
      </w:r>
      <w:r w:rsidR="000A367C" w:rsidRPr="000A367C">
        <w:rPr>
          <w:b/>
          <w:i/>
          <w:color w:val="FF9900"/>
        </w:rPr>
        <w:t xml:space="preserve"> Biomarkers </w:t>
      </w:r>
    </w:p>
    <w:p w14:paraId="5694EBBD" w14:textId="1F4454BC" w:rsidR="0091793F" w:rsidRPr="0014011D" w:rsidRDefault="0091793F" w:rsidP="0091793F">
      <w:pPr>
        <w:spacing w:after="0" w:line="240" w:lineRule="auto"/>
        <w:rPr>
          <w:b/>
          <w:color w:val="FF9900"/>
        </w:rPr>
      </w:pPr>
    </w:p>
    <w:p w14:paraId="2A249A56" w14:textId="77777777" w:rsidR="0091793F" w:rsidRDefault="0091793F" w:rsidP="0091793F">
      <w:pPr>
        <w:spacing w:after="0" w:line="240" w:lineRule="auto"/>
        <w:rPr>
          <w:b/>
        </w:rPr>
      </w:pPr>
      <w:r>
        <w:rPr>
          <w:b/>
        </w:rPr>
        <w:t>ACTIVITY FEATURES</w:t>
      </w:r>
    </w:p>
    <w:p w14:paraId="5941A590" w14:textId="77777777" w:rsidR="0091793F" w:rsidRDefault="0091793F" w:rsidP="0091793F">
      <w:pPr>
        <w:spacing w:after="0" w:line="240" w:lineRule="auto"/>
      </w:pPr>
      <w:r>
        <w:t>[Icon] Interactive Presentation</w:t>
      </w:r>
    </w:p>
    <w:p w14:paraId="46797ABA" w14:textId="77777777" w:rsidR="0091793F" w:rsidRDefault="0091793F" w:rsidP="0091793F">
      <w:pPr>
        <w:spacing w:after="0" w:line="240" w:lineRule="auto"/>
      </w:pPr>
      <w:r>
        <w:t>[Icon] Downloadable Slides</w:t>
      </w:r>
    </w:p>
    <w:p w14:paraId="3D65FD40" w14:textId="0979B5BD" w:rsidR="0091793F" w:rsidRDefault="0091793F" w:rsidP="0091793F">
      <w:pPr>
        <w:spacing w:after="0" w:line="240" w:lineRule="auto"/>
      </w:pPr>
    </w:p>
    <w:p w14:paraId="604C69E3" w14:textId="1D3DC231" w:rsidR="00FE0ED7" w:rsidRDefault="00FE0ED7" w:rsidP="0091793F">
      <w:pPr>
        <w:spacing w:after="0" w:line="240" w:lineRule="auto"/>
      </w:pPr>
      <w:r>
        <w:t xml:space="preserve">[Icon] CME-Certified </w:t>
      </w:r>
    </w:p>
    <w:p w14:paraId="0CB14543" w14:textId="77777777" w:rsidR="0091793F" w:rsidRDefault="0091793F" w:rsidP="0091793F">
      <w:pPr>
        <w:spacing w:after="0" w:line="240" w:lineRule="auto"/>
      </w:pPr>
    </w:p>
    <w:p w14:paraId="07BAD9FC" w14:textId="77777777" w:rsidR="0091793F" w:rsidRPr="0014011D" w:rsidRDefault="0091793F" w:rsidP="0091793F">
      <w:pPr>
        <w:spacing w:after="0" w:line="240" w:lineRule="auto"/>
        <w:rPr>
          <w:b/>
        </w:rPr>
      </w:pPr>
      <w:r w:rsidRPr="0014011D">
        <w:rPr>
          <w:b/>
        </w:rPr>
        <w:t>ACTIVITY OVERVIEW</w:t>
      </w:r>
    </w:p>
    <w:p w14:paraId="26494654" w14:textId="654FA3EC" w:rsidR="0091793F" w:rsidRDefault="0091793F" w:rsidP="0091793F">
      <w:pPr>
        <w:spacing w:after="0" w:line="240" w:lineRule="auto"/>
      </w:pPr>
      <w:r>
        <w:t xml:space="preserve">This </w:t>
      </w:r>
      <w:r w:rsidR="00FE0ED7">
        <w:t>CME-certified</w:t>
      </w:r>
      <w:r w:rsidR="000A367C">
        <w:t xml:space="preserve"> </w:t>
      </w:r>
      <w:r>
        <w:t xml:space="preserve">Webcast contains </w:t>
      </w:r>
      <w:r>
        <w:rPr>
          <w:rStyle w:val="Strong"/>
        </w:rPr>
        <w:t xml:space="preserve">video and downloadable slides </w:t>
      </w:r>
      <w:r>
        <w:t xml:space="preserve">from the symposium </w:t>
      </w:r>
      <w:proofErr w:type="gramStart"/>
      <w:r w:rsidR="000A367C" w:rsidRPr="000A367C">
        <w:rPr>
          <w:rStyle w:val="Emphasis"/>
        </w:rPr>
        <w:t>Shaping</w:t>
      </w:r>
      <w:proofErr w:type="gramEnd"/>
      <w:r w:rsidR="000A367C" w:rsidRPr="000A367C">
        <w:rPr>
          <w:rStyle w:val="Emphasis"/>
        </w:rPr>
        <w:t xml:space="preserve"> the Future of Personalized Therapy in Ovarian Cancer: A Focus on </w:t>
      </w:r>
      <w:r w:rsidR="000A367C" w:rsidRPr="000A367C">
        <w:rPr>
          <w:rStyle w:val="Emphasis"/>
          <w:i w:val="0"/>
        </w:rPr>
        <w:t>BRCA</w:t>
      </w:r>
      <w:r w:rsidR="000A367C" w:rsidRPr="000A367C">
        <w:rPr>
          <w:rStyle w:val="Emphasis"/>
        </w:rPr>
        <w:t xml:space="preserve"> Biomarkers</w:t>
      </w:r>
      <w:r>
        <w:t xml:space="preserve">, </w:t>
      </w:r>
      <w:r w:rsidR="000234DA" w:rsidRPr="00D50F6D">
        <w:t xml:space="preserve">a prIME Oncology educational activity that was held at the 2014 </w:t>
      </w:r>
      <w:r w:rsidR="0035313E">
        <w:t>European Oncology</w:t>
      </w:r>
      <w:r w:rsidR="0035313E" w:rsidRPr="00D50F6D">
        <w:t xml:space="preserve"> </w:t>
      </w:r>
      <w:r w:rsidR="000234DA" w:rsidRPr="00D50F6D">
        <w:t>Con</w:t>
      </w:r>
      <w:r w:rsidR="000A367C">
        <w:t>gress in Madrid, Spain</w:t>
      </w:r>
      <w:r w:rsidR="0035313E">
        <w:t>,</w:t>
      </w:r>
      <w:r w:rsidR="000A367C">
        <w:t xml:space="preserve"> on 28</w:t>
      </w:r>
      <w:r w:rsidR="000234DA" w:rsidRPr="00D50F6D">
        <w:t xml:space="preserve"> September</w:t>
      </w:r>
      <w:r w:rsidR="0035313E">
        <w:t>.</w:t>
      </w:r>
    </w:p>
    <w:p w14:paraId="641BDDAE" w14:textId="77777777" w:rsidR="0091793F" w:rsidRDefault="0091793F" w:rsidP="0091793F">
      <w:pPr>
        <w:spacing w:after="0" w:line="240" w:lineRule="auto"/>
      </w:pPr>
    </w:p>
    <w:p w14:paraId="1C143BE6" w14:textId="77777777" w:rsidR="0091793F" w:rsidRDefault="0091793F" w:rsidP="0091793F">
      <w:pPr>
        <w:spacing w:after="0" w:line="240" w:lineRule="auto"/>
      </w:pPr>
      <w:r>
        <w:rPr>
          <w:b/>
        </w:rPr>
        <w:t>TOPICS</w:t>
      </w:r>
    </w:p>
    <w:p w14:paraId="7868EE83" w14:textId="77777777" w:rsidR="000A367C" w:rsidRPr="00F449E9" w:rsidRDefault="000A367C" w:rsidP="000A367C">
      <w:pPr>
        <w:pBdr>
          <w:bottom w:val="single" w:sz="12" w:space="1" w:color="auto"/>
        </w:pBdr>
        <w:spacing w:after="0" w:line="240" w:lineRule="auto"/>
        <w:rPr>
          <w:color w:val="000000"/>
        </w:rPr>
      </w:pPr>
      <w:r w:rsidRPr="00F449E9">
        <w:rPr>
          <w:color w:val="000000"/>
        </w:rPr>
        <w:t>Treatment of advanced ovarian cancer: Guideline recommendations and unmet needs</w:t>
      </w:r>
    </w:p>
    <w:p w14:paraId="73C0FD94" w14:textId="593A23EC" w:rsidR="000A367C" w:rsidRDefault="000A367C" w:rsidP="000A367C">
      <w:pPr>
        <w:pBdr>
          <w:bottom w:val="single" w:sz="12" w:space="1" w:color="auto"/>
        </w:pBdr>
        <w:spacing w:after="0" w:line="240" w:lineRule="auto"/>
        <w:rPr>
          <w:i/>
          <w:color w:val="000000"/>
        </w:rPr>
      </w:pPr>
      <w:r w:rsidRPr="00F449E9">
        <w:rPr>
          <w:i/>
          <w:color w:val="000000"/>
        </w:rPr>
        <w:t>Ignace Vergote, MD, PhD</w:t>
      </w:r>
    </w:p>
    <w:p w14:paraId="26810AD3" w14:textId="77777777" w:rsidR="000A367C" w:rsidRPr="00F449E9" w:rsidRDefault="000A367C" w:rsidP="000A367C">
      <w:pPr>
        <w:pBdr>
          <w:bottom w:val="single" w:sz="12" w:space="1" w:color="auto"/>
        </w:pBdr>
        <w:spacing w:after="0" w:line="240" w:lineRule="auto"/>
        <w:rPr>
          <w:color w:val="000000"/>
        </w:rPr>
      </w:pPr>
    </w:p>
    <w:p w14:paraId="4DCCFCE4" w14:textId="48FE9A59" w:rsidR="000A367C" w:rsidRPr="00F449E9" w:rsidRDefault="000A367C" w:rsidP="000A367C">
      <w:pPr>
        <w:pBdr>
          <w:bottom w:val="single" w:sz="12" w:space="1" w:color="auto"/>
        </w:pBdr>
        <w:spacing w:after="0" w:line="240" w:lineRule="auto"/>
        <w:rPr>
          <w:color w:val="000000"/>
        </w:rPr>
      </w:pPr>
      <w:r w:rsidRPr="00F449E9">
        <w:rPr>
          <w:color w:val="000000"/>
        </w:rPr>
        <w:t xml:space="preserve">Testing for </w:t>
      </w:r>
      <w:r w:rsidRPr="00B07D2C">
        <w:rPr>
          <w:i/>
          <w:color w:val="000000"/>
        </w:rPr>
        <w:t>BRCA</w:t>
      </w:r>
      <w:r w:rsidRPr="00F449E9">
        <w:rPr>
          <w:color w:val="000000"/>
        </w:rPr>
        <w:t xml:space="preserve"> gene mutations: Why, when, and for whom?</w:t>
      </w:r>
    </w:p>
    <w:p w14:paraId="4C0EA6D8" w14:textId="6A741176" w:rsidR="000A367C" w:rsidRPr="00F449E9" w:rsidRDefault="000A367C" w:rsidP="000A367C">
      <w:pPr>
        <w:pBdr>
          <w:bottom w:val="single" w:sz="12" w:space="1" w:color="auto"/>
        </w:pBdr>
        <w:spacing w:after="0" w:line="240" w:lineRule="auto"/>
        <w:rPr>
          <w:i/>
          <w:color w:val="000000"/>
        </w:rPr>
      </w:pPr>
      <w:r w:rsidRPr="00F449E9">
        <w:rPr>
          <w:i/>
          <w:color w:val="000000"/>
        </w:rPr>
        <w:t xml:space="preserve">Judith </w:t>
      </w:r>
      <w:proofErr w:type="spellStart"/>
      <w:r w:rsidRPr="00F449E9">
        <w:rPr>
          <w:i/>
          <w:color w:val="000000"/>
        </w:rPr>
        <w:t>Balmaña</w:t>
      </w:r>
      <w:proofErr w:type="spellEnd"/>
      <w:r w:rsidRPr="00F449E9">
        <w:rPr>
          <w:i/>
          <w:color w:val="000000"/>
        </w:rPr>
        <w:t>, MD, PhD</w:t>
      </w:r>
    </w:p>
    <w:p w14:paraId="69239B83" w14:textId="77777777" w:rsidR="000A367C" w:rsidRPr="00F449E9" w:rsidRDefault="000A367C" w:rsidP="000A367C">
      <w:pPr>
        <w:pBdr>
          <w:bottom w:val="single" w:sz="12" w:space="1" w:color="auto"/>
        </w:pBdr>
        <w:spacing w:after="0" w:line="240" w:lineRule="auto"/>
        <w:rPr>
          <w:color w:val="000000"/>
        </w:rPr>
      </w:pPr>
    </w:p>
    <w:p w14:paraId="31463C87" w14:textId="01CEC080" w:rsidR="000A367C" w:rsidRPr="00F449E9" w:rsidRDefault="000A367C" w:rsidP="000A367C">
      <w:pPr>
        <w:pBdr>
          <w:bottom w:val="single" w:sz="12" w:space="1" w:color="auto"/>
        </w:pBdr>
        <w:spacing w:after="0" w:line="240" w:lineRule="auto"/>
        <w:rPr>
          <w:color w:val="000000"/>
        </w:rPr>
      </w:pPr>
      <w:r w:rsidRPr="00B07D2C">
        <w:rPr>
          <w:i/>
          <w:color w:val="000000"/>
        </w:rPr>
        <w:t>BRCA</w:t>
      </w:r>
      <w:r w:rsidRPr="00F449E9">
        <w:rPr>
          <w:color w:val="000000"/>
        </w:rPr>
        <w:t>-associated ovarian cancer: How to personalize first-line and subsequent therapies?</w:t>
      </w:r>
    </w:p>
    <w:p w14:paraId="6E8CD39E" w14:textId="0E28652D" w:rsidR="000A367C" w:rsidRPr="000A367C" w:rsidRDefault="000A367C" w:rsidP="000A367C">
      <w:pPr>
        <w:pBdr>
          <w:bottom w:val="single" w:sz="12" w:space="1" w:color="auto"/>
        </w:pBdr>
        <w:spacing w:after="0" w:line="240" w:lineRule="auto"/>
        <w:rPr>
          <w:i/>
          <w:color w:val="000000"/>
        </w:rPr>
      </w:pPr>
      <w:r w:rsidRPr="000A367C">
        <w:rPr>
          <w:i/>
          <w:color w:val="000000"/>
        </w:rPr>
        <w:t>Susana Banerjee, MBBS, MA, MRCP, PhD</w:t>
      </w:r>
    </w:p>
    <w:p w14:paraId="2B9F46AA" w14:textId="77777777" w:rsidR="000A367C" w:rsidRPr="00F449E9" w:rsidRDefault="000A367C" w:rsidP="000A367C">
      <w:pPr>
        <w:pBdr>
          <w:bottom w:val="single" w:sz="12" w:space="1" w:color="auto"/>
        </w:pBdr>
        <w:spacing w:after="0" w:line="240" w:lineRule="auto"/>
        <w:rPr>
          <w:color w:val="000000"/>
        </w:rPr>
      </w:pPr>
    </w:p>
    <w:p w14:paraId="1C5D6E62" w14:textId="77777777" w:rsidR="000A367C" w:rsidRPr="00B07D2C" w:rsidRDefault="000A367C" w:rsidP="000A367C">
      <w:pPr>
        <w:pBdr>
          <w:bottom w:val="single" w:sz="12" w:space="1" w:color="auto"/>
        </w:pBdr>
        <w:spacing w:after="0" w:line="240" w:lineRule="auto"/>
        <w:rPr>
          <w:i/>
          <w:color w:val="000000"/>
        </w:rPr>
      </w:pPr>
    </w:p>
    <w:p w14:paraId="6498EBA5" w14:textId="77777777" w:rsidR="0091793F" w:rsidRDefault="0091793F" w:rsidP="0091793F">
      <w:pPr>
        <w:spacing w:after="0" w:line="240" w:lineRule="auto"/>
      </w:pPr>
    </w:p>
    <w:p w14:paraId="599510FA" w14:textId="77777777" w:rsidR="0091793F" w:rsidRDefault="0091793F" w:rsidP="0091793F">
      <w:pPr>
        <w:spacing w:after="0" w:line="240" w:lineRule="auto"/>
      </w:pPr>
      <w:r>
        <w:rPr>
          <w:b/>
        </w:rPr>
        <w:t>FACULTY</w:t>
      </w:r>
    </w:p>
    <w:p w14:paraId="3DC3BB21" w14:textId="77777777" w:rsidR="000A367C" w:rsidRDefault="000A367C" w:rsidP="000A367C">
      <w:pPr>
        <w:spacing w:after="0" w:line="240" w:lineRule="auto"/>
        <w:rPr>
          <w:b/>
          <w:color w:val="000000"/>
        </w:rPr>
      </w:pPr>
      <w:r>
        <w:rPr>
          <w:b/>
          <w:color w:val="000000"/>
        </w:rPr>
        <w:lastRenderedPageBreak/>
        <w:t>Chair</w:t>
      </w:r>
    </w:p>
    <w:p w14:paraId="18EEA39A" w14:textId="77777777" w:rsidR="000A367C" w:rsidRPr="00F449E9" w:rsidRDefault="000A367C" w:rsidP="000A367C">
      <w:pPr>
        <w:spacing w:after="0" w:line="240" w:lineRule="auto"/>
        <w:rPr>
          <w:color w:val="000000"/>
        </w:rPr>
      </w:pPr>
      <w:r w:rsidRPr="00F449E9">
        <w:rPr>
          <w:color w:val="000000"/>
        </w:rPr>
        <w:t>Ignace Vergote, MD, PhD</w:t>
      </w:r>
    </w:p>
    <w:p w14:paraId="160710C8" w14:textId="77777777" w:rsidR="000A367C" w:rsidRPr="00F449E9" w:rsidRDefault="000A367C" w:rsidP="000A367C">
      <w:pPr>
        <w:spacing w:after="0" w:line="240" w:lineRule="auto"/>
        <w:rPr>
          <w:color w:val="000000"/>
        </w:rPr>
      </w:pPr>
      <w:r w:rsidRPr="00F449E9">
        <w:rPr>
          <w:color w:val="000000"/>
        </w:rPr>
        <w:t xml:space="preserve">University Hospital </w:t>
      </w:r>
      <w:proofErr w:type="spellStart"/>
      <w:r w:rsidRPr="00F449E9">
        <w:rPr>
          <w:color w:val="000000"/>
        </w:rPr>
        <w:t>Gasthuisberg</w:t>
      </w:r>
      <w:proofErr w:type="spellEnd"/>
    </w:p>
    <w:p w14:paraId="281B8739" w14:textId="77777777" w:rsidR="000A367C" w:rsidRPr="00F449E9" w:rsidRDefault="000A367C" w:rsidP="000A367C">
      <w:pPr>
        <w:spacing w:after="0" w:line="240" w:lineRule="auto"/>
        <w:rPr>
          <w:color w:val="000000"/>
        </w:rPr>
      </w:pPr>
      <w:r w:rsidRPr="00F449E9">
        <w:rPr>
          <w:color w:val="000000"/>
        </w:rPr>
        <w:t>Leuven, Belgium</w:t>
      </w:r>
    </w:p>
    <w:p w14:paraId="431F62E2" w14:textId="77777777" w:rsidR="000A367C" w:rsidRPr="00F449E9" w:rsidRDefault="000A367C" w:rsidP="000A367C">
      <w:pPr>
        <w:spacing w:after="0" w:line="240" w:lineRule="auto"/>
        <w:rPr>
          <w:color w:val="000000"/>
        </w:rPr>
      </w:pPr>
    </w:p>
    <w:p w14:paraId="26215564" w14:textId="77777777" w:rsidR="000A367C" w:rsidRPr="00F449E9" w:rsidRDefault="000A367C" w:rsidP="000A367C">
      <w:pPr>
        <w:spacing w:after="0" w:line="240" w:lineRule="auto"/>
        <w:rPr>
          <w:b/>
          <w:color w:val="000000"/>
        </w:rPr>
      </w:pPr>
      <w:r w:rsidRPr="00F449E9">
        <w:rPr>
          <w:b/>
          <w:color w:val="000000"/>
        </w:rPr>
        <w:t>Faculty</w:t>
      </w:r>
    </w:p>
    <w:p w14:paraId="67D59646" w14:textId="77777777" w:rsidR="000A367C" w:rsidRPr="00F449E9" w:rsidRDefault="000A367C" w:rsidP="000A367C">
      <w:pPr>
        <w:spacing w:after="0" w:line="240" w:lineRule="auto"/>
        <w:rPr>
          <w:color w:val="000000"/>
        </w:rPr>
      </w:pPr>
      <w:r w:rsidRPr="00F449E9">
        <w:rPr>
          <w:color w:val="000000"/>
        </w:rPr>
        <w:t xml:space="preserve">Judith </w:t>
      </w:r>
      <w:proofErr w:type="spellStart"/>
      <w:r w:rsidRPr="00F449E9">
        <w:rPr>
          <w:color w:val="000000"/>
        </w:rPr>
        <w:t>Balmaña</w:t>
      </w:r>
      <w:proofErr w:type="spellEnd"/>
      <w:r w:rsidRPr="00F449E9">
        <w:rPr>
          <w:color w:val="000000"/>
        </w:rPr>
        <w:t>, MD, PhD</w:t>
      </w:r>
    </w:p>
    <w:p w14:paraId="07F2D712" w14:textId="77777777" w:rsidR="000A367C" w:rsidRPr="00F449E9" w:rsidRDefault="000A367C" w:rsidP="000A367C">
      <w:pPr>
        <w:spacing w:after="0" w:line="240" w:lineRule="auto"/>
        <w:rPr>
          <w:color w:val="000000"/>
        </w:rPr>
      </w:pPr>
      <w:proofErr w:type="spellStart"/>
      <w:r w:rsidRPr="00F449E9">
        <w:rPr>
          <w:color w:val="000000"/>
        </w:rPr>
        <w:t>Vall</w:t>
      </w:r>
      <w:proofErr w:type="spellEnd"/>
      <w:r w:rsidRPr="00F449E9">
        <w:rPr>
          <w:color w:val="000000"/>
        </w:rPr>
        <w:t xml:space="preserve"> </w:t>
      </w:r>
      <w:proofErr w:type="spellStart"/>
      <w:r w:rsidRPr="00F449E9">
        <w:rPr>
          <w:color w:val="000000"/>
        </w:rPr>
        <w:t>d’Hebron</w:t>
      </w:r>
      <w:proofErr w:type="spellEnd"/>
      <w:r w:rsidRPr="00F449E9">
        <w:rPr>
          <w:color w:val="000000"/>
        </w:rPr>
        <w:t xml:space="preserve"> University Hospital</w:t>
      </w:r>
    </w:p>
    <w:p w14:paraId="0A3186A3" w14:textId="77777777" w:rsidR="000A367C" w:rsidRPr="00F449E9" w:rsidRDefault="000A367C" w:rsidP="000A367C">
      <w:pPr>
        <w:spacing w:after="0" w:line="240" w:lineRule="auto"/>
        <w:rPr>
          <w:color w:val="000000"/>
        </w:rPr>
      </w:pPr>
      <w:r w:rsidRPr="00F449E9">
        <w:rPr>
          <w:color w:val="000000"/>
        </w:rPr>
        <w:t>Barcelona, Spain</w:t>
      </w:r>
    </w:p>
    <w:p w14:paraId="2906DE6D" w14:textId="77777777" w:rsidR="000A367C" w:rsidRPr="00F449E9" w:rsidRDefault="000A367C" w:rsidP="000A367C">
      <w:pPr>
        <w:spacing w:after="0" w:line="240" w:lineRule="auto"/>
        <w:rPr>
          <w:color w:val="000000"/>
        </w:rPr>
      </w:pPr>
    </w:p>
    <w:p w14:paraId="078FD2D1" w14:textId="77777777" w:rsidR="000A367C" w:rsidRPr="00F449E9" w:rsidRDefault="000A367C" w:rsidP="000A367C">
      <w:pPr>
        <w:spacing w:after="0" w:line="240" w:lineRule="auto"/>
        <w:rPr>
          <w:color w:val="000000"/>
        </w:rPr>
      </w:pPr>
      <w:r w:rsidRPr="00F449E9">
        <w:rPr>
          <w:color w:val="000000"/>
        </w:rPr>
        <w:t>Susana Banerjee, MBBS, MA, MRCP, PhD</w:t>
      </w:r>
    </w:p>
    <w:p w14:paraId="33975FE3" w14:textId="77777777" w:rsidR="000A367C" w:rsidRPr="00F449E9" w:rsidRDefault="000A367C" w:rsidP="000A367C">
      <w:pPr>
        <w:spacing w:after="0" w:line="240" w:lineRule="auto"/>
        <w:rPr>
          <w:color w:val="000000"/>
        </w:rPr>
      </w:pPr>
      <w:r w:rsidRPr="00F449E9">
        <w:rPr>
          <w:color w:val="000000"/>
        </w:rPr>
        <w:t>Royal Marsden Hospital</w:t>
      </w:r>
    </w:p>
    <w:p w14:paraId="514657A3" w14:textId="77777777" w:rsidR="000A367C" w:rsidRDefault="000A367C" w:rsidP="000A367C">
      <w:pPr>
        <w:spacing w:after="0" w:line="240" w:lineRule="auto"/>
        <w:rPr>
          <w:color w:val="000000"/>
        </w:rPr>
      </w:pPr>
      <w:r w:rsidRPr="00F449E9">
        <w:rPr>
          <w:color w:val="000000"/>
        </w:rPr>
        <w:t>London, United Kingdom</w:t>
      </w:r>
    </w:p>
    <w:p w14:paraId="47B5B111" w14:textId="7D9E522E" w:rsidR="000234DA" w:rsidRPr="00997E71" w:rsidRDefault="000234DA" w:rsidP="000234DA">
      <w:pPr>
        <w:spacing w:after="0" w:line="240" w:lineRule="auto"/>
        <w:rPr>
          <w:color w:val="000000"/>
        </w:rPr>
      </w:pPr>
    </w:p>
    <w:p w14:paraId="2056C36D" w14:textId="77777777" w:rsidR="000234DA" w:rsidRDefault="000234DA" w:rsidP="0091793F">
      <w:pPr>
        <w:spacing w:after="0" w:line="240" w:lineRule="auto"/>
        <w:rPr>
          <w:b/>
        </w:rPr>
      </w:pPr>
    </w:p>
    <w:p w14:paraId="10CC8C4A" w14:textId="77777777" w:rsidR="0091793F" w:rsidRDefault="0091793F" w:rsidP="0091793F">
      <w:pPr>
        <w:spacing w:after="0" w:line="240" w:lineRule="auto"/>
        <w:rPr>
          <w:b/>
        </w:rPr>
      </w:pPr>
      <w:r>
        <w:rPr>
          <w:b/>
        </w:rPr>
        <w:t>TARGET AUDIENCE</w:t>
      </w:r>
    </w:p>
    <w:p w14:paraId="57F856DD" w14:textId="05ACE3E7" w:rsidR="000234DA" w:rsidRDefault="000A367C" w:rsidP="0091793F">
      <w:pPr>
        <w:spacing w:after="0" w:line="240" w:lineRule="auto"/>
      </w:pPr>
      <w:r w:rsidRPr="000A367C">
        <w:t>This activity is intended for oncologists and other healthcare professionals who provide medical care for patients with advanced ovarian cancer.</w:t>
      </w:r>
    </w:p>
    <w:p w14:paraId="54AFD07C" w14:textId="77777777" w:rsidR="000A367C" w:rsidRDefault="000A367C" w:rsidP="0091793F">
      <w:pPr>
        <w:spacing w:after="0" w:line="240" w:lineRule="auto"/>
      </w:pPr>
    </w:p>
    <w:p w14:paraId="367B30A6" w14:textId="77777777" w:rsidR="0091793F" w:rsidRDefault="0091793F" w:rsidP="0091793F">
      <w:pPr>
        <w:spacing w:after="0" w:line="240" w:lineRule="auto"/>
        <w:rPr>
          <w:b/>
        </w:rPr>
      </w:pPr>
      <w:r>
        <w:rPr>
          <w:b/>
        </w:rPr>
        <w:t>LEARNING OBJECTIVES</w:t>
      </w:r>
    </w:p>
    <w:p w14:paraId="4C560AFE" w14:textId="77777777" w:rsidR="000A367C" w:rsidRDefault="000A367C" w:rsidP="000A367C">
      <w:pPr>
        <w:spacing w:after="0" w:line="240" w:lineRule="auto"/>
        <w:rPr>
          <w:color w:val="000000"/>
        </w:rPr>
      </w:pPr>
      <w:r>
        <w:rPr>
          <w:color w:val="000000"/>
        </w:rPr>
        <w:t>After successful completion of this educational activity, participants should be able to:</w:t>
      </w:r>
    </w:p>
    <w:p w14:paraId="1BF09F42" w14:textId="77777777" w:rsidR="000A367C" w:rsidRPr="00940F94" w:rsidRDefault="000A367C" w:rsidP="000A367C">
      <w:pPr>
        <w:pStyle w:val="ListParagraph"/>
        <w:numPr>
          <w:ilvl w:val="0"/>
          <w:numId w:val="1"/>
        </w:numPr>
        <w:spacing w:after="0" w:line="240" w:lineRule="auto"/>
        <w:rPr>
          <w:color w:val="000000"/>
        </w:rPr>
      </w:pPr>
      <w:r>
        <w:rPr>
          <w:color w:val="000000"/>
        </w:rPr>
        <w:t>Incorporate</w:t>
      </w:r>
      <w:r w:rsidRPr="00940F94">
        <w:rPr>
          <w:color w:val="000000"/>
        </w:rPr>
        <w:t xml:space="preserve"> current guideline recommendations and recent data when devising personalized therapeutic plans for women with advanced ovarian cancer</w:t>
      </w:r>
    </w:p>
    <w:p w14:paraId="791A7533" w14:textId="77777777" w:rsidR="000A367C" w:rsidRPr="00940F94" w:rsidRDefault="000A367C" w:rsidP="000A367C">
      <w:pPr>
        <w:pStyle w:val="ListParagraph"/>
        <w:numPr>
          <w:ilvl w:val="0"/>
          <w:numId w:val="1"/>
        </w:numPr>
        <w:spacing w:after="0" w:line="240" w:lineRule="auto"/>
        <w:rPr>
          <w:color w:val="000000"/>
        </w:rPr>
      </w:pPr>
      <w:r>
        <w:rPr>
          <w:color w:val="000000"/>
        </w:rPr>
        <w:t>Integrate</w:t>
      </w:r>
      <w:r w:rsidRPr="00940F94">
        <w:rPr>
          <w:color w:val="000000"/>
        </w:rPr>
        <w:t xml:space="preserve"> data from trials evaluating the significance of </w:t>
      </w:r>
      <w:r w:rsidRPr="00B07D2C">
        <w:rPr>
          <w:i/>
          <w:color w:val="000000"/>
        </w:rPr>
        <w:t>BRCA</w:t>
      </w:r>
      <w:r w:rsidRPr="00940F94">
        <w:rPr>
          <w:color w:val="000000"/>
        </w:rPr>
        <w:t xml:space="preserve"> gene mutation and the role of testing this biomarker in the management of advanced ovarian cancer into clinical practice</w:t>
      </w:r>
    </w:p>
    <w:p w14:paraId="070F17A6" w14:textId="77777777" w:rsidR="000A367C" w:rsidRPr="00940F94" w:rsidRDefault="000A367C" w:rsidP="000A367C">
      <w:pPr>
        <w:pStyle w:val="ListParagraph"/>
        <w:numPr>
          <w:ilvl w:val="0"/>
          <w:numId w:val="1"/>
        </w:numPr>
        <w:spacing w:after="0" w:line="240" w:lineRule="auto"/>
        <w:rPr>
          <w:color w:val="000000"/>
        </w:rPr>
      </w:pPr>
      <w:r w:rsidRPr="00940F94">
        <w:rPr>
          <w:color w:val="000000"/>
        </w:rPr>
        <w:t xml:space="preserve">Employ novel targeted strategies for </w:t>
      </w:r>
      <w:r w:rsidRPr="00B07D2C">
        <w:rPr>
          <w:i/>
          <w:color w:val="000000"/>
        </w:rPr>
        <w:t>BRCA</w:t>
      </w:r>
      <w:r w:rsidRPr="00940F94">
        <w:rPr>
          <w:color w:val="000000"/>
        </w:rPr>
        <w:t>-associated ovarian cancer when choosing optimal treatment regimens for patients with advanced ovarian cancer</w:t>
      </w:r>
    </w:p>
    <w:p w14:paraId="690AE0FE" w14:textId="77777777" w:rsidR="000A367C" w:rsidRPr="00940F94" w:rsidRDefault="000A367C" w:rsidP="000A367C">
      <w:pPr>
        <w:pStyle w:val="ListParagraph"/>
        <w:numPr>
          <w:ilvl w:val="0"/>
          <w:numId w:val="1"/>
        </w:numPr>
        <w:spacing w:after="0" w:line="240" w:lineRule="auto"/>
        <w:rPr>
          <w:color w:val="000000"/>
        </w:rPr>
      </w:pPr>
      <w:r w:rsidRPr="00940F94">
        <w:rPr>
          <w:color w:val="000000"/>
        </w:rPr>
        <w:t>Refer eligible patients to enroll</w:t>
      </w:r>
      <w:r>
        <w:rPr>
          <w:color w:val="000000"/>
        </w:rPr>
        <w:t xml:space="preserve"> in</w:t>
      </w:r>
      <w:r w:rsidRPr="00940F94">
        <w:rPr>
          <w:color w:val="000000"/>
        </w:rPr>
        <w:t xml:space="preserve"> clinical trials investigating novel targeted agents for treatment of advanced ovarian cancer</w:t>
      </w:r>
    </w:p>
    <w:p w14:paraId="3F548F45" w14:textId="77777777" w:rsidR="000234DA" w:rsidRDefault="000234DA" w:rsidP="0091793F">
      <w:pPr>
        <w:spacing w:after="0" w:line="240" w:lineRule="auto"/>
        <w:rPr>
          <w:b/>
        </w:rPr>
      </w:pPr>
    </w:p>
    <w:p w14:paraId="2F062C78" w14:textId="7CC64DA6" w:rsidR="0091793F" w:rsidRDefault="0091793F" w:rsidP="0091793F">
      <w:pPr>
        <w:spacing w:after="0" w:line="240" w:lineRule="auto"/>
      </w:pPr>
      <w:r>
        <w:t>Insert objectives from live meeting</w:t>
      </w:r>
    </w:p>
    <w:p w14:paraId="1AE4BB1B" w14:textId="77777777" w:rsidR="0091793F" w:rsidRDefault="0091793F" w:rsidP="0091793F">
      <w:pPr>
        <w:spacing w:after="0" w:line="240" w:lineRule="auto"/>
      </w:pPr>
    </w:p>
    <w:p w14:paraId="0BFB65B6" w14:textId="5AB91300" w:rsidR="00FE0ED7" w:rsidRPr="00FE0ED7" w:rsidRDefault="00FE0ED7" w:rsidP="0091793F">
      <w:pPr>
        <w:spacing w:after="0" w:line="240" w:lineRule="auto"/>
        <w:rPr>
          <w:b/>
        </w:rPr>
      </w:pPr>
      <w:r w:rsidRPr="00FE0ED7">
        <w:rPr>
          <w:b/>
        </w:rPr>
        <w:t>CONTINUING MEDICAL EDUCATION</w:t>
      </w:r>
      <w:r>
        <w:rPr>
          <w:b/>
        </w:rPr>
        <w:t xml:space="preserve"> [if applicable]</w:t>
      </w:r>
    </w:p>
    <w:p w14:paraId="70A437D7" w14:textId="77777777" w:rsidR="00FE0ED7" w:rsidRDefault="00FE0ED7" w:rsidP="00FE0ED7">
      <w:pPr>
        <w:spacing w:after="0" w:line="240" w:lineRule="auto"/>
      </w:pPr>
      <w:proofErr w:type="gramStart"/>
      <w:r>
        <w:t>prIME</w:t>
      </w:r>
      <w:proofErr w:type="gramEnd"/>
      <w:r>
        <w:t xml:space="preserve"> Oncology is accredited by the Accreditation Council for Continuing Medical Education (ACCME®) to provide continuing medical education for physicians.</w:t>
      </w:r>
    </w:p>
    <w:p w14:paraId="66FF2D16" w14:textId="77777777" w:rsidR="00FE0ED7" w:rsidRDefault="00FE0ED7" w:rsidP="00FE0ED7">
      <w:pPr>
        <w:spacing w:after="0" w:line="240" w:lineRule="auto"/>
      </w:pPr>
    </w:p>
    <w:p w14:paraId="66719A1A" w14:textId="4BE86211" w:rsidR="00FE0ED7" w:rsidRDefault="00FE0ED7" w:rsidP="00FE0ED7">
      <w:pPr>
        <w:spacing w:after="0" w:line="240" w:lineRule="auto"/>
      </w:pPr>
      <w:proofErr w:type="gramStart"/>
      <w:r>
        <w:t>prIME</w:t>
      </w:r>
      <w:proofErr w:type="gramEnd"/>
      <w:r>
        <w:t xml:space="preserve"> Oncology designates this </w:t>
      </w:r>
      <w:r w:rsidR="005810E2">
        <w:t>enduring</w:t>
      </w:r>
      <w:r w:rsidR="007C5D96">
        <w:t xml:space="preserve"> </w:t>
      </w:r>
      <w:r>
        <w:t>activity for a maximum of</w:t>
      </w:r>
      <w:commentRangeStart w:id="0"/>
      <w:r>
        <w:t xml:space="preserve"> X</w:t>
      </w:r>
      <w:commentRangeStart w:id="1"/>
      <w:r>
        <w:t>X</w:t>
      </w:r>
      <w:commentRangeEnd w:id="1"/>
      <w:r w:rsidR="005810E2">
        <w:rPr>
          <w:rStyle w:val="CommentReference"/>
        </w:rPr>
        <w:commentReference w:id="1"/>
      </w:r>
      <w:r>
        <w:t xml:space="preserve"> </w:t>
      </w:r>
      <w:commentRangeEnd w:id="0"/>
      <w:r w:rsidR="000234DA">
        <w:rPr>
          <w:rStyle w:val="CommentReference"/>
        </w:rPr>
        <w:commentReference w:id="0"/>
      </w:r>
      <w:r w:rsidRPr="00FE0ED7">
        <w:rPr>
          <w:i/>
        </w:rPr>
        <w:t>AMA PRA Category 1 Credits™.</w:t>
      </w:r>
      <w:r>
        <w:t xml:space="preserve"> Physicians should claim only the credit commensurate with the extent of their participation in the activity.</w:t>
      </w:r>
    </w:p>
    <w:p w14:paraId="2F31D3FA" w14:textId="77777777" w:rsidR="00FE0ED7" w:rsidRDefault="00FE0ED7" w:rsidP="00FE0ED7">
      <w:pPr>
        <w:spacing w:after="0" w:line="240" w:lineRule="auto"/>
      </w:pPr>
    </w:p>
    <w:p w14:paraId="259DF351" w14:textId="6B384CAF" w:rsidR="00FE0ED7" w:rsidRPr="00FE0ED7" w:rsidRDefault="00FE0ED7" w:rsidP="00FE0ED7">
      <w:pPr>
        <w:spacing w:after="0" w:line="240" w:lineRule="auto"/>
        <w:rPr>
          <w:b/>
        </w:rPr>
      </w:pPr>
      <w:r w:rsidRPr="00FE0ED7">
        <w:rPr>
          <w:b/>
        </w:rPr>
        <w:t>METHOD OF PARTICIPATION</w:t>
      </w:r>
      <w:r>
        <w:rPr>
          <w:b/>
        </w:rPr>
        <w:t xml:space="preserve"> [if applicable]</w:t>
      </w:r>
    </w:p>
    <w:p w14:paraId="378C2791" w14:textId="4D8DCD40" w:rsidR="00FE0ED7" w:rsidRDefault="00FE0ED7" w:rsidP="00FE0ED7">
      <w:pPr>
        <w:spacing w:after="0" w:line="240" w:lineRule="auto"/>
      </w:pPr>
      <w:r>
        <w:t xml:space="preserve">There are no fees for participating in and receiving CME credit for this activity. In order to receive credit, participants must successfully complete the online </w:t>
      </w:r>
      <w:proofErr w:type="spellStart"/>
      <w:r>
        <w:t>post test</w:t>
      </w:r>
      <w:proofErr w:type="spellEnd"/>
      <w:r>
        <w:t xml:space="preserve"> and activity evaluation. Your participation in this CME activity will be recorded in prIME Oncology's database. However, upon request, your CME credit certificate will be emailed to you. Technical requirements may be found under the </w:t>
      </w:r>
      <w:hyperlink r:id="rId13" w:history="1">
        <w:r w:rsidRPr="00FE0ED7">
          <w:rPr>
            <w:rStyle w:val="Hyperlink"/>
          </w:rPr>
          <w:t>Terms of Use.</w:t>
        </w:r>
      </w:hyperlink>
    </w:p>
    <w:p w14:paraId="16D6C7E9" w14:textId="77777777" w:rsidR="00FE0ED7" w:rsidRDefault="00FE0ED7" w:rsidP="00FE0ED7">
      <w:pPr>
        <w:spacing w:after="0" w:line="240" w:lineRule="auto"/>
      </w:pPr>
    </w:p>
    <w:p w14:paraId="48BFEE24" w14:textId="77777777" w:rsidR="00FE0ED7" w:rsidRDefault="00FE0ED7" w:rsidP="00FE0ED7">
      <w:pPr>
        <w:spacing w:after="0" w:line="240" w:lineRule="auto"/>
      </w:pPr>
      <w:r>
        <w:t>Links to the posttest are available on the video player pages.</w:t>
      </w:r>
    </w:p>
    <w:p w14:paraId="061FB346" w14:textId="77777777" w:rsidR="00FE0ED7" w:rsidRDefault="00FE0ED7" w:rsidP="00FE0ED7">
      <w:pPr>
        <w:spacing w:after="0" w:line="240" w:lineRule="auto"/>
      </w:pPr>
    </w:p>
    <w:p w14:paraId="2A537F6E" w14:textId="517CAEA8" w:rsidR="00FE0ED7" w:rsidRDefault="00FE0ED7" w:rsidP="00FE0ED7">
      <w:pPr>
        <w:spacing w:after="0" w:line="240" w:lineRule="auto"/>
      </w:pPr>
      <w:r>
        <w:lastRenderedPageBreak/>
        <w:t xml:space="preserve">In order to receive credit, participants must successfully complete the online posttest with </w:t>
      </w:r>
      <w:commentRangeStart w:id="2"/>
      <w:commentRangeStart w:id="3"/>
      <w:r>
        <w:t>XX</w:t>
      </w:r>
      <w:commentRangeEnd w:id="2"/>
      <w:r w:rsidR="000234DA">
        <w:rPr>
          <w:rStyle w:val="CommentReference"/>
        </w:rPr>
        <w:commentReference w:id="2"/>
      </w:r>
      <w:commentRangeEnd w:id="3"/>
      <w:r w:rsidR="005810E2">
        <w:rPr>
          <w:rStyle w:val="CommentReference"/>
        </w:rPr>
        <w:commentReference w:id="3"/>
      </w:r>
      <w:r>
        <w:t>% or higher.</w:t>
      </w:r>
    </w:p>
    <w:p w14:paraId="4885AD60" w14:textId="77777777" w:rsidR="00FE0ED7" w:rsidRDefault="00FE0ED7" w:rsidP="0091793F">
      <w:pPr>
        <w:spacing w:after="0" w:line="240" w:lineRule="auto"/>
        <w:rPr>
          <w:b/>
        </w:rPr>
      </w:pPr>
    </w:p>
    <w:p w14:paraId="69E2CEBB" w14:textId="0063DE04" w:rsidR="00FE0ED7" w:rsidRDefault="00FE0ED7" w:rsidP="0091793F">
      <w:pPr>
        <w:spacing w:after="0" w:line="240" w:lineRule="auto"/>
        <w:rPr>
          <w:b/>
        </w:rPr>
      </w:pPr>
      <w:r>
        <w:rPr>
          <w:b/>
        </w:rPr>
        <w:t>DISCLOSURES [if applicable]</w:t>
      </w:r>
    </w:p>
    <w:p w14:paraId="1339D7F3" w14:textId="77777777" w:rsidR="000234DA" w:rsidRDefault="000234DA" w:rsidP="000234DA">
      <w:pPr>
        <w:spacing w:after="0" w:line="240" w:lineRule="auto"/>
        <w:rPr>
          <w:rFonts w:eastAsia="Times New Roman" w:cs="Arial"/>
        </w:rPr>
      </w:pPr>
      <w:r>
        <w:rPr>
          <w:rFonts w:eastAsia="Times New Roman" w:cs="Arial"/>
        </w:rPr>
        <w:t>Disclosure of Relevant Financial Relationships</w:t>
      </w:r>
    </w:p>
    <w:p w14:paraId="2D1E3502" w14:textId="77777777" w:rsidR="000234DA" w:rsidRDefault="000234DA" w:rsidP="000234DA">
      <w:pPr>
        <w:spacing w:after="0" w:line="240" w:lineRule="auto"/>
        <w:rPr>
          <w:rFonts w:eastAsia="Times New Roman" w:cs="Arial"/>
        </w:rPr>
      </w:pPr>
      <w:proofErr w:type="gramStart"/>
      <w:r w:rsidRPr="0092421B">
        <w:rPr>
          <w:rFonts w:eastAsia="Times New Roman" w:cs="Arial"/>
        </w:rPr>
        <w:t>prIME</w:t>
      </w:r>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Pr>
          <w:rFonts w:eastAsia="Times New Roman" w:cs="Arial"/>
        </w:rPr>
        <w:t>relevant financial relationships</w:t>
      </w:r>
      <w:r w:rsidRPr="0092421B">
        <w:rPr>
          <w:rFonts w:eastAsia="Times New Roman" w:cs="Arial"/>
        </w:rPr>
        <w:t xml:space="preserve"> with its instructors, planners, managers, and other individuals who are in a position to control the content of </w:t>
      </w:r>
      <w:r>
        <w:rPr>
          <w:rFonts w:eastAsia="Times New Roman" w:cs="Arial"/>
        </w:rPr>
        <w:t>CME a</w:t>
      </w:r>
      <w:r w:rsidRPr="0092421B">
        <w:rPr>
          <w:rFonts w:eastAsia="Times New Roman" w:cs="Arial"/>
        </w:rPr>
        <w:t>ctivities. </w:t>
      </w:r>
      <w:r>
        <w:rPr>
          <w:rFonts w:eastAsia="Times New Roman" w:cs="Arial"/>
        </w:rPr>
        <w:t>Any potential</w:t>
      </w:r>
      <w:r w:rsidRPr="0092421B">
        <w:rPr>
          <w:rFonts w:eastAsia="Times New Roman" w:cs="Arial"/>
        </w:rPr>
        <w:t xml:space="preserve"> conflicts of interest that are identified are thoroughly vetted by prIME Oncology for fair</w:t>
      </w:r>
      <w:r>
        <w:rPr>
          <w:rFonts w:eastAsia="Times New Roman" w:cs="Arial"/>
        </w:rPr>
        <w:t>ness,</w:t>
      </w:r>
      <w:r w:rsidRPr="0092421B">
        <w:rPr>
          <w:rFonts w:eastAsia="Times New Roman" w:cs="Arial"/>
        </w:rPr>
        <w:t xml:space="preserve"> balance, </w:t>
      </w:r>
      <w:r>
        <w:rPr>
          <w:rFonts w:eastAsia="Times New Roman" w:cs="Arial"/>
        </w:rPr>
        <w:t xml:space="preserve">and </w:t>
      </w:r>
      <w:r w:rsidRPr="0092421B">
        <w:rPr>
          <w:rFonts w:eastAsia="Times New Roman" w:cs="Arial"/>
        </w:rPr>
        <w:t xml:space="preserve">scientific objectivity of </w:t>
      </w:r>
      <w:r>
        <w:rPr>
          <w:rFonts w:eastAsia="Times New Roman" w:cs="Arial"/>
        </w:rPr>
        <w:t>data</w:t>
      </w:r>
      <w:r w:rsidRPr="0092421B">
        <w:rPr>
          <w:rFonts w:eastAsia="Times New Roman" w:cs="Arial"/>
        </w:rPr>
        <w:t xml:space="preserve">, </w:t>
      </w:r>
      <w:r>
        <w:rPr>
          <w:rFonts w:eastAsia="Times New Roman" w:cs="Arial"/>
        </w:rPr>
        <w:t>as well as</w:t>
      </w:r>
      <w:r w:rsidRPr="0092421B">
        <w:rPr>
          <w:rFonts w:eastAsia="Times New Roman" w:cs="Arial"/>
        </w:rPr>
        <w:t xml:space="preserve"> patient care recommendations. </w:t>
      </w:r>
      <w:proofErr w:type="gramStart"/>
      <w:r w:rsidRPr="0092421B">
        <w:rPr>
          <w:rFonts w:eastAsia="Times New Roman" w:cs="Arial"/>
        </w:rPr>
        <w:t>prIME</w:t>
      </w:r>
      <w:proofErr w:type="gramEnd"/>
      <w:r w:rsidRPr="0092421B">
        <w:rPr>
          <w:rFonts w:eastAsia="Times New Roman" w:cs="Arial"/>
        </w:rPr>
        <w:t xml:space="preserve"> Oncology is committed to providing its learners with high-quality CME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7AE45C40" w14:textId="77777777" w:rsidR="000234DA" w:rsidRDefault="000234DA" w:rsidP="000234DA">
      <w:pPr>
        <w:spacing w:after="0" w:line="240" w:lineRule="auto"/>
        <w:rPr>
          <w:rFonts w:eastAsia="Times New Roman" w:cs="Arial"/>
        </w:rPr>
      </w:pPr>
    </w:p>
    <w:p w14:paraId="23C8717A" w14:textId="77777777" w:rsidR="00FD6652" w:rsidRDefault="00FD6652" w:rsidP="00FD6652">
      <w:pPr>
        <w:spacing w:after="0" w:line="240" w:lineRule="auto"/>
        <w:rPr>
          <w:rFonts w:eastAsia="Times New Roman" w:cs="Arial"/>
        </w:rPr>
      </w:pPr>
      <w:r>
        <w:rPr>
          <w:rFonts w:eastAsia="Times New Roman" w:cs="Arial"/>
        </w:rPr>
        <w:t>The faculty reported the following financial relationships or relationships to products or devices they or their spouses/life partners have with commercial interest related to the content of this activity:</w:t>
      </w:r>
    </w:p>
    <w:p w14:paraId="5BB61F93" w14:textId="77777777" w:rsidR="00FD6652" w:rsidRDefault="00FD6652" w:rsidP="00FD6652">
      <w:pPr>
        <w:spacing w:after="0" w:line="240" w:lineRule="auto"/>
        <w:rPr>
          <w:rFonts w:eastAsia="Times New Roman" w:cs="Arial"/>
        </w:rPr>
      </w:pPr>
    </w:p>
    <w:p w14:paraId="74E62477" w14:textId="77777777" w:rsidR="00FD6652" w:rsidRDefault="00FD6652" w:rsidP="00FD6652">
      <w:pPr>
        <w:spacing w:after="0" w:line="240" w:lineRule="auto"/>
        <w:rPr>
          <w:rFonts w:eastAsia="Times New Roman" w:cs="Arial"/>
        </w:rPr>
      </w:pPr>
      <w:proofErr w:type="spellStart"/>
      <w:r>
        <w:rPr>
          <w:rFonts w:eastAsia="Times New Roman" w:cs="Arial"/>
        </w:rPr>
        <w:t>Dr</w:t>
      </w:r>
      <w:proofErr w:type="spellEnd"/>
      <w:r>
        <w:rPr>
          <w:rFonts w:eastAsia="Times New Roman" w:cs="Arial"/>
        </w:rPr>
        <w:t xml:space="preserve"> </w:t>
      </w:r>
      <w:proofErr w:type="spellStart"/>
      <w:r>
        <w:rPr>
          <w:rFonts w:eastAsia="Times New Roman" w:cs="Arial"/>
        </w:rPr>
        <w:t>Balmaña</w:t>
      </w:r>
      <w:proofErr w:type="spellEnd"/>
      <w:r>
        <w:rPr>
          <w:rFonts w:eastAsia="Times New Roman" w:cs="Arial"/>
        </w:rPr>
        <w:t xml:space="preserve"> has disclosed that she received grants/research support from AstraZeneca and </w:t>
      </w:r>
      <w:proofErr w:type="spellStart"/>
      <w:r>
        <w:rPr>
          <w:rFonts w:eastAsia="Times New Roman" w:cs="Arial"/>
        </w:rPr>
        <w:t>Biomarine</w:t>
      </w:r>
      <w:proofErr w:type="spellEnd"/>
      <w:r>
        <w:rPr>
          <w:rFonts w:eastAsia="Times New Roman" w:cs="Arial"/>
        </w:rPr>
        <w:t>. Furthermore she has received honoraria or consulting fees from AstraZeneca, Clovis and Myriad.</w:t>
      </w:r>
    </w:p>
    <w:p w14:paraId="3C11CFCF" w14:textId="77777777" w:rsidR="00FD6652" w:rsidRDefault="00FD6652" w:rsidP="00FD6652">
      <w:pPr>
        <w:spacing w:after="0" w:line="240" w:lineRule="auto"/>
        <w:rPr>
          <w:rFonts w:eastAsia="Times New Roman" w:cs="Arial"/>
        </w:rPr>
      </w:pPr>
    </w:p>
    <w:p w14:paraId="125E054E" w14:textId="77777777" w:rsidR="00FD6652" w:rsidRDefault="00FD6652" w:rsidP="00FD6652">
      <w:pPr>
        <w:spacing w:after="0" w:line="240" w:lineRule="auto"/>
        <w:rPr>
          <w:rFonts w:eastAsia="Times New Roman" w:cs="Arial"/>
        </w:rPr>
      </w:pPr>
      <w:r>
        <w:rPr>
          <w:rFonts w:eastAsia="Times New Roman" w:cs="Arial"/>
        </w:rPr>
        <w:t xml:space="preserve">Dr Banerjee has disclosed that she received grants/research support from Janssen. Furthermore she has received honoraria or consulting fees from Roche and AstraZeneca (not personally </w:t>
      </w:r>
      <w:proofErr w:type="spellStart"/>
      <w:r>
        <w:rPr>
          <w:rFonts w:eastAsia="Times New Roman" w:cs="Arial"/>
        </w:rPr>
        <w:t>renumerated</w:t>
      </w:r>
      <w:proofErr w:type="spellEnd"/>
      <w:r>
        <w:rPr>
          <w:rFonts w:eastAsia="Times New Roman" w:cs="Arial"/>
        </w:rPr>
        <w:t xml:space="preserve">). </w:t>
      </w:r>
    </w:p>
    <w:p w14:paraId="3BFE314A" w14:textId="77777777" w:rsidR="00FD6652" w:rsidRDefault="00FD6652" w:rsidP="00FD6652">
      <w:pPr>
        <w:spacing w:after="0" w:line="240" w:lineRule="auto"/>
        <w:rPr>
          <w:rFonts w:eastAsia="Times New Roman" w:cs="Arial"/>
        </w:rPr>
      </w:pPr>
    </w:p>
    <w:p w14:paraId="21B5C751" w14:textId="77777777" w:rsidR="00FD6652" w:rsidRDefault="00FD6652" w:rsidP="00FD6652">
      <w:pPr>
        <w:spacing w:after="0" w:line="240" w:lineRule="auto"/>
        <w:rPr>
          <w:rFonts w:eastAsia="Times New Roman" w:cs="Arial"/>
        </w:rPr>
      </w:pPr>
      <w:r>
        <w:rPr>
          <w:rFonts w:eastAsia="Times New Roman" w:cs="Arial"/>
        </w:rPr>
        <w:t xml:space="preserve">Dr Vergote has disclosed that he has served as a consultant and/or advisory board for Amgen NV; Array </w:t>
      </w:r>
      <w:proofErr w:type="spellStart"/>
      <w:r>
        <w:rPr>
          <w:rFonts w:eastAsia="Times New Roman" w:cs="Arial"/>
        </w:rPr>
        <w:t>Biopharma</w:t>
      </w:r>
      <w:proofErr w:type="spellEnd"/>
      <w:r>
        <w:rPr>
          <w:rFonts w:eastAsia="Times New Roman" w:cs="Arial"/>
        </w:rPr>
        <w:t xml:space="preserve">; AstraZeneca; </w:t>
      </w:r>
      <w:proofErr w:type="spellStart"/>
      <w:r>
        <w:rPr>
          <w:rFonts w:eastAsia="Times New Roman" w:cs="Arial"/>
        </w:rPr>
        <w:t>Boehringer</w:t>
      </w:r>
      <w:proofErr w:type="spellEnd"/>
      <w:r>
        <w:rPr>
          <w:rFonts w:eastAsia="Times New Roman" w:cs="Arial"/>
        </w:rPr>
        <w:t xml:space="preserve"> </w:t>
      </w:r>
      <w:proofErr w:type="spellStart"/>
      <w:r>
        <w:rPr>
          <w:rFonts w:eastAsia="Times New Roman" w:cs="Arial"/>
        </w:rPr>
        <w:t>Ingelheim</w:t>
      </w:r>
      <w:proofErr w:type="spellEnd"/>
      <w:r>
        <w:rPr>
          <w:rFonts w:eastAsia="Times New Roman" w:cs="Arial"/>
        </w:rPr>
        <w:t xml:space="preserve">; Bristol-Myers Squibb; EISAI; Eli Lilly; </w:t>
      </w:r>
      <w:proofErr w:type="spellStart"/>
      <w:r>
        <w:rPr>
          <w:rFonts w:eastAsia="Times New Roman" w:cs="Arial"/>
        </w:rPr>
        <w:t>Endocyte</w:t>
      </w:r>
      <w:proofErr w:type="spellEnd"/>
      <w:r>
        <w:rPr>
          <w:rFonts w:eastAsia="Times New Roman" w:cs="Arial"/>
        </w:rPr>
        <w:t>; Fresenius; GE Healthcare; Glaxo-SmithKline; Intuitive Surgical; Janssen-</w:t>
      </w:r>
      <w:proofErr w:type="spellStart"/>
      <w:r>
        <w:rPr>
          <w:rFonts w:eastAsia="Times New Roman" w:cs="Arial"/>
        </w:rPr>
        <w:t>Cilag</w:t>
      </w:r>
      <w:proofErr w:type="spellEnd"/>
      <w:r>
        <w:rPr>
          <w:rFonts w:eastAsia="Times New Roman" w:cs="Arial"/>
        </w:rPr>
        <w:t xml:space="preserve">; </w:t>
      </w:r>
      <w:proofErr w:type="spellStart"/>
      <w:r>
        <w:rPr>
          <w:rFonts w:eastAsia="Times New Roman" w:cs="Arial"/>
        </w:rPr>
        <w:t>Menarini</w:t>
      </w:r>
      <w:proofErr w:type="spellEnd"/>
      <w:r>
        <w:rPr>
          <w:rFonts w:eastAsia="Times New Roman" w:cs="Arial"/>
        </w:rPr>
        <w:t xml:space="preserve"> </w:t>
      </w:r>
      <w:proofErr w:type="spellStart"/>
      <w:r>
        <w:rPr>
          <w:rFonts w:eastAsia="Times New Roman" w:cs="Arial"/>
        </w:rPr>
        <w:t>Ricerche</w:t>
      </w:r>
      <w:proofErr w:type="spellEnd"/>
      <w:r>
        <w:rPr>
          <w:rFonts w:eastAsia="Times New Roman" w:cs="Arial"/>
        </w:rPr>
        <w:t xml:space="preserve"> Spa; Merck Sharp &amp; </w:t>
      </w:r>
      <w:proofErr w:type="spellStart"/>
      <w:r>
        <w:rPr>
          <w:rFonts w:eastAsia="Times New Roman" w:cs="Arial"/>
        </w:rPr>
        <w:t>Dohme</w:t>
      </w:r>
      <w:proofErr w:type="spellEnd"/>
      <w:r>
        <w:rPr>
          <w:rFonts w:eastAsia="Times New Roman" w:cs="Arial"/>
        </w:rPr>
        <w:t xml:space="preserve">; </w:t>
      </w:r>
      <w:proofErr w:type="spellStart"/>
      <w:r>
        <w:rPr>
          <w:rFonts w:eastAsia="Times New Roman" w:cs="Arial"/>
        </w:rPr>
        <w:t>Morphotek</w:t>
      </w:r>
      <w:proofErr w:type="spellEnd"/>
      <w:r>
        <w:rPr>
          <w:rFonts w:eastAsia="Times New Roman" w:cs="Arial"/>
        </w:rPr>
        <w:t xml:space="preserve">; </w:t>
      </w:r>
      <w:proofErr w:type="spellStart"/>
      <w:r>
        <w:rPr>
          <w:rFonts w:eastAsia="Times New Roman" w:cs="Arial"/>
        </w:rPr>
        <w:t>Nektar</w:t>
      </w:r>
      <w:proofErr w:type="spellEnd"/>
      <w:r>
        <w:rPr>
          <w:rFonts w:eastAsia="Times New Roman" w:cs="Arial"/>
        </w:rPr>
        <w:t xml:space="preserve"> Therapeutics; Novo Nordisk Pharma; </w:t>
      </w:r>
      <w:proofErr w:type="spellStart"/>
      <w:r>
        <w:rPr>
          <w:rFonts w:eastAsia="Times New Roman" w:cs="Arial"/>
        </w:rPr>
        <w:t>Oasmia</w:t>
      </w:r>
      <w:proofErr w:type="spellEnd"/>
      <w:r>
        <w:rPr>
          <w:rFonts w:eastAsia="Times New Roman" w:cs="Arial"/>
        </w:rPr>
        <w:t xml:space="preserve"> Pharmaceutical AB; </w:t>
      </w:r>
      <w:proofErr w:type="spellStart"/>
      <w:r>
        <w:rPr>
          <w:rFonts w:eastAsia="Times New Roman" w:cs="Arial"/>
        </w:rPr>
        <w:t>Pharmamar</w:t>
      </w:r>
      <w:proofErr w:type="spellEnd"/>
      <w:r>
        <w:rPr>
          <w:rFonts w:eastAsia="Times New Roman" w:cs="Arial"/>
        </w:rPr>
        <w:t xml:space="preserve">; Philips Gilmore Oncology; Quintiles Belgium; Roche-Hoffmann; Sanofi-Aventis; </w:t>
      </w:r>
      <w:proofErr w:type="spellStart"/>
      <w:r>
        <w:rPr>
          <w:rFonts w:eastAsia="Times New Roman" w:cs="Arial"/>
        </w:rPr>
        <w:t>Shering</w:t>
      </w:r>
      <w:proofErr w:type="spellEnd"/>
      <w:r>
        <w:rPr>
          <w:rFonts w:eastAsia="Times New Roman" w:cs="Arial"/>
        </w:rPr>
        <w:t xml:space="preserve">-Plough; Sigma-Tau Pharmaceuticals; </w:t>
      </w:r>
      <w:proofErr w:type="spellStart"/>
      <w:r>
        <w:rPr>
          <w:rFonts w:eastAsia="Times New Roman" w:cs="Arial"/>
        </w:rPr>
        <w:t>Telik</w:t>
      </w:r>
      <w:proofErr w:type="spellEnd"/>
      <w:r>
        <w:rPr>
          <w:rFonts w:eastAsia="Times New Roman" w:cs="Arial"/>
        </w:rPr>
        <w:t>; and TRM Oncology BV.</w:t>
      </w:r>
    </w:p>
    <w:p w14:paraId="55AC2353" w14:textId="77777777" w:rsidR="00FD6652" w:rsidRDefault="00FD6652" w:rsidP="00FD6652">
      <w:pPr>
        <w:spacing w:after="0" w:line="240" w:lineRule="auto"/>
        <w:rPr>
          <w:rFonts w:eastAsia="Times New Roman" w:cs="Arial"/>
        </w:rPr>
      </w:pPr>
    </w:p>
    <w:p w14:paraId="47D40A22" w14:textId="77777777" w:rsidR="00FD6652" w:rsidRDefault="00FD6652" w:rsidP="00FD6652">
      <w:pPr>
        <w:spacing w:after="0" w:line="240" w:lineRule="auto"/>
      </w:pPr>
      <w:r>
        <w:rPr>
          <w:rFonts w:eastAsia="Times New Roman" w:cs="Arial"/>
        </w:rPr>
        <w:t xml:space="preserve">The employees of prIME Oncology have disclosed: [[note: for Roche activities, only list Bojana, Trudy, and </w:t>
      </w:r>
      <w:r>
        <w:t>Regulatory/Compliance Manager</w:t>
      </w:r>
      <w:r>
        <w:rPr>
          <w:rFonts w:eastAsia="Times New Roman" w:cs="Arial"/>
        </w:rPr>
        <w:t>]]</w:t>
      </w:r>
    </w:p>
    <w:p w14:paraId="2C95922B" w14:textId="77777777" w:rsidR="00FD6652" w:rsidRDefault="00FD6652" w:rsidP="00FD6652">
      <w:pPr>
        <w:pStyle w:val="ListParagraph"/>
        <w:numPr>
          <w:ilvl w:val="0"/>
          <w:numId w:val="21"/>
        </w:numPr>
        <w:spacing w:after="0" w:line="240" w:lineRule="auto"/>
        <w:rPr>
          <w:rFonts w:eastAsia="Times New Roman" w:cs="Arial"/>
        </w:rPr>
      </w:pPr>
      <w:r>
        <w:rPr>
          <w:rFonts w:eastAsia="Times New Roman" w:cs="Arial"/>
        </w:rPr>
        <w:t xml:space="preserve">Bojana Pajk, MD, MSc (medical director content reviewer/planner) – no relevant financial relationships </w:t>
      </w:r>
    </w:p>
    <w:p w14:paraId="011550F8" w14:textId="77777777" w:rsidR="00FD6652" w:rsidRDefault="00FD6652" w:rsidP="00FD6652">
      <w:pPr>
        <w:pStyle w:val="ListParagraph"/>
        <w:numPr>
          <w:ilvl w:val="0"/>
          <w:numId w:val="21"/>
        </w:numPr>
        <w:spacing w:after="0" w:line="240" w:lineRule="auto"/>
        <w:rPr>
          <w:rFonts w:eastAsia="Times New Roman" w:cs="Arial"/>
        </w:rPr>
      </w:pPr>
      <w:r>
        <w:rPr>
          <w:rFonts w:eastAsia="Times New Roman" w:cs="Arial"/>
        </w:rPr>
        <w:t xml:space="preserve">Amy Furedy, RN, OCN (clinical content reviewer/planner) – no relevant financial relationships </w:t>
      </w:r>
    </w:p>
    <w:p w14:paraId="29CFE94D" w14:textId="77777777" w:rsidR="00FD6652" w:rsidRDefault="00FD6652" w:rsidP="00FD6652">
      <w:pPr>
        <w:pStyle w:val="ListParagraph"/>
        <w:numPr>
          <w:ilvl w:val="0"/>
          <w:numId w:val="21"/>
        </w:numPr>
        <w:spacing w:after="0" w:line="240" w:lineRule="auto"/>
        <w:rPr>
          <w:rFonts w:eastAsia="Times New Roman" w:cs="Arial"/>
        </w:rPr>
      </w:pPr>
      <w:r>
        <w:rPr>
          <w:rFonts w:eastAsia="Times New Roman" w:cs="Arial"/>
        </w:rPr>
        <w:t xml:space="preserve">Heather Tomlinson, ELS (editorial content reviewer) – no relevant financial relationships </w:t>
      </w:r>
    </w:p>
    <w:p w14:paraId="40FDBD36" w14:textId="77777777" w:rsidR="0035313E" w:rsidRDefault="0035313E" w:rsidP="000234DA">
      <w:pPr>
        <w:spacing w:after="0" w:line="240" w:lineRule="auto"/>
        <w:rPr>
          <w:rFonts w:eastAsia="Times New Roman" w:cs="Arial"/>
        </w:rPr>
      </w:pPr>
    </w:p>
    <w:p w14:paraId="25B3EAE1" w14:textId="77777777" w:rsidR="000234DA" w:rsidRPr="0053113C" w:rsidRDefault="000234DA" w:rsidP="000234DA">
      <w:pPr>
        <w:spacing w:after="0" w:line="240" w:lineRule="auto"/>
        <w:rPr>
          <w:sz w:val="18"/>
        </w:rPr>
      </w:pPr>
      <w:r w:rsidRPr="0053113C">
        <w:rPr>
          <w:sz w:val="18"/>
        </w:rPr>
        <w:t xml:space="preserve">Disclosure </w:t>
      </w:r>
      <w:r>
        <w:rPr>
          <w:sz w:val="18"/>
        </w:rPr>
        <w:t>Regarding Unlabeled</w:t>
      </w:r>
      <w:r w:rsidRPr="0053113C">
        <w:rPr>
          <w:sz w:val="18"/>
        </w:rPr>
        <w:t xml:space="preserve"> Use</w:t>
      </w:r>
    </w:p>
    <w:p w14:paraId="0246754F" w14:textId="77777777" w:rsidR="000234DA" w:rsidRPr="0053113C" w:rsidRDefault="000234DA" w:rsidP="000234DA">
      <w:pPr>
        <w:spacing w:after="0" w:line="240" w:lineRule="auto"/>
        <w:rPr>
          <w:sz w:val="18"/>
        </w:rPr>
      </w:pPr>
      <w:r w:rsidRPr="0053113C">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640F1AAF" w14:textId="77777777" w:rsidR="000234DA" w:rsidRPr="0053113C" w:rsidRDefault="000234DA" w:rsidP="000234DA">
      <w:pPr>
        <w:spacing w:after="0" w:line="240" w:lineRule="auto"/>
        <w:rPr>
          <w:sz w:val="18"/>
        </w:rPr>
      </w:pPr>
    </w:p>
    <w:p w14:paraId="327F9441" w14:textId="77777777" w:rsidR="000234DA" w:rsidRPr="0053113C" w:rsidRDefault="000234DA" w:rsidP="000234DA">
      <w:pPr>
        <w:spacing w:after="0" w:line="240" w:lineRule="auto"/>
        <w:rPr>
          <w:sz w:val="18"/>
        </w:rPr>
      </w:pPr>
      <w:r w:rsidRPr="0053113C">
        <w:rPr>
          <w:sz w:val="18"/>
        </w:rPr>
        <w:t>Disclaimer</w:t>
      </w:r>
    </w:p>
    <w:p w14:paraId="63674293" w14:textId="77777777" w:rsidR="000234DA" w:rsidRPr="0053113C" w:rsidRDefault="000234DA" w:rsidP="000234DA">
      <w:pPr>
        <w:spacing w:after="0" w:line="240" w:lineRule="auto"/>
        <w:rPr>
          <w:rFonts w:eastAsia="Times New Roman" w:cs="Arial"/>
          <w:sz w:val="18"/>
        </w:rPr>
      </w:pPr>
      <w:r w:rsidRPr="0053113C">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502896D8" w14:textId="77777777" w:rsidR="00FE0ED7" w:rsidRPr="00FE0ED7" w:rsidRDefault="00FE0ED7" w:rsidP="0091793F">
      <w:pPr>
        <w:spacing w:after="0" w:line="240" w:lineRule="auto"/>
      </w:pPr>
    </w:p>
    <w:p w14:paraId="53EAC789" w14:textId="7B1B9DCD" w:rsidR="0091793F" w:rsidRDefault="00FE0ED7" w:rsidP="0091793F">
      <w:pPr>
        <w:spacing w:after="0" w:line="240" w:lineRule="auto"/>
        <w:rPr>
          <w:b/>
        </w:rPr>
      </w:pPr>
      <w:r>
        <w:rPr>
          <w:b/>
        </w:rPr>
        <w:t>PROVIDER</w:t>
      </w:r>
    </w:p>
    <w:p w14:paraId="70F5AC9B" w14:textId="2F0762BF" w:rsidR="0091793F" w:rsidRDefault="00FE0ED7" w:rsidP="0091793F">
      <w:pPr>
        <w:spacing w:after="0" w:line="240" w:lineRule="auto"/>
      </w:pPr>
      <w:r>
        <w:t xml:space="preserve">This </w:t>
      </w:r>
      <w:r w:rsidR="005810E2">
        <w:t>activity</w:t>
      </w:r>
      <w:ins w:id="4" w:author="Tim Waindi" w:date="2014-11-07T14:34:00Z">
        <w:r w:rsidR="00813A66">
          <w:t xml:space="preserve"> </w:t>
        </w:r>
      </w:ins>
      <w:r>
        <w:t>is provided by</w:t>
      </w:r>
      <w:r w:rsidR="0091793F">
        <w:t xml:space="preserve"> </w:t>
      </w:r>
      <w:proofErr w:type="spellStart"/>
      <w:r w:rsidR="0091793F">
        <w:t>prIME</w:t>
      </w:r>
      <w:proofErr w:type="spellEnd"/>
      <w:r w:rsidR="0091793F">
        <w:t xml:space="preserve"> Oncology.</w:t>
      </w:r>
    </w:p>
    <w:p w14:paraId="1BEBAE59" w14:textId="77777777" w:rsidR="0091793F" w:rsidRDefault="0091793F" w:rsidP="0091793F">
      <w:pPr>
        <w:spacing w:after="0" w:line="240" w:lineRule="auto"/>
      </w:pPr>
      <w:bookmarkStart w:id="5" w:name="_GoBack"/>
      <w:bookmarkEnd w:id="5"/>
    </w:p>
    <w:p w14:paraId="3B8C3F5C" w14:textId="77777777" w:rsidR="0091793F" w:rsidRDefault="0091793F" w:rsidP="0091793F">
      <w:pPr>
        <w:spacing w:after="0" w:line="240" w:lineRule="auto"/>
        <w:rPr>
          <w:b/>
        </w:rPr>
      </w:pPr>
      <w:r>
        <w:rPr>
          <w:b/>
        </w:rPr>
        <w:lastRenderedPageBreak/>
        <w:t>SUPPORTER</w:t>
      </w:r>
    </w:p>
    <w:p w14:paraId="2CBAAB41" w14:textId="3DEE8033" w:rsidR="000234DA" w:rsidRDefault="000234DA" w:rsidP="000234DA">
      <w:pPr>
        <w:spacing w:after="0" w:line="240" w:lineRule="auto"/>
      </w:pPr>
      <w:r>
        <w:t xml:space="preserve">This educational activity is supported by </w:t>
      </w:r>
      <w:r w:rsidR="000A367C" w:rsidRPr="00D846C6">
        <w:t>AstraZeneca.</w:t>
      </w:r>
    </w:p>
    <w:p w14:paraId="32D8FE0F" w14:textId="1D7307DC" w:rsidR="0091793F" w:rsidRDefault="0091793F" w:rsidP="0091793F">
      <w:pPr>
        <w:spacing w:after="0" w:line="240" w:lineRule="auto"/>
        <w:rPr>
          <w:b/>
        </w:rPr>
      </w:pPr>
    </w:p>
    <w:p w14:paraId="4997516D" w14:textId="77777777" w:rsidR="0091793F" w:rsidRDefault="0091793F" w:rsidP="0091793F">
      <w:pPr>
        <w:spacing w:after="0" w:line="240" w:lineRule="auto"/>
        <w:rPr>
          <w:b/>
        </w:rPr>
      </w:pPr>
      <w:r>
        <w:rPr>
          <w:b/>
        </w:rPr>
        <w:t>ACTIVITY DATE</w:t>
      </w:r>
    </w:p>
    <w:p w14:paraId="2F94034C" w14:textId="77777777" w:rsidR="000234DA" w:rsidRDefault="000234DA" w:rsidP="000234DA">
      <w:pPr>
        <w:spacing w:after="0" w:line="240" w:lineRule="auto"/>
      </w:pPr>
      <w:r>
        <w:t>Release Date: 3 November 2014</w:t>
      </w:r>
    </w:p>
    <w:p w14:paraId="5C4F3773" w14:textId="77777777" w:rsidR="000234DA" w:rsidRDefault="000234DA" w:rsidP="000234DA">
      <w:pPr>
        <w:spacing w:after="0" w:line="240" w:lineRule="auto"/>
      </w:pPr>
    </w:p>
    <w:p w14:paraId="660F237F" w14:textId="77777777" w:rsidR="000234DA" w:rsidRDefault="000234DA" w:rsidP="000234DA">
      <w:pPr>
        <w:spacing w:after="0" w:line="240" w:lineRule="auto"/>
      </w:pPr>
      <w:r>
        <w:t>Expiration Date: 3 November 2015</w:t>
      </w:r>
    </w:p>
    <w:p w14:paraId="40AA4D84" w14:textId="77777777" w:rsidR="0091793F" w:rsidRDefault="0091793F" w:rsidP="0091793F"/>
    <w:p w14:paraId="46CA22FF" w14:textId="75D66119" w:rsidR="007F41E1" w:rsidRPr="007F41E1" w:rsidRDefault="007F41E1" w:rsidP="0091793F">
      <w:r w:rsidRPr="007F41E1">
        <w:rPr>
          <w:b/>
        </w:rPr>
        <w:t>MOBILE APP VIEW ACTIVITY TEXT PER VIDEO</w:t>
      </w:r>
      <w:r>
        <w:rPr>
          <w:b/>
        </w:rPr>
        <w:br/>
      </w:r>
      <w:r>
        <w:t>Insert presentation-specific text for the “View Activity” action item on the mobile app.</w:t>
      </w:r>
    </w:p>
    <w:p w14:paraId="42B27BCB" w14:textId="77777777" w:rsidR="00BC31C6" w:rsidRDefault="00BC31C6" w:rsidP="00BC31C6">
      <w:pPr>
        <w:pBdr>
          <w:bottom w:val="single" w:sz="12" w:space="1" w:color="auto"/>
        </w:pBdr>
        <w:spacing w:after="0" w:line="240" w:lineRule="auto"/>
      </w:pPr>
    </w:p>
    <w:p w14:paraId="5443F9AE" w14:textId="77777777" w:rsidR="00BC31C6" w:rsidRDefault="00BC31C6" w:rsidP="00BC31C6">
      <w:pPr>
        <w:spacing w:after="0" w:line="240" w:lineRule="auto"/>
      </w:pPr>
    </w:p>
    <w:p w14:paraId="0B10DBB2" w14:textId="01A54E42" w:rsidR="00A87A60" w:rsidRDefault="00A87A60" w:rsidP="009E3A02">
      <w:pPr>
        <w:pStyle w:val="ListParagraph"/>
        <w:numPr>
          <w:ilvl w:val="0"/>
          <w:numId w:val="7"/>
        </w:numPr>
        <w:spacing w:after="0" w:line="240" w:lineRule="auto"/>
        <w:rPr>
          <w:b/>
        </w:rPr>
      </w:pPr>
      <w:r>
        <w:rPr>
          <w:b/>
        </w:rPr>
        <w:t>Web Activity Page Titles</w:t>
      </w:r>
    </w:p>
    <w:p w14:paraId="20C8E16E" w14:textId="6B45AA65" w:rsidR="00A87A60" w:rsidRDefault="00A87A60" w:rsidP="00A87A60">
      <w:pPr>
        <w:spacing w:after="0" w:line="240" w:lineRule="auto"/>
        <w:ind w:left="1440"/>
      </w:pPr>
      <w:r>
        <w:t>Landing Page Title:</w:t>
      </w:r>
      <w:r w:rsidR="00FD6652">
        <w:t xml:space="preserve"> </w:t>
      </w:r>
      <w:r w:rsidR="00FD6652" w:rsidRPr="00FD6652">
        <w:t xml:space="preserve">Shaping the Future of Personalized Therapy in Ovarian Cancer: A Focus on </w:t>
      </w:r>
      <w:r w:rsidR="00FD6652" w:rsidRPr="00FD6652">
        <w:rPr>
          <w:i/>
        </w:rPr>
        <w:t>BRCA</w:t>
      </w:r>
      <w:r w:rsidR="00FD6652" w:rsidRPr="00FD6652">
        <w:t xml:space="preserve"> Biomarkers</w:t>
      </w:r>
      <w:r>
        <w:br/>
        <w:t>Activity Page Title:</w:t>
      </w:r>
      <w:r w:rsidR="00FD6652">
        <w:t xml:space="preserve"> Please us the Presentation titles</w:t>
      </w:r>
    </w:p>
    <w:p w14:paraId="69854BD6" w14:textId="77777777" w:rsidR="009E3A02" w:rsidRDefault="009E3A02" w:rsidP="00A87A60">
      <w:pPr>
        <w:spacing w:after="0" w:line="240" w:lineRule="auto"/>
        <w:ind w:left="1440"/>
      </w:pPr>
    </w:p>
    <w:p w14:paraId="557D016A" w14:textId="53F7EE7E" w:rsidR="00A87A60" w:rsidRDefault="00A87A60" w:rsidP="009E3A02">
      <w:pPr>
        <w:pStyle w:val="ListParagraph"/>
        <w:numPr>
          <w:ilvl w:val="0"/>
          <w:numId w:val="19"/>
        </w:numPr>
        <w:spacing w:after="0" w:line="240" w:lineRule="auto"/>
      </w:pPr>
      <w:r>
        <w:rPr>
          <w:b/>
        </w:rPr>
        <w:t xml:space="preserve">Meta </w:t>
      </w:r>
      <w:proofErr w:type="gramStart"/>
      <w:r>
        <w:rPr>
          <w:b/>
        </w:rPr>
        <w:t>Description</w:t>
      </w:r>
      <w:proofErr w:type="gramEnd"/>
      <w:r>
        <w:rPr>
          <w:b/>
        </w:rPr>
        <w:br/>
        <w:t xml:space="preserve">(One description for each page (including landing pages and all activity pages. </w:t>
      </w:r>
      <w:r>
        <w:t>This should be roughly 150 characters in length. This is the short description that will appear beneath the activity title in search results, so it should be a compelling, keyword-rich description that will encourage the user to click)</w:t>
      </w:r>
    </w:p>
    <w:p w14:paraId="28BA060E" w14:textId="77777777" w:rsidR="0002019E" w:rsidRDefault="0002019E" w:rsidP="0002019E">
      <w:pPr>
        <w:pStyle w:val="ListParagraph"/>
        <w:spacing w:after="0" w:line="240" w:lineRule="auto"/>
        <w:rPr>
          <w:b/>
        </w:rPr>
      </w:pPr>
    </w:p>
    <w:p w14:paraId="5ABB2518" w14:textId="5725D15F" w:rsidR="0002019E" w:rsidRPr="009B194F" w:rsidRDefault="009B194F" w:rsidP="0002019E">
      <w:pPr>
        <w:pStyle w:val="ListParagraph"/>
        <w:spacing w:after="0" w:line="240" w:lineRule="auto"/>
      </w:pPr>
      <w:r>
        <w:t>Webcast and d</w:t>
      </w:r>
      <w:r w:rsidR="0002019E" w:rsidRPr="00034228">
        <w:t xml:space="preserve">ownloadable slide presentations </w:t>
      </w:r>
      <w:r>
        <w:t xml:space="preserve">from thought leaders on the management of </w:t>
      </w:r>
      <w:r>
        <w:rPr>
          <w:i/>
        </w:rPr>
        <w:t>BRCA</w:t>
      </w:r>
      <w:r>
        <w:t>-related ovarian cancer.</w:t>
      </w:r>
    </w:p>
    <w:p w14:paraId="142496D5" w14:textId="77777777" w:rsidR="0002019E" w:rsidRDefault="0002019E" w:rsidP="0002019E">
      <w:pPr>
        <w:pStyle w:val="ListParagraph"/>
        <w:spacing w:after="0" w:line="240" w:lineRule="auto"/>
      </w:pPr>
    </w:p>
    <w:p w14:paraId="37AC3226" w14:textId="77777777" w:rsidR="00A87A60" w:rsidRDefault="00A87A60" w:rsidP="00A87A60">
      <w:pPr>
        <w:pStyle w:val="ListParagraph"/>
        <w:spacing w:after="0" w:line="240" w:lineRule="auto"/>
      </w:pPr>
    </w:p>
    <w:p w14:paraId="640CB232" w14:textId="420DB007" w:rsidR="00A87A60" w:rsidRPr="00FD6652" w:rsidRDefault="00A87A60" w:rsidP="00A87A60">
      <w:pPr>
        <w:pStyle w:val="ListParagraph"/>
        <w:numPr>
          <w:ilvl w:val="0"/>
          <w:numId w:val="19"/>
        </w:numPr>
        <w:spacing w:after="0" w:line="240" w:lineRule="auto"/>
      </w:pPr>
      <w:r>
        <w:rPr>
          <w:b/>
        </w:rPr>
        <w:t xml:space="preserve">Key Words and Key </w:t>
      </w:r>
      <w:proofErr w:type="gramStart"/>
      <w:r>
        <w:rPr>
          <w:b/>
        </w:rPr>
        <w:t>Phrases</w:t>
      </w:r>
      <w:proofErr w:type="gramEnd"/>
      <w:r>
        <w:rPr>
          <w:b/>
        </w:rPr>
        <w:br/>
        <w:t>(Please included as many key words or phrases as are associated with the activity. 15 or more is ideal. These are words or phrases that a viewer might use in a web search. Please add one key word/phrase per line) Example:</w:t>
      </w:r>
      <w:r>
        <w:rPr>
          <w:b/>
        </w:rPr>
        <w:br/>
      </w:r>
    </w:p>
    <w:p w14:paraId="7CE70F28" w14:textId="4A5355BD" w:rsidR="009B194F" w:rsidRDefault="009B194F" w:rsidP="00FD6652">
      <w:pPr>
        <w:pStyle w:val="ListParagraph"/>
        <w:spacing w:after="0" w:line="240" w:lineRule="auto"/>
      </w:pPr>
      <w:proofErr w:type="gramStart"/>
      <w:r>
        <w:t>ovarian</w:t>
      </w:r>
      <w:proofErr w:type="gramEnd"/>
      <w:r>
        <w:t xml:space="preserve"> cancer</w:t>
      </w:r>
    </w:p>
    <w:p w14:paraId="3B370F50" w14:textId="649778F8" w:rsidR="009B194F" w:rsidRDefault="009B194F" w:rsidP="00FD6652">
      <w:pPr>
        <w:pStyle w:val="ListParagraph"/>
        <w:spacing w:after="0" w:line="240" w:lineRule="auto"/>
      </w:pPr>
      <w:r>
        <w:t>BRCA</w:t>
      </w:r>
    </w:p>
    <w:p w14:paraId="2208A53A" w14:textId="3F4354A1" w:rsidR="009B194F" w:rsidRDefault="009B194F" w:rsidP="00FD6652">
      <w:pPr>
        <w:pStyle w:val="ListParagraph"/>
        <w:spacing w:after="0" w:line="240" w:lineRule="auto"/>
      </w:pPr>
      <w:r>
        <w:t>BRCA mutation</w:t>
      </w:r>
    </w:p>
    <w:p w14:paraId="35F97D29" w14:textId="7E77515C" w:rsidR="009B194F" w:rsidRDefault="009B194F" w:rsidP="00FD6652">
      <w:pPr>
        <w:pStyle w:val="ListParagraph"/>
        <w:spacing w:after="0" w:line="240" w:lineRule="auto"/>
      </w:pPr>
      <w:r>
        <w:t>BRCA-related ovarian cancer</w:t>
      </w:r>
    </w:p>
    <w:p w14:paraId="151269F3" w14:textId="40621C2A" w:rsidR="009B194F" w:rsidRDefault="009B194F" w:rsidP="00FD6652">
      <w:pPr>
        <w:pStyle w:val="ListParagraph"/>
        <w:spacing w:after="0" w:line="240" w:lineRule="auto"/>
      </w:pPr>
      <w:r>
        <w:t>BRCA 1/2</w:t>
      </w:r>
    </w:p>
    <w:p w14:paraId="42793E91" w14:textId="26F7EC1C" w:rsidR="009B194F" w:rsidRDefault="009B194F" w:rsidP="00FD6652">
      <w:pPr>
        <w:pStyle w:val="ListParagraph"/>
        <w:spacing w:after="0" w:line="240" w:lineRule="auto"/>
      </w:pPr>
      <w:r>
        <w:t>PARP inhibitor</w:t>
      </w:r>
    </w:p>
    <w:p w14:paraId="0EDF48C8" w14:textId="2D699295" w:rsidR="009B194F" w:rsidRDefault="009B194F" w:rsidP="00FD6652">
      <w:pPr>
        <w:pStyle w:val="ListParagraph"/>
        <w:spacing w:after="0" w:line="240" w:lineRule="auto"/>
      </w:pPr>
      <w:proofErr w:type="spellStart"/>
      <w:proofErr w:type="gramStart"/>
      <w:r>
        <w:t>olaparib</w:t>
      </w:r>
      <w:proofErr w:type="spellEnd"/>
      <w:proofErr w:type="gramEnd"/>
    </w:p>
    <w:p w14:paraId="1029C4A4" w14:textId="354F6289" w:rsidR="009B194F" w:rsidRDefault="009B194F" w:rsidP="00FD6652">
      <w:pPr>
        <w:pStyle w:val="ListParagraph"/>
        <w:spacing w:after="0" w:line="240" w:lineRule="auto"/>
      </w:pPr>
      <w:proofErr w:type="gramStart"/>
      <w:r>
        <w:t>genetic</w:t>
      </w:r>
      <w:proofErr w:type="gramEnd"/>
      <w:r>
        <w:t xml:space="preserve"> mutation</w:t>
      </w:r>
    </w:p>
    <w:p w14:paraId="46293126" w14:textId="7DFC90FD" w:rsidR="009B194F" w:rsidRDefault="009B194F" w:rsidP="00FD6652">
      <w:pPr>
        <w:pStyle w:val="ListParagraph"/>
        <w:spacing w:after="0" w:line="240" w:lineRule="auto"/>
      </w:pPr>
      <w:proofErr w:type="gramStart"/>
      <w:r>
        <w:t>genetic</w:t>
      </w:r>
      <w:proofErr w:type="gramEnd"/>
      <w:r>
        <w:t xml:space="preserve"> testing</w:t>
      </w:r>
    </w:p>
    <w:p w14:paraId="4183F28B" w14:textId="5D533996" w:rsidR="009B194F" w:rsidRDefault="009B194F" w:rsidP="00FD6652">
      <w:pPr>
        <w:pStyle w:val="ListParagraph"/>
        <w:spacing w:after="0" w:line="240" w:lineRule="auto"/>
      </w:pPr>
      <w:proofErr w:type="gramStart"/>
      <w:r>
        <w:t>serous</w:t>
      </w:r>
      <w:proofErr w:type="gramEnd"/>
      <w:r>
        <w:t xml:space="preserve"> ovarian cancer</w:t>
      </w:r>
    </w:p>
    <w:p w14:paraId="5CD51D1C" w14:textId="5904D4BF" w:rsidR="009B194F" w:rsidRDefault="009B194F" w:rsidP="00FD6652">
      <w:pPr>
        <w:pStyle w:val="ListParagraph"/>
        <w:spacing w:after="0" w:line="240" w:lineRule="auto"/>
      </w:pPr>
      <w:proofErr w:type="spellStart"/>
      <w:proofErr w:type="gramStart"/>
      <w:r>
        <w:t>germline</w:t>
      </w:r>
      <w:proofErr w:type="spellEnd"/>
      <w:proofErr w:type="gramEnd"/>
      <w:r>
        <w:t xml:space="preserve"> mutation</w:t>
      </w:r>
    </w:p>
    <w:p w14:paraId="76CAB168" w14:textId="6B965772" w:rsidR="009B194F" w:rsidRDefault="009B194F" w:rsidP="00FD6652">
      <w:pPr>
        <w:pStyle w:val="ListParagraph"/>
        <w:spacing w:after="0" w:line="240" w:lineRule="auto"/>
      </w:pPr>
      <w:proofErr w:type="gramStart"/>
      <w:r>
        <w:t>platinum-based</w:t>
      </w:r>
      <w:proofErr w:type="gramEnd"/>
      <w:r>
        <w:t xml:space="preserve"> therapy</w:t>
      </w:r>
    </w:p>
    <w:p w14:paraId="296287DE" w14:textId="7A3121B7" w:rsidR="009B194F" w:rsidRDefault="009B194F" w:rsidP="00FD6652">
      <w:pPr>
        <w:pStyle w:val="ListParagraph"/>
        <w:spacing w:after="0" w:line="240" w:lineRule="auto"/>
      </w:pPr>
      <w:proofErr w:type="gramStart"/>
      <w:r>
        <w:t>homologous</w:t>
      </w:r>
      <w:proofErr w:type="gramEnd"/>
      <w:r>
        <w:t xml:space="preserve"> recombination </w:t>
      </w:r>
    </w:p>
    <w:p w14:paraId="01A5986B" w14:textId="2D5B443F" w:rsidR="009B194F" w:rsidRDefault="009B194F" w:rsidP="00FD6652">
      <w:pPr>
        <w:pStyle w:val="ListParagraph"/>
        <w:spacing w:after="0" w:line="240" w:lineRule="auto"/>
      </w:pPr>
      <w:proofErr w:type="gramStart"/>
      <w:r>
        <w:t>genetic</w:t>
      </w:r>
      <w:proofErr w:type="gramEnd"/>
      <w:r>
        <w:t xml:space="preserve"> counseling</w:t>
      </w:r>
    </w:p>
    <w:p w14:paraId="48D4F8D8" w14:textId="2155F8A9" w:rsidR="009B194F" w:rsidRDefault="009B194F" w:rsidP="00FD6652">
      <w:pPr>
        <w:pStyle w:val="ListParagraph"/>
        <w:spacing w:after="0" w:line="240" w:lineRule="auto"/>
      </w:pPr>
      <w:r>
        <w:lastRenderedPageBreak/>
        <w:t>DNA damage repair pathways</w:t>
      </w:r>
    </w:p>
    <w:p w14:paraId="49E75DC5" w14:textId="06A6A1C4" w:rsidR="009B194F" w:rsidRDefault="009B194F" w:rsidP="00FD6652">
      <w:pPr>
        <w:pStyle w:val="ListParagraph"/>
        <w:spacing w:after="0" w:line="240" w:lineRule="auto"/>
      </w:pPr>
      <w:r>
        <w:t>Platinum-sensitive</w:t>
      </w:r>
    </w:p>
    <w:p w14:paraId="69413BF9" w14:textId="50F738CB" w:rsidR="009B194F" w:rsidRDefault="009B194F" w:rsidP="00FD6652">
      <w:pPr>
        <w:pStyle w:val="ListParagraph"/>
        <w:spacing w:after="0" w:line="240" w:lineRule="auto"/>
      </w:pPr>
      <w:r>
        <w:t>Partially platinum-sensitive</w:t>
      </w:r>
    </w:p>
    <w:p w14:paraId="72841A70" w14:textId="67E67012" w:rsidR="009B194F" w:rsidRDefault="009B194F" w:rsidP="00FD6652">
      <w:pPr>
        <w:pStyle w:val="ListParagraph"/>
        <w:spacing w:after="0" w:line="240" w:lineRule="auto"/>
      </w:pPr>
      <w:r>
        <w:t>Platinum-resistant</w:t>
      </w:r>
    </w:p>
    <w:p w14:paraId="2B11E0B6" w14:textId="7BD4BB93" w:rsidR="009B194F" w:rsidRDefault="00A43B40" w:rsidP="00FD6652">
      <w:pPr>
        <w:pStyle w:val="ListParagraph"/>
        <w:spacing w:after="0" w:line="240" w:lineRule="auto"/>
      </w:pPr>
      <w:r>
        <w:t>Treatment algorithm</w:t>
      </w:r>
    </w:p>
    <w:p w14:paraId="367D312F" w14:textId="3421A53B" w:rsidR="00A43B40" w:rsidRDefault="00A43B40" w:rsidP="00FD6652">
      <w:pPr>
        <w:pStyle w:val="ListParagraph"/>
        <w:spacing w:after="0" w:line="240" w:lineRule="auto"/>
      </w:pPr>
      <w:r>
        <w:t>Bevacizumab</w:t>
      </w:r>
    </w:p>
    <w:p w14:paraId="783F5B91" w14:textId="2F966197" w:rsidR="00A43B40" w:rsidRDefault="00A43B40" w:rsidP="00FD6652">
      <w:pPr>
        <w:pStyle w:val="ListParagraph"/>
        <w:spacing w:after="0" w:line="240" w:lineRule="auto"/>
      </w:pPr>
      <w:r>
        <w:t xml:space="preserve">Maintenance </w:t>
      </w:r>
    </w:p>
    <w:p w14:paraId="372AA4AA" w14:textId="45CA152A" w:rsidR="00A43B40" w:rsidRDefault="00A43B40" w:rsidP="00FD6652">
      <w:pPr>
        <w:pStyle w:val="ListParagraph"/>
        <w:spacing w:after="0" w:line="240" w:lineRule="auto"/>
      </w:pPr>
      <w:proofErr w:type="spellStart"/>
      <w:r>
        <w:t>Rucaparib</w:t>
      </w:r>
      <w:proofErr w:type="spellEnd"/>
    </w:p>
    <w:p w14:paraId="79FBDA2E" w14:textId="3202BDB4" w:rsidR="00A43B40" w:rsidRDefault="00A43B40" w:rsidP="00FD6652">
      <w:pPr>
        <w:pStyle w:val="ListParagraph"/>
        <w:spacing w:after="0" w:line="240" w:lineRule="auto"/>
      </w:pPr>
      <w:r>
        <w:t>Cediranib</w:t>
      </w:r>
    </w:p>
    <w:p w14:paraId="749AC472" w14:textId="77777777" w:rsidR="00A43B40" w:rsidRDefault="00A43B40" w:rsidP="00FD6652">
      <w:pPr>
        <w:pStyle w:val="ListParagraph"/>
        <w:spacing w:after="0" w:line="240" w:lineRule="auto"/>
      </w:pPr>
    </w:p>
    <w:p w14:paraId="45F16DE3" w14:textId="77777777" w:rsidR="009B194F" w:rsidRPr="009B194F" w:rsidRDefault="009B194F" w:rsidP="00FD6652">
      <w:pPr>
        <w:pStyle w:val="ListParagraph"/>
        <w:spacing w:after="0" w:line="240" w:lineRule="auto"/>
      </w:pPr>
    </w:p>
    <w:p w14:paraId="162D7663" w14:textId="77777777" w:rsidR="00A87A60" w:rsidRDefault="00A87A60" w:rsidP="00BC31C6">
      <w:pPr>
        <w:spacing w:after="0" w:line="240" w:lineRule="auto"/>
      </w:pPr>
    </w:p>
    <w:p w14:paraId="4ECE675F" w14:textId="77777777" w:rsidR="00BC31C6" w:rsidRDefault="00BC31C6" w:rsidP="00BC31C6">
      <w:pPr>
        <w:spacing w:after="0" w:line="240" w:lineRule="auto"/>
      </w:pPr>
    </w:p>
    <w:p w14:paraId="5F607536" w14:textId="5C852DD9" w:rsidR="00BC31C6" w:rsidRPr="0002019E" w:rsidRDefault="00BC31C6" w:rsidP="00BC31C6">
      <w:pPr>
        <w:pStyle w:val="ListParagraph"/>
        <w:numPr>
          <w:ilvl w:val="0"/>
          <w:numId w:val="7"/>
        </w:numPr>
        <w:spacing w:after="0" w:line="240" w:lineRule="auto"/>
        <w:rPr>
          <w:b/>
          <w:strike/>
        </w:rPr>
      </w:pPr>
      <w:r w:rsidRPr="0002019E">
        <w:rPr>
          <w:b/>
          <w:strike/>
        </w:rPr>
        <w:t>[Meeting-Associated Podcast]---</w:t>
      </w:r>
      <w:r w:rsidRPr="0002019E">
        <w:rPr>
          <w:b/>
          <w:strike/>
          <w:color w:val="FF0000"/>
        </w:rPr>
        <w:t>VERIFY with Clinical after the meeting to see what presentation are to be included</w:t>
      </w:r>
    </w:p>
    <w:p w14:paraId="7C3CC588" w14:textId="77777777" w:rsidR="00BC31C6" w:rsidRPr="0002019E" w:rsidRDefault="00BC31C6" w:rsidP="0091793F">
      <w:pPr>
        <w:rPr>
          <w:strike/>
        </w:rPr>
      </w:pPr>
    </w:p>
    <w:p w14:paraId="07C80759" w14:textId="627B1C51" w:rsidR="00BC31C6" w:rsidRPr="0002019E" w:rsidRDefault="00BC31C6" w:rsidP="0091793F">
      <w:pPr>
        <w:rPr>
          <w:strike/>
        </w:rPr>
      </w:pPr>
      <w:r w:rsidRPr="0002019E">
        <w:rPr>
          <w:strike/>
        </w:rPr>
        <w:t>For each presentation:</w:t>
      </w:r>
    </w:p>
    <w:p w14:paraId="1036385A" w14:textId="14676155" w:rsidR="00BC31C6" w:rsidRPr="0002019E" w:rsidRDefault="00BC31C6" w:rsidP="0091793F">
      <w:pPr>
        <w:rPr>
          <w:strike/>
        </w:rPr>
      </w:pPr>
      <w:r w:rsidRPr="0002019E">
        <w:rPr>
          <w:strike/>
        </w:rPr>
        <w:t>Listing: City—Disease—Presenter</w:t>
      </w:r>
    </w:p>
    <w:p w14:paraId="27FA3362" w14:textId="5D0DA4BD" w:rsidR="00BC31C6" w:rsidRPr="0002019E" w:rsidRDefault="00BC31C6" w:rsidP="0091793F">
      <w:pPr>
        <w:rPr>
          <w:strike/>
        </w:rPr>
      </w:pPr>
      <w:r w:rsidRPr="0002019E">
        <w:rPr>
          <w:strike/>
        </w:rPr>
        <w:t xml:space="preserve">Description: [Name, degree(s)], from [Institution] discusses </w:t>
      </w:r>
      <w:r w:rsidRPr="0002019E">
        <w:rPr>
          <w:strike/>
          <w:highlight w:val="yellow"/>
        </w:rPr>
        <w:t>[insert topic description]</w:t>
      </w:r>
      <w:r w:rsidRPr="0002019E">
        <w:rPr>
          <w:strike/>
        </w:rPr>
        <w:t>.</w:t>
      </w:r>
    </w:p>
    <w:p w14:paraId="42B0D8E0" w14:textId="1348209E" w:rsidR="00603B32" w:rsidRPr="00A31ACC" w:rsidRDefault="00603B32" w:rsidP="00E675D9"/>
    <w:sectPr w:rsidR="00603B32" w:rsidRPr="00A31ACC" w:rsidSect="007B3532">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riana Devaser" w:date="2014-10-24T15:23:00Z" w:initials="BD">
    <w:p w14:paraId="234D7CFF" w14:textId="08DC3ACF" w:rsidR="005810E2" w:rsidRDefault="005810E2">
      <w:pPr>
        <w:pStyle w:val="CommentText"/>
      </w:pPr>
      <w:r>
        <w:rPr>
          <w:rStyle w:val="CommentReference"/>
        </w:rPr>
        <w:annotationRef/>
      </w:r>
      <w:r>
        <w:t xml:space="preserve">Calculation: total time for a physician to complete + posttest questions to the nearest quarter hour. Video timings and # of CME questions needed before this can be determined. </w:t>
      </w:r>
    </w:p>
  </w:comment>
  <w:comment w:id="0" w:author="Saskia Speth" w:date="2014-10-24T15:23:00Z" w:initials="SS">
    <w:p w14:paraId="2F636F72" w14:textId="0E1D4201" w:rsidR="000234DA" w:rsidRDefault="000234DA">
      <w:pPr>
        <w:pStyle w:val="CommentText"/>
      </w:pPr>
      <w:r>
        <w:rPr>
          <w:rStyle w:val="CommentReference"/>
        </w:rPr>
        <w:annotationRef/>
      </w:r>
      <w:r>
        <w:t>Please advice</w:t>
      </w:r>
    </w:p>
  </w:comment>
  <w:comment w:id="2" w:author="Saskia Speth" w:date="2014-10-24T15:23:00Z" w:initials="SS">
    <w:p w14:paraId="1379D3EB" w14:textId="40910593" w:rsidR="000234DA" w:rsidRDefault="000234DA">
      <w:pPr>
        <w:pStyle w:val="CommentText"/>
      </w:pPr>
      <w:r>
        <w:rPr>
          <w:rStyle w:val="CommentReference"/>
        </w:rPr>
        <w:annotationRef/>
      </w:r>
      <w:r>
        <w:t>75 or 80% please advice</w:t>
      </w:r>
    </w:p>
  </w:comment>
  <w:comment w:id="3" w:author="Briana Devaser" w:date="2014-10-24T15:23:00Z" w:initials="BD">
    <w:p w14:paraId="03C8D22C" w14:textId="37B1C4C6" w:rsidR="005810E2" w:rsidRDefault="005810E2">
      <w:pPr>
        <w:pStyle w:val="CommentText"/>
      </w:pPr>
      <w:r>
        <w:rPr>
          <w:rStyle w:val="CommentReference"/>
        </w:rPr>
        <w:annotationRef/>
      </w:r>
      <w:r>
        <w:t xml:space="preserve">Participants can always miss one question, so if there are 4 questions, 75%, and if there are 5 questions, 80%.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8E88D6" w14:textId="77777777" w:rsidR="00575B2E" w:rsidRDefault="00575B2E" w:rsidP="007A0164">
      <w:pPr>
        <w:spacing w:after="0" w:line="240" w:lineRule="auto"/>
      </w:pPr>
      <w:r>
        <w:separator/>
      </w:r>
    </w:p>
  </w:endnote>
  <w:endnote w:type="continuationSeparator" w:id="0">
    <w:p w14:paraId="78C6EB60" w14:textId="77777777" w:rsidR="00575B2E" w:rsidRDefault="00575B2E" w:rsidP="007A0164">
      <w:pPr>
        <w:spacing w:after="0" w:line="240" w:lineRule="auto"/>
      </w:pPr>
      <w:r>
        <w:continuationSeparator/>
      </w:r>
    </w:p>
  </w:endnote>
  <w:endnote w:type="continuationNotice" w:id="1">
    <w:p w14:paraId="0845B7BF" w14:textId="77777777" w:rsidR="00575B2E" w:rsidRDefault="00575B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CC3E6" w14:textId="77777777" w:rsidR="00A87A60" w:rsidRDefault="00A87A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2F25BF" w14:textId="77777777" w:rsidR="00575B2E" w:rsidRDefault="00575B2E" w:rsidP="007A0164">
      <w:pPr>
        <w:spacing w:after="0" w:line="240" w:lineRule="auto"/>
      </w:pPr>
      <w:r>
        <w:separator/>
      </w:r>
    </w:p>
  </w:footnote>
  <w:footnote w:type="continuationSeparator" w:id="0">
    <w:p w14:paraId="712C87D8" w14:textId="77777777" w:rsidR="00575B2E" w:rsidRDefault="00575B2E" w:rsidP="007A0164">
      <w:pPr>
        <w:spacing w:after="0" w:line="240" w:lineRule="auto"/>
      </w:pPr>
      <w:r>
        <w:continuationSeparator/>
      </w:r>
    </w:p>
  </w:footnote>
  <w:footnote w:type="continuationNotice" w:id="1">
    <w:p w14:paraId="28B899F1" w14:textId="77777777" w:rsidR="00575B2E" w:rsidRDefault="00575B2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77777777" w:rsidR="00A87A60" w:rsidRDefault="00A87A60" w:rsidP="007A0164">
    <w:pPr>
      <w:pStyle w:val="Header"/>
      <w:pBdr>
        <w:bottom w:val="single" w:sz="12" w:space="1" w:color="auto"/>
      </w:pBdr>
      <w:jc w:val="center"/>
      <w:rPr>
        <w:sz w:val="28"/>
      </w:rPr>
    </w:pPr>
    <w:r w:rsidRPr="007A0164">
      <w:rPr>
        <w:sz w:val="28"/>
      </w:rPr>
      <w:t>ALL COPY TEMPLATE</w:t>
    </w:r>
  </w:p>
  <w:p w14:paraId="45BF219F" w14:textId="77777777" w:rsidR="00A87A60" w:rsidRPr="007A0164" w:rsidRDefault="00A87A60"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1A3481"/>
    <w:multiLevelType w:val="hybridMultilevel"/>
    <w:tmpl w:val="1F2C4724"/>
    <w:lvl w:ilvl="0" w:tplc="FAC8559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7798628B"/>
    <w:multiLevelType w:val="hybridMultilevel"/>
    <w:tmpl w:val="3FFAC472"/>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9"/>
  </w:num>
  <w:num w:numId="4">
    <w:abstractNumId w:val="8"/>
  </w:num>
  <w:num w:numId="5">
    <w:abstractNumId w:val="10"/>
  </w:num>
  <w:num w:numId="6">
    <w:abstractNumId w:val="17"/>
  </w:num>
  <w:num w:numId="7">
    <w:abstractNumId w:val="7"/>
  </w:num>
  <w:num w:numId="8">
    <w:abstractNumId w:val="12"/>
  </w:num>
  <w:num w:numId="9">
    <w:abstractNumId w:val="1"/>
  </w:num>
  <w:num w:numId="10">
    <w:abstractNumId w:val="13"/>
  </w:num>
  <w:num w:numId="11">
    <w:abstractNumId w:val="14"/>
  </w:num>
  <w:num w:numId="12">
    <w:abstractNumId w:val="18"/>
  </w:num>
  <w:num w:numId="13">
    <w:abstractNumId w:val="3"/>
  </w:num>
  <w:num w:numId="14">
    <w:abstractNumId w:val="11"/>
  </w:num>
  <w:num w:numId="15">
    <w:abstractNumId w:val="5"/>
  </w:num>
  <w:num w:numId="16">
    <w:abstractNumId w:val="0"/>
  </w:num>
  <w:num w:numId="17">
    <w:abstractNumId w:val="6"/>
  </w:num>
  <w:num w:numId="18">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12071"/>
    <w:rsid w:val="000138C9"/>
    <w:rsid w:val="0002019E"/>
    <w:rsid w:val="000234DA"/>
    <w:rsid w:val="000523A8"/>
    <w:rsid w:val="00053BDA"/>
    <w:rsid w:val="00055E39"/>
    <w:rsid w:val="000804B3"/>
    <w:rsid w:val="00083B58"/>
    <w:rsid w:val="00091FEC"/>
    <w:rsid w:val="000A367C"/>
    <w:rsid w:val="000B0CD6"/>
    <w:rsid w:val="001014D3"/>
    <w:rsid w:val="0014011D"/>
    <w:rsid w:val="00143AB7"/>
    <w:rsid w:val="00183963"/>
    <w:rsid w:val="00195FD8"/>
    <w:rsid w:val="001B0EA4"/>
    <w:rsid w:val="0020366E"/>
    <w:rsid w:val="0020510A"/>
    <w:rsid w:val="00215049"/>
    <w:rsid w:val="002277CB"/>
    <w:rsid w:val="00227DFC"/>
    <w:rsid w:val="00235074"/>
    <w:rsid w:val="00267A30"/>
    <w:rsid w:val="00285C5C"/>
    <w:rsid w:val="002A0559"/>
    <w:rsid w:val="002A25EB"/>
    <w:rsid w:val="002A3E42"/>
    <w:rsid w:val="002B36FF"/>
    <w:rsid w:val="002C0E35"/>
    <w:rsid w:val="002C2D1B"/>
    <w:rsid w:val="002C3D5D"/>
    <w:rsid w:val="002F1E5A"/>
    <w:rsid w:val="00314E72"/>
    <w:rsid w:val="00326C53"/>
    <w:rsid w:val="00335698"/>
    <w:rsid w:val="0035313E"/>
    <w:rsid w:val="003A12FE"/>
    <w:rsid w:val="003C0CFB"/>
    <w:rsid w:val="003F64AF"/>
    <w:rsid w:val="003F7B54"/>
    <w:rsid w:val="00424CB2"/>
    <w:rsid w:val="004261CA"/>
    <w:rsid w:val="004421DD"/>
    <w:rsid w:val="004469C0"/>
    <w:rsid w:val="004A6934"/>
    <w:rsid w:val="004A7029"/>
    <w:rsid w:val="004D7A60"/>
    <w:rsid w:val="004F69C2"/>
    <w:rsid w:val="00507217"/>
    <w:rsid w:val="00514E20"/>
    <w:rsid w:val="0053113C"/>
    <w:rsid w:val="00532778"/>
    <w:rsid w:val="0055181E"/>
    <w:rsid w:val="00573206"/>
    <w:rsid w:val="00575B2E"/>
    <w:rsid w:val="005810E2"/>
    <w:rsid w:val="005A343A"/>
    <w:rsid w:val="005A412D"/>
    <w:rsid w:val="005B5B5D"/>
    <w:rsid w:val="00603B32"/>
    <w:rsid w:val="0061087D"/>
    <w:rsid w:val="00617FD1"/>
    <w:rsid w:val="00620F8A"/>
    <w:rsid w:val="006235A4"/>
    <w:rsid w:val="00645CE0"/>
    <w:rsid w:val="00651AF6"/>
    <w:rsid w:val="0067103F"/>
    <w:rsid w:val="00687636"/>
    <w:rsid w:val="0069073F"/>
    <w:rsid w:val="006A2125"/>
    <w:rsid w:val="006A4DEA"/>
    <w:rsid w:val="006A5CA4"/>
    <w:rsid w:val="006D0598"/>
    <w:rsid w:val="006F4251"/>
    <w:rsid w:val="007059B6"/>
    <w:rsid w:val="007128FF"/>
    <w:rsid w:val="00717044"/>
    <w:rsid w:val="00734A18"/>
    <w:rsid w:val="0074563C"/>
    <w:rsid w:val="0075239A"/>
    <w:rsid w:val="007565B6"/>
    <w:rsid w:val="0077075E"/>
    <w:rsid w:val="00780D0C"/>
    <w:rsid w:val="007A0164"/>
    <w:rsid w:val="007B3532"/>
    <w:rsid w:val="007C5D96"/>
    <w:rsid w:val="007D7B2C"/>
    <w:rsid w:val="007E386D"/>
    <w:rsid w:val="007F2078"/>
    <w:rsid w:val="007F41E1"/>
    <w:rsid w:val="00813A66"/>
    <w:rsid w:val="00844244"/>
    <w:rsid w:val="00847793"/>
    <w:rsid w:val="008815DD"/>
    <w:rsid w:val="00882B92"/>
    <w:rsid w:val="00885D09"/>
    <w:rsid w:val="00887D38"/>
    <w:rsid w:val="008E0820"/>
    <w:rsid w:val="0090063D"/>
    <w:rsid w:val="0091793F"/>
    <w:rsid w:val="0092265D"/>
    <w:rsid w:val="00952974"/>
    <w:rsid w:val="00954B15"/>
    <w:rsid w:val="00963419"/>
    <w:rsid w:val="009A17CA"/>
    <w:rsid w:val="009B194F"/>
    <w:rsid w:val="009C0D7C"/>
    <w:rsid w:val="009D0EF3"/>
    <w:rsid w:val="009D7D6F"/>
    <w:rsid w:val="009E1A34"/>
    <w:rsid w:val="009E3A02"/>
    <w:rsid w:val="009E447D"/>
    <w:rsid w:val="009E5B13"/>
    <w:rsid w:val="00A21EB2"/>
    <w:rsid w:val="00A26DF5"/>
    <w:rsid w:val="00A31ACC"/>
    <w:rsid w:val="00A43B40"/>
    <w:rsid w:val="00A868F4"/>
    <w:rsid w:val="00A87A60"/>
    <w:rsid w:val="00AC6372"/>
    <w:rsid w:val="00B10689"/>
    <w:rsid w:val="00B5453F"/>
    <w:rsid w:val="00B61FE1"/>
    <w:rsid w:val="00B74B2D"/>
    <w:rsid w:val="00B85FDF"/>
    <w:rsid w:val="00B95987"/>
    <w:rsid w:val="00BA44B6"/>
    <w:rsid w:val="00BA44FF"/>
    <w:rsid w:val="00BA6C74"/>
    <w:rsid w:val="00BB5FC0"/>
    <w:rsid w:val="00BC31C6"/>
    <w:rsid w:val="00BE0192"/>
    <w:rsid w:val="00BE7A4F"/>
    <w:rsid w:val="00BF20C5"/>
    <w:rsid w:val="00C04226"/>
    <w:rsid w:val="00C06B67"/>
    <w:rsid w:val="00C30556"/>
    <w:rsid w:val="00C34304"/>
    <w:rsid w:val="00C36C2B"/>
    <w:rsid w:val="00C7566C"/>
    <w:rsid w:val="00CA0F78"/>
    <w:rsid w:val="00CA4A43"/>
    <w:rsid w:val="00CC5F4C"/>
    <w:rsid w:val="00D41D57"/>
    <w:rsid w:val="00D6119E"/>
    <w:rsid w:val="00D95E9B"/>
    <w:rsid w:val="00DC10BA"/>
    <w:rsid w:val="00DC38BE"/>
    <w:rsid w:val="00DE2992"/>
    <w:rsid w:val="00DE7436"/>
    <w:rsid w:val="00E13145"/>
    <w:rsid w:val="00E13424"/>
    <w:rsid w:val="00E14F26"/>
    <w:rsid w:val="00E350E7"/>
    <w:rsid w:val="00E60B07"/>
    <w:rsid w:val="00E60D2C"/>
    <w:rsid w:val="00E675D9"/>
    <w:rsid w:val="00E833CD"/>
    <w:rsid w:val="00E96503"/>
    <w:rsid w:val="00EB1FBF"/>
    <w:rsid w:val="00EB300B"/>
    <w:rsid w:val="00EE2164"/>
    <w:rsid w:val="00EF1FEE"/>
    <w:rsid w:val="00F3390F"/>
    <w:rsid w:val="00F3569D"/>
    <w:rsid w:val="00F35E99"/>
    <w:rsid w:val="00F46545"/>
    <w:rsid w:val="00F56A34"/>
    <w:rsid w:val="00F617D4"/>
    <w:rsid w:val="00F95962"/>
    <w:rsid w:val="00FB47F3"/>
    <w:rsid w:val="00FD3405"/>
    <w:rsid w:val="00FD6652"/>
    <w:rsid w:val="00FE0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6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6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767392271">
      <w:bodyDiv w:val="1"/>
      <w:marLeft w:val="0"/>
      <w:marRight w:val="0"/>
      <w:marTop w:val="0"/>
      <w:marBottom w:val="0"/>
      <w:divBdr>
        <w:top w:val="none" w:sz="0" w:space="0" w:color="auto"/>
        <w:left w:val="none" w:sz="0" w:space="0" w:color="auto"/>
        <w:bottom w:val="none" w:sz="0" w:space="0" w:color="auto"/>
        <w:right w:val="none" w:sz="0" w:space="0" w:color="auto"/>
      </w:divBdr>
    </w:div>
    <w:div w:id="772824305">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932054450">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rimeoncology.org/footer-e-pages/terms_of_use.aspx"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CE2F9D78094EDBB1D9ED3DADB36CFD"/>
        <w:category>
          <w:name w:val="General"/>
          <w:gallery w:val="placeholder"/>
        </w:category>
        <w:types>
          <w:type w:val="bbPlcHdr"/>
        </w:types>
        <w:behaviors>
          <w:behavior w:val="content"/>
        </w:behaviors>
        <w:guid w:val="{280ABE3C-B525-435F-9067-3097B509BED5}"/>
      </w:docPartPr>
      <w:docPartBody>
        <w:p w:rsidR="006849E6" w:rsidRDefault="0092302D" w:rsidP="0092302D">
          <w:pPr>
            <w:pStyle w:val="96CE2F9D78094EDBB1D9ED3DADB36CFD"/>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1372A"/>
    <w:rsid w:val="00051E98"/>
    <w:rsid w:val="00092507"/>
    <w:rsid w:val="00167409"/>
    <w:rsid w:val="001C345D"/>
    <w:rsid w:val="00285E65"/>
    <w:rsid w:val="002C6A0F"/>
    <w:rsid w:val="002F618E"/>
    <w:rsid w:val="00477241"/>
    <w:rsid w:val="005A7D54"/>
    <w:rsid w:val="00676D7C"/>
    <w:rsid w:val="006849E6"/>
    <w:rsid w:val="007447AC"/>
    <w:rsid w:val="0092302D"/>
    <w:rsid w:val="00936577"/>
    <w:rsid w:val="00963621"/>
    <w:rsid w:val="00972CB7"/>
    <w:rsid w:val="00AA21D9"/>
    <w:rsid w:val="00E946B1"/>
    <w:rsid w:val="00F42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302D"/>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 w:type="paragraph" w:customStyle="1" w:styleId="D84B4FB27A8B4DDF8CD2DC2CC48D4EC2">
    <w:name w:val="D84B4FB27A8B4DDF8CD2DC2CC48D4EC2"/>
    <w:rsid w:val="0092302D"/>
    <w:rPr>
      <w:lang w:val="nl-NL" w:eastAsia="nl-NL"/>
    </w:rPr>
  </w:style>
  <w:style w:type="paragraph" w:customStyle="1" w:styleId="EF86DF29209D46029FDC3C62BA76F5A5">
    <w:name w:val="EF86DF29209D46029FDC3C62BA76F5A5"/>
    <w:rsid w:val="0092302D"/>
    <w:rPr>
      <w:lang w:val="nl-NL" w:eastAsia="nl-NL"/>
    </w:rPr>
  </w:style>
  <w:style w:type="paragraph" w:customStyle="1" w:styleId="E1A5402CDC9C4B2F9F5FF8E93A97E191">
    <w:name w:val="E1A5402CDC9C4B2F9F5FF8E93A97E191"/>
    <w:rsid w:val="0092302D"/>
    <w:rPr>
      <w:lang w:val="nl-NL" w:eastAsia="nl-NL"/>
    </w:rPr>
  </w:style>
  <w:style w:type="paragraph" w:customStyle="1" w:styleId="81C850C320914DF585F81B338932D8ED">
    <w:name w:val="81C850C320914DF585F81B338932D8ED"/>
    <w:rsid w:val="0092302D"/>
    <w:rPr>
      <w:lang w:val="nl-NL" w:eastAsia="nl-NL"/>
    </w:rPr>
  </w:style>
  <w:style w:type="paragraph" w:customStyle="1" w:styleId="FA54829704A84E32860C10CF4B1CC4F3">
    <w:name w:val="FA54829704A84E32860C10CF4B1CC4F3"/>
    <w:rsid w:val="0092302D"/>
    <w:rPr>
      <w:lang w:val="nl-NL" w:eastAsia="nl-NL"/>
    </w:rPr>
  </w:style>
  <w:style w:type="paragraph" w:customStyle="1" w:styleId="6824E444471D4FEF9CE2B95FB261DCE7">
    <w:name w:val="6824E444471D4FEF9CE2B95FB261DCE7"/>
    <w:rsid w:val="0092302D"/>
    <w:rPr>
      <w:lang w:val="nl-NL" w:eastAsia="nl-NL"/>
    </w:rPr>
  </w:style>
  <w:style w:type="paragraph" w:customStyle="1" w:styleId="0884A708403B4984AB74C3B2C9B4DF6E">
    <w:name w:val="0884A708403B4984AB74C3B2C9B4DF6E"/>
    <w:rsid w:val="0092302D"/>
    <w:rPr>
      <w:lang w:val="nl-NL" w:eastAsia="nl-NL"/>
    </w:rPr>
  </w:style>
  <w:style w:type="paragraph" w:customStyle="1" w:styleId="3D2D50D469A0489EBCAC429F24412FC0">
    <w:name w:val="3D2D50D469A0489EBCAC429F24412FC0"/>
    <w:rsid w:val="0092302D"/>
    <w:rPr>
      <w:lang w:val="nl-NL" w:eastAsia="nl-NL"/>
    </w:rPr>
  </w:style>
  <w:style w:type="paragraph" w:customStyle="1" w:styleId="727105123FD04AD18FCA94F629878FA3">
    <w:name w:val="727105123FD04AD18FCA94F629878FA3"/>
    <w:rsid w:val="0092302D"/>
    <w:rPr>
      <w:lang w:val="nl-NL" w:eastAsia="nl-NL"/>
    </w:rPr>
  </w:style>
  <w:style w:type="paragraph" w:customStyle="1" w:styleId="32EA06E630624F4F9319FA136CFAA6A3">
    <w:name w:val="32EA06E630624F4F9319FA136CFAA6A3"/>
    <w:rsid w:val="0092302D"/>
    <w:rPr>
      <w:lang w:val="nl-NL" w:eastAsia="nl-NL"/>
    </w:rPr>
  </w:style>
  <w:style w:type="paragraph" w:customStyle="1" w:styleId="AE94F416CD5B42E58434430B14EC121C">
    <w:name w:val="AE94F416CD5B42E58434430B14EC121C"/>
    <w:rsid w:val="0092302D"/>
    <w:rPr>
      <w:lang w:val="nl-NL" w:eastAsia="nl-NL"/>
    </w:rPr>
  </w:style>
  <w:style w:type="paragraph" w:customStyle="1" w:styleId="4E7B7FBADAAC4B28B18988D10164622E">
    <w:name w:val="4E7B7FBADAAC4B28B18988D10164622E"/>
    <w:rsid w:val="0092302D"/>
    <w:rPr>
      <w:lang w:val="nl-NL" w:eastAsia="nl-NL"/>
    </w:rPr>
  </w:style>
  <w:style w:type="paragraph" w:customStyle="1" w:styleId="BC8A5B8CAEA746228B659855099BC2AC">
    <w:name w:val="BC8A5B8CAEA746228B659855099BC2AC"/>
    <w:rsid w:val="0092302D"/>
    <w:rPr>
      <w:lang w:val="nl-NL" w:eastAsia="nl-NL"/>
    </w:rPr>
  </w:style>
  <w:style w:type="paragraph" w:customStyle="1" w:styleId="2FBE4F2F36B7404BBD7CAEBAD9310D9C">
    <w:name w:val="2FBE4F2F36B7404BBD7CAEBAD9310D9C"/>
    <w:rsid w:val="0092302D"/>
    <w:rPr>
      <w:lang w:val="nl-NL" w:eastAsia="nl-NL"/>
    </w:rPr>
  </w:style>
  <w:style w:type="paragraph" w:customStyle="1" w:styleId="96CE2F9D78094EDBB1D9ED3DADB36CFD">
    <w:name w:val="96CE2F9D78094EDBB1D9ED3DADB36CFD"/>
    <w:rsid w:val="0092302D"/>
    <w:rPr>
      <w:lang w:val="nl-NL" w:eastAsia="nl-NL"/>
    </w:rPr>
  </w:style>
  <w:style w:type="paragraph" w:customStyle="1" w:styleId="7C79EE6C33304B8791D165503B915530">
    <w:name w:val="7C79EE6C33304B8791D165503B915530"/>
    <w:rsid w:val="0092302D"/>
    <w:rPr>
      <w:lang w:val="nl-NL" w:eastAsia="nl-N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302D"/>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 w:type="paragraph" w:customStyle="1" w:styleId="D84B4FB27A8B4DDF8CD2DC2CC48D4EC2">
    <w:name w:val="D84B4FB27A8B4DDF8CD2DC2CC48D4EC2"/>
    <w:rsid w:val="0092302D"/>
    <w:rPr>
      <w:lang w:val="nl-NL" w:eastAsia="nl-NL"/>
    </w:rPr>
  </w:style>
  <w:style w:type="paragraph" w:customStyle="1" w:styleId="EF86DF29209D46029FDC3C62BA76F5A5">
    <w:name w:val="EF86DF29209D46029FDC3C62BA76F5A5"/>
    <w:rsid w:val="0092302D"/>
    <w:rPr>
      <w:lang w:val="nl-NL" w:eastAsia="nl-NL"/>
    </w:rPr>
  </w:style>
  <w:style w:type="paragraph" w:customStyle="1" w:styleId="E1A5402CDC9C4B2F9F5FF8E93A97E191">
    <w:name w:val="E1A5402CDC9C4B2F9F5FF8E93A97E191"/>
    <w:rsid w:val="0092302D"/>
    <w:rPr>
      <w:lang w:val="nl-NL" w:eastAsia="nl-NL"/>
    </w:rPr>
  </w:style>
  <w:style w:type="paragraph" w:customStyle="1" w:styleId="81C850C320914DF585F81B338932D8ED">
    <w:name w:val="81C850C320914DF585F81B338932D8ED"/>
    <w:rsid w:val="0092302D"/>
    <w:rPr>
      <w:lang w:val="nl-NL" w:eastAsia="nl-NL"/>
    </w:rPr>
  </w:style>
  <w:style w:type="paragraph" w:customStyle="1" w:styleId="FA54829704A84E32860C10CF4B1CC4F3">
    <w:name w:val="FA54829704A84E32860C10CF4B1CC4F3"/>
    <w:rsid w:val="0092302D"/>
    <w:rPr>
      <w:lang w:val="nl-NL" w:eastAsia="nl-NL"/>
    </w:rPr>
  </w:style>
  <w:style w:type="paragraph" w:customStyle="1" w:styleId="6824E444471D4FEF9CE2B95FB261DCE7">
    <w:name w:val="6824E444471D4FEF9CE2B95FB261DCE7"/>
    <w:rsid w:val="0092302D"/>
    <w:rPr>
      <w:lang w:val="nl-NL" w:eastAsia="nl-NL"/>
    </w:rPr>
  </w:style>
  <w:style w:type="paragraph" w:customStyle="1" w:styleId="0884A708403B4984AB74C3B2C9B4DF6E">
    <w:name w:val="0884A708403B4984AB74C3B2C9B4DF6E"/>
    <w:rsid w:val="0092302D"/>
    <w:rPr>
      <w:lang w:val="nl-NL" w:eastAsia="nl-NL"/>
    </w:rPr>
  </w:style>
  <w:style w:type="paragraph" w:customStyle="1" w:styleId="3D2D50D469A0489EBCAC429F24412FC0">
    <w:name w:val="3D2D50D469A0489EBCAC429F24412FC0"/>
    <w:rsid w:val="0092302D"/>
    <w:rPr>
      <w:lang w:val="nl-NL" w:eastAsia="nl-NL"/>
    </w:rPr>
  </w:style>
  <w:style w:type="paragraph" w:customStyle="1" w:styleId="727105123FD04AD18FCA94F629878FA3">
    <w:name w:val="727105123FD04AD18FCA94F629878FA3"/>
    <w:rsid w:val="0092302D"/>
    <w:rPr>
      <w:lang w:val="nl-NL" w:eastAsia="nl-NL"/>
    </w:rPr>
  </w:style>
  <w:style w:type="paragraph" w:customStyle="1" w:styleId="32EA06E630624F4F9319FA136CFAA6A3">
    <w:name w:val="32EA06E630624F4F9319FA136CFAA6A3"/>
    <w:rsid w:val="0092302D"/>
    <w:rPr>
      <w:lang w:val="nl-NL" w:eastAsia="nl-NL"/>
    </w:rPr>
  </w:style>
  <w:style w:type="paragraph" w:customStyle="1" w:styleId="AE94F416CD5B42E58434430B14EC121C">
    <w:name w:val="AE94F416CD5B42E58434430B14EC121C"/>
    <w:rsid w:val="0092302D"/>
    <w:rPr>
      <w:lang w:val="nl-NL" w:eastAsia="nl-NL"/>
    </w:rPr>
  </w:style>
  <w:style w:type="paragraph" w:customStyle="1" w:styleId="4E7B7FBADAAC4B28B18988D10164622E">
    <w:name w:val="4E7B7FBADAAC4B28B18988D10164622E"/>
    <w:rsid w:val="0092302D"/>
    <w:rPr>
      <w:lang w:val="nl-NL" w:eastAsia="nl-NL"/>
    </w:rPr>
  </w:style>
  <w:style w:type="paragraph" w:customStyle="1" w:styleId="BC8A5B8CAEA746228B659855099BC2AC">
    <w:name w:val="BC8A5B8CAEA746228B659855099BC2AC"/>
    <w:rsid w:val="0092302D"/>
    <w:rPr>
      <w:lang w:val="nl-NL" w:eastAsia="nl-NL"/>
    </w:rPr>
  </w:style>
  <w:style w:type="paragraph" w:customStyle="1" w:styleId="2FBE4F2F36B7404BBD7CAEBAD9310D9C">
    <w:name w:val="2FBE4F2F36B7404BBD7CAEBAD9310D9C"/>
    <w:rsid w:val="0092302D"/>
    <w:rPr>
      <w:lang w:val="nl-NL" w:eastAsia="nl-NL"/>
    </w:rPr>
  </w:style>
  <w:style w:type="paragraph" w:customStyle="1" w:styleId="96CE2F9D78094EDBB1D9ED3DADB36CFD">
    <w:name w:val="96CE2F9D78094EDBB1D9ED3DADB36CFD"/>
    <w:rsid w:val="0092302D"/>
    <w:rPr>
      <w:lang w:val="nl-NL" w:eastAsia="nl-NL"/>
    </w:rPr>
  </w:style>
  <w:style w:type="paragraph" w:customStyle="1" w:styleId="7C79EE6C33304B8791D165503B915530">
    <w:name w:val="7C79EE6C33304B8791D165503B915530"/>
    <w:rsid w:val="0092302D"/>
    <w:rPr>
      <w:lang w:val="nl-NL"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DCD0A-16F3-4432-8932-8B0A5D6A7576}">
  <ds:schemaRefs>
    <ds:schemaRef ds:uri="http://schemas.openxmlformats.org/officeDocument/2006/bibliography"/>
  </ds:schemaRefs>
</ds:datastoreItem>
</file>

<file path=customXml/itemProps2.xml><?xml version="1.0" encoding="utf-8"?>
<ds:datastoreItem xmlns:ds="http://schemas.openxmlformats.org/officeDocument/2006/customXml" ds:itemID="{87085D37-F5A0-4E6F-9234-64993364E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11640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Tim Waindi</cp:lastModifiedBy>
  <cp:revision>6</cp:revision>
  <dcterms:created xsi:type="dcterms:W3CDTF">2014-10-24T19:24:00Z</dcterms:created>
  <dcterms:modified xsi:type="dcterms:W3CDTF">2014-11-07T19:34:00Z</dcterms:modified>
</cp:coreProperties>
</file>