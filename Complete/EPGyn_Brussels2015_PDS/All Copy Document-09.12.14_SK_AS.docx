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bookmarkStart w:id="0" w:name="_GoBack"/>
            <w:bookmarkEnd w:id="0"/>
            <w:r w:rsidRPr="007A0164">
              <w:rPr>
                <w:b/>
              </w:rPr>
              <w:t>Project Name</w:t>
            </w:r>
            <w:r>
              <w:rPr>
                <w:b/>
              </w:rPr>
              <w:t xml:space="preserve"> (internal)</w:t>
            </w:r>
          </w:p>
        </w:tc>
        <w:tc>
          <w:tcPr>
            <w:tcW w:w="2394" w:type="dxa"/>
          </w:tcPr>
          <w:p w14:paraId="5C5B07BA" w14:textId="3B406F2B" w:rsidR="00B61FE1" w:rsidRDefault="00C964E9" w:rsidP="00053BDA">
            <w:r>
              <w:t>EP GYN</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4DAB4BAD" w:rsidR="00B61FE1" w:rsidRDefault="00C964E9" w:rsidP="00053BDA">
            <w:r>
              <w:t>PB5LEP025</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3700A436" w:rsidR="00B61FE1" w:rsidRDefault="009C2F80"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C964E9">
                  <w:t>Jae Eising</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DF25856" w14:textId="2052E48D" w:rsidR="00B61FE1" w:rsidRDefault="00C964E9" w:rsidP="00053BDA">
                <w:r>
                  <w:t>Sanneke Koekkoek</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1265278F" w:rsidR="00B61FE1" w:rsidRDefault="00C964E9" w:rsidP="00053BDA">
                <w:r>
                  <w:t>Briana Devaser</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2EC524FF" w:rsidR="00B61FE1" w:rsidRDefault="00C964E9" w:rsidP="00053BDA">
                <w:r>
                  <w:t>Christi Gray</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2B484E3A" w14:textId="59E03207" w:rsidR="003F64AF" w:rsidRPr="003F64AF" w:rsidRDefault="00C964E9" w:rsidP="007A0164">
      <w:pPr>
        <w:pBdr>
          <w:bottom w:val="single" w:sz="12" w:space="1" w:color="auto"/>
        </w:pBdr>
        <w:spacing w:after="0" w:line="240" w:lineRule="auto"/>
        <w:rPr>
          <w:i/>
        </w:rPr>
      </w:pPr>
      <w:r>
        <w:rPr>
          <w:i/>
        </w:rPr>
        <w:t>Expert Practice℠ in Gynecologic Malignancies</w:t>
      </w:r>
    </w:p>
    <w:p w14:paraId="0FEDD2C0" w14:textId="77777777" w:rsidR="00EB300B" w:rsidRPr="003C0CFB" w:rsidRDefault="00EB300B" w:rsidP="003C0CFB">
      <w:pPr>
        <w:pStyle w:val="ListParagraph"/>
        <w:spacing w:after="0" w:line="240" w:lineRule="auto"/>
        <w:rPr>
          <w:b/>
        </w:rPr>
      </w:pPr>
    </w:p>
    <w:p w14:paraId="31BAD4C3" w14:textId="77777777" w:rsidR="00EB300B" w:rsidRPr="00C964E9" w:rsidRDefault="00EB300B" w:rsidP="00EB300B">
      <w:pPr>
        <w:pStyle w:val="ListParagraph"/>
        <w:numPr>
          <w:ilvl w:val="0"/>
          <w:numId w:val="2"/>
        </w:numPr>
        <w:spacing w:after="0" w:line="240" w:lineRule="auto"/>
        <w:rPr>
          <w:b/>
          <w:strike/>
        </w:rPr>
      </w:pPr>
      <w:r w:rsidRPr="00C964E9">
        <w:rPr>
          <w:b/>
          <w:strike/>
        </w:rPr>
        <w:t>[Congress-Specific Statement – not always necessary]</w:t>
      </w:r>
    </w:p>
    <w:p w14:paraId="6780FB7A" w14:textId="5993CBE8" w:rsidR="00EB300B" w:rsidRDefault="00C964E9" w:rsidP="00EB300B">
      <w:pPr>
        <w:pBdr>
          <w:bottom w:val="single" w:sz="12" w:space="2" w:color="auto"/>
        </w:pBdr>
        <w:spacing w:after="0" w:line="240" w:lineRule="auto"/>
        <w:rPr>
          <w:i/>
        </w:rPr>
      </w:pPr>
      <w:r>
        <w:rPr>
          <w:i/>
        </w:rPr>
        <w:t>N/A</w:t>
      </w: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460EFB2" w14:textId="77777777" w:rsidR="0053113C" w:rsidRDefault="0053113C" w:rsidP="007A0164">
      <w:pPr>
        <w:spacing w:after="0" w:line="240" w:lineRule="auto"/>
        <w:rPr>
          <w:b/>
        </w:rPr>
      </w:pPr>
    </w:p>
    <w:p w14:paraId="010AA4A2" w14:textId="325D46DC" w:rsidR="0053113C" w:rsidRPr="0053113C" w:rsidRDefault="00C964E9" w:rsidP="007A0164">
      <w:pPr>
        <w:pBdr>
          <w:bottom w:val="single" w:sz="12" w:space="1" w:color="auto"/>
        </w:pBdr>
        <w:spacing w:after="0" w:line="240" w:lineRule="auto"/>
      </w:pPr>
      <w:r>
        <w:t>Saturday, 25 April 2015</w:t>
      </w:r>
    </w:p>
    <w:p w14:paraId="4F33736E" w14:textId="4EB1A52D" w:rsidR="0053113C" w:rsidRPr="0053113C" w:rsidRDefault="0053113C" w:rsidP="007A0164">
      <w:pPr>
        <w:pBdr>
          <w:bottom w:val="single" w:sz="12" w:space="1" w:color="auto"/>
        </w:pBdr>
        <w:spacing w:after="0" w:line="240" w:lineRule="auto"/>
      </w:pPr>
      <w:r>
        <w:t>08.</w:t>
      </w:r>
      <w:r w:rsidR="00C964E9">
        <w:t>3</w:t>
      </w:r>
      <w:r w:rsidR="00FB14AF">
        <w:t>0–</w:t>
      </w:r>
      <w:r w:rsidR="00C964E9">
        <w:t>15.40</w:t>
      </w:r>
    </w:p>
    <w:p w14:paraId="03E01ADB" w14:textId="77777777" w:rsidR="0053113C" w:rsidRDefault="0053113C" w:rsidP="007A0164">
      <w:pPr>
        <w:pBdr>
          <w:bottom w:val="single" w:sz="12" w:space="1" w:color="auto"/>
        </w:pBd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1B799AFF" w14:textId="4BABAC83" w:rsidR="007A0164" w:rsidRDefault="00C964E9" w:rsidP="007A0164">
      <w:pPr>
        <w:spacing w:after="0" w:line="240" w:lineRule="auto"/>
      </w:pPr>
      <w:r>
        <w:t>La Senne Ballroom</w:t>
      </w:r>
    </w:p>
    <w:p w14:paraId="233BED20" w14:textId="4FC2B634" w:rsidR="007A0164" w:rsidRDefault="00C964E9" w:rsidP="007A0164">
      <w:pPr>
        <w:spacing w:after="0" w:line="240" w:lineRule="auto"/>
      </w:pPr>
      <w:r>
        <w:t>Marriott Brussels Hotel</w:t>
      </w:r>
    </w:p>
    <w:p w14:paraId="3B09E624" w14:textId="68C0A5BE" w:rsidR="00C964E9" w:rsidRDefault="00C964E9" w:rsidP="007A0164">
      <w:pPr>
        <w:spacing w:after="0" w:line="240" w:lineRule="auto"/>
      </w:pPr>
      <w:r>
        <w:t>Rue Auguste Orts 3-7/ Grand Place</w:t>
      </w:r>
    </w:p>
    <w:p w14:paraId="05CEC74E" w14:textId="41A362E2" w:rsidR="00C964E9" w:rsidRDefault="00C964E9" w:rsidP="007A0164">
      <w:pPr>
        <w:spacing w:after="0" w:line="240" w:lineRule="auto"/>
      </w:pPr>
      <w:r>
        <w:t>Brussels, Belgium</w:t>
      </w:r>
    </w:p>
    <w:p w14:paraId="4468ADD3" w14:textId="73A12F10" w:rsidR="00887D38" w:rsidRDefault="00887D38" w:rsidP="007A0164">
      <w:pPr>
        <w:pBdr>
          <w:bottom w:val="single" w:sz="12" w:space="1" w:color="auto"/>
        </w:pBdr>
        <w:spacing w:after="0" w:line="240" w:lineRule="auto"/>
      </w:pPr>
    </w:p>
    <w:p w14:paraId="7EE14E31" w14:textId="77777777" w:rsidR="006D0598" w:rsidRDefault="006D0598" w:rsidP="007A0164">
      <w:pPr>
        <w:spacing w:after="0" w:line="240" w:lineRule="auto"/>
      </w:pPr>
    </w:p>
    <w:p w14:paraId="1CCF5BC4" w14:textId="0A75747F" w:rsidR="006D0598" w:rsidRPr="003F64AF" w:rsidRDefault="00EF1FEE" w:rsidP="003C0CFB">
      <w:pPr>
        <w:pStyle w:val="ListParagraph"/>
        <w:numPr>
          <w:ilvl w:val="0"/>
          <w:numId w:val="7"/>
        </w:numPr>
        <w:spacing w:after="0" w:line="240" w:lineRule="auto"/>
        <w:rPr>
          <w:b/>
        </w:rPr>
      </w:pPr>
      <w:r>
        <w:rPr>
          <w:b/>
          <w:highlight w:val="yellow"/>
        </w:rPr>
        <w:t>[</w:t>
      </w:r>
      <w:r w:rsidR="006D0598" w:rsidRPr="003F64AF">
        <w:rPr>
          <w:b/>
          <w:highlight w:val="yellow"/>
        </w:rPr>
        <w:t xml:space="preserve">Meeting Overview (or Statement of Need </w:t>
      </w:r>
      <w:r>
        <w:rPr>
          <w:b/>
          <w:highlight w:val="yellow"/>
        </w:rPr>
        <w:t>(</w:t>
      </w:r>
      <w:r w:rsidR="006D0598" w:rsidRPr="003F64AF">
        <w:rPr>
          <w:b/>
          <w:highlight w:val="yellow"/>
        </w:rPr>
        <w:t>if PIM is CME provider)]:</w:t>
      </w:r>
    </w:p>
    <w:p w14:paraId="5702DAAB" w14:textId="77777777" w:rsidR="00C34304" w:rsidRDefault="00C34304" w:rsidP="00C34304">
      <w:pPr>
        <w:spacing w:after="0" w:line="240" w:lineRule="auto"/>
        <w:rPr>
          <w:b/>
        </w:rPr>
      </w:pPr>
      <w:r>
        <w:rPr>
          <w:b/>
        </w:rPr>
        <w:t>EP Meetings:</w:t>
      </w:r>
    </w:p>
    <w:p w14:paraId="36950587" w14:textId="5154051F" w:rsidR="00C34304" w:rsidRDefault="00C34304" w:rsidP="00FB14AF">
      <w:pPr>
        <w:spacing w:after="0" w:line="240" w:lineRule="auto"/>
      </w:pPr>
      <w:r w:rsidRPr="00C34304">
        <w:t xml:space="preserve">On behalf of </w:t>
      </w:r>
      <w:r w:rsidR="00C964E9">
        <w:t>Andreas du Bois, MD, PhD</w:t>
      </w:r>
      <w:r w:rsidR="00FB14AF">
        <w:t>,</w:t>
      </w:r>
      <w:r w:rsidR="00C964E9">
        <w:t xml:space="preserve"> and Ignace Vergote, MD, PhD, meeting chair</w:t>
      </w:r>
      <w:ins w:id="1" w:author="Christi Gray" w:date="2015-01-16T14:00:00Z">
        <w:r w:rsidR="00FB14AF">
          <w:t>s</w:t>
        </w:r>
      </w:ins>
      <w:del w:id="2" w:author="Christi Gray" w:date="2015-01-16T14:00:00Z">
        <w:r w:rsidR="00C964E9" w:rsidDel="00FB14AF">
          <w:delText>me</w:delText>
        </w:r>
        <w:r w:rsidRPr="00C34304" w:rsidDel="00FB14AF">
          <w:delText>n</w:delText>
        </w:r>
      </w:del>
      <w:r w:rsidRPr="00C34304">
        <w:t>,</w:t>
      </w:r>
      <w:r>
        <w:t xml:space="preserve"> </w:t>
      </w:r>
      <w:r w:rsidRPr="00C34304">
        <w:t xml:space="preserve">we are pleased to invite you to the </w:t>
      </w:r>
      <w:r w:rsidRPr="00C964E9">
        <w:rPr>
          <w:i/>
        </w:rPr>
        <w:t>Expert Practice</w:t>
      </w:r>
      <w:r w:rsidRPr="00C964E9">
        <w:rPr>
          <w:i/>
          <w:smallCaps/>
          <w:vertAlign w:val="superscript"/>
        </w:rPr>
        <w:t>sm</w:t>
      </w:r>
      <w:r w:rsidRPr="00C964E9">
        <w:rPr>
          <w:i/>
        </w:rPr>
        <w:t xml:space="preserve"> in </w:t>
      </w:r>
      <w:r w:rsidR="00C964E9" w:rsidRPr="00C964E9">
        <w:rPr>
          <w:i/>
        </w:rPr>
        <w:t>Gynecologic Malignancies</w:t>
      </w:r>
      <w:r>
        <w:t xml:space="preserve"> </w:t>
      </w:r>
      <w:r w:rsidRPr="00C34304">
        <w:t xml:space="preserve">meeting </w:t>
      </w:r>
      <w:r w:rsidR="00C964E9">
        <w:t xml:space="preserve">in Brussels, Belgium, </w:t>
      </w:r>
      <w:r w:rsidRPr="00C34304">
        <w:t xml:space="preserve">on </w:t>
      </w:r>
      <w:r w:rsidR="00C964E9">
        <w:t>25 April 2015</w:t>
      </w:r>
      <w:r w:rsidRPr="00C34304">
        <w:t>.</w:t>
      </w:r>
      <w:r w:rsidR="00FB14AF">
        <w:t xml:space="preserve"> </w:t>
      </w:r>
      <w:r w:rsidRPr="00C34304">
        <w:t>During this case-based meeting, leaders in the field will discuss,</w:t>
      </w:r>
      <w:r>
        <w:t xml:space="preserve"> </w:t>
      </w:r>
      <w:r w:rsidRPr="00C34304">
        <w:t>in an interactive format, clinical issues encountered daily by</w:t>
      </w:r>
      <w:r>
        <w:t xml:space="preserve"> </w:t>
      </w:r>
      <w:r w:rsidRPr="00C34304">
        <w:t>practicing physicians.</w:t>
      </w:r>
    </w:p>
    <w:p w14:paraId="03C82422" w14:textId="214D4D08" w:rsidR="003F64AF" w:rsidRDefault="003F64AF" w:rsidP="00C34304">
      <w:pPr>
        <w:pBdr>
          <w:bottom w:val="single" w:sz="12" w:space="1" w:color="auto"/>
        </w:pBdr>
        <w:spacing w:after="0" w:line="240" w:lineRule="auto"/>
      </w:pPr>
    </w:p>
    <w:p w14:paraId="301ED0D8" w14:textId="77777777" w:rsidR="003F64AF" w:rsidRDefault="003F64AF" w:rsidP="003F64AF">
      <w:pPr>
        <w:spacing w:after="0" w:line="240" w:lineRule="auto"/>
      </w:pPr>
    </w:p>
    <w:p w14:paraId="0E10F991" w14:textId="3C304843" w:rsidR="004D7A60" w:rsidRPr="003F64AF" w:rsidRDefault="004D7A60" w:rsidP="003C0CFB">
      <w:pPr>
        <w:pStyle w:val="ListParagraph"/>
        <w:numPr>
          <w:ilvl w:val="0"/>
          <w:numId w:val="7"/>
        </w:numPr>
        <w:spacing w:after="0" w:line="240" w:lineRule="auto"/>
        <w:rPr>
          <w:b/>
        </w:rPr>
      </w:pPr>
      <w:r w:rsidRPr="004D7A60">
        <w:rPr>
          <w:b/>
        </w:rPr>
        <w:t>[</w:t>
      </w:r>
      <w:r>
        <w:rPr>
          <w:b/>
        </w:rPr>
        <w:t>Travel Grant Statement]</w:t>
      </w:r>
    </w:p>
    <w:p w14:paraId="2DB99EBE" w14:textId="0E907E83" w:rsidR="003F64AF" w:rsidRDefault="004D7A60" w:rsidP="003F64AF">
      <w:pPr>
        <w:pBdr>
          <w:bottom w:val="single" w:sz="12" w:space="1" w:color="auto"/>
        </w:pBdr>
        <w:spacing w:after="0" w:line="240" w:lineRule="auto"/>
      </w:pPr>
      <w:r>
        <w:t xml:space="preserve">For </w:t>
      </w:r>
      <w:r w:rsidR="003F64AF">
        <w:t>available travel grants, please contact</w:t>
      </w:r>
      <w:r w:rsidR="00AF46D6">
        <w:t xml:space="preserve"> </w:t>
      </w:r>
      <w:hyperlink r:id="rId10" w:history="1">
        <w:r w:rsidR="00AF46D6" w:rsidRPr="00606B98">
          <w:rPr>
            <w:rStyle w:val="Hyperlink"/>
          </w:rPr>
          <w:t>travelgrants@prIMEoncology.org</w:t>
        </w:r>
      </w:hyperlink>
      <w:r w:rsidR="00AF46D6">
        <w:t xml:space="preserve">. </w:t>
      </w:r>
    </w:p>
    <w:p w14:paraId="450BB38B" w14:textId="77777777" w:rsidR="003F64AF" w:rsidRPr="00C34304" w:rsidRDefault="003F64AF"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p>
    <w:p w14:paraId="6C6F14F9" w14:textId="23C83F59" w:rsidR="006D0598" w:rsidRDefault="00534534" w:rsidP="007A0164">
      <w:pPr>
        <w:pBdr>
          <w:bottom w:val="single" w:sz="12" w:space="1" w:color="auto"/>
        </w:pBdr>
        <w:spacing w:after="0" w:line="240" w:lineRule="auto"/>
      </w:pPr>
      <w:r w:rsidRPr="00D561CC">
        <w:rPr>
          <w:rFonts w:cs="Arial"/>
          <w:bCs/>
          <w:iCs/>
        </w:rPr>
        <w:lastRenderedPageBreak/>
        <w:t>This educational activity is designed for gynecologists, medical oncologists, radiation oncologists, surgeons, pathologists, and other healthcare professionals involved in the diagnosis and management of gynecologic malignancies.</w:t>
      </w:r>
    </w:p>
    <w:p w14:paraId="7C8496FB" w14:textId="77777777" w:rsidR="006D0598" w:rsidRDefault="006D0598" w:rsidP="007A0164">
      <w:pPr>
        <w:spacing w:after="0" w:line="240" w:lineRule="auto"/>
      </w:pP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0F0094D8" w14:textId="77777777" w:rsidR="00847793" w:rsidRDefault="00847793" w:rsidP="007A0164">
      <w:pPr>
        <w:spacing w:after="0" w:line="240" w:lineRule="auto"/>
        <w:rPr>
          <w:color w:val="000000"/>
        </w:rPr>
      </w:pPr>
      <w:r>
        <w:rPr>
          <w:color w:val="000000"/>
        </w:rPr>
        <w:t>After successful completion of this education</w:t>
      </w:r>
      <w:r w:rsidR="002C3D5D">
        <w:rPr>
          <w:color w:val="000000"/>
        </w:rPr>
        <w:t>al</w:t>
      </w:r>
      <w:r>
        <w:rPr>
          <w:color w:val="000000"/>
        </w:rPr>
        <w:t xml:space="preserve"> activity, participants should be able to:</w:t>
      </w:r>
    </w:p>
    <w:p w14:paraId="44578BA1" w14:textId="77777777" w:rsidR="00534534" w:rsidRPr="00D561CC" w:rsidRDefault="00534534" w:rsidP="00534534">
      <w:pPr>
        <w:pStyle w:val="NoSpacing"/>
        <w:numPr>
          <w:ilvl w:val="0"/>
          <w:numId w:val="21"/>
        </w:numPr>
      </w:pPr>
      <w:r w:rsidRPr="00D561CC">
        <w:t>Discuss the continued evolution of personalized medicine for patients with gynecologic malignancies, including development of novel therapies and identification of therapeutic targets and biomarkers</w:t>
      </w:r>
    </w:p>
    <w:p w14:paraId="6D947AF9" w14:textId="77777777" w:rsidR="00534534" w:rsidRPr="00D561CC" w:rsidRDefault="00534534" w:rsidP="00534534">
      <w:pPr>
        <w:pStyle w:val="NoSpacing"/>
        <w:numPr>
          <w:ilvl w:val="0"/>
          <w:numId w:val="21"/>
        </w:numPr>
      </w:pPr>
      <w:r w:rsidRPr="00D561CC">
        <w:t>Identify optimal strategies for the front-line management of advanced ovarian cancer, including the use of chemotherapy, targeted agents, and neoadjuvant therapy</w:t>
      </w:r>
    </w:p>
    <w:p w14:paraId="57BC1B1C" w14:textId="77777777" w:rsidR="00534534" w:rsidRDefault="00534534" w:rsidP="00534534">
      <w:pPr>
        <w:pStyle w:val="NoSpacing"/>
        <w:numPr>
          <w:ilvl w:val="0"/>
          <w:numId w:val="21"/>
        </w:numPr>
      </w:pPr>
      <w:r w:rsidRPr="00D561CC">
        <w:t xml:space="preserve">Integrate recent clinical trial data and current recommendations into the treatment of relapsed ovarian cancer, including advances in chemotherapy, targeted agents, maintenance therapy, and strategies to extend the platinum-free interval </w:t>
      </w:r>
    </w:p>
    <w:p w14:paraId="19B18A44" w14:textId="6668E14E" w:rsidR="00534534" w:rsidRPr="00534534" w:rsidRDefault="00534534" w:rsidP="00534534">
      <w:pPr>
        <w:pStyle w:val="NoSpacing"/>
        <w:numPr>
          <w:ilvl w:val="0"/>
          <w:numId w:val="21"/>
        </w:numPr>
      </w:pPr>
      <w:r w:rsidRPr="00534534">
        <w:t>Assess standard and emerging therapeutic options for recurrent cervical cancer and discuss their impact on patient outcomes</w:t>
      </w:r>
      <w:r w:rsidRPr="00534534">
        <w:rPr>
          <w:b/>
          <w:i/>
          <w:color w:val="000000"/>
          <w:sz w:val="20"/>
          <w:szCs w:val="20"/>
        </w:rPr>
        <w:t xml:space="preserve"> </w:t>
      </w:r>
    </w:p>
    <w:p w14:paraId="609848E6" w14:textId="53353671" w:rsidR="00534534" w:rsidRPr="00534534" w:rsidRDefault="00534534" w:rsidP="00534534">
      <w:pPr>
        <w:pStyle w:val="NoSpacing"/>
        <w:numPr>
          <w:ilvl w:val="0"/>
          <w:numId w:val="21"/>
        </w:numPr>
      </w:pPr>
      <w:r w:rsidRPr="00534534">
        <w:rPr>
          <w:color w:val="000000"/>
        </w:rPr>
        <w:t xml:space="preserve">Examine optimal strategies for the </w:t>
      </w:r>
      <w:r>
        <w:rPr>
          <w:color w:val="000000"/>
        </w:rPr>
        <w:t>d</w:t>
      </w:r>
      <w:r w:rsidRPr="00534534">
        <w:rPr>
          <w:color w:val="000000"/>
        </w:rPr>
        <w:t>iagnosis and treatment of uterine sarcoma and other uterine cancers</w:t>
      </w:r>
    </w:p>
    <w:p w14:paraId="4D31780B" w14:textId="77777777" w:rsidR="00534534" w:rsidRPr="00534534" w:rsidRDefault="00534534" w:rsidP="00534534">
      <w:pPr>
        <w:pStyle w:val="ListParagraph"/>
        <w:spacing w:after="0"/>
        <w:contextualSpacing w:val="0"/>
        <w:rPr>
          <w:rFonts w:cs="Arial"/>
          <w:bCs/>
        </w:rPr>
      </w:pPr>
    </w:p>
    <w:p w14:paraId="744C7EB7" w14:textId="4B12219A" w:rsidR="004A6934" w:rsidRPr="00326C53" w:rsidRDefault="00326C53" w:rsidP="00534534">
      <w:pPr>
        <w:pBdr>
          <w:bottom w:val="single" w:sz="12" w:space="1" w:color="auto"/>
        </w:pBdr>
        <w:spacing w:after="0" w:line="240" w:lineRule="auto"/>
        <w:rPr>
          <w:b/>
          <w:i/>
          <w:color w:val="000000"/>
          <w:sz w:val="20"/>
          <w:szCs w:val="20"/>
        </w:rPr>
      </w:pPr>
      <w:r w:rsidRPr="00326C53">
        <w:rPr>
          <w:b/>
          <w:i/>
          <w:color w:val="000000"/>
          <w:sz w:val="20"/>
          <w:szCs w:val="20"/>
        </w:rPr>
        <w:t>[NOTE: learning objectives must be specific, measurable, attainable, relevant, time limited]</w:t>
      </w:r>
    </w:p>
    <w:p w14:paraId="35A63A1A" w14:textId="77777777" w:rsidR="004A6934" w:rsidRDefault="004A6934" w:rsidP="007A0164">
      <w:pPr>
        <w:spacing w:after="0" w:line="240" w:lineRule="auto"/>
        <w:rPr>
          <w:b/>
          <w:color w:val="000000"/>
        </w:rPr>
      </w:pP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5751C8DF" w14:textId="228A0640" w:rsidR="00847793" w:rsidRDefault="00534534" w:rsidP="007A0164">
      <w:pPr>
        <w:spacing w:after="0" w:line="240" w:lineRule="auto"/>
        <w:rPr>
          <w:b/>
          <w:color w:val="000000"/>
        </w:rPr>
      </w:pPr>
      <w:r>
        <w:rPr>
          <w:b/>
          <w:color w:val="000000"/>
        </w:rPr>
        <w:t>Co-Chairs</w:t>
      </w:r>
    </w:p>
    <w:p w14:paraId="350FE3B2" w14:textId="77777777" w:rsidR="00534534" w:rsidRPr="004A1CE9" w:rsidRDefault="00534534" w:rsidP="00534534">
      <w:pPr>
        <w:rPr>
          <w:rFonts w:cs="Calibri"/>
          <w:sz w:val="28"/>
        </w:rPr>
      </w:pPr>
      <w:r w:rsidRPr="004A1CE9">
        <w:rPr>
          <w:rFonts w:cs="Arial"/>
          <w:szCs w:val="18"/>
        </w:rPr>
        <w:t xml:space="preserve">Andreas du Bois, MD, PhD </w:t>
      </w:r>
      <w:r w:rsidRPr="004A1CE9">
        <w:rPr>
          <w:rFonts w:cs="Arial"/>
          <w:szCs w:val="18"/>
        </w:rPr>
        <w:br/>
        <w:t xml:space="preserve">Kliniken Essen-Mitte </w:t>
      </w:r>
      <w:r w:rsidRPr="004A1CE9">
        <w:rPr>
          <w:rFonts w:cs="Arial"/>
          <w:szCs w:val="18"/>
        </w:rPr>
        <w:br/>
        <w:t>Essen, Germany</w:t>
      </w:r>
    </w:p>
    <w:p w14:paraId="1545487F" w14:textId="77777777" w:rsidR="00534534" w:rsidRPr="007F383E" w:rsidRDefault="00534534" w:rsidP="00534534">
      <w:pPr>
        <w:pStyle w:val="NoSpacing"/>
      </w:pPr>
      <w:r w:rsidRPr="007F383E">
        <w:t>Ignace Vergote, MD, PhD</w:t>
      </w:r>
    </w:p>
    <w:p w14:paraId="1DFAFF43" w14:textId="77777777" w:rsidR="00534534" w:rsidRPr="007F383E" w:rsidRDefault="00534534" w:rsidP="00534534">
      <w:pPr>
        <w:pStyle w:val="NoSpacing"/>
      </w:pPr>
      <w:r w:rsidRPr="007F383E">
        <w:t>University Hospital Gasthuisberg</w:t>
      </w:r>
    </w:p>
    <w:p w14:paraId="65F29653" w14:textId="411F7FFC" w:rsidR="006A5CA4" w:rsidRDefault="00534534" w:rsidP="00534534">
      <w:pPr>
        <w:pStyle w:val="NoSpacing"/>
        <w:rPr>
          <w:color w:val="000000"/>
        </w:rPr>
      </w:pPr>
      <w:r w:rsidRPr="007F383E">
        <w:t>Leuven, Belgium</w:t>
      </w:r>
    </w:p>
    <w:p w14:paraId="707DCDCC" w14:textId="77777777" w:rsidR="00534534" w:rsidRDefault="00534534" w:rsidP="007A0164">
      <w:pPr>
        <w:spacing w:after="0" w:line="240" w:lineRule="auto"/>
        <w:rPr>
          <w:b/>
          <w:color w:val="000000"/>
        </w:rPr>
      </w:pPr>
    </w:p>
    <w:p w14:paraId="267DEE35" w14:textId="77777777" w:rsidR="006A5CA4" w:rsidRDefault="006A5CA4" w:rsidP="007A0164">
      <w:pPr>
        <w:spacing w:after="0" w:line="240" w:lineRule="auto"/>
        <w:rPr>
          <w:b/>
          <w:color w:val="000000"/>
        </w:rPr>
      </w:pPr>
      <w:commentRangeStart w:id="3"/>
      <w:r>
        <w:rPr>
          <w:b/>
          <w:color w:val="000000"/>
        </w:rPr>
        <w:t>Faculty</w:t>
      </w:r>
      <w:commentRangeEnd w:id="3"/>
      <w:r w:rsidR="00534534">
        <w:rPr>
          <w:rStyle w:val="CommentReference"/>
        </w:rPr>
        <w:commentReference w:id="3"/>
      </w:r>
    </w:p>
    <w:p w14:paraId="48282AFD" w14:textId="77777777" w:rsidR="006A5CA4" w:rsidRDefault="006A5CA4" w:rsidP="006A5CA4">
      <w:pPr>
        <w:spacing w:after="0" w:line="240" w:lineRule="auto"/>
        <w:rPr>
          <w:color w:val="000000"/>
        </w:rPr>
      </w:pPr>
      <w:r>
        <w:rPr>
          <w:color w:val="000000"/>
        </w:rPr>
        <w:t>Name Name, degree(s)</w:t>
      </w:r>
    </w:p>
    <w:p w14:paraId="48060D8B" w14:textId="77777777" w:rsidR="006A5CA4" w:rsidRDefault="006A5CA4" w:rsidP="006A5CA4">
      <w:pPr>
        <w:spacing w:after="0" w:line="240" w:lineRule="auto"/>
        <w:rPr>
          <w:color w:val="000000"/>
        </w:rPr>
      </w:pPr>
      <w:r>
        <w:rPr>
          <w:color w:val="000000"/>
        </w:rPr>
        <w:t>Institution</w:t>
      </w:r>
    </w:p>
    <w:p w14:paraId="2B425AF9" w14:textId="77777777" w:rsidR="006A5CA4" w:rsidRDefault="006A5CA4" w:rsidP="006A5CA4">
      <w:pPr>
        <w:pBdr>
          <w:bottom w:val="single" w:sz="12" w:space="1" w:color="auto"/>
        </w:pBdr>
        <w:spacing w:after="0" w:line="240" w:lineRule="auto"/>
        <w:rPr>
          <w:color w:val="000000"/>
        </w:rPr>
      </w:pPr>
      <w:r>
        <w:rPr>
          <w:color w:val="000000"/>
        </w:rPr>
        <w:t>City, State or Country (if ex-US meeting, include “United States” in US faculty listings)</w:t>
      </w:r>
    </w:p>
    <w:p w14:paraId="2BA8D541" w14:textId="77777777" w:rsidR="004A6934" w:rsidRDefault="004A6934" w:rsidP="007A0164">
      <w:pPr>
        <w:spacing w:after="0" w:line="240" w:lineRule="auto"/>
        <w:rPr>
          <w:b/>
          <w:color w:val="000000"/>
        </w:rPr>
      </w:pPr>
    </w:p>
    <w:p w14:paraId="0709ED71" w14:textId="77777777" w:rsidR="004A6934" w:rsidRDefault="004A6934" w:rsidP="007A0164">
      <w:pPr>
        <w:spacing w:after="0" w:line="240" w:lineRule="auto"/>
        <w:rPr>
          <w:b/>
          <w:color w:val="000000"/>
        </w:rPr>
      </w:pPr>
    </w:p>
    <w:p w14:paraId="22E6BED3" w14:textId="77777777"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09337607" w14:textId="77777777" w:rsidR="00847793" w:rsidRDefault="00847793" w:rsidP="007A0164">
      <w:pPr>
        <w:spacing w:after="0" w:line="240" w:lineRule="auto"/>
        <w:rPr>
          <w:color w:val="000000"/>
        </w:rPr>
      </w:pPr>
      <w:r>
        <w:rPr>
          <w:color w:val="000000"/>
        </w:rPr>
        <w:t>Insert agenda here, following this style format (note the bolding, unbolding, and italics):</w:t>
      </w:r>
    </w:p>
    <w:p w14:paraId="52E83CB5" w14:textId="77777777" w:rsidR="00534534" w:rsidRDefault="00534534" w:rsidP="00534534">
      <w:pPr>
        <w:rPr>
          <w:rFonts w:cs="Arial"/>
          <w:b/>
          <w:bCs/>
          <w:iCs/>
        </w:rPr>
      </w:pPr>
    </w:p>
    <w:p w14:paraId="01DCDDD9" w14:textId="77777777" w:rsidR="00534534" w:rsidRPr="00534534" w:rsidRDefault="00534534" w:rsidP="00534534">
      <w:pPr>
        <w:pStyle w:val="NoSpacing"/>
        <w:rPr>
          <w:b/>
        </w:rPr>
      </w:pPr>
      <w:r w:rsidRPr="00534534">
        <w:rPr>
          <w:b/>
        </w:rPr>
        <w:t>Friday, 24 April</w:t>
      </w:r>
    </w:p>
    <w:p w14:paraId="3BA036EF" w14:textId="77777777" w:rsidR="00534534" w:rsidRDefault="00534534" w:rsidP="00534534">
      <w:pPr>
        <w:pStyle w:val="NoSpacing"/>
      </w:pPr>
    </w:p>
    <w:p w14:paraId="1B654E7C" w14:textId="77777777" w:rsidR="00534534" w:rsidRPr="008D6874" w:rsidRDefault="00534534" w:rsidP="00534534">
      <w:pPr>
        <w:pStyle w:val="NoSpacing"/>
      </w:pPr>
      <w:r>
        <w:t>19.30</w:t>
      </w:r>
      <w:r>
        <w:tab/>
      </w:r>
      <w:r w:rsidRPr="008D6874">
        <w:t>“Meet the Expert” buffet diner</w:t>
      </w:r>
    </w:p>
    <w:p w14:paraId="1880B48E" w14:textId="77777777" w:rsidR="00534534" w:rsidRDefault="00534534" w:rsidP="00534534">
      <w:pPr>
        <w:pStyle w:val="NoSpacing"/>
      </w:pPr>
    </w:p>
    <w:p w14:paraId="1C9B6655" w14:textId="77777777" w:rsidR="00534534" w:rsidRPr="00534534" w:rsidRDefault="00534534" w:rsidP="00534534">
      <w:pPr>
        <w:pStyle w:val="NoSpacing"/>
        <w:rPr>
          <w:b/>
        </w:rPr>
      </w:pPr>
      <w:r w:rsidRPr="00534534">
        <w:rPr>
          <w:b/>
        </w:rPr>
        <w:lastRenderedPageBreak/>
        <w:t>Saturday, 25 April</w:t>
      </w:r>
    </w:p>
    <w:p w14:paraId="0C685029" w14:textId="77777777" w:rsidR="00534534" w:rsidRDefault="00534534" w:rsidP="00534534">
      <w:pPr>
        <w:pStyle w:val="NoSpacing"/>
      </w:pPr>
    </w:p>
    <w:p w14:paraId="069F1FD6" w14:textId="1E19B56E" w:rsidR="00534534" w:rsidRPr="008D6874" w:rsidRDefault="00534534" w:rsidP="00456A02">
      <w:pPr>
        <w:pStyle w:val="NoSpacing"/>
        <w:ind w:left="720" w:hanging="720"/>
      </w:pPr>
      <w:r w:rsidRPr="008D6874">
        <w:t>08.30</w:t>
      </w:r>
      <w:r w:rsidRPr="008D6874">
        <w:tab/>
      </w:r>
      <w:r>
        <w:t>Welcome, i</w:t>
      </w:r>
      <w:r w:rsidRPr="008D6874">
        <w:t>ntroduction</w:t>
      </w:r>
      <w:r w:rsidR="00456A02">
        <w:t>,</w:t>
      </w:r>
      <w:r w:rsidRPr="008D6874">
        <w:t xml:space="preserve"> and </w:t>
      </w:r>
      <w:r>
        <w:t>d</w:t>
      </w:r>
      <w:r w:rsidRPr="008D6874">
        <w:t>emographics</w:t>
      </w:r>
      <w:r w:rsidRPr="008D6874">
        <w:br/>
      </w:r>
      <w:r w:rsidR="00456A02">
        <w:rPr>
          <w:i/>
        </w:rPr>
        <w:t>Co-</w:t>
      </w:r>
      <w:r w:rsidR="00456A02" w:rsidRPr="008D6874">
        <w:rPr>
          <w:i/>
        </w:rPr>
        <w:t>Chair</w:t>
      </w:r>
      <w:r w:rsidR="00456A02">
        <w:t xml:space="preserve"> and </w:t>
      </w:r>
      <w:r w:rsidRPr="008D6874">
        <w:rPr>
          <w:i/>
        </w:rPr>
        <w:t xml:space="preserve">prIME Medical Director </w:t>
      </w:r>
    </w:p>
    <w:p w14:paraId="18D7E680" w14:textId="77777777" w:rsidR="00534534" w:rsidRDefault="00534534" w:rsidP="00534534">
      <w:pPr>
        <w:pStyle w:val="NoSpacing"/>
      </w:pPr>
    </w:p>
    <w:p w14:paraId="6B5DF58D" w14:textId="36666418" w:rsidR="00534534" w:rsidRPr="008D6874" w:rsidRDefault="00534534" w:rsidP="00534534">
      <w:pPr>
        <w:pStyle w:val="NoSpacing"/>
        <w:ind w:left="720" w:hanging="720"/>
      </w:pPr>
      <w:r w:rsidRPr="008D6874">
        <w:t>08.50</w:t>
      </w:r>
      <w:r w:rsidRPr="008D6874">
        <w:tab/>
        <w:t>Keynote lecture</w:t>
      </w:r>
      <w:ins w:id="4" w:author="Christi Gray" w:date="2015-01-16T14:29:00Z">
        <w:r w:rsidR="00456A02" w:rsidRPr="008D6874">
          <w:t>—</w:t>
        </w:r>
      </w:ins>
      <w:del w:id="5" w:author="Christi Gray" w:date="2015-01-16T14:29:00Z">
        <w:r w:rsidRPr="008D6874" w:rsidDel="00456A02">
          <w:delText xml:space="preserve">: </w:delText>
        </w:r>
      </w:del>
      <w:r w:rsidRPr="008D6874">
        <w:t xml:space="preserve">Precision medicine in gynecological cancers:  Current status and future directions </w:t>
      </w:r>
    </w:p>
    <w:p w14:paraId="2DB2796B" w14:textId="77777777" w:rsidR="00534534" w:rsidRDefault="00534534" w:rsidP="00534534">
      <w:pPr>
        <w:pStyle w:val="NoSpacing"/>
      </w:pPr>
    </w:p>
    <w:p w14:paraId="2A0089EB" w14:textId="77777777" w:rsidR="00534534" w:rsidRPr="008D6874" w:rsidRDefault="00534534" w:rsidP="00534534">
      <w:pPr>
        <w:pStyle w:val="NoSpacing"/>
      </w:pPr>
      <w:r w:rsidRPr="008D6874">
        <w:t>09.15</w:t>
      </w:r>
      <w:r>
        <w:tab/>
      </w:r>
      <w:r w:rsidRPr="008D6874">
        <w:t xml:space="preserve">Audience questions and faculty comments                           </w:t>
      </w:r>
    </w:p>
    <w:p w14:paraId="32E8CB33" w14:textId="77777777" w:rsidR="00534534" w:rsidRDefault="00534534" w:rsidP="00534534">
      <w:pPr>
        <w:pStyle w:val="NoSpacing"/>
      </w:pPr>
    </w:p>
    <w:p w14:paraId="32BBDD25" w14:textId="0CB5DE23" w:rsidR="00534534" w:rsidRPr="008D6874" w:rsidRDefault="00534534" w:rsidP="00534534">
      <w:pPr>
        <w:pStyle w:val="NoSpacing"/>
      </w:pPr>
      <w:r w:rsidRPr="008D6874">
        <w:t>09.</w:t>
      </w:r>
      <w:r>
        <w:t>20</w:t>
      </w:r>
      <w:r>
        <w:tab/>
      </w:r>
      <w:r w:rsidRPr="008D6874">
        <w:t>Case #1—Advanced ovarian cancer: Choosing front-line therapy</w:t>
      </w:r>
    </w:p>
    <w:p w14:paraId="27C82863" w14:textId="77777777" w:rsidR="00534534" w:rsidRDefault="00534534" w:rsidP="00534534">
      <w:pPr>
        <w:pStyle w:val="NoSpacing"/>
      </w:pPr>
    </w:p>
    <w:p w14:paraId="3CCED0EF" w14:textId="0A3A5C31" w:rsidR="00534534" w:rsidRPr="008D6874" w:rsidRDefault="00534534" w:rsidP="00534534">
      <w:pPr>
        <w:pStyle w:val="NoSpacing"/>
      </w:pPr>
      <w:r w:rsidRPr="008D6874">
        <w:t>09.50</w:t>
      </w:r>
      <w:r>
        <w:tab/>
      </w:r>
      <w:r w:rsidRPr="00271475">
        <w:t>Audience questions and faculty comments</w:t>
      </w:r>
      <w:r w:rsidRPr="008D6874">
        <w:t xml:space="preserve">                     </w:t>
      </w:r>
    </w:p>
    <w:p w14:paraId="44C23508" w14:textId="77777777" w:rsidR="00534534" w:rsidRDefault="00534534" w:rsidP="00534534">
      <w:pPr>
        <w:pStyle w:val="NoSpacing"/>
      </w:pPr>
    </w:p>
    <w:p w14:paraId="6532447A" w14:textId="659F36D7" w:rsidR="00534534" w:rsidRDefault="00534534" w:rsidP="00534534">
      <w:pPr>
        <w:pStyle w:val="NoSpacing"/>
        <w:ind w:left="720" w:hanging="720"/>
      </w:pPr>
      <w:r w:rsidRPr="008D6874">
        <w:t>10.05</w:t>
      </w:r>
      <w:r>
        <w:tab/>
        <w:t>Case #2—</w:t>
      </w:r>
      <w:r w:rsidRPr="008D6874">
        <w:t>Recurrent platinum-sensitive ovarian cancer: Treatment options and role of maintenance</w:t>
      </w:r>
    </w:p>
    <w:p w14:paraId="6979504A" w14:textId="77777777" w:rsidR="00534534" w:rsidRDefault="00534534" w:rsidP="00534534">
      <w:pPr>
        <w:pStyle w:val="NoSpacing"/>
      </w:pPr>
    </w:p>
    <w:p w14:paraId="727ECED3" w14:textId="77777777" w:rsidR="00534534" w:rsidRPr="008D6874" w:rsidRDefault="00534534" w:rsidP="00534534">
      <w:pPr>
        <w:pStyle w:val="NoSpacing"/>
      </w:pPr>
      <w:r w:rsidRPr="008D6874">
        <w:t>10.35</w:t>
      </w:r>
      <w:r>
        <w:tab/>
      </w:r>
      <w:r w:rsidRPr="00271475">
        <w:t>Audience questions and faculty comments</w:t>
      </w:r>
      <w:r w:rsidRPr="008D6874">
        <w:t xml:space="preserve">              </w:t>
      </w:r>
    </w:p>
    <w:p w14:paraId="6E0A25A9" w14:textId="77777777" w:rsidR="00534534" w:rsidRDefault="00534534" w:rsidP="00534534">
      <w:pPr>
        <w:pStyle w:val="NoSpacing"/>
      </w:pPr>
    </w:p>
    <w:p w14:paraId="4B553728" w14:textId="77777777" w:rsidR="00534534" w:rsidRPr="00271475" w:rsidRDefault="00534534" w:rsidP="00534534">
      <w:pPr>
        <w:pStyle w:val="NoSpacing"/>
      </w:pPr>
      <w:r>
        <w:t>10.50</w:t>
      </w:r>
      <w:r>
        <w:tab/>
      </w:r>
      <w:r w:rsidRPr="00271475">
        <w:t xml:space="preserve">Coffee break </w:t>
      </w:r>
    </w:p>
    <w:p w14:paraId="1653AB20" w14:textId="77777777" w:rsidR="00534534" w:rsidRDefault="00534534" w:rsidP="00534534">
      <w:pPr>
        <w:pStyle w:val="NoSpacing"/>
      </w:pPr>
    </w:p>
    <w:p w14:paraId="550B1ABE" w14:textId="77777777" w:rsidR="00534534" w:rsidRPr="008D6874" w:rsidRDefault="00534534" w:rsidP="00534534">
      <w:pPr>
        <w:pStyle w:val="NoSpacing"/>
      </w:pPr>
      <w:r w:rsidRPr="008D6874">
        <w:t>11.10</w:t>
      </w:r>
      <w:r>
        <w:tab/>
      </w:r>
      <w:r w:rsidRPr="00271475">
        <w:t>Case #3—Partially platinum-sensitive disease: Extending platinum-free interval matters</w:t>
      </w:r>
    </w:p>
    <w:p w14:paraId="22D89F4D" w14:textId="77777777" w:rsidR="00534534" w:rsidRDefault="00534534" w:rsidP="00534534">
      <w:pPr>
        <w:pStyle w:val="NoSpacing"/>
      </w:pPr>
    </w:p>
    <w:p w14:paraId="761B2AF9" w14:textId="77777777" w:rsidR="00534534" w:rsidRPr="008D6874" w:rsidRDefault="00534534" w:rsidP="00534534">
      <w:pPr>
        <w:pStyle w:val="NoSpacing"/>
      </w:pPr>
      <w:r>
        <w:t>11.40</w:t>
      </w:r>
      <w:r>
        <w:tab/>
      </w:r>
      <w:r w:rsidRPr="00271475">
        <w:t>Audience questions and faculty comments</w:t>
      </w:r>
      <w:r w:rsidRPr="008D6874">
        <w:t xml:space="preserve">                           </w:t>
      </w:r>
    </w:p>
    <w:p w14:paraId="6B641B0C" w14:textId="77777777" w:rsidR="00534534" w:rsidRDefault="00534534" w:rsidP="00534534">
      <w:pPr>
        <w:pStyle w:val="NoSpacing"/>
      </w:pPr>
    </w:p>
    <w:p w14:paraId="6D4F226C" w14:textId="77777777" w:rsidR="00534534" w:rsidRDefault="00534534" w:rsidP="00534534">
      <w:pPr>
        <w:pStyle w:val="NoSpacing"/>
      </w:pPr>
      <w:r w:rsidRPr="008D6874">
        <w:t>11.55</w:t>
      </w:r>
      <w:r>
        <w:tab/>
      </w:r>
      <w:r w:rsidRPr="00271475">
        <w:t>Case #4—Platinum-resistant ovarian cancer: Optimizing quality of life</w:t>
      </w:r>
      <w:r>
        <w:t xml:space="preserve"> </w:t>
      </w:r>
    </w:p>
    <w:p w14:paraId="7A6E7F89" w14:textId="77777777" w:rsidR="00534534" w:rsidRDefault="00534534" w:rsidP="00534534">
      <w:pPr>
        <w:pStyle w:val="NoSpacing"/>
      </w:pPr>
    </w:p>
    <w:p w14:paraId="4E16D704" w14:textId="0FE86D31" w:rsidR="00534534" w:rsidRPr="008D6874" w:rsidRDefault="00534534" w:rsidP="00534534">
      <w:pPr>
        <w:pStyle w:val="NoSpacing"/>
      </w:pPr>
      <w:r>
        <w:t>12.25</w:t>
      </w:r>
      <w:r>
        <w:tab/>
      </w:r>
      <w:r w:rsidRPr="00271475">
        <w:t>Audience questions and faculty comments</w:t>
      </w:r>
      <w:r w:rsidRPr="008D6874">
        <w:t xml:space="preserve">                           </w:t>
      </w:r>
    </w:p>
    <w:p w14:paraId="7C1FA56C" w14:textId="77777777" w:rsidR="00534534" w:rsidRDefault="00534534" w:rsidP="00534534">
      <w:pPr>
        <w:pStyle w:val="NoSpacing"/>
      </w:pPr>
    </w:p>
    <w:p w14:paraId="06D2E119" w14:textId="77777777" w:rsidR="00534534" w:rsidRPr="008D6874" w:rsidRDefault="00534534" w:rsidP="00534534">
      <w:pPr>
        <w:pStyle w:val="NoSpacing"/>
      </w:pPr>
      <w:r w:rsidRPr="008D6874">
        <w:t>12.40</w:t>
      </w:r>
      <w:r>
        <w:tab/>
      </w:r>
      <w:r w:rsidRPr="00271475">
        <w:t>Lunch</w:t>
      </w:r>
    </w:p>
    <w:p w14:paraId="651A2DC6" w14:textId="77777777" w:rsidR="00534534" w:rsidRDefault="00534534" w:rsidP="00534534">
      <w:pPr>
        <w:pStyle w:val="NoSpacing"/>
      </w:pPr>
    </w:p>
    <w:p w14:paraId="4D0D633B" w14:textId="77777777" w:rsidR="00534534" w:rsidRPr="008D6874" w:rsidRDefault="00534534" w:rsidP="00534534">
      <w:pPr>
        <w:pStyle w:val="NoSpacing"/>
      </w:pPr>
      <w:r>
        <w:t>13.40</w:t>
      </w:r>
      <w:r>
        <w:tab/>
      </w:r>
      <w:r w:rsidRPr="00271475">
        <w:t>Clinical opinion poll questions: Challenging the experts</w:t>
      </w:r>
      <w:r w:rsidRPr="008D6874">
        <w:t xml:space="preserve"> </w:t>
      </w:r>
    </w:p>
    <w:p w14:paraId="385AE36A" w14:textId="77777777" w:rsidR="00534534" w:rsidRDefault="00534534" w:rsidP="00534534">
      <w:pPr>
        <w:pStyle w:val="NoSpacing"/>
      </w:pPr>
    </w:p>
    <w:p w14:paraId="39DA1A42" w14:textId="111ABE2B" w:rsidR="00534534" w:rsidRPr="008D6874" w:rsidRDefault="00534534" w:rsidP="00534534">
      <w:pPr>
        <w:pStyle w:val="NoSpacing"/>
      </w:pPr>
      <w:r w:rsidRPr="008D6874">
        <w:t>14.10</w:t>
      </w:r>
      <w:r>
        <w:tab/>
      </w:r>
      <w:r w:rsidRPr="00271475">
        <w:t>Case</w:t>
      </w:r>
      <w:ins w:id="6" w:author="Christi Gray" w:date="2015-01-16T14:30:00Z">
        <w:r w:rsidR="00456A02">
          <w:t xml:space="preserve"> </w:t>
        </w:r>
      </w:ins>
      <w:r w:rsidRPr="00271475">
        <w:t>#5—Recurrent cervical cancer: Selecting the optimal approac</w:t>
      </w:r>
      <w:r>
        <w:t>h</w:t>
      </w:r>
    </w:p>
    <w:p w14:paraId="11D33539" w14:textId="77777777" w:rsidR="00534534" w:rsidRDefault="00534534" w:rsidP="00534534">
      <w:pPr>
        <w:pStyle w:val="NoSpacing"/>
      </w:pPr>
    </w:p>
    <w:p w14:paraId="5F4A531C" w14:textId="255A98B4" w:rsidR="00534534" w:rsidRPr="008D6874" w:rsidRDefault="00534534" w:rsidP="00534534">
      <w:pPr>
        <w:pStyle w:val="NoSpacing"/>
      </w:pPr>
      <w:r w:rsidRPr="008D6874">
        <w:t>14.40</w:t>
      </w:r>
      <w:r>
        <w:tab/>
      </w:r>
      <w:r w:rsidRPr="00534534">
        <w:t>Audience questions and faculty comments</w:t>
      </w:r>
      <w:r w:rsidRPr="008D6874">
        <w:t xml:space="preserve">                                         </w:t>
      </w:r>
    </w:p>
    <w:p w14:paraId="6EAD8BC5" w14:textId="77777777" w:rsidR="00534534" w:rsidRDefault="00534534" w:rsidP="00534534">
      <w:pPr>
        <w:pStyle w:val="NoSpacing"/>
      </w:pPr>
    </w:p>
    <w:p w14:paraId="41633CFA" w14:textId="4E410CD6" w:rsidR="00534534" w:rsidRPr="00271475" w:rsidRDefault="00534534" w:rsidP="00534534">
      <w:pPr>
        <w:pStyle w:val="NoSpacing"/>
      </w:pPr>
      <w:r w:rsidRPr="008D6874">
        <w:t>14.55</w:t>
      </w:r>
      <w:r>
        <w:tab/>
        <w:t>Case #6—</w:t>
      </w:r>
      <w:r w:rsidRPr="00271475">
        <w:t>Advanced uterine sarcoma: Treatment options</w:t>
      </w:r>
    </w:p>
    <w:p w14:paraId="12D7EA06" w14:textId="77777777" w:rsidR="00534534" w:rsidRDefault="00534534" w:rsidP="00534534">
      <w:pPr>
        <w:pStyle w:val="NoSpacing"/>
      </w:pPr>
    </w:p>
    <w:p w14:paraId="07470D3A" w14:textId="77777777" w:rsidR="00534534" w:rsidRPr="008D6874" w:rsidRDefault="00534534" w:rsidP="00534534">
      <w:pPr>
        <w:pStyle w:val="NoSpacing"/>
      </w:pPr>
      <w:r>
        <w:t>15.25</w:t>
      </w:r>
      <w:r>
        <w:tab/>
      </w:r>
      <w:r w:rsidRPr="00271475">
        <w:t>Audience questions and faculty comments</w:t>
      </w:r>
      <w:r w:rsidRPr="008D6874">
        <w:t xml:space="preserve">    </w:t>
      </w:r>
    </w:p>
    <w:p w14:paraId="00399990" w14:textId="77777777" w:rsidR="00534534" w:rsidRDefault="00534534" w:rsidP="00534534">
      <w:pPr>
        <w:pStyle w:val="NoSpacing"/>
      </w:pPr>
    </w:p>
    <w:p w14:paraId="66F202F0" w14:textId="77777777" w:rsidR="00534534" w:rsidRDefault="00534534" w:rsidP="00534534">
      <w:pPr>
        <w:pStyle w:val="NoSpacing"/>
      </w:pPr>
      <w:r w:rsidRPr="008D6874">
        <w:t>15.40</w:t>
      </w:r>
      <w:r>
        <w:tab/>
      </w:r>
      <w:r w:rsidRPr="00271475">
        <w:t>Concluding remarks</w:t>
      </w:r>
    </w:p>
    <w:p w14:paraId="7E4C5F12" w14:textId="6D67A134" w:rsidR="00534534" w:rsidRDefault="00534534" w:rsidP="00534534">
      <w:pPr>
        <w:pStyle w:val="NoSpacing"/>
      </w:pPr>
      <w:r w:rsidRPr="008D6874">
        <w:t xml:space="preserve"> </w:t>
      </w:r>
    </w:p>
    <w:p w14:paraId="6E30904F" w14:textId="77777777" w:rsidR="002A3E42" w:rsidRPr="00847793" w:rsidRDefault="002A3E42"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34192E1A" w14:textId="46B33617" w:rsidR="00617FD1" w:rsidRDefault="00617FD1" w:rsidP="00617FD1">
      <w:pPr>
        <w:spacing w:after="0" w:line="240" w:lineRule="auto"/>
      </w:pPr>
      <w:r>
        <w:t xml:space="preserve">This activity is </w:t>
      </w:r>
      <w:r w:rsidR="00532778">
        <w:t>provided</w:t>
      </w:r>
      <w:r>
        <w:t xml:space="preserve"> by prIME Oncology.</w:t>
      </w:r>
    </w:p>
    <w:p w14:paraId="450A5FDB" w14:textId="77777777" w:rsidR="00617FD1" w:rsidRDefault="00617FD1" w:rsidP="00C964E9">
      <w:pPr>
        <w:pBdr>
          <w:bottom w:val="single" w:sz="12" w:space="1" w:color="auto"/>
        </w:pBdr>
        <w:spacing w:after="0" w:line="240" w:lineRule="auto"/>
        <w:rPr>
          <w:b/>
        </w:rPr>
      </w:pPr>
    </w:p>
    <w:p w14:paraId="7A858337" w14:textId="77777777" w:rsidR="009A17CA" w:rsidRDefault="009A17CA" w:rsidP="007A0164">
      <w:pPr>
        <w:spacing w:after="0" w:line="240" w:lineRule="auto"/>
      </w:pPr>
    </w:p>
    <w:p w14:paraId="6F07CF09" w14:textId="77777777" w:rsidR="004A6934" w:rsidRDefault="004A6934" w:rsidP="007A0164">
      <w:pPr>
        <w:spacing w:after="0" w:line="240" w:lineRule="auto"/>
      </w:pPr>
    </w:p>
    <w:p w14:paraId="199E886E" w14:textId="10CC27E3"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719C35CE" w14:textId="77777777" w:rsidR="00651AF6" w:rsidRDefault="00651AF6" w:rsidP="00651AF6">
      <w:pPr>
        <w:spacing w:after="0" w:line="240" w:lineRule="auto"/>
        <w:rPr>
          <w:b/>
          <w:color w:val="000000"/>
          <w:u w:val="single"/>
        </w:rPr>
      </w:pPr>
      <w:r w:rsidRPr="006A5CA4">
        <w:rPr>
          <w:b/>
          <w:color w:val="000000"/>
          <w:u w:val="single"/>
        </w:rPr>
        <w:t>Ex-US CME</w:t>
      </w:r>
    </w:p>
    <w:p w14:paraId="5D55DDB0" w14:textId="3834E96D" w:rsidR="00F46545" w:rsidRPr="00F46545" w:rsidRDefault="00F46545" w:rsidP="00651AF6">
      <w:pPr>
        <w:spacing w:after="0" w:line="240" w:lineRule="auto"/>
        <w:rPr>
          <w:b/>
          <w:bCs/>
        </w:rPr>
      </w:pPr>
      <w:r>
        <w:rPr>
          <w:b/>
          <w:bCs/>
        </w:rPr>
        <w:t xml:space="preserve">EACCME and ACOE </w:t>
      </w:r>
    </w:p>
    <w:p w14:paraId="06400075" w14:textId="2ECC20CC" w:rsidR="00F46545" w:rsidRDefault="00F46545" w:rsidP="00651AF6">
      <w:pPr>
        <w:spacing w:after="0" w:line="240" w:lineRule="auto"/>
        <w:rPr>
          <w:b/>
          <w:bCs/>
        </w:rPr>
      </w:pPr>
      <w:r>
        <w:rPr>
          <w:b/>
          <w:bCs/>
        </w:rPr>
        <w:t>Flyer (before official designation of accreditation</w:t>
      </w:r>
      <w:r w:rsidR="00CC5F4C">
        <w:rPr>
          <w:b/>
          <w:bCs/>
        </w:rPr>
        <w:t xml:space="preserve"> but only after an EACCME application has been submitted</w:t>
      </w:r>
      <w:r>
        <w:rPr>
          <w:b/>
          <w:bCs/>
        </w:rPr>
        <w:t>)</w:t>
      </w:r>
    </w:p>
    <w:p w14:paraId="1C0748A6" w14:textId="66B07C1F" w:rsidR="00F46545" w:rsidRDefault="00F46545" w:rsidP="00651AF6">
      <w:pPr>
        <w:spacing w:after="0" w:line="240" w:lineRule="auto"/>
        <w:rPr>
          <w:b/>
          <w:bCs/>
        </w:rPr>
      </w:pPr>
      <w:r>
        <w:rPr>
          <w:i/>
          <w:iCs/>
        </w:rPr>
        <w:t>An application has been made to the EACCME® for CME Accreditation of this event.</w:t>
      </w:r>
    </w:p>
    <w:p w14:paraId="605E4844" w14:textId="77777777" w:rsidR="00F46545" w:rsidRDefault="00F46545" w:rsidP="00651AF6">
      <w:pPr>
        <w:spacing w:after="0" w:line="240" w:lineRule="auto"/>
        <w:rPr>
          <w:b/>
          <w:bCs/>
        </w:rPr>
      </w:pPr>
    </w:p>
    <w:p w14:paraId="595F61BB" w14:textId="51763F7D" w:rsidR="00F46545" w:rsidRDefault="00F46545" w:rsidP="00F46545">
      <w:pPr>
        <w:spacing w:after="0" w:line="240" w:lineRule="auto"/>
        <w:rPr>
          <w:b/>
          <w:bCs/>
        </w:rPr>
      </w:pPr>
      <w:r>
        <w:rPr>
          <w:b/>
          <w:bCs/>
        </w:rPr>
        <w:t>Flyer (after official designation of accreditation)</w:t>
      </w:r>
    </w:p>
    <w:p w14:paraId="3E7C11A6" w14:textId="4BE26DB9" w:rsidR="00F46545" w:rsidRPr="003C0CFB" w:rsidRDefault="00F46545" w:rsidP="00F46545">
      <w:pPr>
        <w:spacing w:after="0" w:line="240" w:lineRule="auto"/>
        <w:rPr>
          <w:rFonts w:ascii="Times New Roman" w:hAnsi="Times New Roman"/>
          <w:b/>
          <w:sz w:val="24"/>
        </w:rPr>
      </w:pPr>
      <w:r>
        <w:rPr>
          <w:rFonts w:ascii="Calibri" w:eastAsia="Calibri" w:hAnsi="Calibri" w:cs="Calibri"/>
          <w:i/>
        </w:rPr>
        <w:t xml:space="preserve">[Meeting </w:t>
      </w:r>
      <w:r w:rsidRPr="003C0CFB">
        <w:rPr>
          <w:rFonts w:ascii="Calibri" w:hAnsi="Calibri"/>
          <w:i/>
        </w:rPr>
        <w:t>Title</w:t>
      </w:r>
      <w:r>
        <w:rPr>
          <w:rFonts w:ascii="Calibri" w:eastAsia="Calibri" w:hAnsi="Calibri" w:cs="Calibri"/>
          <w:i/>
        </w:rPr>
        <w:t>]</w:t>
      </w:r>
      <w:r w:rsidRPr="007D7B2C">
        <w:rPr>
          <w:rFonts w:ascii="Calibri" w:eastAsia="Calibri" w:hAnsi="Calibri" w:cs="Calibri"/>
          <w:b/>
          <w:bCs/>
          <w:i/>
          <w:iCs/>
        </w:rPr>
        <w:t xml:space="preserve"> </w:t>
      </w:r>
      <w:r w:rsidRPr="007D7B2C">
        <w:rPr>
          <w:rFonts w:ascii="Calibri" w:eastAsia="Calibri" w:hAnsi="Calibri" w:cs="Calibri"/>
          <w:iCs/>
        </w:rPr>
        <w:t>is</w:t>
      </w:r>
      <w:r w:rsidRPr="003C0CFB">
        <w:rPr>
          <w:rFonts w:ascii="Calibri" w:hAnsi="Calibri"/>
        </w:rPr>
        <w:t xml:space="preserve"> accredited by the European Accreditation Council for Continuing Medical Education (EACCME</w:t>
      </w:r>
      <w:r w:rsidR="006A4DEA">
        <w:rPr>
          <w:i/>
          <w:iCs/>
        </w:rPr>
        <w:t>®</w:t>
      </w:r>
      <w:r w:rsidRPr="003C0CFB">
        <w:rPr>
          <w:rFonts w:ascii="Calibri" w:hAnsi="Calibri"/>
        </w:rPr>
        <w:t>) to provide the following CME activity for medical specialists.</w:t>
      </w:r>
      <w:r w:rsidRPr="007D7B2C">
        <w:rPr>
          <w:rFonts w:ascii="Calibri" w:eastAsia="Calibri" w:hAnsi="Calibri" w:cs="Calibri"/>
          <w:iCs/>
        </w:rPr>
        <w:t xml:space="preserve"> The EACCME</w:t>
      </w:r>
      <w:r w:rsidR="006A4DEA">
        <w:rPr>
          <w:i/>
          <w:iCs/>
        </w:rPr>
        <w:t>®</w:t>
      </w:r>
      <w:r w:rsidRPr="007D7B2C">
        <w:rPr>
          <w:rFonts w:ascii="Calibri" w:eastAsia="Calibri" w:hAnsi="Calibri" w:cs="Calibri"/>
          <w:iCs/>
        </w:rPr>
        <w:t xml:space="preserve"> is an institution of the European Union of Medical Specialists (UEMS), </w:t>
      </w:r>
      <w:hyperlink r:id="rId12" w:history="1">
        <w:r w:rsidRPr="007D7B2C">
          <w:rPr>
            <w:rFonts w:ascii="Calibri" w:eastAsia="Calibri" w:hAnsi="Calibri" w:cs="Calibri"/>
            <w:iCs/>
            <w:color w:val="0000FF"/>
            <w:u w:val="single"/>
          </w:rPr>
          <w:t>www.uems.net</w:t>
        </w:r>
      </w:hyperlink>
      <w:r w:rsidRPr="007D7B2C">
        <w:rPr>
          <w:rFonts w:ascii="Calibri" w:eastAsia="Calibri" w:hAnsi="Calibri" w:cs="Calibri"/>
          <w:iCs/>
        </w:rPr>
        <w:t>.</w:t>
      </w:r>
      <w:r w:rsidRPr="007D7B2C">
        <w:rPr>
          <w:rFonts w:ascii="Calibri" w:eastAsia="Calibri" w:hAnsi="Calibri" w:cs="Calibri"/>
        </w:rPr>
        <w:t xml:space="preserve"> </w:t>
      </w:r>
      <w:r>
        <w:rPr>
          <w:rFonts w:ascii="Calibri" w:eastAsia="Calibri" w:hAnsi="Calibri" w:cs="Calibri"/>
          <w:i/>
        </w:rPr>
        <w:t xml:space="preserve">[Meeting Title] </w:t>
      </w:r>
      <w:r w:rsidRPr="007D7B2C">
        <w:rPr>
          <w:rFonts w:ascii="Calibri" w:eastAsia="Calibri" w:hAnsi="Calibri" w:cs="Calibri"/>
          <w:iCs/>
        </w:rPr>
        <w:t xml:space="preserve">has been designated a maximum of </w:t>
      </w:r>
      <w:r w:rsidRPr="007D7B2C">
        <w:rPr>
          <w:rFonts w:ascii="Calibri" w:eastAsia="Calibri" w:hAnsi="Calibri" w:cs="Calibri"/>
          <w:b/>
          <w:bCs/>
          <w:iCs/>
          <w:highlight w:val="yellow"/>
        </w:rPr>
        <w:t>XX</w:t>
      </w:r>
      <w:r w:rsidRPr="007D7B2C">
        <w:rPr>
          <w:rFonts w:ascii="Calibri" w:eastAsia="Calibri" w:hAnsi="Calibri" w:cs="Calibri"/>
          <w:b/>
          <w:bCs/>
          <w:iCs/>
        </w:rPr>
        <w:t xml:space="preserve"> </w:t>
      </w:r>
      <w:r w:rsidRPr="007D7B2C">
        <w:rPr>
          <w:rFonts w:ascii="Calibri" w:eastAsia="Calibri" w:hAnsi="Calibri" w:cs="Calibri"/>
          <w:iCs/>
        </w:rPr>
        <w:t>hours of European CME credits (ECMECs). The Congress operates an honour system implying that each medical specialist is expected to claim only those hours of credit that he/she actually spent at the Congress (with a maximum of 6 credits per day, 3 for a half day).</w:t>
      </w:r>
    </w:p>
    <w:p w14:paraId="38BDDBC1" w14:textId="77777777" w:rsidR="00F46545" w:rsidRPr="003C0CFB" w:rsidRDefault="00F46545" w:rsidP="00F46545">
      <w:pPr>
        <w:spacing w:after="0" w:line="240" w:lineRule="auto"/>
        <w:rPr>
          <w:rFonts w:ascii="Calibri" w:hAnsi="Calibri"/>
          <w:i/>
          <w:sz w:val="16"/>
        </w:rPr>
      </w:pPr>
    </w:p>
    <w:p w14:paraId="66A45BC5" w14:textId="77777777" w:rsidR="00F46545" w:rsidRPr="007D7B2C" w:rsidRDefault="00F46545" w:rsidP="00F46545">
      <w:pPr>
        <w:spacing w:after="0" w:line="240" w:lineRule="auto"/>
        <w:rPr>
          <w:rFonts w:ascii="Calibri" w:eastAsia="Calibri" w:hAnsi="Calibri" w:cs="Calibri"/>
          <w:i/>
          <w:iCs/>
          <w:sz w:val="16"/>
          <w:szCs w:val="16"/>
        </w:rPr>
      </w:pPr>
      <w:r w:rsidRPr="007D7B2C">
        <w:rPr>
          <w:rFonts w:ascii="Calibri" w:eastAsia="Calibri" w:hAnsi="Calibri" w:cs="Calibri"/>
          <w:i/>
          <w:iCs/>
          <w:sz w:val="16"/>
          <w:szCs w:val="16"/>
        </w:rPr>
        <w:t xml:space="preserve">The </w:t>
      </w:r>
      <w:r w:rsidRPr="003C0CFB">
        <w:rPr>
          <w:rFonts w:ascii="Calibri" w:hAnsi="Calibri"/>
          <w:i/>
          <w:sz w:val="16"/>
        </w:rPr>
        <w:t xml:space="preserve">Accreditation Council </w:t>
      </w:r>
      <w:r w:rsidRPr="007D7B2C">
        <w:rPr>
          <w:rFonts w:ascii="Calibri" w:eastAsia="Calibri" w:hAnsi="Calibri" w:cs="Calibri"/>
          <w:i/>
          <w:iCs/>
          <w:sz w:val="16"/>
          <w:szCs w:val="16"/>
        </w:rPr>
        <w:t>on</w:t>
      </w:r>
      <w:r w:rsidRPr="003C0CFB">
        <w:rPr>
          <w:rFonts w:ascii="Calibri" w:hAnsi="Calibri"/>
          <w:i/>
          <w:sz w:val="16"/>
        </w:rPr>
        <w:t xml:space="preserve"> Oncology in Europe (ACOE) </w:t>
      </w:r>
      <w:r w:rsidRPr="007D7B2C">
        <w:rPr>
          <w:rFonts w:ascii="Calibri" w:eastAsia="Calibri" w:hAnsi="Calibri" w:cs="Calibri"/>
          <w:i/>
          <w:iCs/>
          <w:sz w:val="16"/>
          <w:szCs w:val="16"/>
        </w:rPr>
        <w:t xml:space="preserve">is a multidisciplinary body of full time specialists practising in the field of oncology </w:t>
      </w:r>
      <w:r w:rsidRPr="003C0CFB">
        <w:rPr>
          <w:rFonts w:ascii="Calibri" w:hAnsi="Calibri"/>
          <w:i/>
          <w:sz w:val="16"/>
        </w:rPr>
        <w:t xml:space="preserve">and </w:t>
      </w:r>
      <w:r w:rsidRPr="007D7B2C">
        <w:rPr>
          <w:rFonts w:ascii="Calibri" w:eastAsia="Calibri" w:hAnsi="Calibri" w:cs="Calibri"/>
          <w:i/>
          <w:iCs/>
          <w:sz w:val="16"/>
          <w:szCs w:val="16"/>
        </w:rPr>
        <w:t>all recognised for their experience in education and expertise in their field. ACOE acknowledges the quality of the scientific programme and its educational value.</w:t>
      </w:r>
    </w:p>
    <w:p w14:paraId="4A617A8B" w14:textId="77777777" w:rsidR="00F46545" w:rsidRPr="007D7B2C" w:rsidRDefault="00F46545" w:rsidP="00F46545">
      <w:pPr>
        <w:spacing w:after="0" w:line="240" w:lineRule="auto"/>
        <w:rPr>
          <w:rFonts w:ascii="Calibri" w:eastAsia="Calibri" w:hAnsi="Calibri" w:cs="Calibri"/>
          <w:i/>
          <w:iCs/>
          <w:sz w:val="16"/>
          <w:szCs w:val="16"/>
        </w:rPr>
      </w:pPr>
    </w:p>
    <w:p w14:paraId="18A70881" w14:textId="2217BC7B" w:rsidR="00F46545" w:rsidRPr="007D7B2C" w:rsidRDefault="00F46545" w:rsidP="00F46545">
      <w:pPr>
        <w:spacing w:after="0" w:line="240" w:lineRule="auto"/>
        <w:rPr>
          <w:rFonts w:ascii="Calibri" w:eastAsia="Calibri" w:hAnsi="Calibri" w:cs="Calibri"/>
          <w:i/>
          <w:iCs/>
          <w:sz w:val="16"/>
          <w:szCs w:val="16"/>
        </w:rPr>
      </w:pPr>
      <w:r w:rsidRPr="007D7B2C">
        <w:rPr>
          <w:rFonts w:ascii="Calibri" w:eastAsia="Calibri" w:hAnsi="Calibri" w:cs="Calibri"/>
          <w:i/>
          <w:iCs/>
          <w:sz w:val="16"/>
          <w:szCs w:val="16"/>
        </w:rPr>
        <w:t>The ACOE accreditation label provides delegates</w:t>
      </w:r>
      <w:r w:rsidRPr="003C0CFB">
        <w:rPr>
          <w:rFonts w:ascii="Calibri" w:hAnsi="Calibri"/>
          <w:i/>
          <w:sz w:val="16"/>
        </w:rPr>
        <w:t xml:space="preserve"> with </w:t>
      </w:r>
      <w:r w:rsidRPr="007D7B2C">
        <w:rPr>
          <w:rFonts w:ascii="Calibri" w:eastAsia="Calibri" w:hAnsi="Calibri" w:cs="Calibri"/>
          <w:i/>
          <w:iCs/>
          <w:sz w:val="16"/>
          <w:szCs w:val="16"/>
        </w:rPr>
        <w:t>a guarantee of a high quality and unbiased educational activity. ACOE accredited events are awarded an agreed number of CME credit points (1 CME credit per educational hour), with a maximum of 6 credits per day. ACOE works in conjunction with the European Accreditation Council for Continuing Medical Education (EACCME</w:t>
      </w:r>
      <w:r w:rsidR="006A4DEA" w:rsidRPr="006A4DEA">
        <w:rPr>
          <w:i/>
          <w:iCs/>
          <w:sz w:val="16"/>
          <w:szCs w:val="16"/>
        </w:rPr>
        <w:t>®</w:t>
      </w:r>
      <w:r w:rsidRPr="007D7B2C">
        <w:rPr>
          <w:rFonts w:ascii="Calibri" w:eastAsia="Calibri" w:hAnsi="Calibri" w:cs="Calibri"/>
          <w:i/>
          <w:iCs/>
          <w:sz w:val="16"/>
          <w:szCs w:val="16"/>
        </w:rPr>
        <w:t>) operating under the umbrella of the</w:t>
      </w:r>
      <w:r w:rsidRPr="003C0CFB">
        <w:rPr>
          <w:rFonts w:ascii="Calibri" w:hAnsi="Calibri"/>
          <w:i/>
          <w:sz w:val="16"/>
        </w:rPr>
        <w:t xml:space="preserve"> European </w:t>
      </w:r>
      <w:r w:rsidRPr="007D7B2C">
        <w:rPr>
          <w:rFonts w:ascii="Calibri" w:eastAsia="Calibri" w:hAnsi="Calibri" w:cs="Calibri"/>
          <w:i/>
          <w:iCs/>
          <w:sz w:val="16"/>
          <w:szCs w:val="16"/>
        </w:rPr>
        <w:t>Union of Medical Specialists (UEMS). EACCME</w:t>
      </w:r>
      <w:r w:rsidR="006A4DEA" w:rsidRPr="006A4DEA">
        <w:rPr>
          <w:i/>
          <w:iCs/>
          <w:sz w:val="16"/>
          <w:szCs w:val="16"/>
        </w:rPr>
        <w:t xml:space="preserve">® </w:t>
      </w:r>
      <w:r w:rsidRPr="007D7B2C">
        <w:rPr>
          <w:rFonts w:ascii="Calibri" w:eastAsia="Calibri" w:hAnsi="Calibri" w:cs="Calibri"/>
          <w:i/>
          <w:iCs/>
          <w:sz w:val="16"/>
          <w:szCs w:val="16"/>
        </w:rPr>
        <w:t xml:space="preserve"> acts as a clearinghouse, facilitating the accreditation endorsement by the national CME regulatory bodies.</w:t>
      </w:r>
    </w:p>
    <w:p w14:paraId="5AFE06D1" w14:textId="77777777" w:rsidR="00F46545" w:rsidRPr="007D7B2C" w:rsidRDefault="00F46545" w:rsidP="00F46545">
      <w:pPr>
        <w:spacing w:after="0" w:line="240" w:lineRule="auto"/>
        <w:rPr>
          <w:rFonts w:ascii="Calibri" w:eastAsia="Calibri" w:hAnsi="Calibri" w:cs="Calibri"/>
          <w:i/>
          <w:iCs/>
          <w:sz w:val="16"/>
          <w:szCs w:val="16"/>
        </w:rPr>
      </w:pPr>
    </w:p>
    <w:p w14:paraId="44ED298A" w14:textId="3676330E" w:rsidR="00F46545" w:rsidRDefault="00F46545" w:rsidP="00F46545">
      <w:pPr>
        <w:spacing w:after="0" w:line="240" w:lineRule="auto"/>
        <w:rPr>
          <w:b/>
          <w:bCs/>
        </w:rPr>
      </w:pPr>
      <w:r w:rsidRPr="003C0CFB">
        <w:rPr>
          <w:rFonts w:ascii="Calibri" w:hAnsi="Calibri"/>
          <w:i/>
          <w:sz w:val="16"/>
        </w:rPr>
        <w:t>CME credits</w:t>
      </w:r>
      <w:r w:rsidRPr="007D7B2C">
        <w:rPr>
          <w:rFonts w:ascii="Calibri" w:eastAsia="Calibri" w:hAnsi="Calibri" w:cs="Calibri"/>
          <w:i/>
          <w:iCs/>
          <w:sz w:val="16"/>
          <w:szCs w:val="16"/>
        </w:rPr>
        <w:t xml:space="preserve"> gained through participation at </w:t>
      </w:r>
      <w:r w:rsidR="00D95E9B" w:rsidRPr="00D95E9B">
        <w:rPr>
          <w:rFonts w:ascii="Calibri" w:eastAsia="Calibri" w:hAnsi="Calibri" w:cs="Calibri"/>
          <w:i/>
          <w:iCs/>
          <w:sz w:val="16"/>
          <w:szCs w:val="16"/>
        </w:rPr>
        <w:t>[Meeting Title]</w:t>
      </w:r>
      <w:r w:rsidRPr="007D7B2C">
        <w:rPr>
          <w:rFonts w:ascii="Calibri" w:eastAsia="Calibri" w:hAnsi="Calibri" w:cs="Calibri"/>
          <w:i/>
          <w:iCs/>
          <w:sz w:val="16"/>
          <w:szCs w:val="16"/>
        </w:rPr>
        <w:t xml:space="preserve"> are recognised by most of the national CME authorities in Europe, which have agreed to cooperate in this European system. </w:t>
      </w:r>
      <w:r w:rsidR="00BE7A4F">
        <w:rPr>
          <w:rFonts w:ascii="Calibri" w:eastAsia="Calibri" w:hAnsi="Calibri" w:cs="Calibri"/>
          <w:i/>
          <w:iCs/>
          <w:sz w:val="16"/>
          <w:szCs w:val="16"/>
        </w:rPr>
        <w:t>For m</w:t>
      </w:r>
      <w:r w:rsidRPr="007D7B2C">
        <w:rPr>
          <w:rFonts w:ascii="Calibri" w:eastAsia="Calibri" w:hAnsi="Calibri" w:cs="Calibri"/>
          <w:i/>
          <w:iCs/>
          <w:sz w:val="16"/>
          <w:szCs w:val="16"/>
        </w:rPr>
        <w:t xml:space="preserve">ore information on the recognition of European credits in the European Countries, please refer to the ACOE website: </w:t>
      </w:r>
      <w:hyperlink r:id="rId13" w:history="1">
        <w:r w:rsidRPr="007D7B2C">
          <w:rPr>
            <w:rFonts w:ascii="Calibri" w:eastAsia="Calibri" w:hAnsi="Calibri" w:cs="Calibri"/>
            <w:i/>
            <w:iCs/>
            <w:sz w:val="16"/>
            <w:szCs w:val="16"/>
          </w:rPr>
          <w:t>www.acoe.be</w:t>
        </w:r>
      </w:hyperlink>
      <w:r w:rsidRPr="007D7B2C">
        <w:rPr>
          <w:rFonts w:ascii="Calibri" w:eastAsia="Calibri" w:hAnsi="Calibri" w:cs="Calibri"/>
          <w:i/>
          <w:iCs/>
          <w:sz w:val="16"/>
          <w:szCs w:val="16"/>
        </w:rPr>
        <w:t xml:space="preserve"> (select ‘CME credits recognition’).Through a mutual agreement between the UEMS and the American Medical Association (AMA), the European CME credits are also recognised towards the Physician’s Recognition Award (PRA). To convert European CME credits to AMA PRA Category 1 Credits please contact AMA at: </w:t>
      </w:r>
      <w:hyperlink r:id="rId14" w:history="1">
        <w:r w:rsidRPr="007D7B2C">
          <w:rPr>
            <w:rFonts w:ascii="Calibri" w:eastAsia="Calibri" w:hAnsi="Calibri" w:cs="Calibri"/>
            <w:i/>
            <w:iCs/>
            <w:sz w:val="16"/>
            <w:szCs w:val="16"/>
          </w:rPr>
          <w:t>www.ama-assn.org</w:t>
        </w:r>
      </w:hyperlink>
      <w:r>
        <w:rPr>
          <w:rFonts w:ascii="Calibri" w:eastAsia="Calibri" w:hAnsi="Calibri" w:cs="Calibri"/>
          <w:i/>
          <w:iCs/>
          <w:sz w:val="16"/>
          <w:szCs w:val="16"/>
        </w:rPr>
        <w:t>.</w:t>
      </w:r>
    </w:p>
    <w:p w14:paraId="2C153709" w14:textId="77777777" w:rsidR="00F46545" w:rsidRDefault="00F46545" w:rsidP="00651AF6">
      <w:pPr>
        <w:spacing w:after="0" w:line="240" w:lineRule="auto"/>
        <w:rPr>
          <w:b/>
          <w:bCs/>
        </w:rPr>
      </w:pPr>
    </w:p>
    <w:p w14:paraId="1E6B574A" w14:textId="77777777" w:rsidR="00F46545" w:rsidRDefault="00F46545" w:rsidP="00651AF6">
      <w:pPr>
        <w:spacing w:after="0" w:line="240" w:lineRule="auto"/>
        <w:rPr>
          <w:b/>
          <w:bCs/>
        </w:rPr>
      </w:pPr>
      <w:r>
        <w:rPr>
          <w:b/>
          <w:bCs/>
        </w:rPr>
        <w:t>Summary Book</w:t>
      </w:r>
    </w:p>
    <w:p w14:paraId="0F718ADD" w14:textId="3A6DE7D9" w:rsidR="007D7B2C" w:rsidRPr="003C0CFB" w:rsidRDefault="00F46545" w:rsidP="007D7B2C">
      <w:pPr>
        <w:spacing w:after="0" w:line="240" w:lineRule="auto"/>
        <w:rPr>
          <w:rFonts w:ascii="Times New Roman" w:hAnsi="Times New Roman"/>
          <w:b/>
          <w:sz w:val="24"/>
        </w:rPr>
      </w:pPr>
      <w:r>
        <w:rPr>
          <w:rFonts w:ascii="Calibri" w:eastAsia="Calibri" w:hAnsi="Calibri" w:cs="Calibri"/>
          <w:i/>
        </w:rPr>
        <w:t xml:space="preserve"> </w:t>
      </w:r>
      <w:r w:rsidR="007D7B2C">
        <w:rPr>
          <w:rFonts w:ascii="Calibri" w:eastAsia="Calibri" w:hAnsi="Calibri" w:cs="Calibri"/>
          <w:i/>
        </w:rPr>
        <w:t xml:space="preserve">[Meeting </w:t>
      </w:r>
      <w:r w:rsidR="007D7B2C" w:rsidRPr="003C0CFB">
        <w:rPr>
          <w:rFonts w:ascii="Calibri" w:hAnsi="Calibri"/>
          <w:i/>
        </w:rPr>
        <w:t>Title</w:t>
      </w:r>
      <w:r w:rsidR="007D7B2C">
        <w:rPr>
          <w:rFonts w:ascii="Calibri" w:eastAsia="Calibri" w:hAnsi="Calibri" w:cs="Calibri"/>
          <w:i/>
        </w:rPr>
        <w:t>]</w:t>
      </w:r>
      <w:r w:rsidR="007D7B2C" w:rsidRPr="007D7B2C">
        <w:rPr>
          <w:rFonts w:ascii="Calibri" w:eastAsia="Calibri" w:hAnsi="Calibri" w:cs="Calibri"/>
          <w:b/>
          <w:bCs/>
          <w:i/>
          <w:iCs/>
        </w:rPr>
        <w:t xml:space="preserve"> </w:t>
      </w:r>
      <w:r w:rsidR="007D7B2C" w:rsidRPr="007D7B2C">
        <w:rPr>
          <w:rFonts w:ascii="Calibri" w:eastAsia="Calibri" w:hAnsi="Calibri" w:cs="Calibri"/>
          <w:iCs/>
        </w:rPr>
        <w:t>is</w:t>
      </w:r>
      <w:r w:rsidR="007D7B2C" w:rsidRPr="003C0CFB">
        <w:rPr>
          <w:rFonts w:ascii="Calibri" w:hAnsi="Calibri"/>
        </w:rPr>
        <w:t xml:space="preserve"> accredited by the European Accreditation Council for Continuing Medical Education (EACCME</w:t>
      </w:r>
      <w:r w:rsidR="00BE7A4F">
        <w:rPr>
          <w:i/>
          <w:iCs/>
        </w:rPr>
        <w:t>®</w:t>
      </w:r>
      <w:r w:rsidR="007D7B2C" w:rsidRPr="003C0CFB">
        <w:rPr>
          <w:rFonts w:ascii="Calibri" w:hAnsi="Calibri"/>
        </w:rPr>
        <w:t>) to provide the following CME activity for medical specialists.</w:t>
      </w:r>
      <w:r w:rsidR="007D7B2C" w:rsidRPr="007D7B2C">
        <w:rPr>
          <w:rFonts w:ascii="Calibri" w:eastAsia="Calibri" w:hAnsi="Calibri" w:cs="Calibri"/>
          <w:iCs/>
        </w:rPr>
        <w:t xml:space="preserve"> The EACCME</w:t>
      </w:r>
      <w:r w:rsidR="00BE7A4F">
        <w:rPr>
          <w:i/>
          <w:iCs/>
        </w:rPr>
        <w:t>®</w:t>
      </w:r>
      <w:r w:rsidR="007D7B2C" w:rsidRPr="007D7B2C">
        <w:rPr>
          <w:rFonts w:ascii="Calibri" w:eastAsia="Calibri" w:hAnsi="Calibri" w:cs="Calibri"/>
          <w:iCs/>
        </w:rPr>
        <w:t xml:space="preserve"> is an institution of the European Union of Medical Specialists (UEMS), </w:t>
      </w:r>
      <w:hyperlink r:id="rId15" w:history="1">
        <w:r w:rsidR="007D7B2C" w:rsidRPr="007D7B2C">
          <w:rPr>
            <w:rFonts w:ascii="Calibri" w:eastAsia="Calibri" w:hAnsi="Calibri" w:cs="Calibri"/>
            <w:iCs/>
            <w:color w:val="0000FF"/>
            <w:u w:val="single"/>
          </w:rPr>
          <w:t>www.uems.net</w:t>
        </w:r>
      </w:hyperlink>
      <w:r w:rsidR="007D7B2C" w:rsidRPr="007D7B2C">
        <w:rPr>
          <w:rFonts w:ascii="Calibri" w:eastAsia="Calibri" w:hAnsi="Calibri" w:cs="Calibri"/>
          <w:iCs/>
        </w:rPr>
        <w:t>.</w:t>
      </w:r>
      <w:r w:rsidR="007D7B2C" w:rsidRPr="007D7B2C">
        <w:rPr>
          <w:rFonts w:ascii="Calibri" w:eastAsia="Calibri" w:hAnsi="Calibri" w:cs="Calibri"/>
        </w:rPr>
        <w:t xml:space="preserve"> </w:t>
      </w:r>
      <w:r w:rsidR="007D7B2C">
        <w:rPr>
          <w:rFonts w:ascii="Calibri" w:eastAsia="Calibri" w:hAnsi="Calibri" w:cs="Calibri"/>
          <w:i/>
        </w:rPr>
        <w:t xml:space="preserve">[Meeting Title] </w:t>
      </w:r>
      <w:r w:rsidR="007D7B2C" w:rsidRPr="007D7B2C">
        <w:rPr>
          <w:rFonts w:ascii="Calibri" w:eastAsia="Calibri" w:hAnsi="Calibri" w:cs="Calibri"/>
          <w:iCs/>
        </w:rPr>
        <w:t xml:space="preserve">has been designated a maximum of </w:t>
      </w:r>
      <w:r w:rsidR="007D7B2C" w:rsidRPr="007D7B2C">
        <w:rPr>
          <w:rFonts w:ascii="Calibri" w:eastAsia="Calibri" w:hAnsi="Calibri" w:cs="Calibri"/>
          <w:b/>
          <w:bCs/>
          <w:iCs/>
          <w:highlight w:val="yellow"/>
        </w:rPr>
        <w:t>XX</w:t>
      </w:r>
      <w:r w:rsidR="007D7B2C" w:rsidRPr="007D7B2C">
        <w:rPr>
          <w:rFonts w:ascii="Calibri" w:eastAsia="Calibri" w:hAnsi="Calibri" w:cs="Calibri"/>
          <w:b/>
          <w:bCs/>
          <w:iCs/>
        </w:rPr>
        <w:t xml:space="preserve"> </w:t>
      </w:r>
      <w:r w:rsidR="007D7B2C" w:rsidRPr="007D7B2C">
        <w:rPr>
          <w:rFonts w:ascii="Calibri" w:eastAsia="Calibri" w:hAnsi="Calibri" w:cs="Calibri"/>
          <w:iCs/>
        </w:rPr>
        <w:t>hours of European CME credits (ECMECs). The Congress operates an honour system implying that each medical specialist is expected to claim only those hours of credit that he/she actually spent at the Congress (with a maximum of 6 credits per day, 3 for a half day).</w:t>
      </w:r>
    </w:p>
    <w:p w14:paraId="11E8EEE5" w14:textId="77777777" w:rsidR="007D7B2C" w:rsidRPr="003C0CFB" w:rsidRDefault="007D7B2C" w:rsidP="007D7B2C">
      <w:pPr>
        <w:spacing w:after="0" w:line="240" w:lineRule="auto"/>
        <w:rPr>
          <w:rFonts w:ascii="Calibri" w:hAnsi="Calibri"/>
          <w:i/>
          <w:sz w:val="16"/>
        </w:rPr>
      </w:pPr>
    </w:p>
    <w:p w14:paraId="302179EB" w14:textId="3436C32A" w:rsidR="007D7B2C" w:rsidRPr="007D7B2C" w:rsidRDefault="007D7B2C" w:rsidP="007D7B2C">
      <w:pPr>
        <w:spacing w:after="0" w:line="240" w:lineRule="auto"/>
        <w:rPr>
          <w:rFonts w:ascii="Calibri" w:eastAsia="Calibri" w:hAnsi="Calibri" w:cs="Calibri"/>
          <w:i/>
          <w:iCs/>
          <w:sz w:val="16"/>
          <w:szCs w:val="16"/>
        </w:rPr>
      </w:pPr>
      <w:r w:rsidRPr="007D7B2C">
        <w:rPr>
          <w:rFonts w:ascii="Calibri" w:eastAsia="Calibri" w:hAnsi="Calibri" w:cs="Calibri"/>
          <w:i/>
          <w:iCs/>
          <w:sz w:val="16"/>
          <w:szCs w:val="16"/>
        </w:rPr>
        <w:t xml:space="preserve">The </w:t>
      </w:r>
      <w:r w:rsidRPr="003C0CFB">
        <w:rPr>
          <w:rFonts w:ascii="Calibri" w:hAnsi="Calibri"/>
          <w:i/>
          <w:sz w:val="16"/>
        </w:rPr>
        <w:t xml:space="preserve">Accreditation Council </w:t>
      </w:r>
      <w:r w:rsidRPr="007D7B2C">
        <w:rPr>
          <w:rFonts w:ascii="Calibri" w:eastAsia="Calibri" w:hAnsi="Calibri" w:cs="Calibri"/>
          <w:i/>
          <w:iCs/>
          <w:sz w:val="16"/>
          <w:szCs w:val="16"/>
        </w:rPr>
        <w:t>on</w:t>
      </w:r>
      <w:r w:rsidRPr="003C0CFB">
        <w:rPr>
          <w:rFonts w:ascii="Calibri" w:hAnsi="Calibri"/>
          <w:i/>
          <w:sz w:val="16"/>
        </w:rPr>
        <w:t xml:space="preserve"> Oncology in Europe (ACOE) </w:t>
      </w:r>
      <w:r w:rsidRPr="007D7B2C">
        <w:rPr>
          <w:rFonts w:ascii="Calibri" w:eastAsia="Calibri" w:hAnsi="Calibri" w:cs="Calibri"/>
          <w:i/>
          <w:iCs/>
          <w:sz w:val="16"/>
          <w:szCs w:val="16"/>
        </w:rPr>
        <w:t xml:space="preserve">is a multidisciplinary body of full time specialists practising in the field of oncology </w:t>
      </w:r>
      <w:r w:rsidRPr="003C0CFB">
        <w:rPr>
          <w:rFonts w:ascii="Calibri" w:hAnsi="Calibri"/>
          <w:i/>
          <w:sz w:val="16"/>
        </w:rPr>
        <w:t xml:space="preserve">and </w:t>
      </w:r>
      <w:r w:rsidRPr="007D7B2C">
        <w:rPr>
          <w:rFonts w:ascii="Calibri" w:eastAsia="Calibri" w:hAnsi="Calibri" w:cs="Calibri"/>
          <w:i/>
          <w:iCs/>
          <w:sz w:val="16"/>
          <w:szCs w:val="16"/>
        </w:rPr>
        <w:t>all recognised for their experience in education and expertise in their field. ACOE acknowledges the quality of the scientific programme and its educational value.</w:t>
      </w:r>
    </w:p>
    <w:p w14:paraId="0F4F0517" w14:textId="77777777" w:rsidR="007D7B2C" w:rsidRPr="007D7B2C" w:rsidRDefault="007D7B2C" w:rsidP="007D7B2C">
      <w:pPr>
        <w:spacing w:after="0" w:line="240" w:lineRule="auto"/>
        <w:rPr>
          <w:rFonts w:ascii="Calibri" w:eastAsia="Calibri" w:hAnsi="Calibri" w:cs="Calibri"/>
          <w:i/>
          <w:iCs/>
          <w:sz w:val="16"/>
          <w:szCs w:val="16"/>
        </w:rPr>
      </w:pPr>
    </w:p>
    <w:p w14:paraId="6582F93A" w14:textId="476A25D7" w:rsidR="007D7B2C" w:rsidRPr="007D7B2C" w:rsidRDefault="007D7B2C" w:rsidP="007D7B2C">
      <w:pPr>
        <w:spacing w:after="0" w:line="240" w:lineRule="auto"/>
        <w:rPr>
          <w:rFonts w:ascii="Calibri" w:eastAsia="Calibri" w:hAnsi="Calibri" w:cs="Calibri"/>
          <w:i/>
          <w:iCs/>
          <w:sz w:val="16"/>
          <w:szCs w:val="16"/>
        </w:rPr>
      </w:pPr>
      <w:r w:rsidRPr="007D7B2C">
        <w:rPr>
          <w:rFonts w:ascii="Calibri" w:eastAsia="Calibri" w:hAnsi="Calibri" w:cs="Calibri"/>
          <w:i/>
          <w:iCs/>
          <w:sz w:val="16"/>
          <w:szCs w:val="16"/>
        </w:rPr>
        <w:t>The ACOE accreditation label provides delegates</w:t>
      </w:r>
      <w:r w:rsidRPr="003C0CFB">
        <w:rPr>
          <w:rFonts w:ascii="Calibri" w:hAnsi="Calibri"/>
          <w:i/>
          <w:sz w:val="16"/>
        </w:rPr>
        <w:t xml:space="preserve"> with </w:t>
      </w:r>
      <w:r w:rsidRPr="007D7B2C">
        <w:rPr>
          <w:rFonts w:ascii="Calibri" w:eastAsia="Calibri" w:hAnsi="Calibri" w:cs="Calibri"/>
          <w:i/>
          <w:iCs/>
          <w:sz w:val="16"/>
          <w:szCs w:val="16"/>
        </w:rPr>
        <w:t>a guarantee of a high quality and unbiased educational activity. ACOE accredited events are awarded an agreed number of CME credit points (1 CME credit per educational hour), with a maximum of 6 credits per day. ACOE works in conjunction with the European Accreditation Council for Continuing Medical Education (EACCME</w:t>
      </w:r>
      <w:r w:rsidR="00BE7A4F" w:rsidRPr="006A4DEA">
        <w:rPr>
          <w:i/>
          <w:iCs/>
          <w:sz w:val="16"/>
          <w:szCs w:val="16"/>
        </w:rPr>
        <w:t>®</w:t>
      </w:r>
      <w:r w:rsidRPr="007D7B2C">
        <w:rPr>
          <w:rFonts w:ascii="Calibri" w:eastAsia="Calibri" w:hAnsi="Calibri" w:cs="Calibri"/>
          <w:i/>
          <w:iCs/>
          <w:sz w:val="16"/>
          <w:szCs w:val="16"/>
        </w:rPr>
        <w:t>) operating under the umbrella of the</w:t>
      </w:r>
      <w:r w:rsidRPr="003C0CFB">
        <w:rPr>
          <w:rFonts w:ascii="Calibri" w:hAnsi="Calibri"/>
          <w:i/>
          <w:sz w:val="16"/>
        </w:rPr>
        <w:t xml:space="preserve"> European </w:t>
      </w:r>
      <w:r w:rsidRPr="007D7B2C">
        <w:rPr>
          <w:rFonts w:ascii="Calibri" w:eastAsia="Calibri" w:hAnsi="Calibri" w:cs="Calibri"/>
          <w:i/>
          <w:iCs/>
          <w:sz w:val="16"/>
          <w:szCs w:val="16"/>
        </w:rPr>
        <w:t>Union of Medical Specialists (UEMS). EACCME</w:t>
      </w:r>
      <w:r w:rsidR="00BE7A4F" w:rsidRPr="006A4DEA">
        <w:rPr>
          <w:i/>
          <w:iCs/>
          <w:sz w:val="16"/>
          <w:szCs w:val="16"/>
        </w:rPr>
        <w:t>®</w:t>
      </w:r>
      <w:r w:rsidRPr="007D7B2C">
        <w:rPr>
          <w:rFonts w:ascii="Calibri" w:eastAsia="Calibri" w:hAnsi="Calibri" w:cs="Calibri"/>
          <w:i/>
          <w:iCs/>
          <w:sz w:val="16"/>
          <w:szCs w:val="16"/>
        </w:rPr>
        <w:t xml:space="preserve"> acts as a clearinghouse, facilitating the accreditation endorsement by the national CME regulatory bodies.</w:t>
      </w:r>
    </w:p>
    <w:p w14:paraId="6CA016E9" w14:textId="77777777" w:rsidR="007D7B2C" w:rsidRPr="007D7B2C" w:rsidRDefault="007D7B2C" w:rsidP="007D7B2C">
      <w:pPr>
        <w:spacing w:after="0" w:line="240" w:lineRule="auto"/>
        <w:rPr>
          <w:rFonts w:ascii="Calibri" w:eastAsia="Calibri" w:hAnsi="Calibri" w:cs="Calibri"/>
          <w:i/>
          <w:iCs/>
          <w:sz w:val="16"/>
          <w:szCs w:val="16"/>
        </w:rPr>
      </w:pPr>
    </w:p>
    <w:p w14:paraId="549BD79D" w14:textId="4198DD01" w:rsidR="007D7B2C" w:rsidRPr="003C0CFB" w:rsidRDefault="007D7B2C" w:rsidP="007D7B2C">
      <w:pPr>
        <w:spacing w:after="0" w:line="240" w:lineRule="auto"/>
        <w:rPr>
          <w:rFonts w:ascii="Calibri" w:hAnsi="Calibri"/>
          <w:i/>
          <w:sz w:val="16"/>
        </w:rPr>
      </w:pPr>
      <w:r w:rsidRPr="003C0CFB">
        <w:rPr>
          <w:rFonts w:ascii="Calibri" w:hAnsi="Calibri"/>
          <w:i/>
          <w:sz w:val="16"/>
        </w:rPr>
        <w:t>CME credits</w:t>
      </w:r>
      <w:r w:rsidRPr="007D7B2C">
        <w:rPr>
          <w:rFonts w:ascii="Calibri" w:eastAsia="Calibri" w:hAnsi="Calibri" w:cs="Calibri"/>
          <w:i/>
          <w:iCs/>
          <w:sz w:val="16"/>
          <w:szCs w:val="16"/>
        </w:rPr>
        <w:t xml:space="preserve"> gained through participation at </w:t>
      </w:r>
      <w:r w:rsidR="00D95E9B" w:rsidRPr="00D95E9B">
        <w:rPr>
          <w:rFonts w:ascii="Calibri" w:eastAsia="Calibri" w:hAnsi="Calibri" w:cs="Calibri"/>
          <w:i/>
          <w:iCs/>
          <w:sz w:val="16"/>
          <w:szCs w:val="16"/>
        </w:rPr>
        <w:t>[Meeting Title]</w:t>
      </w:r>
      <w:r w:rsidRPr="007D7B2C">
        <w:rPr>
          <w:rFonts w:ascii="Calibri" w:eastAsia="Calibri" w:hAnsi="Calibri" w:cs="Calibri"/>
          <w:i/>
          <w:iCs/>
          <w:sz w:val="16"/>
          <w:szCs w:val="16"/>
        </w:rPr>
        <w:t xml:space="preserve"> are recognised by most of the national CME authorities in Europe, which have agreed to cooperate in this European system. </w:t>
      </w:r>
      <w:r w:rsidR="00BE7A4F">
        <w:rPr>
          <w:rFonts w:ascii="Calibri" w:eastAsia="Calibri" w:hAnsi="Calibri" w:cs="Calibri"/>
          <w:i/>
          <w:iCs/>
          <w:sz w:val="16"/>
          <w:szCs w:val="16"/>
        </w:rPr>
        <w:t>For m</w:t>
      </w:r>
      <w:r w:rsidRPr="007D7B2C">
        <w:rPr>
          <w:rFonts w:ascii="Calibri" w:eastAsia="Calibri" w:hAnsi="Calibri" w:cs="Calibri"/>
          <w:i/>
          <w:iCs/>
          <w:sz w:val="16"/>
          <w:szCs w:val="16"/>
        </w:rPr>
        <w:t xml:space="preserve">ore information on the recognition of European credits in the European Countries, please refer to the ACOE website: </w:t>
      </w:r>
      <w:hyperlink r:id="rId16" w:history="1">
        <w:r w:rsidRPr="007D7B2C">
          <w:rPr>
            <w:rFonts w:ascii="Calibri" w:eastAsia="Calibri" w:hAnsi="Calibri" w:cs="Calibri"/>
            <w:i/>
            <w:iCs/>
            <w:sz w:val="16"/>
            <w:szCs w:val="16"/>
          </w:rPr>
          <w:t>www.acoe.be</w:t>
        </w:r>
      </w:hyperlink>
      <w:r w:rsidRPr="007D7B2C">
        <w:rPr>
          <w:rFonts w:ascii="Calibri" w:eastAsia="Calibri" w:hAnsi="Calibri" w:cs="Calibri"/>
          <w:i/>
          <w:iCs/>
          <w:sz w:val="16"/>
          <w:szCs w:val="16"/>
        </w:rPr>
        <w:t xml:space="preserve"> (select ‘CME credits recognition’).Through a mutual agreement between the UEMS and the American Medical Association (AMA), the European CME credits are also recognised towards the Physician’s Recognition Award (PRA). To convert European CME credits to AMA PRA Category 1 Credits please contact AMA at: </w:t>
      </w:r>
      <w:hyperlink r:id="rId17" w:history="1">
        <w:r w:rsidRPr="007D7B2C">
          <w:rPr>
            <w:rFonts w:ascii="Calibri" w:eastAsia="Calibri" w:hAnsi="Calibri" w:cs="Calibri"/>
            <w:i/>
            <w:iCs/>
            <w:sz w:val="16"/>
            <w:szCs w:val="16"/>
          </w:rPr>
          <w:t>www.ama-assn.org</w:t>
        </w:r>
      </w:hyperlink>
      <w:r w:rsidR="00F46545">
        <w:rPr>
          <w:rFonts w:ascii="Calibri" w:eastAsia="Calibri" w:hAnsi="Calibri" w:cs="Calibri"/>
          <w:i/>
          <w:iCs/>
          <w:sz w:val="16"/>
          <w:szCs w:val="16"/>
        </w:rPr>
        <w:t>.</w:t>
      </w:r>
    </w:p>
    <w:p w14:paraId="79AB7C52" w14:textId="77777777" w:rsidR="00651AF6" w:rsidRPr="006D0598" w:rsidRDefault="00651AF6" w:rsidP="00651AF6">
      <w:pPr>
        <w:spacing w:after="0" w:line="240" w:lineRule="auto"/>
      </w:pPr>
    </w:p>
    <w:p w14:paraId="788EEEDF" w14:textId="78CE8AC9" w:rsidR="004D7A60" w:rsidRDefault="004D7A60" w:rsidP="00651AF6">
      <w:pPr>
        <w:pBdr>
          <w:bottom w:val="single" w:sz="12" w:space="1" w:color="auto"/>
        </w:pBdr>
        <w:spacing w:after="0" w:line="240" w:lineRule="auto"/>
      </w:pPr>
      <w:r>
        <w:lastRenderedPageBreak/>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6877A0EA" w14:textId="77777777" w:rsidR="00C964E9" w:rsidRDefault="00BE7A4F" w:rsidP="00BE7A4F">
      <w:pPr>
        <w:spacing w:after="0" w:line="240" w:lineRule="auto"/>
      </w:pPr>
      <w:r>
        <w:t>This educational activity is supported by</w:t>
      </w:r>
      <w:r w:rsidR="00C964E9">
        <w:t xml:space="preserve"> AstraZeneca and PharmaMar.</w:t>
      </w:r>
    </w:p>
    <w:p w14:paraId="67C9097F" w14:textId="77777777" w:rsidR="00BE7A4F" w:rsidRDefault="00BE7A4F" w:rsidP="007A0164">
      <w:pPr>
        <w:spacing w:after="0" w:line="240" w:lineRule="auto"/>
      </w:pPr>
    </w:p>
    <w:p w14:paraId="0609E1E6" w14:textId="4CBCDD8A" w:rsidR="00AF46D6" w:rsidRPr="00AF46D6" w:rsidRDefault="00AF46D6" w:rsidP="007A0164">
      <w:pPr>
        <w:spacing w:after="0" w:line="240" w:lineRule="auto"/>
        <w:rPr>
          <w:b/>
        </w:rPr>
      </w:pPr>
      <w:r w:rsidRPr="00AF46D6">
        <w:rPr>
          <w:b/>
          <w:highlight w:val="yellow"/>
        </w:rPr>
        <w:t>No logos on website/flyer.</w:t>
      </w: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E28AB26" w14:textId="3B45F662" w:rsidR="00EF1FEE" w:rsidRDefault="00AF46D6" w:rsidP="007A0164">
      <w:pPr>
        <w:pBdr>
          <w:bottom w:val="single" w:sz="12" w:space="1" w:color="auto"/>
        </w:pBdr>
        <w:spacing w:after="0" w:line="240" w:lineRule="auto"/>
      </w:pPr>
      <w:r>
        <w:t>Do not include</w:t>
      </w:r>
    </w:p>
    <w:p w14:paraId="489A4606" w14:textId="77777777" w:rsidR="004A6934" w:rsidRDefault="004A6934"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035239B6" w14:textId="77777777" w:rsidR="00BA44FF" w:rsidRDefault="00BA44FF" w:rsidP="007A0164">
      <w:pPr>
        <w:spacing w:after="0" w:line="240" w:lineRule="auto"/>
        <w:rPr>
          <w:b/>
          <w:u w:val="single"/>
        </w:rPr>
      </w:pPr>
      <w:r>
        <w:rPr>
          <w:b/>
          <w:u w:val="single"/>
        </w:rPr>
        <w:t>Ex-US CME</w:t>
      </w:r>
    </w:p>
    <w:p w14:paraId="6F7340DA" w14:textId="77777777" w:rsidR="004D7A60" w:rsidRPr="006A2125" w:rsidRDefault="004D7A60" w:rsidP="004D7A60">
      <w:pPr>
        <w:spacing w:after="0" w:line="240" w:lineRule="auto"/>
        <w:rPr>
          <w:rFonts w:eastAsia="Times New Roman" w:cs="Arial"/>
          <w:b/>
        </w:rPr>
      </w:pPr>
      <w:r>
        <w:rPr>
          <w:rFonts w:eastAsia="Times New Roman" w:cs="Arial"/>
          <w:b/>
        </w:rPr>
        <w:t>Flyer</w:t>
      </w:r>
    </w:p>
    <w:p w14:paraId="047CB8CA" w14:textId="726BDD31" w:rsidR="007565B6" w:rsidRDefault="007565B6" w:rsidP="00BA44FF">
      <w:pPr>
        <w:spacing w:after="0" w:line="240" w:lineRule="auto"/>
        <w:rPr>
          <w:rFonts w:eastAsia="Times New Roman" w:cs="Arial"/>
        </w:rPr>
      </w:pPr>
      <w:r>
        <w:rPr>
          <w:rFonts w:eastAsia="Times New Roman" w:cs="Arial"/>
        </w:rPr>
        <w:t xml:space="preserve">Disclosure of </w:t>
      </w:r>
      <w:r w:rsidR="00335698">
        <w:rPr>
          <w:rFonts w:eastAsia="Times New Roman" w:cs="Arial"/>
        </w:rPr>
        <w:t xml:space="preserve">Relevant </w:t>
      </w:r>
      <w:r w:rsidR="0075239A">
        <w:rPr>
          <w:rFonts w:eastAsia="Times New Roman" w:cs="Arial"/>
        </w:rPr>
        <w:t>Financial Relationships</w:t>
      </w:r>
    </w:p>
    <w:p w14:paraId="39703258" w14:textId="545A8EC1" w:rsidR="00BA44FF" w:rsidRDefault="00BA44FF" w:rsidP="00BA44FF">
      <w:pPr>
        <w:spacing w:after="0" w:line="240" w:lineRule="auto"/>
        <w:rPr>
          <w:rFonts w:eastAsia="Times New Roman" w:cs="Arial"/>
        </w:rPr>
      </w:pPr>
      <w:r w:rsidRPr="0092421B">
        <w:rPr>
          <w:rFonts w:eastAsia="Times New Roman" w:cs="Arial"/>
        </w:rPr>
        <w:t>prIME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w:t>
      </w:r>
      <w:r w:rsidR="0020510A">
        <w:rPr>
          <w:rFonts w:eastAsia="Times New Roman" w:cs="Arial"/>
        </w:rPr>
        <w:t xml:space="preserve"> to control the content of 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sidR="00514E20">
        <w:rPr>
          <w:rFonts w:eastAsia="Times New Roman" w:cs="Arial"/>
        </w:rPr>
        <w:t>ness,</w:t>
      </w:r>
      <w:r w:rsidRPr="0092421B">
        <w:rPr>
          <w:rFonts w:eastAsia="Times New Roman" w:cs="Arial"/>
        </w:rPr>
        <w:t xml:space="preserve"> balance, </w:t>
      </w:r>
      <w:r w:rsidR="00514E20">
        <w:rPr>
          <w:rFonts w:eastAsia="Times New Roman" w:cs="Arial"/>
        </w:rPr>
        <w:t xml:space="preserve">and </w:t>
      </w:r>
      <w:r w:rsidRPr="0092421B">
        <w:rPr>
          <w:rFonts w:eastAsia="Times New Roman" w:cs="Arial"/>
        </w:rPr>
        <w:t xml:space="preserve">scientific objectivity of </w:t>
      </w:r>
      <w:r w:rsidR="00514E20">
        <w:rPr>
          <w:rFonts w:eastAsia="Times New Roman" w:cs="Arial"/>
        </w:rPr>
        <w:t>data</w:t>
      </w:r>
      <w:r w:rsidRPr="0092421B">
        <w:rPr>
          <w:rFonts w:eastAsia="Times New Roman" w:cs="Arial"/>
        </w:rPr>
        <w:t xml:space="preserve">, </w:t>
      </w:r>
      <w:r w:rsidR="00514E20">
        <w:rPr>
          <w:rFonts w:eastAsia="Times New Roman" w:cs="Arial"/>
        </w:rPr>
        <w:t>as well as</w:t>
      </w:r>
      <w:r w:rsidRPr="0092421B">
        <w:rPr>
          <w:rFonts w:eastAsia="Times New Roman" w:cs="Arial"/>
        </w:rPr>
        <w:t xml:space="preserve"> patient care recommendations. prIME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20481C6F" w14:textId="77777777" w:rsidR="00A26DF5" w:rsidRDefault="00A26DF5" w:rsidP="00BA44FF">
      <w:pPr>
        <w:spacing w:after="0" w:line="240" w:lineRule="auto"/>
        <w:rPr>
          <w:rFonts w:eastAsia="Times New Roman" w:cs="Arial"/>
        </w:rPr>
      </w:pPr>
    </w:p>
    <w:p w14:paraId="09778639" w14:textId="0266FE5C" w:rsidR="007565B6" w:rsidRPr="0053113C" w:rsidRDefault="007565B6" w:rsidP="00BA44FF">
      <w:pPr>
        <w:spacing w:after="0" w:line="240" w:lineRule="auto"/>
        <w:rPr>
          <w:sz w:val="18"/>
        </w:rPr>
      </w:pPr>
      <w:r w:rsidRPr="0053113C">
        <w:rPr>
          <w:sz w:val="18"/>
        </w:rPr>
        <w:t xml:space="preserve">Disclosure </w:t>
      </w:r>
      <w:r w:rsidR="00215049">
        <w:rPr>
          <w:sz w:val="18"/>
        </w:rPr>
        <w:t>Regarding Unlabeled</w:t>
      </w:r>
      <w:r w:rsidRPr="0053113C">
        <w:rPr>
          <w:sz w:val="18"/>
        </w:rPr>
        <w:t xml:space="preserve"> Use</w:t>
      </w:r>
    </w:p>
    <w:p w14:paraId="4964FF84" w14:textId="77777777" w:rsidR="00A26DF5" w:rsidRPr="0053113C" w:rsidRDefault="00A26DF5" w:rsidP="00BA44FF">
      <w:pPr>
        <w:spacing w:after="0" w:line="240" w:lineRule="auto"/>
        <w:rPr>
          <w:sz w:val="18"/>
        </w:rPr>
      </w:pPr>
      <w:r w:rsidRPr="0053113C">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42AB3761" w14:textId="77777777" w:rsidR="00A26DF5" w:rsidRPr="0053113C" w:rsidRDefault="00A26DF5" w:rsidP="00BA44FF">
      <w:pPr>
        <w:spacing w:after="0" w:line="240" w:lineRule="auto"/>
        <w:rPr>
          <w:sz w:val="18"/>
        </w:rPr>
      </w:pPr>
    </w:p>
    <w:p w14:paraId="3D786891" w14:textId="77777777" w:rsidR="007565B6" w:rsidRPr="0053113C" w:rsidRDefault="007565B6" w:rsidP="00BA44FF">
      <w:pPr>
        <w:spacing w:after="0" w:line="240" w:lineRule="auto"/>
        <w:rPr>
          <w:sz w:val="18"/>
        </w:rPr>
      </w:pPr>
      <w:r w:rsidRPr="0053113C">
        <w:rPr>
          <w:sz w:val="18"/>
        </w:rPr>
        <w:t>Disclaimer</w:t>
      </w:r>
    </w:p>
    <w:p w14:paraId="4F5064D5" w14:textId="77777777" w:rsidR="00A26DF5" w:rsidRPr="0053113C" w:rsidRDefault="00A26DF5" w:rsidP="00BA44FF">
      <w:pPr>
        <w:spacing w:after="0" w:line="240" w:lineRule="auto"/>
        <w:rPr>
          <w:rFonts w:eastAsia="Times New Roman" w:cs="Arial"/>
          <w:sz w:val="18"/>
        </w:rPr>
      </w:pPr>
      <w:r w:rsidRPr="0053113C">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r w:rsidR="00227DFC" w:rsidRPr="0053113C">
        <w:rPr>
          <w:sz w:val="18"/>
        </w:rPr>
        <w:t>.</w:t>
      </w:r>
    </w:p>
    <w:p w14:paraId="5A391745" w14:textId="77777777" w:rsidR="00BA44FF" w:rsidRDefault="00BA44FF" w:rsidP="007A0164">
      <w:pPr>
        <w:spacing w:after="0" w:line="240" w:lineRule="auto"/>
        <w:rPr>
          <w:b/>
          <w:u w:val="single"/>
        </w:rPr>
      </w:pPr>
    </w:p>
    <w:p w14:paraId="5B3E8E60" w14:textId="77777777" w:rsidR="006A2125" w:rsidRDefault="006A2125" w:rsidP="007A0164">
      <w:pPr>
        <w:spacing w:after="0" w:line="240" w:lineRule="auto"/>
      </w:pPr>
      <w:r>
        <w:rPr>
          <w:b/>
        </w:rPr>
        <w:t>Summary Book</w:t>
      </w:r>
    </w:p>
    <w:p w14:paraId="09E8F0B0" w14:textId="33C51A3D" w:rsidR="006A2125" w:rsidRDefault="006A2125" w:rsidP="006A2125">
      <w:pPr>
        <w:spacing w:after="0" w:line="240" w:lineRule="auto"/>
        <w:rPr>
          <w:rFonts w:eastAsia="Times New Roman" w:cs="Arial"/>
        </w:rPr>
      </w:pPr>
      <w:r w:rsidRPr="0092421B">
        <w:rPr>
          <w:rFonts w:eastAsia="Times New Roman" w:cs="Arial"/>
        </w:rPr>
        <w:t>prIME Oncology assess</w:t>
      </w:r>
      <w:r>
        <w:rPr>
          <w:rFonts w:eastAsia="Times New Roman" w:cs="Arial"/>
        </w:rPr>
        <w:t>es</w:t>
      </w:r>
      <w:r w:rsidRPr="0092421B">
        <w:rPr>
          <w:rFonts w:eastAsia="Times New Roman" w:cs="Arial"/>
        </w:rPr>
        <w:t xml:space="preserve"> </w:t>
      </w:r>
      <w:r w:rsidR="00335698">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CME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prIME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prIME Oncology is committed to providing its learners with high-quality CME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4866546C" w14:textId="77777777" w:rsidR="006A2125" w:rsidRDefault="006A2125" w:rsidP="006A2125">
      <w:pPr>
        <w:spacing w:after="0" w:line="240" w:lineRule="auto"/>
        <w:rPr>
          <w:rFonts w:eastAsia="Times New Roman" w:cs="Arial"/>
        </w:rPr>
      </w:pPr>
    </w:p>
    <w:p w14:paraId="18C18DD3" w14:textId="77777777" w:rsidR="006A2125" w:rsidRDefault="006A2125" w:rsidP="006A2125">
      <w:pP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w:t>
      </w:r>
      <w:r>
        <w:rPr>
          <w:rFonts w:eastAsia="Times New Roman" w:cs="Arial"/>
        </w:rPr>
        <w:t xml:space="preserve"> </w:t>
      </w:r>
      <w:r w:rsidRPr="006A2125">
        <w:rPr>
          <w:rFonts w:eastAsia="Times New Roman" w:cs="Arial"/>
        </w:rPr>
        <w:t>spouses/life partners have with commercial interest related to the content of this activity:</w:t>
      </w:r>
    </w:p>
    <w:p w14:paraId="546AA248" w14:textId="77777777" w:rsidR="006A2125" w:rsidRDefault="006A2125" w:rsidP="006A2125">
      <w:pPr>
        <w:spacing w:after="0" w:line="240" w:lineRule="auto"/>
        <w:rPr>
          <w:rFonts w:eastAsia="Times New Roman" w:cs="Arial"/>
        </w:rPr>
      </w:pPr>
    </w:p>
    <w:p w14:paraId="19E07AB3" w14:textId="77777777" w:rsidR="006A2125" w:rsidRDefault="006A2125" w:rsidP="006A2125">
      <w:pPr>
        <w:spacing w:after="0" w:line="240" w:lineRule="auto"/>
        <w:rPr>
          <w:rFonts w:eastAsia="Times New Roman" w:cs="Arial"/>
        </w:rPr>
      </w:pPr>
      <w:r>
        <w:rPr>
          <w:rFonts w:eastAsia="Times New Roman" w:cs="Arial"/>
        </w:rPr>
        <w:lastRenderedPageBreak/>
        <w:t>Dr XXX has disclosed ______. S/He has agreed to disclose any unlabeled/unapproved uses of drugs or products referenced in her presentation.</w:t>
      </w:r>
    </w:p>
    <w:p w14:paraId="53CFF6FF" w14:textId="77777777" w:rsidR="006A2125" w:rsidRDefault="006A2125" w:rsidP="006A2125">
      <w:pPr>
        <w:spacing w:after="0" w:line="240" w:lineRule="auto"/>
        <w:rPr>
          <w:rFonts w:eastAsia="Times New Roman" w:cs="Arial"/>
        </w:rPr>
      </w:pPr>
    </w:p>
    <w:p w14:paraId="6C4389E6" w14:textId="77777777" w:rsidR="006A2125" w:rsidRPr="00423CC1" w:rsidRDefault="006A2125" w:rsidP="006A2125">
      <w:pPr>
        <w:spacing w:after="0" w:line="240" w:lineRule="auto"/>
        <w:rPr>
          <w:rFonts w:eastAsia="Times New Roman" w:cs="Arial"/>
        </w:rPr>
      </w:pPr>
      <w:r w:rsidRPr="00423CC1">
        <w:rPr>
          <w:rFonts w:eastAsia="Times New Roman" w:cs="Arial"/>
        </w:rPr>
        <w:t>The employees of</w:t>
      </w:r>
      <w:r>
        <w:rPr>
          <w:rFonts w:eastAsia="Times New Roman" w:cs="Arial"/>
        </w:rPr>
        <w:t xml:space="preserve"> prIME Oncology have </w:t>
      </w:r>
      <w:commentRangeStart w:id="7"/>
      <w:r>
        <w:rPr>
          <w:rFonts w:eastAsia="Times New Roman" w:cs="Arial"/>
        </w:rPr>
        <w:t>disclosed</w:t>
      </w:r>
      <w:commentRangeEnd w:id="7"/>
      <w:r w:rsidR="00534534">
        <w:rPr>
          <w:rStyle w:val="CommentReference"/>
        </w:rPr>
        <w:commentReference w:id="7"/>
      </w:r>
      <w:r>
        <w:rPr>
          <w:rFonts w:eastAsia="Times New Roman" w:cs="Arial"/>
        </w:rPr>
        <w:t>:</w:t>
      </w:r>
    </w:p>
    <w:p w14:paraId="4E63930D" w14:textId="01ED8E84" w:rsidR="00FE0ED7" w:rsidRDefault="00AF46D6" w:rsidP="00FE0ED7">
      <w:pPr>
        <w:pStyle w:val="ListParagraph"/>
        <w:numPr>
          <w:ilvl w:val="0"/>
          <w:numId w:val="9"/>
        </w:numPr>
        <w:spacing w:after="0" w:line="240" w:lineRule="auto"/>
        <w:rPr>
          <w:rFonts w:eastAsia="Times New Roman" w:cs="Arial"/>
        </w:rPr>
      </w:pPr>
      <w:r>
        <w:rPr>
          <w:rFonts w:eastAsia="Times New Roman" w:cs="Arial"/>
        </w:rPr>
        <w:t>Bojana Pajk, MD, MSc</w:t>
      </w:r>
      <w:r w:rsidR="00FE0ED7" w:rsidRPr="00187B86">
        <w:rPr>
          <w:rFonts w:eastAsia="Times New Roman" w:cs="Arial"/>
        </w:rPr>
        <w:t xml:space="preserve"> (</w:t>
      </w:r>
      <w:r w:rsidR="00FE0ED7">
        <w:rPr>
          <w:rFonts w:eastAsia="Times New Roman" w:cs="Arial"/>
        </w:rPr>
        <w:t>medical director content reviewer/planner</w:t>
      </w:r>
      <w:r w:rsidR="00FE0ED7" w:rsidRPr="00187B86">
        <w:rPr>
          <w:rFonts w:eastAsia="Times New Roman" w:cs="Arial"/>
        </w:rPr>
        <w:t xml:space="preserve">) – no relevant financial relationships </w:t>
      </w:r>
      <w:r w:rsidR="00FE0ED7">
        <w:rPr>
          <w:rFonts w:eastAsia="Times New Roman" w:cs="Arial"/>
        </w:rPr>
        <w:t>[when applicable]</w:t>
      </w:r>
    </w:p>
    <w:p w14:paraId="5D0D3CA0" w14:textId="5EB59773" w:rsidR="00FE0ED7" w:rsidRPr="00FE0ED7" w:rsidRDefault="00AF46D6" w:rsidP="00FE0ED7">
      <w:pPr>
        <w:pStyle w:val="ListParagraph"/>
        <w:numPr>
          <w:ilvl w:val="0"/>
          <w:numId w:val="9"/>
        </w:numPr>
        <w:spacing w:after="0" w:line="240" w:lineRule="auto"/>
        <w:rPr>
          <w:rFonts w:eastAsia="Times New Roman" w:cs="Arial"/>
        </w:rPr>
      </w:pPr>
      <w:r>
        <w:rPr>
          <w:rFonts w:eastAsia="Times New Roman" w:cs="Arial"/>
        </w:rPr>
        <w:t>Sanneke Koekkoek, RN</w:t>
      </w:r>
      <w:r w:rsidR="00FE0ED7" w:rsidRPr="00187B86">
        <w:rPr>
          <w:rFonts w:eastAsia="Times New Roman" w:cs="Arial"/>
        </w:rPr>
        <w:t xml:space="preserve"> (clinical</w:t>
      </w:r>
      <w:r w:rsidR="00FE0ED7">
        <w:rPr>
          <w:rFonts w:eastAsia="Times New Roman" w:cs="Arial"/>
        </w:rPr>
        <w:t xml:space="preserve"> content reviewer/planner</w:t>
      </w:r>
      <w:r w:rsidR="00FE0ED7" w:rsidRPr="00187B86">
        <w:rPr>
          <w:rFonts w:eastAsia="Times New Roman" w:cs="Arial"/>
        </w:rPr>
        <w:t xml:space="preserve">) – no relevant financial relationships </w:t>
      </w:r>
    </w:p>
    <w:p w14:paraId="5FDBBD56" w14:textId="335FC419" w:rsidR="00FE0ED7" w:rsidRPr="00187B86" w:rsidRDefault="00AF46D6" w:rsidP="00FE0ED7">
      <w:pPr>
        <w:pStyle w:val="ListParagraph"/>
        <w:numPr>
          <w:ilvl w:val="0"/>
          <w:numId w:val="9"/>
        </w:numPr>
        <w:spacing w:after="0" w:line="240" w:lineRule="auto"/>
        <w:rPr>
          <w:rFonts w:eastAsia="Times New Roman" w:cs="Arial"/>
        </w:rPr>
      </w:pPr>
      <w:r>
        <w:rPr>
          <w:rFonts w:eastAsia="Times New Roman" w:cs="Arial"/>
        </w:rPr>
        <w:t>Christi Gray</w:t>
      </w:r>
      <w:r w:rsidR="00FE0ED7" w:rsidRPr="00187B86">
        <w:rPr>
          <w:rFonts w:eastAsia="Times New Roman" w:cs="Arial"/>
        </w:rPr>
        <w:t xml:space="preserve"> (editorial</w:t>
      </w:r>
      <w:r w:rsidR="00FE0ED7">
        <w:rPr>
          <w:rFonts w:eastAsia="Times New Roman" w:cs="Arial"/>
        </w:rPr>
        <w:t xml:space="preserve"> content reviewer</w:t>
      </w:r>
      <w:r w:rsidR="00FE0ED7" w:rsidRPr="00187B86">
        <w:rPr>
          <w:rFonts w:eastAsia="Times New Roman" w:cs="Arial"/>
        </w:rPr>
        <w:t xml:space="preserve">) – no relevant financial relationships </w:t>
      </w:r>
    </w:p>
    <w:p w14:paraId="1B0B5F3A" w14:textId="77777777" w:rsidR="006A2125" w:rsidRDefault="006A2125" w:rsidP="006A2125">
      <w:pPr>
        <w:spacing w:after="0" w:line="240" w:lineRule="auto"/>
        <w:rPr>
          <w:rFonts w:eastAsia="Times New Roman" w:cs="Arial"/>
        </w:rPr>
      </w:pPr>
    </w:p>
    <w:p w14:paraId="1E50E59A" w14:textId="4FDEEBA2" w:rsidR="006A2125" w:rsidRPr="006A2125" w:rsidRDefault="006A2125" w:rsidP="006A2125">
      <w:pPr>
        <w:spacing w:after="0" w:line="240" w:lineRule="auto"/>
        <w:rPr>
          <w:sz w:val="18"/>
        </w:rPr>
      </w:pPr>
      <w:r w:rsidRPr="006A2125">
        <w:rPr>
          <w:sz w:val="18"/>
        </w:rPr>
        <w:t xml:space="preserve">Disclosure </w:t>
      </w:r>
      <w:r w:rsidR="00215049">
        <w:rPr>
          <w:sz w:val="18"/>
        </w:rPr>
        <w:t>Regarding Unlabeled</w:t>
      </w:r>
      <w:r w:rsidRPr="006A2125">
        <w:rPr>
          <w:sz w:val="18"/>
        </w:rPr>
        <w:t xml:space="preserve"> Use</w:t>
      </w:r>
    </w:p>
    <w:p w14:paraId="2084FAE5" w14:textId="77777777" w:rsidR="006A2125" w:rsidRPr="006A2125" w:rsidRDefault="006A2125" w:rsidP="006A2125">
      <w:pPr>
        <w:spacing w:after="0" w:line="240" w:lineRule="auto"/>
        <w:rPr>
          <w:sz w:val="18"/>
        </w:rPr>
      </w:pPr>
      <w:r w:rsidRPr="006A2125">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2899F4A4" w14:textId="77777777" w:rsidR="006A2125" w:rsidRPr="006A2125" w:rsidRDefault="006A2125" w:rsidP="006A2125">
      <w:pPr>
        <w:spacing w:after="0" w:line="240" w:lineRule="auto"/>
        <w:rPr>
          <w:sz w:val="18"/>
        </w:rPr>
      </w:pPr>
    </w:p>
    <w:p w14:paraId="354AFC10" w14:textId="77777777" w:rsidR="006A2125" w:rsidRPr="006A2125" w:rsidRDefault="006A2125" w:rsidP="006A2125">
      <w:pPr>
        <w:spacing w:after="0" w:line="240" w:lineRule="auto"/>
        <w:rPr>
          <w:sz w:val="18"/>
        </w:rPr>
      </w:pPr>
      <w:r w:rsidRPr="006A2125">
        <w:rPr>
          <w:sz w:val="18"/>
        </w:rPr>
        <w:t>Disclaimer</w:t>
      </w:r>
    </w:p>
    <w:p w14:paraId="18B4CC67" w14:textId="77777777" w:rsidR="006A2125" w:rsidRPr="006A2125" w:rsidRDefault="006A2125" w:rsidP="006A2125">
      <w:pPr>
        <w:spacing w:after="0" w:line="240" w:lineRule="auto"/>
        <w:rPr>
          <w:sz w:val="18"/>
        </w:rPr>
      </w:pPr>
      <w:r w:rsidRPr="006A2125">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7F2A2468" w14:textId="77777777" w:rsidR="006A2125" w:rsidRPr="006A2125" w:rsidRDefault="006A2125" w:rsidP="006A2125">
      <w:pPr>
        <w:pBdr>
          <w:bottom w:val="single" w:sz="12" w:space="1" w:color="auto"/>
        </w:pBdr>
        <w:spacing w:after="0" w:line="240" w:lineRule="auto"/>
        <w:rPr>
          <w:rFonts w:eastAsia="Times New Roman" w:cs="Arial"/>
        </w:rPr>
      </w:pPr>
    </w:p>
    <w:p w14:paraId="3CFB4125" w14:textId="77777777" w:rsidR="006A2125" w:rsidRPr="0092421B" w:rsidRDefault="006A2125"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09A005FF" w14:textId="77777777" w:rsidR="00AC6372" w:rsidRDefault="00AC6372" w:rsidP="00AC6372">
      <w:pPr>
        <w:spacing w:after="0" w:line="240" w:lineRule="auto"/>
        <w:rPr>
          <w:b/>
        </w:rPr>
      </w:pPr>
    </w:p>
    <w:p w14:paraId="5B12CB12" w14:textId="7033C5BC" w:rsidR="00AC6372" w:rsidRPr="003F64AF" w:rsidRDefault="00AC6372" w:rsidP="004D7A60">
      <w:pPr>
        <w:pStyle w:val="ListParagraph"/>
        <w:numPr>
          <w:ilvl w:val="0"/>
          <w:numId w:val="7"/>
        </w:numPr>
        <w:spacing w:after="0" w:line="240" w:lineRule="auto"/>
        <w:rPr>
          <w:b/>
        </w:rPr>
      </w:pPr>
      <w:r w:rsidRPr="003F64AF">
        <w:rPr>
          <w:b/>
        </w:rPr>
        <w:t>[Welcome</w:t>
      </w:r>
      <w:r w:rsidR="0053113C">
        <w:rPr>
          <w:b/>
        </w:rPr>
        <w:t>/Chair</w:t>
      </w:r>
      <w:r w:rsidRPr="003F64AF">
        <w:rPr>
          <w:b/>
        </w:rPr>
        <w:t xml:space="preserve"> Letter]</w:t>
      </w:r>
      <w:r>
        <w:rPr>
          <w:b/>
        </w:rPr>
        <w:t xml:space="preserve"> used for invitation and/or email blast</w:t>
      </w:r>
    </w:p>
    <w:p w14:paraId="19F26DF0" w14:textId="5F80FB65" w:rsidR="00AF46D6" w:rsidDel="00BC6459" w:rsidRDefault="00AF46D6" w:rsidP="00AF46D6">
      <w:pPr>
        <w:spacing w:after="0" w:line="240" w:lineRule="auto"/>
        <w:rPr>
          <w:del w:id="8" w:author="Sanneke Koekkoek, BSN, OCN" w:date="2015-01-15T16:22:00Z"/>
        </w:rPr>
      </w:pPr>
      <w:commentRangeStart w:id="9"/>
      <w:del w:id="10" w:author="Sanneke Koekkoek, BSN, OCN" w:date="2015-01-15T16:22:00Z">
        <w:r w:rsidDel="00BC6459">
          <w:delText xml:space="preserve">On behalf of Co-chairs, Andreas du Bois, MD, PhD and Ignace Vergote, MD, PhD, we </w:delText>
        </w:r>
        <w:r w:rsidRPr="00C34304" w:rsidDel="00BC6459">
          <w:delText xml:space="preserve">are pleased to invite you to the </w:delText>
        </w:r>
        <w:r w:rsidRPr="00C964E9" w:rsidDel="00BC6459">
          <w:rPr>
            <w:i/>
          </w:rPr>
          <w:delText>Expert Practice</w:delText>
        </w:r>
        <w:r w:rsidRPr="00C964E9" w:rsidDel="00BC6459">
          <w:rPr>
            <w:i/>
            <w:smallCaps/>
            <w:vertAlign w:val="superscript"/>
          </w:rPr>
          <w:delText>sm</w:delText>
        </w:r>
        <w:r w:rsidRPr="00C964E9" w:rsidDel="00BC6459">
          <w:rPr>
            <w:i/>
          </w:rPr>
          <w:delText xml:space="preserve"> in Gynecologic Malignancies</w:delText>
        </w:r>
        <w:r w:rsidDel="00BC6459">
          <w:delText xml:space="preserve"> </w:delText>
        </w:r>
        <w:r w:rsidRPr="00C34304" w:rsidDel="00BC6459">
          <w:delText xml:space="preserve">meeting </w:delText>
        </w:r>
        <w:r w:rsidDel="00BC6459">
          <w:delText xml:space="preserve">in Brussels, Belgium, </w:delText>
        </w:r>
        <w:r w:rsidRPr="00C34304" w:rsidDel="00BC6459">
          <w:delText xml:space="preserve">on </w:delText>
        </w:r>
        <w:r w:rsidDel="00BC6459">
          <w:delText>25 April 2015</w:delText>
        </w:r>
        <w:r w:rsidRPr="00C34304" w:rsidDel="00BC6459">
          <w:delText>.</w:delText>
        </w:r>
      </w:del>
    </w:p>
    <w:p w14:paraId="04705341" w14:textId="72393259" w:rsidR="00AF46D6" w:rsidRPr="00C34304" w:rsidDel="00BC6459" w:rsidRDefault="00AF46D6" w:rsidP="00AF46D6">
      <w:pPr>
        <w:spacing w:after="0" w:line="240" w:lineRule="auto"/>
        <w:rPr>
          <w:del w:id="11" w:author="Sanneke Koekkoek, BSN, OCN" w:date="2015-01-15T16:22:00Z"/>
        </w:rPr>
      </w:pPr>
    </w:p>
    <w:p w14:paraId="64368787" w14:textId="3F1F3495" w:rsidR="00AF46D6" w:rsidDel="00BC6459" w:rsidRDefault="00AF46D6" w:rsidP="00AF46D6">
      <w:pPr>
        <w:pBdr>
          <w:bottom w:val="single" w:sz="12" w:space="1" w:color="auto"/>
        </w:pBdr>
        <w:spacing w:after="0" w:line="240" w:lineRule="auto"/>
        <w:rPr>
          <w:del w:id="12" w:author="Sanneke Koekkoek, BSN, OCN" w:date="2015-01-15T16:22:00Z"/>
        </w:rPr>
      </w:pPr>
      <w:del w:id="13" w:author="Sanneke Koekkoek, BSN, OCN" w:date="2015-01-15T16:22:00Z">
        <w:r w:rsidRPr="00C34304" w:rsidDel="00BC6459">
          <w:delText>During this case-based meeting, leaders in the field will discuss,</w:delText>
        </w:r>
        <w:r w:rsidDel="00BC6459">
          <w:delText xml:space="preserve"> </w:delText>
        </w:r>
        <w:r w:rsidRPr="00C34304" w:rsidDel="00BC6459">
          <w:delText>in an interactive format, clinical issues encountered daily by</w:delText>
        </w:r>
        <w:r w:rsidDel="00BC6459">
          <w:delText xml:space="preserve"> </w:delText>
        </w:r>
        <w:r w:rsidRPr="00C34304" w:rsidDel="00BC6459">
          <w:delText>practicing physicians.</w:delText>
        </w:r>
        <w:commentRangeEnd w:id="9"/>
        <w:r w:rsidR="00BC6459" w:rsidDel="00BC6459">
          <w:rPr>
            <w:rStyle w:val="CommentReference"/>
          </w:rPr>
          <w:commentReference w:id="9"/>
        </w:r>
      </w:del>
    </w:p>
    <w:p w14:paraId="3DBFF63A" w14:textId="5D8B72F8" w:rsidR="004D7A60" w:rsidRDefault="004D7A60" w:rsidP="00AC6372">
      <w:pPr>
        <w:pBdr>
          <w:bottom w:val="single" w:sz="12" w:space="1" w:color="auto"/>
        </w:pBdr>
        <w:spacing w:after="0" w:line="240" w:lineRule="auto"/>
      </w:pPr>
    </w:p>
    <w:p w14:paraId="5F822A98" w14:textId="77777777" w:rsidR="004D7A60" w:rsidRDefault="004D7A60" w:rsidP="00AC6372">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65D92E9F" w14:textId="77777777" w:rsidR="00BE0192" w:rsidRDefault="00BE0192" w:rsidP="00BE0192">
      <w:pPr>
        <w:pBdr>
          <w:bottom w:val="single" w:sz="12" w:space="1" w:color="auto"/>
        </w:pBdr>
        <w:spacing w:after="0" w:line="240" w:lineRule="auto"/>
      </w:pPr>
      <w:r>
        <w:t>EU Office</w:t>
      </w:r>
    </w:p>
    <w:p w14:paraId="57DE7595" w14:textId="77777777" w:rsidR="00BE0192" w:rsidRDefault="00BE0192" w:rsidP="00BE0192">
      <w:pPr>
        <w:pBdr>
          <w:bottom w:val="single" w:sz="12" w:space="1" w:color="auto"/>
        </w:pBdr>
        <w:spacing w:after="0" w:line="240" w:lineRule="auto"/>
      </w:pPr>
      <w:r>
        <w:t>prIME Oncology</w:t>
      </w:r>
    </w:p>
    <w:p w14:paraId="13B767EC" w14:textId="5275436C" w:rsidR="00844244" w:rsidRDefault="00844244" w:rsidP="00BE0192">
      <w:pPr>
        <w:pBdr>
          <w:bottom w:val="single" w:sz="12" w:space="1" w:color="auto"/>
        </w:pBdr>
        <w:spacing w:after="0" w:line="240" w:lineRule="auto"/>
      </w:pPr>
      <w:r w:rsidRPr="00844244">
        <w:t>Schenkkade 50</w:t>
      </w:r>
      <w:r w:rsidR="007B3532">
        <w:t>, Suite 16</w:t>
      </w:r>
    </w:p>
    <w:p w14:paraId="36E2B88C" w14:textId="0EA688F6" w:rsidR="00BE0192" w:rsidRDefault="00267A30" w:rsidP="00BE0192">
      <w:pPr>
        <w:pBdr>
          <w:bottom w:val="single" w:sz="12" w:space="1" w:color="auto"/>
        </w:pBdr>
        <w:spacing w:after="0" w:line="240" w:lineRule="auto"/>
      </w:pPr>
      <w:r>
        <w:rPr>
          <w:color w:val="000000"/>
        </w:rPr>
        <w:t>2595 AR </w:t>
      </w:r>
      <w:r w:rsidR="00844244">
        <w:rPr>
          <w:color w:val="000000"/>
        </w:rPr>
        <w:t>The Hague</w:t>
      </w:r>
    </w:p>
    <w:p w14:paraId="32CEAE46" w14:textId="77777777" w:rsidR="00BE0192" w:rsidRDefault="00BE0192" w:rsidP="00BE0192">
      <w:pPr>
        <w:pBdr>
          <w:bottom w:val="single" w:sz="12" w:space="1" w:color="auto"/>
        </w:pBdr>
        <w:spacing w:after="0" w:line="240" w:lineRule="auto"/>
      </w:pPr>
      <w:r>
        <w:t>the Netherlands</w:t>
      </w:r>
    </w:p>
    <w:p w14:paraId="33EDFC1F" w14:textId="77777777" w:rsidR="00BE0192" w:rsidRDefault="00BE0192" w:rsidP="00BE0192">
      <w:pPr>
        <w:pBdr>
          <w:bottom w:val="single" w:sz="12" w:space="1" w:color="auto"/>
        </w:pBdr>
        <w:spacing w:after="0" w:line="240" w:lineRule="auto"/>
      </w:pPr>
      <w:r>
        <w:t>tel + 31.70.3067.190</w:t>
      </w:r>
    </w:p>
    <w:p w14:paraId="059CFC96" w14:textId="77777777" w:rsidR="00BE0192" w:rsidRDefault="00BE0192" w:rsidP="00BE0192">
      <w:pPr>
        <w:pBdr>
          <w:bottom w:val="single" w:sz="12" w:space="1" w:color="auto"/>
        </w:pBdr>
        <w:spacing w:after="0" w:line="240" w:lineRule="auto"/>
      </w:pPr>
    </w:p>
    <w:p w14:paraId="5BBA9512" w14:textId="4BEE075B" w:rsidR="006F4251" w:rsidRDefault="006F4251" w:rsidP="00BE0192">
      <w:pPr>
        <w:pBdr>
          <w:bottom w:val="single" w:sz="12" w:space="1" w:color="auto"/>
        </w:pBdr>
        <w:spacing w:after="0" w:line="240" w:lineRule="auto"/>
      </w:pPr>
      <w:r>
        <w:t>US Office</w:t>
      </w:r>
    </w:p>
    <w:p w14:paraId="1FF5C86E" w14:textId="77777777" w:rsidR="006F4251" w:rsidRDefault="006F4251" w:rsidP="006F4251">
      <w:pPr>
        <w:pBdr>
          <w:bottom w:val="single" w:sz="12" w:space="1" w:color="auto"/>
        </w:pBdr>
        <w:spacing w:after="0" w:line="240" w:lineRule="auto"/>
      </w:pPr>
      <w:r>
        <w:t>prIME Oncology</w:t>
      </w:r>
    </w:p>
    <w:p w14:paraId="3316E539" w14:textId="77777777" w:rsidR="006F4251" w:rsidRDefault="006F4251" w:rsidP="006F4251">
      <w:pPr>
        <w:pBdr>
          <w:bottom w:val="single" w:sz="12" w:space="1" w:color="auto"/>
        </w:pBdr>
        <w:spacing w:after="0" w:line="240" w:lineRule="auto"/>
      </w:pPr>
      <w:r>
        <w:t>Two Concourse Pkwy, Suite 270</w:t>
      </w:r>
    </w:p>
    <w:p w14:paraId="10649D91" w14:textId="77777777" w:rsidR="006F4251" w:rsidRDefault="006F4251" w:rsidP="006F4251">
      <w:pPr>
        <w:pBdr>
          <w:bottom w:val="single" w:sz="12" w:space="1" w:color="auto"/>
        </w:pBdr>
        <w:spacing w:after="0" w:line="240" w:lineRule="auto"/>
      </w:pPr>
      <w:r>
        <w:t>Atlanta, Georgia 30328</w:t>
      </w:r>
    </w:p>
    <w:p w14:paraId="7EFD7FB1" w14:textId="77777777" w:rsidR="006F4251" w:rsidRDefault="006F4251" w:rsidP="006F4251">
      <w:pPr>
        <w:pBdr>
          <w:bottom w:val="single" w:sz="12" w:space="1" w:color="auto"/>
        </w:pBdr>
        <w:spacing w:after="0" w:line="240" w:lineRule="auto"/>
      </w:pPr>
      <w:r>
        <w:t>United States</w:t>
      </w:r>
    </w:p>
    <w:p w14:paraId="5E189618" w14:textId="77777777" w:rsidR="006F4251" w:rsidRDefault="006F4251" w:rsidP="006F4251">
      <w:pPr>
        <w:pBdr>
          <w:bottom w:val="single" w:sz="12" w:space="1" w:color="auto"/>
        </w:pBdr>
        <w:spacing w:after="0" w:line="240" w:lineRule="auto"/>
      </w:pPr>
      <w:r>
        <w:t>tel + 1.678.892.1340</w:t>
      </w:r>
    </w:p>
    <w:p w14:paraId="70430D07" w14:textId="77777777" w:rsidR="006F4251" w:rsidRDefault="006F4251" w:rsidP="006F4251">
      <w:pPr>
        <w:pBdr>
          <w:bottom w:val="single" w:sz="12" w:space="1" w:color="auto"/>
        </w:pBdr>
        <w:spacing w:after="0" w:line="240" w:lineRule="auto"/>
      </w:pPr>
      <w:r>
        <w:t>www.prIMEoncology.org</w:t>
      </w:r>
    </w:p>
    <w:p w14:paraId="1B041033" w14:textId="77777777" w:rsidR="006F4251" w:rsidRDefault="006F4251" w:rsidP="006F4251">
      <w:pPr>
        <w:pBdr>
          <w:bottom w:val="single" w:sz="12" w:space="1" w:color="auto"/>
        </w:pBdr>
        <w:spacing w:after="0" w:line="240" w:lineRule="auto"/>
      </w:pPr>
    </w:p>
    <w:p w14:paraId="05EE2F80" w14:textId="77777777" w:rsidR="006F4251" w:rsidRDefault="006F4251" w:rsidP="006F4251">
      <w:pPr>
        <w:pBdr>
          <w:bottom w:val="single" w:sz="12" w:space="1" w:color="auto"/>
        </w:pBdr>
        <w:spacing w:after="0" w:line="240" w:lineRule="auto"/>
      </w:pPr>
    </w:p>
    <w:p w14:paraId="623B3EBA" w14:textId="77777777" w:rsidR="006F4251" w:rsidRDefault="006F4251" w:rsidP="006F4251">
      <w:pPr>
        <w:pBdr>
          <w:bottom w:val="single" w:sz="12" w:space="1" w:color="auto"/>
        </w:pBdr>
        <w:spacing w:after="0" w:line="240" w:lineRule="auto"/>
      </w:pPr>
      <w:r>
        <w:t>About prIME Oncology</w:t>
      </w:r>
    </w:p>
    <w:p w14:paraId="723ED148" w14:textId="4F1719B1" w:rsidR="004D7A60" w:rsidRDefault="006F4251" w:rsidP="006F4251">
      <w:pPr>
        <w:pBdr>
          <w:bottom w:val="single" w:sz="12" w:space="1" w:color="auto"/>
        </w:pBdr>
        <w:spacing w:after="0" w:line="240" w:lineRule="auto"/>
      </w:pPr>
      <w:r>
        <w:t xml:space="preserve">prIME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With the ultimate goal of improving patient outcomes, prIME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6F4251">
      <w:pPr>
        <w:pBdr>
          <w:bottom w:val="single" w:sz="12" w:space="1" w:color="auto"/>
        </w:pBdr>
        <w:spacing w:after="0" w:line="240" w:lineRule="auto"/>
      </w:pPr>
    </w:p>
    <w:p w14:paraId="237D73C0" w14:textId="1ECE4E9D" w:rsidR="0069073F" w:rsidRDefault="0069073F" w:rsidP="006F4251">
      <w:pPr>
        <w:pBdr>
          <w:bottom w:val="single" w:sz="12" w:space="1" w:color="auto"/>
        </w:pBdr>
        <w:spacing w:after="0" w:line="240" w:lineRule="auto"/>
      </w:pPr>
      <w:r>
        <w:t>**for Roche projects, please only use EU address**</w:t>
      </w:r>
    </w:p>
    <w:p w14:paraId="1DD8DC05" w14:textId="77777777" w:rsidR="0069073F" w:rsidRDefault="0069073F" w:rsidP="006F4251">
      <w:pPr>
        <w:pBdr>
          <w:bottom w:val="single" w:sz="12" w:space="1" w:color="auto"/>
        </w:pBdr>
        <w:spacing w:after="0" w:line="240" w:lineRule="auto"/>
      </w:pPr>
    </w:p>
    <w:p w14:paraId="17E6FA5B" w14:textId="77777777" w:rsidR="00AC6372" w:rsidRDefault="00AC6372" w:rsidP="00AC6372">
      <w:pPr>
        <w:spacing w:after="0" w:line="240" w:lineRule="auto"/>
      </w:pPr>
    </w:p>
    <w:p w14:paraId="131F4682" w14:textId="77777777" w:rsidR="00FB47F3" w:rsidRDefault="00FB47F3" w:rsidP="00285C5C">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610B0F7E" w:rsidR="00A31ACC" w:rsidRPr="00534534" w:rsidRDefault="00AF46D6" w:rsidP="00285C5C">
      <w:pPr>
        <w:pBdr>
          <w:bottom w:val="single" w:sz="12" w:space="1" w:color="auto"/>
        </w:pBdr>
        <w:spacing w:after="0" w:line="240" w:lineRule="auto"/>
        <w:rPr>
          <w:b/>
          <w:lang w:val="nl-NL"/>
        </w:rPr>
      </w:pPr>
      <w:r w:rsidRPr="00534534">
        <w:rPr>
          <w:b/>
          <w:u w:val="single"/>
          <w:lang w:val="nl-NL"/>
        </w:rPr>
        <w:t>Website</w:t>
      </w:r>
      <w:r w:rsidR="00A31ACC" w:rsidRPr="00534534">
        <w:rPr>
          <w:b/>
          <w:u w:val="single"/>
          <w:lang w:val="nl-NL"/>
        </w:rPr>
        <w:t xml:space="preserve"> </w:t>
      </w:r>
      <w:r w:rsidR="002A3E42" w:rsidRPr="00534534">
        <w:rPr>
          <w:b/>
          <w:u w:val="single"/>
          <w:lang w:val="nl-NL"/>
        </w:rPr>
        <w:t>URL</w:t>
      </w:r>
      <w:r w:rsidR="002A3E42" w:rsidRPr="00534534">
        <w:rPr>
          <w:b/>
          <w:lang w:val="nl-NL"/>
        </w:rPr>
        <w:t>.</w:t>
      </w:r>
    </w:p>
    <w:p w14:paraId="099C5F63" w14:textId="69722AE7" w:rsidR="004A7029" w:rsidRPr="00534534" w:rsidRDefault="009C2F80" w:rsidP="00285C5C">
      <w:pPr>
        <w:pBdr>
          <w:bottom w:val="single" w:sz="12" w:space="1" w:color="auto"/>
        </w:pBdr>
        <w:spacing w:after="0" w:line="240" w:lineRule="auto"/>
        <w:rPr>
          <w:lang w:val="nl-NL"/>
        </w:rPr>
      </w:pPr>
      <w:hyperlink r:id="rId18" w:history="1">
        <w:r w:rsidR="00AF46D6" w:rsidRPr="00534534">
          <w:rPr>
            <w:rStyle w:val="Hyperlink"/>
            <w:lang w:val="nl-NL"/>
          </w:rPr>
          <w:t>www.prIMEoncology.org/EPGyn_Brussels2015</w:t>
        </w:r>
      </w:hyperlink>
      <w:r w:rsidR="00AF46D6" w:rsidRPr="00534534">
        <w:rPr>
          <w:lang w:val="nl-NL"/>
        </w:rPr>
        <w:t xml:space="preserve"> </w:t>
      </w:r>
    </w:p>
    <w:p w14:paraId="5BE4D51B" w14:textId="77777777" w:rsidR="00AF46D6" w:rsidRPr="00534534" w:rsidRDefault="00AF46D6" w:rsidP="00285C5C">
      <w:pPr>
        <w:pBdr>
          <w:bottom w:val="single" w:sz="12" w:space="1" w:color="auto"/>
        </w:pBdr>
        <w:spacing w:after="0" w:line="240" w:lineRule="auto"/>
        <w:rPr>
          <w:lang w:val="nl-NL"/>
        </w:rPr>
      </w:pPr>
    </w:p>
    <w:p w14:paraId="74D049F1" w14:textId="606686DA" w:rsidR="00AF46D6" w:rsidRPr="00AF46D6" w:rsidRDefault="00AF46D6" w:rsidP="00A87A60">
      <w:pPr>
        <w:pBdr>
          <w:bottom w:val="single" w:sz="12" w:space="1" w:color="auto"/>
        </w:pBdr>
        <w:spacing w:after="0" w:line="240" w:lineRule="auto"/>
        <w:rPr>
          <w:b/>
          <w:u w:val="single"/>
        </w:rPr>
      </w:pPr>
      <w:r w:rsidRPr="00AF46D6">
        <w:rPr>
          <w:b/>
          <w:u w:val="single"/>
        </w:rPr>
        <w:t>URL downloadable slides (program book)</w:t>
      </w:r>
    </w:p>
    <w:p w14:paraId="4370FB53" w14:textId="13C8B4FA" w:rsidR="00AF46D6" w:rsidRDefault="009C2F80" w:rsidP="00A87A60">
      <w:pPr>
        <w:pBdr>
          <w:bottom w:val="single" w:sz="12" w:space="1" w:color="auto"/>
        </w:pBdr>
        <w:spacing w:after="0" w:line="240" w:lineRule="auto"/>
        <w:rPr>
          <w:u w:val="single"/>
        </w:rPr>
      </w:pPr>
      <w:hyperlink r:id="rId19" w:history="1">
        <w:r w:rsidR="00AF46D6" w:rsidRPr="00606B98">
          <w:rPr>
            <w:rStyle w:val="Hyperlink"/>
          </w:rPr>
          <w:t>www.prIMEoncology.org/EPGyn_Brussels2015_PDS</w:t>
        </w:r>
      </w:hyperlink>
    </w:p>
    <w:p w14:paraId="6691025E" w14:textId="77777777" w:rsidR="00AF46D6" w:rsidRDefault="00AF46D6" w:rsidP="00A87A60">
      <w:pPr>
        <w:pBdr>
          <w:bottom w:val="single" w:sz="12" w:space="1" w:color="auto"/>
        </w:pBdr>
        <w:spacing w:after="0" w:line="240" w:lineRule="auto"/>
        <w:rPr>
          <w:u w:val="single"/>
        </w:rPr>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4B91BAD7"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[ie, ASCO, ISHL] are appropriate to use. Do not include the location or year in the title. For Web activities, it is not necessary to include the type of activity [ie, CSP, Expert Review] in the title, as this will be indicated below the title. For Webcasts, use the same app title as was used for the live activity)</w:t>
      </w:r>
      <w:r>
        <w:t>:</w:t>
      </w:r>
      <w:r w:rsidR="00AF46D6">
        <w:t xml:space="preserve"> </w:t>
      </w:r>
      <w:r w:rsidR="00AF46D6" w:rsidRPr="00AF46D6">
        <w:rPr>
          <w:b/>
        </w:rPr>
        <w:t>EP GYN MALIGNANCIES</w:t>
      </w:r>
    </w:p>
    <w:p w14:paraId="31197B5A" w14:textId="77777777" w:rsidR="00717044" w:rsidRDefault="00717044" w:rsidP="00285C5C">
      <w:pPr>
        <w:pBdr>
          <w:bottom w:val="single" w:sz="12" w:space="1" w:color="auto"/>
        </w:pBdr>
        <w:spacing w:after="0" w:line="240" w:lineRule="auto"/>
      </w:pPr>
    </w:p>
    <w:p w14:paraId="09E651F3" w14:textId="6775560A" w:rsidR="00A87A60" w:rsidRDefault="00A87A60" w:rsidP="00A87A60">
      <w:pPr>
        <w:pBdr>
          <w:bottom w:val="single" w:sz="12" w:space="1" w:color="auto"/>
        </w:pBdr>
        <w:spacing w:after="0" w:line="240" w:lineRule="auto"/>
        <w:rPr>
          <w:b/>
        </w:rPr>
      </w:pPr>
      <w:r>
        <w:t>Meta Description</w:t>
      </w:r>
      <w:r>
        <w:br/>
      </w:r>
      <w:r w:rsidR="00BC6459" w:rsidRPr="009059B4">
        <w:t>This educational activity features expert in the field discussing challenging clinical scenarios,</w:t>
      </w:r>
      <w:r w:rsidR="00BC6459">
        <w:t xml:space="preserve"> </w:t>
      </w:r>
      <w:r w:rsidR="00BC6459" w:rsidRPr="009059B4">
        <w:t>highlighting the most up-to-date state of art approach and emerging</w:t>
      </w:r>
      <w:r w:rsidR="00BC6459">
        <w:t xml:space="preserve"> </w:t>
      </w:r>
      <w:r w:rsidR="00BC6459" w:rsidRPr="009059B4">
        <w:t>data of novel therapeutic strategies, including ongoing clinical trials.</w:t>
      </w:r>
      <w:r w:rsidR="00BC6459">
        <w:rPr>
          <w:b/>
        </w:rPr>
        <w:t xml:space="preserve">  </w:t>
      </w:r>
    </w:p>
    <w:p w14:paraId="1B72B166" w14:textId="77777777" w:rsidR="00BC6459" w:rsidRDefault="00BC6459"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7EB74565" w14:textId="6813EE0C" w:rsidR="00717044" w:rsidRDefault="00BC6459" w:rsidP="00285C5C">
      <w:pPr>
        <w:pBdr>
          <w:bottom w:val="single" w:sz="12" w:space="1" w:color="auto"/>
        </w:pBdr>
        <w:spacing w:after="0" w:line="240" w:lineRule="auto"/>
      </w:pPr>
      <w:r>
        <w:t>Gynecologic malignancies</w:t>
      </w:r>
    </w:p>
    <w:p w14:paraId="1A0C61E2" w14:textId="6456B22F" w:rsidR="00BC6459" w:rsidRDefault="00BC6459" w:rsidP="00285C5C">
      <w:pPr>
        <w:pBdr>
          <w:bottom w:val="single" w:sz="12" w:space="1" w:color="auto"/>
        </w:pBdr>
        <w:spacing w:after="0" w:line="240" w:lineRule="auto"/>
      </w:pPr>
      <w:r>
        <w:t>Ovarian cancer</w:t>
      </w:r>
    </w:p>
    <w:p w14:paraId="5FA01F1E" w14:textId="403C4CAF" w:rsidR="00BC6459" w:rsidRDefault="00BC6459" w:rsidP="00285C5C">
      <w:pPr>
        <w:pBdr>
          <w:bottom w:val="single" w:sz="12" w:space="1" w:color="auto"/>
        </w:pBdr>
        <w:spacing w:after="0" w:line="240" w:lineRule="auto"/>
      </w:pPr>
      <w:r>
        <w:t>Endometrial cancer</w:t>
      </w:r>
    </w:p>
    <w:p w14:paraId="6CFEA264" w14:textId="3FC119C2" w:rsidR="00BC6459" w:rsidRDefault="00BC6459" w:rsidP="00285C5C">
      <w:pPr>
        <w:pBdr>
          <w:bottom w:val="single" w:sz="12" w:space="1" w:color="auto"/>
        </w:pBdr>
        <w:spacing w:after="0" w:line="240" w:lineRule="auto"/>
      </w:pPr>
      <w:r>
        <w:t>Cervical cancer</w:t>
      </w:r>
    </w:p>
    <w:p w14:paraId="61D19153" w14:textId="77D1ED91" w:rsidR="00BC6459" w:rsidRDefault="00BC6459" w:rsidP="00285C5C">
      <w:pPr>
        <w:pBdr>
          <w:bottom w:val="single" w:sz="12" w:space="1" w:color="auto"/>
        </w:pBdr>
        <w:spacing w:after="0" w:line="240" w:lineRule="auto"/>
      </w:pPr>
      <w:r>
        <w:t>Biomarkers</w:t>
      </w:r>
    </w:p>
    <w:p w14:paraId="64537D22" w14:textId="77777777" w:rsidR="00BC6459" w:rsidRDefault="00BC6459" w:rsidP="00285C5C">
      <w:pPr>
        <w:pBdr>
          <w:bottom w:val="single" w:sz="12" w:space="1" w:color="auto"/>
        </w:pBdr>
        <w:spacing w:after="0" w:line="240" w:lineRule="auto"/>
      </w:pPr>
      <w:r>
        <w:t>Anti-angiogenic therapy</w:t>
      </w:r>
    </w:p>
    <w:p w14:paraId="6E0603F0" w14:textId="71F47F01" w:rsidR="00BC6459" w:rsidRDefault="00BC6459" w:rsidP="00285C5C">
      <w:pPr>
        <w:pBdr>
          <w:bottom w:val="single" w:sz="12" w:space="1" w:color="auto"/>
        </w:pBdr>
        <w:spacing w:after="0" w:line="240" w:lineRule="auto"/>
      </w:pPr>
      <w:r w:rsidRPr="00BC6459">
        <w:rPr>
          <w:i/>
        </w:rPr>
        <w:t>BRCA</w:t>
      </w:r>
      <w:r>
        <w:t xml:space="preserve"> mutation</w:t>
      </w:r>
    </w:p>
    <w:p w14:paraId="4BB93AA8" w14:textId="13FB89DD" w:rsidR="00BC6459" w:rsidRDefault="00BC6459" w:rsidP="00285C5C">
      <w:pPr>
        <w:pBdr>
          <w:bottom w:val="single" w:sz="12" w:space="1" w:color="auto"/>
        </w:pBdr>
        <w:spacing w:after="0" w:line="240" w:lineRule="auto"/>
      </w:pPr>
      <w:r>
        <w:t>Anti-VEGF therapy</w:t>
      </w:r>
    </w:p>
    <w:p w14:paraId="6ACB4AA5" w14:textId="33E4A8BF" w:rsidR="00BC6459" w:rsidRDefault="00BC6459" w:rsidP="00285C5C">
      <w:pPr>
        <w:pBdr>
          <w:bottom w:val="single" w:sz="12" w:space="1" w:color="auto"/>
        </w:pBdr>
        <w:spacing w:after="0" w:line="240" w:lineRule="auto"/>
        <w:rPr>
          <w:ins w:id="14" w:author="Sanneke Koekkoek, BSN, OCN" w:date="2015-01-15T16:22:00Z"/>
        </w:rPr>
      </w:pPr>
      <w:r>
        <w:t>BRCA testing</w:t>
      </w:r>
    </w:p>
    <w:p w14:paraId="2B311C29" w14:textId="1DD60C4B" w:rsidR="00BC6459" w:rsidRDefault="00BC6459" w:rsidP="00285C5C">
      <w:pPr>
        <w:pBdr>
          <w:bottom w:val="single" w:sz="12" w:space="1" w:color="auto"/>
        </w:pBdr>
        <w:spacing w:after="0" w:line="240" w:lineRule="auto"/>
      </w:pPr>
      <w:r>
        <w:t>Resistant/refractory ovarian cancer</w:t>
      </w:r>
    </w:p>
    <w:p w14:paraId="1B155E79" w14:textId="6C2BFB6C" w:rsidR="00BC6459" w:rsidRDefault="00BC6459" w:rsidP="00285C5C">
      <w:pPr>
        <w:pBdr>
          <w:bottom w:val="single" w:sz="12" w:space="1" w:color="auto"/>
        </w:pBdr>
        <w:spacing w:after="0" w:line="240" w:lineRule="auto"/>
      </w:pPr>
      <w:r>
        <w:t>HPV infection</w:t>
      </w:r>
    </w:p>
    <w:p w14:paraId="37A265E6" w14:textId="3DF1A42D" w:rsidR="00BC6459" w:rsidRDefault="00BC6459" w:rsidP="00285C5C">
      <w:pPr>
        <w:pBdr>
          <w:bottom w:val="single" w:sz="12" w:space="1" w:color="auto"/>
        </w:pBdr>
        <w:spacing w:after="0" w:line="240" w:lineRule="auto"/>
      </w:pPr>
      <w:r>
        <w:t>Leiomeyosarcoma</w:t>
      </w:r>
    </w:p>
    <w:p w14:paraId="74ED876A" w14:textId="0BD59F82" w:rsidR="00BC6459" w:rsidRDefault="00BC6459" w:rsidP="00285C5C">
      <w:pPr>
        <w:pBdr>
          <w:bottom w:val="single" w:sz="12" w:space="1" w:color="auto"/>
        </w:pBdr>
        <w:spacing w:after="0" w:line="240" w:lineRule="auto"/>
      </w:pPr>
      <w:r>
        <w:t>Trabectedin</w:t>
      </w:r>
    </w:p>
    <w:p w14:paraId="7A341734" w14:textId="77777777" w:rsidR="00BC6459" w:rsidRDefault="00BC6459" w:rsidP="00285C5C">
      <w:pPr>
        <w:pBdr>
          <w:bottom w:val="single" w:sz="12" w:space="1" w:color="auto"/>
        </w:pBdr>
        <w:spacing w:after="0" w:line="240" w:lineRule="auto"/>
      </w:pP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07408910" w14:textId="005E3CA1" w:rsidR="00A87A60" w:rsidRDefault="00AF46D6" w:rsidP="00A87A60">
      <w:pPr>
        <w:pStyle w:val="ListParagraph"/>
        <w:pBdr>
          <w:bottom w:val="single" w:sz="12" w:space="1" w:color="auto"/>
        </w:pBdr>
        <w:spacing w:after="0" w:line="240" w:lineRule="auto"/>
      </w:pPr>
      <w:r>
        <w:t>Join us in Brussels: Expert Practice℠ in Gynecologic Malignancies on 25 April</w:t>
      </w:r>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r>
        <w:t>Providership</w:t>
      </w:r>
      <w:r w:rsidR="00AC6372">
        <w:t xml:space="preserve"> (with logos)</w:t>
      </w:r>
    </w:p>
    <w:p w14:paraId="51FD9776" w14:textId="47068248" w:rsidR="00AC6372" w:rsidRDefault="00AC6372" w:rsidP="00AC6372">
      <w:pPr>
        <w:pBdr>
          <w:bottom w:val="single" w:sz="12" w:space="1" w:color="auto"/>
        </w:pBdr>
        <w:spacing w:after="0" w:line="240" w:lineRule="auto"/>
      </w:pPr>
      <w:r>
        <w:t>Support (</w:t>
      </w:r>
      <w:r w:rsidRPr="002F1E5A">
        <w:rPr>
          <w:highlight w:val="lightGray"/>
        </w:rPr>
        <w:t>with logos</w:t>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03991DAE" w14:textId="61497609" w:rsidR="00603B32" w:rsidRPr="00F3390F" w:rsidRDefault="00F3390F" w:rsidP="00F3390F">
      <w:pPr>
        <w:pBdr>
          <w:bottom w:val="single" w:sz="12" w:space="1" w:color="auto"/>
        </w:pBdr>
        <w:spacing w:after="0" w:line="240" w:lineRule="auto"/>
      </w:pPr>
      <w:r>
        <w:t>Fee Statemen</w:t>
      </w:r>
      <w:r w:rsidR="00AF46D6">
        <w:t>t</w:t>
      </w:r>
    </w:p>
    <w:p w14:paraId="24143B88" w14:textId="77777777" w:rsidR="004A6934" w:rsidRDefault="004A6934" w:rsidP="00285C5C">
      <w:pPr>
        <w:spacing w:after="0" w:line="240" w:lineRule="auto"/>
        <w:rPr>
          <w:b/>
        </w:rPr>
      </w:pPr>
    </w:p>
    <w:p w14:paraId="373CA766" w14:textId="4CAD4610" w:rsidR="00A31ACC" w:rsidRPr="003F64AF" w:rsidRDefault="00A31ACC" w:rsidP="003C0CFB">
      <w:pPr>
        <w:pStyle w:val="ListParagraph"/>
        <w:numPr>
          <w:ilvl w:val="0"/>
          <w:numId w:val="7"/>
        </w:numPr>
        <w:spacing w:after="0" w:line="240" w:lineRule="auto"/>
        <w:rPr>
          <w:b/>
        </w:rPr>
      </w:pPr>
      <w:r w:rsidRPr="003F64AF">
        <w:rPr>
          <w:b/>
        </w:rPr>
        <w:t>[Registration Confirmation Copy]</w:t>
      </w:r>
    </w:p>
    <w:p w14:paraId="62289966" w14:textId="1C9470F9" w:rsidR="00734A18" w:rsidRPr="00F56A34" w:rsidRDefault="00AF46D6" w:rsidP="00734A18">
      <w:pPr>
        <w:pBdr>
          <w:bottom w:val="single" w:sz="12" w:space="1" w:color="auto"/>
        </w:pBdr>
        <w:spacing w:after="0" w:line="240" w:lineRule="auto"/>
      </w:pPr>
      <w:r>
        <w:t>N/A</w:t>
      </w:r>
    </w:p>
    <w:p w14:paraId="4A91C6BB"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58DD5E6E" w14:textId="32A14AC1" w:rsidR="00734A18" w:rsidRPr="00F56A34" w:rsidRDefault="00AF46D6" w:rsidP="00734A18">
      <w:pPr>
        <w:pBdr>
          <w:bottom w:val="single" w:sz="12" w:space="1" w:color="auto"/>
        </w:pBdr>
        <w:spacing w:after="0" w:line="240" w:lineRule="auto"/>
      </w:pPr>
      <w:r>
        <w:t>N/A</w:t>
      </w: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244575E6" w14:textId="70BDAE65" w:rsidR="00AF46D6" w:rsidRDefault="00AF46D6">
      <w:r>
        <w:br w:type="page"/>
      </w:r>
    </w:p>
    <w:p w14:paraId="37D84231" w14:textId="77777777" w:rsidR="002C2D1B" w:rsidRDefault="002C2D1B" w:rsidP="002C2D1B">
      <w:pPr>
        <w:pBdr>
          <w:bottom w:val="single" w:sz="12" w:space="1" w:color="auto"/>
        </w:pBdr>
        <w:spacing w:after="0" w:line="240" w:lineRule="auto"/>
      </w:pPr>
    </w:p>
    <w:p w14:paraId="705564D9" w14:textId="77777777" w:rsidR="007B3532" w:rsidRPr="00C243B4" w:rsidRDefault="007B3532" w:rsidP="007B3532">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C964E9">
        <w:trPr>
          <w:jc w:val="center"/>
        </w:trPr>
        <w:tc>
          <w:tcPr>
            <w:tcW w:w="2538" w:type="dxa"/>
          </w:tcPr>
          <w:p w14:paraId="170AD48B" w14:textId="77777777" w:rsidR="007B3532" w:rsidRPr="0026285A" w:rsidRDefault="007B3532" w:rsidP="00C964E9">
            <w:pPr>
              <w:rPr>
                <w:b/>
              </w:rPr>
            </w:pPr>
            <w:r w:rsidRPr="0026285A">
              <w:rPr>
                <w:b/>
              </w:rPr>
              <w:t>Project Name (internal)</w:t>
            </w:r>
          </w:p>
        </w:tc>
        <w:tc>
          <w:tcPr>
            <w:tcW w:w="2250" w:type="dxa"/>
          </w:tcPr>
          <w:p w14:paraId="158887C7" w14:textId="77777777" w:rsidR="007B3532" w:rsidRPr="0026285A" w:rsidRDefault="007B3532" w:rsidP="00C964E9"/>
        </w:tc>
        <w:tc>
          <w:tcPr>
            <w:tcW w:w="2610" w:type="dxa"/>
          </w:tcPr>
          <w:p w14:paraId="31CDA85F" w14:textId="77777777" w:rsidR="007B3532" w:rsidRPr="0026285A" w:rsidRDefault="007B3532" w:rsidP="00C964E9">
            <w:pPr>
              <w:rPr>
                <w:b/>
              </w:rPr>
            </w:pPr>
            <w:r w:rsidRPr="0026285A">
              <w:rPr>
                <w:b/>
              </w:rPr>
              <w:t>Project Code</w:t>
            </w:r>
          </w:p>
        </w:tc>
        <w:tc>
          <w:tcPr>
            <w:tcW w:w="2178" w:type="dxa"/>
          </w:tcPr>
          <w:p w14:paraId="39C11E80" w14:textId="77777777" w:rsidR="007B3532" w:rsidRPr="0026285A" w:rsidRDefault="007B3532" w:rsidP="00C964E9"/>
        </w:tc>
      </w:tr>
      <w:tr w:rsidR="007B3532" w:rsidRPr="0026285A" w14:paraId="2B439F58" w14:textId="77777777" w:rsidTr="00C964E9">
        <w:trPr>
          <w:jc w:val="center"/>
        </w:trPr>
        <w:tc>
          <w:tcPr>
            <w:tcW w:w="2538" w:type="dxa"/>
          </w:tcPr>
          <w:p w14:paraId="0590A753" w14:textId="77777777" w:rsidR="007B3532" w:rsidRPr="0026285A" w:rsidRDefault="007B3532" w:rsidP="00C964E9">
            <w:pPr>
              <w:rPr>
                <w:b/>
              </w:rPr>
            </w:pPr>
            <w:r w:rsidRPr="0026285A">
              <w:rPr>
                <w:b/>
              </w:rPr>
              <w:t>Virtual Project Manager</w:t>
            </w:r>
          </w:p>
        </w:tc>
        <w:tc>
          <w:tcPr>
            <w:tcW w:w="2250" w:type="dxa"/>
          </w:tcPr>
          <w:p w14:paraId="196FC3C4" w14:textId="77777777" w:rsidR="007B3532" w:rsidRPr="0026285A" w:rsidRDefault="009C2F80" w:rsidP="00C964E9">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C964E9">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C964E9">
                <w:r w:rsidRPr="0065374A">
                  <w:rPr>
                    <w:rStyle w:val="PlaceholderText"/>
                  </w:rPr>
                  <w:t>Choose an item.</w:t>
                </w:r>
              </w:p>
            </w:tc>
          </w:sdtContent>
        </w:sdt>
      </w:tr>
      <w:tr w:rsidR="007B3532" w:rsidRPr="0026285A" w14:paraId="4C0E6711" w14:textId="77777777" w:rsidTr="00C964E9">
        <w:trPr>
          <w:jc w:val="center"/>
        </w:trPr>
        <w:tc>
          <w:tcPr>
            <w:tcW w:w="2538" w:type="dxa"/>
          </w:tcPr>
          <w:p w14:paraId="5C44CAA2" w14:textId="77777777" w:rsidR="007B3532" w:rsidRPr="0026285A" w:rsidRDefault="007B3532" w:rsidP="00C964E9">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C964E9">
                <w:r w:rsidRPr="0026285A">
                  <w:rPr>
                    <w:rStyle w:val="PlaceholderText"/>
                  </w:rPr>
                  <w:t>Choose an item.</w:t>
                </w:r>
              </w:p>
            </w:tc>
          </w:sdtContent>
        </w:sdt>
        <w:tc>
          <w:tcPr>
            <w:tcW w:w="2610" w:type="dxa"/>
          </w:tcPr>
          <w:p w14:paraId="6E852F92" w14:textId="77777777" w:rsidR="007B3532" w:rsidRPr="0026285A" w:rsidRDefault="007B3532" w:rsidP="00C964E9">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C964E9">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20"/>
          <w:footerReference w:type="default" r:id="rId21"/>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9C2F80"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0B3A5DCE" w:rsidR="007B3532" w:rsidRPr="004333EE" w:rsidRDefault="009C2F80"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BC6459">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9C2F80"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9C2F80"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9C2F80"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589626E4" w:rsidR="007B3532" w:rsidRDefault="009C2F80"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BC6459">
            <w:rPr>
              <w:rFonts w:ascii="MS Gothic" w:eastAsia="MS Gothic" w:hAnsi="MS Gothic" w:hint="eastAsia"/>
              <w:sz w:val="24"/>
              <w:szCs w:val="24"/>
            </w:rPr>
            <w:t>☐</w:t>
          </w:r>
        </w:sdtContent>
      </w:sdt>
      <w:r w:rsidR="007B3532">
        <w:rPr>
          <w:sz w:val="24"/>
          <w:szCs w:val="24"/>
        </w:rPr>
        <w:t>Yes</w:t>
      </w:r>
    </w:p>
    <w:p w14:paraId="1E18BCD3" w14:textId="77777777" w:rsidR="007B3532" w:rsidRDefault="009C2F80"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7777777" w:rsidR="007B3532" w:rsidRDefault="009C2F80"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Only One</w:t>
      </w:r>
    </w:p>
    <w:p w14:paraId="4B8486BF" w14:textId="77777777" w:rsidR="007B3532" w:rsidRDefault="009C2F80"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9C2F80"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9C2F80"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7777777" w:rsidR="007B3532" w:rsidRDefault="009C2F80"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77777777" w:rsidR="007B3532" w:rsidRPr="00C243B4" w:rsidRDefault="009C2F80"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9C2F80"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5D2F5BFD" w:rsidR="007B3532" w:rsidRDefault="009C2F80" w:rsidP="007B3532">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BC6459">
            <w:rPr>
              <w:rFonts w:ascii="MS Gothic" w:eastAsia="MS Gothic" w:hAnsi="MS Gothic" w:hint="eastAsia"/>
              <w:sz w:val="24"/>
              <w:szCs w:val="24"/>
            </w:rPr>
            <w:t>☒</w:t>
          </w:r>
        </w:sdtContent>
      </w:sdt>
      <w:r w:rsidR="007B3532">
        <w:rPr>
          <w:sz w:val="24"/>
          <w:szCs w:val="24"/>
        </w:rPr>
        <w:t>Yes</w:t>
      </w:r>
    </w:p>
    <w:p w14:paraId="2E4E7B25" w14:textId="77777777" w:rsidR="007B3532" w:rsidRDefault="009C2F80"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(if included in webcast)</w:t>
      </w:r>
    </w:p>
    <w:p w14:paraId="4756ED46" w14:textId="77777777" w:rsidR="007B3532" w:rsidRDefault="009C2F80"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9C2F80"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r w:rsidRPr="00D82046">
        <w:rPr>
          <w:sz w:val="24"/>
          <w:szCs w:val="24"/>
        </w:rPr>
        <w:t>:</w:t>
      </w:r>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r>
        <w:rPr>
          <w:b/>
          <w:sz w:val="24"/>
          <w:szCs w:val="24"/>
        </w:rPr>
        <w:t>CME?</w:t>
      </w:r>
    </w:p>
    <w:p w14:paraId="3A3C5D28" w14:textId="77777777" w:rsidR="007B3532" w:rsidRDefault="009C2F80"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0DEF49B1" w:rsidR="007B3532" w:rsidRDefault="009C2F80" w:rsidP="007B3532">
      <w:pPr>
        <w:pStyle w:val="ListParagraph"/>
        <w:ind w:left="0"/>
        <w:rPr>
          <w:sz w:val="24"/>
          <w:szCs w:val="24"/>
        </w:rPr>
      </w:pPr>
      <w:sdt>
        <w:sdtPr>
          <w:rPr>
            <w:sz w:val="24"/>
            <w:szCs w:val="24"/>
          </w:rPr>
          <w:id w:val="1772733408"/>
          <w14:checkbox>
            <w14:checked w14:val="1"/>
            <w14:checkedState w14:val="2612" w14:font="MS Gothic"/>
            <w14:uncheckedState w14:val="2610" w14:font="MS Gothic"/>
          </w14:checkbox>
        </w:sdtPr>
        <w:sdtEndPr/>
        <w:sdtContent>
          <w:r w:rsidR="00355CE5">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9C2F80"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9C2F80"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9C2F80"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9C2F80"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9C2F80"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lastRenderedPageBreak/>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Downloadable Slides From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7777777" w:rsidR="0091793F" w:rsidRDefault="0091793F" w:rsidP="0091793F">
      <w:pPr>
        <w:spacing w:after="0" w:line="240" w:lineRule="auto"/>
      </w:pPr>
      <w:r>
        <w:t>prIME Oncology invites you to view Downloadable Slides from the</w:t>
      </w:r>
      <w:r>
        <w:rPr>
          <w:rStyle w:val="Emphasis"/>
        </w:rPr>
        <w:t xml:space="preserve"> [title] </w:t>
      </w:r>
      <w:r>
        <w:t xml:space="preserve">symposium/meeting </w:t>
      </w:r>
      <w:r w:rsidRPr="009D7D6F">
        <w:rPr>
          <w:color w:val="FF0000"/>
        </w:rPr>
        <w:t>[choose one]</w:t>
      </w:r>
      <w:r>
        <w:t xml:space="preserve">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[insert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[insert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[insert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lastRenderedPageBreak/>
        <w:t>Topic:</w:t>
      </w:r>
      <w:r>
        <w:tab/>
      </w:r>
      <w:r>
        <w:tab/>
      </w:r>
      <w:r>
        <w:tab/>
        <w:t>Insert agenda topic</w:t>
      </w:r>
    </w:p>
    <w:p w14:paraId="24B5CF18" w14:textId="77777777" w:rsidR="0091793F" w:rsidRDefault="0091793F" w:rsidP="0091793F">
      <w:r>
        <w:t>Learning Objective:</w:t>
      </w:r>
      <w:r>
        <w:tab/>
        <w:t>Insert presentation-specific objective</w:t>
      </w:r>
    </w:p>
    <w:p w14:paraId="6DD683D6" w14:textId="77777777" w:rsidR="0091793F" w:rsidRDefault="0091793F" w:rsidP="0091793F">
      <w:r>
        <w:t>[insert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a prIME Oncology educational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lastRenderedPageBreak/>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r>
        <w:t>prIME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r>
        <w:t xml:space="preserve">prIME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post test and activity evaluation. Your participation in this CME activity will be recorded in prIME Oncology's database. However, upon request, your CME credit certificate will be emailed to you. Technical requirements may be found under the </w:t>
      </w:r>
      <w:hyperlink r:id="rId22"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prIME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lastRenderedPageBreak/>
        <w:t>Landing Page Title:</w:t>
      </w:r>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Meta Description</w:t>
      </w:r>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Key Words and Key Phrases</w:t>
      </w:r>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squamous cell nsclc</w:t>
      </w:r>
      <w:r>
        <w:rPr>
          <w:i/>
        </w:rPr>
        <w:br/>
        <w:t>nsclc mutations</w:t>
      </w:r>
      <w:r>
        <w:rPr>
          <w:i/>
        </w:rPr>
        <w:br/>
        <w:t>egfr mutations in nsclc</w:t>
      </w:r>
      <w:r>
        <w:rPr>
          <w:i/>
        </w:rPr>
        <w:br/>
        <w:t>lung cancer nsclc</w:t>
      </w:r>
      <w:r>
        <w:rPr>
          <w:i/>
        </w:rPr>
        <w:br/>
        <w:t>etc</w:t>
      </w:r>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nneke Koekkoek, BSN, OCN" w:date="2015-01-15T16:08:00Z" w:initials="SKBO">
    <w:p w14:paraId="13B2BC1C" w14:textId="26033577" w:rsidR="00FB14AF" w:rsidRDefault="00FB14AF">
      <w:pPr>
        <w:pStyle w:val="CommentText"/>
      </w:pPr>
      <w:r>
        <w:rPr>
          <w:rStyle w:val="CommentReference"/>
        </w:rPr>
        <w:annotationRef/>
      </w:r>
      <w:r>
        <w:t>Other faculty to be confirmed</w:t>
      </w:r>
    </w:p>
  </w:comment>
  <w:comment w:id="7" w:author="Sanneke Koekkoek, BSN, OCN" w:date="2015-01-15T16:14:00Z" w:initials="SKBO">
    <w:p w14:paraId="3096537F" w14:textId="14D77604" w:rsidR="00FB14AF" w:rsidRDefault="00FB14AF">
      <w:pPr>
        <w:pStyle w:val="CommentText"/>
      </w:pPr>
      <w:r>
        <w:rPr>
          <w:rStyle w:val="CommentReference"/>
        </w:rPr>
        <w:annotationRef/>
      </w:r>
      <w:r>
        <w:t>As Roche is one of the supporter I think only Bojana and Trudy can be listed here. Correct?</w:t>
      </w:r>
    </w:p>
  </w:comment>
  <w:comment w:id="9" w:author="Sanneke Koekkoek, BSN, OCN" w:date="2015-01-16T14:31:00Z" w:initials="SKBO">
    <w:p w14:paraId="239E86DB" w14:textId="77777777" w:rsidR="00FB14AF" w:rsidRDefault="00FB14AF" w:rsidP="00BC6459">
      <w:pPr>
        <w:spacing w:after="0" w:line="240" w:lineRule="auto"/>
      </w:pPr>
      <w:r>
        <w:rPr>
          <w:rStyle w:val="CommentReference"/>
        </w:rPr>
        <w:annotationRef/>
      </w:r>
      <w:r>
        <w:t>Welcome to</w:t>
      </w:r>
    </w:p>
    <w:p w14:paraId="13A83F07" w14:textId="36DB73B3" w:rsidR="00FB14AF" w:rsidRDefault="00FB14AF" w:rsidP="00BC6459">
      <w:pPr>
        <w:spacing w:after="0" w:line="240" w:lineRule="auto"/>
      </w:pPr>
      <w:r>
        <w:t>Expert Practice</w:t>
      </w:r>
      <w:r>
        <w:rPr>
          <w:smallCaps/>
          <w:vertAlign w:val="superscript"/>
        </w:rPr>
        <w:t>sm</w:t>
      </w:r>
      <w:r>
        <w:t xml:space="preserve"> in Gynecologic Malignancies</w:t>
      </w:r>
    </w:p>
    <w:p w14:paraId="38869D40" w14:textId="6124ADCD" w:rsidR="00FB14AF" w:rsidRDefault="00FB14AF" w:rsidP="00BC6459">
      <w:pPr>
        <w:spacing w:after="0" w:line="240" w:lineRule="auto"/>
      </w:pPr>
      <w:r>
        <w:t>25 April 2015</w:t>
      </w:r>
    </w:p>
    <w:p w14:paraId="1F4B7273" w14:textId="018535D9" w:rsidR="00FB14AF" w:rsidRDefault="00FB14AF" w:rsidP="00BC6459">
      <w:pPr>
        <w:spacing w:after="0" w:line="240" w:lineRule="auto"/>
      </w:pPr>
      <w:r>
        <w:t>Brussels, Belgium</w:t>
      </w:r>
    </w:p>
    <w:p w14:paraId="2C726338" w14:textId="77777777" w:rsidR="00FB14AF" w:rsidRDefault="00FB14AF" w:rsidP="00BC6459">
      <w:pPr>
        <w:spacing w:after="0" w:line="240" w:lineRule="auto"/>
      </w:pPr>
    </w:p>
    <w:p w14:paraId="3B553316" w14:textId="77777777" w:rsidR="00FB14AF" w:rsidRDefault="00FB14AF" w:rsidP="00BC6459">
      <w:pPr>
        <w:spacing w:after="0" w:line="240" w:lineRule="auto"/>
      </w:pPr>
      <w:r>
        <w:t xml:space="preserve">Dear Colleagues, </w:t>
      </w:r>
    </w:p>
    <w:p w14:paraId="4E95A15E" w14:textId="77777777" w:rsidR="00FB14AF" w:rsidRDefault="00FB14AF" w:rsidP="00BC6459">
      <w:pPr>
        <w:spacing w:after="0" w:line="240" w:lineRule="auto"/>
      </w:pPr>
    </w:p>
    <w:p w14:paraId="726A607E" w14:textId="3363E5D4" w:rsidR="00FB14AF" w:rsidRDefault="00FB14AF" w:rsidP="00BC6459">
      <w:pPr>
        <w:spacing w:after="0" w:line="240" w:lineRule="auto"/>
      </w:pPr>
      <w:r>
        <w:t>On behalf of Andreas du Bois, MD, PhD</w:t>
      </w:r>
      <w:r w:rsidR="00456A02">
        <w:t>,</w:t>
      </w:r>
      <w:r>
        <w:t xml:space="preserve"> and Ignace Vergo</w:t>
      </w:r>
      <w:r w:rsidR="00456A02">
        <w:t>te, MD, PhD, co-chairs</w:t>
      </w:r>
      <w:r>
        <w:t xml:space="preserve">, and together with the entire prIME Oncology team, we welcome you to the </w:t>
      </w:r>
      <w:r w:rsidR="00456A02">
        <w:rPr>
          <w:i/>
        </w:rPr>
        <w:t>Expert Practic</w:t>
      </w:r>
      <w:r w:rsidRPr="00007D1E">
        <w:rPr>
          <w:i/>
        </w:rPr>
        <w:t>e</w:t>
      </w:r>
      <w:r w:rsidRPr="00007D1E">
        <w:rPr>
          <w:i/>
          <w:smallCaps/>
          <w:vertAlign w:val="superscript"/>
        </w:rPr>
        <w:t>sm</w:t>
      </w:r>
      <w:r w:rsidRPr="00007D1E">
        <w:rPr>
          <w:i/>
        </w:rPr>
        <w:t xml:space="preserve"> in </w:t>
      </w:r>
      <w:r w:rsidRPr="00BC6459">
        <w:rPr>
          <w:i/>
        </w:rPr>
        <w:t>Gynecologic Malignancies</w:t>
      </w:r>
    </w:p>
    <w:p w14:paraId="5D5C6CD6" w14:textId="6658A978" w:rsidR="00FB14AF" w:rsidRDefault="00FB14AF" w:rsidP="00BC6459">
      <w:pPr>
        <w:spacing w:after="0" w:line="240" w:lineRule="auto"/>
      </w:pPr>
      <w:r>
        <w:t>meeting. We are pleased that you could join us, and we hope that our interactive format will provide useful and practical information for your clinical practice.</w:t>
      </w:r>
    </w:p>
    <w:p w14:paraId="3DC837D7" w14:textId="77777777" w:rsidR="00FB14AF" w:rsidRDefault="00FB14AF" w:rsidP="00BC6459">
      <w:pPr>
        <w:spacing w:after="0" w:line="240" w:lineRule="auto"/>
      </w:pPr>
    </w:p>
    <w:p w14:paraId="451314BD" w14:textId="77777777" w:rsidR="00FB14AF" w:rsidRDefault="00FB14AF" w:rsidP="00BC6459">
      <w:pPr>
        <w:spacing w:after="0" w:line="240" w:lineRule="auto"/>
      </w:pPr>
      <w:r>
        <w:t>prIME Oncology is an organization whose mission is to provide timely, state-of-the-art information to healthcare professionals involved in the care of patients with oncologic or hematologic diseases. We offer interactive live meetings, satellite symposia, streaming online interviews with international experts, and online case-based discussions. Please visit our Website at www.prIMEoncology.org for details regarding our activities and/or information on how to join our growing European network.</w:t>
      </w:r>
    </w:p>
    <w:p w14:paraId="080F6424" w14:textId="77777777" w:rsidR="00FB14AF" w:rsidRDefault="00FB14AF" w:rsidP="00BC6459">
      <w:pPr>
        <w:spacing w:after="0" w:line="240" w:lineRule="auto"/>
      </w:pPr>
    </w:p>
    <w:p w14:paraId="51816583" w14:textId="77777777" w:rsidR="00FB14AF" w:rsidRDefault="00FB14AF" w:rsidP="00BC6459">
      <w:pPr>
        <w:spacing w:after="0" w:line="240" w:lineRule="auto"/>
      </w:pPr>
      <w:r>
        <w:t>We appreciate your attendance and welcome your active participation, comments, and suggestions.</w:t>
      </w:r>
    </w:p>
    <w:p w14:paraId="6C202169" w14:textId="77777777" w:rsidR="00FB14AF" w:rsidRDefault="00FB14AF" w:rsidP="00BC6459">
      <w:pPr>
        <w:spacing w:after="0" w:line="240" w:lineRule="auto"/>
      </w:pPr>
    </w:p>
    <w:p w14:paraId="27AEBCA5" w14:textId="77777777" w:rsidR="00FB14AF" w:rsidRDefault="00FB14AF" w:rsidP="00BC6459">
      <w:pPr>
        <w:spacing w:after="0" w:line="240" w:lineRule="auto"/>
      </w:pPr>
      <w:r>
        <w:t>Sincerely,</w:t>
      </w:r>
    </w:p>
    <w:p w14:paraId="7587D763" w14:textId="77777777" w:rsidR="00FB14AF" w:rsidRDefault="00FB14AF" w:rsidP="00BC6459">
      <w:pPr>
        <w:spacing w:after="0" w:line="240" w:lineRule="auto"/>
      </w:pPr>
    </w:p>
    <w:p w14:paraId="775EDBCF" w14:textId="77777777" w:rsidR="00FB14AF" w:rsidRDefault="00FB14AF" w:rsidP="00BC6459">
      <w:pPr>
        <w:spacing w:after="0" w:line="240" w:lineRule="auto"/>
      </w:pPr>
      <w:r>
        <w:t xml:space="preserve">  </w:t>
      </w:r>
      <w:r>
        <w:rPr>
          <w:noProof/>
        </w:rPr>
        <w:drawing>
          <wp:inline distT="0" distB="0" distL="0" distR="0" wp14:anchorId="664C506B" wp14:editId="18B5F69C">
            <wp:extent cx="685800" cy="35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352425"/>
                    </a:xfrm>
                    <a:prstGeom prst="rect">
                      <a:avLst/>
                    </a:prstGeom>
                    <a:noFill/>
                    <a:ln>
                      <a:noFill/>
                    </a:ln>
                  </pic:spPr>
                </pic:pic>
              </a:graphicData>
            </a:graphic>
          </wp:inline>
        </w:drawing>
      </w:r>
    </w:p>
    <w:p w14:paraId="0D23954E" w14:textId="77777777" w:rsidR="00FB14AF" w:rsidRDefault="00FB14AF" w:rsidP="00BC6459">
      <w:pPr>
        <w:spacing w:after="0" w:line="240" w:lineRule="auto"/>
      </w:pPr>
    </w:p>
    <w:p w14:paraId="2923839D" w14:textId="77777777" w:rsidR="00FB14AF" w:rsidRDefault="00FB14AF" w:rsidP="00BC6459">
      <w:pPr>
        <w:spacing w:after="0" w:line="240" w:lineRule="auto"/>
      </w:pPr>
      <w:r>
        <w:t>Bojana Pajk, MD, MSc</w:t>
      </w:r>
    </w:p>
    <w:p w14:paraId="527CF34E" w14:textId="77777777" w:rsidR="00FB14AF" w:rsidRDefault="00FB14AF" w:rsidP="00BC6459">
      <w:pPr>
        <w:spacing w:after="0" w:line="240" w:lineRule="auto"/>
      </w:pPr>
      <w:r>
        <w:t>Medical Director</w:t>
      </w:r>
    </w:p>
    <w:p w14:paraId="32CCAFA7" w14:textId="1E8EC5F0" w:rsidR="00FB14AF" w:rsidRDefault="00FB14AF" w:rsidP="00BC6459">
      <w:pPr>
        <w:pStyle w:val="CommentText"/>
      </w:pPr>
      <w:r>
        <w:t>prIME Oncology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B81243" w14:textId="77777777" w:rsidR="00FB14AF" w:rsidRDefault="00FB14AF" w:rsidP="007A0164">
      <w:pPr>
        <w:spacing w:after="0" w:line="240" w:lineRule="auto"/>
      </w:pPr>
      <w:r>
        <w:separator/>
      </w:r>
    </w:p>
  </w:endnote>
  <w:endnote w:type="continuationSeparator" w:id="0">
    <w:p w14:paraId="1F73FC38" w14:textId="77777777" w:rsidR="00FB14AF" w:rsidRDefault="00FB14AF" w:rsidP="007A0164">
      <w:pPr>
        <w:spacing w:after="0" w:line="240" w:lineRule="auto"/>
      </w:pPr>
      <w:r>
        <w:continuationSeparator/>
      </w:r>
    </w:p>
  </w:endnote>
  <w:endnote w:type="continuationNotice" w:id="1">
    <w:p w14:paraId="6D985BB6" w14:textId="77777777" w:rsidR="00FB14AF" w:rsidRDefault="00FB14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FB14AF" w:rsidRDefault="00FB1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3575C" w14:textId="77777777" w:rsidR="00FB14AF" w:rsidRDefault="00FB14AF" w:rsidP="007A0164">
      <w:pPr>
        <w:spacing w:after="0" w:line="240" w:lineRule="auto"/>
      </w:pPr>
      <w:r>
        <w:separator/>
      </w:r>
    </w:p>
  </w:footnote>
  <w:footnote w:type="continuationSeparator" w:id="0">
    <w:p w14:paraId="744600B8" w14:textId="77777777" w:rsidR="00FB14AF" w:rsidRDefault="00FB14AF" w:rsidP="007A0164">
      <w:pPr>
        <w:spacing w:after="0" w:line="240" w:lineRule="auto"/>
      </w:pPr>
      <w:r>
        <w:continuationSeparator/>
      </w:r>
    </w:p>
  </w:footnote>
  <w:footnote w:type="continuationNotice" w:id="1">
    <w:p w14:paraId="7472091C" w14:textId="77777777" w:rsidR="00FB14AF" w:rsidRDefault="00FB14A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FB14AF" w:rsidRDefault="00FB14AF" w:rsidP="007A0164">
    <w:pPr>
      <w:pStyle w:val="Header"/>
      <w:pBdr>
        <w:bottom w:val="single" w:sz="12" w:space="1" w:color="auto"/>
      </w:pBdr>
      <w:jc w:val="center"/>
      <w:rPr>
        <w:sz w:val="28"/>
      </w:rPr>
    </w:pPr>
    <w:r w:rsidRPr="007A0164">
      <w:rPr>
        <w:sz w:val="28"/>
      </w:rPr>
      <w:t>ALL COPY TEMPLATE</w:t>
    </w:r>
  </w:p>
  <w:p w14:paraId="45BF219F" w14:textId="77777777" w:rsidR="00FB14AF" w:rsidRPr="007A0164" w:rsidRDefault="00FB14AF"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E563C9"/>
    <w:multiLevelType w:val="hybridMultilevel"/>
    <w:tmpl w:val="E150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99127E"/>
    <w:multiLevelType w:val="hybridMultilevel"/>
    <w:tmpl w:val="4FACF0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0"/>
  </w:num>
  <w:num w:numId="4">
    <w:abstractNumId w:val="9"/>
  </w:num>
  <w:num w:numId="5">
    <w:abstractNumId w:val="12"/>
  </w:num>
  <w:num w:numId="6">
    <w:abstractNumId w:val="18"/>
  </w:num>
  <w:num w:numId="7">
    <w:abstractNumId w:val="8"/>
  </w:num>
  <w:num w:numId="8">
    <w:abstractNumId w:val="14"/>
  </w:num>
  <w:num w:numId="9">
    <w:abstractNumId w:val="1"/>
  </w:num>
  <w:num w:numId="10">
    <w:abstractNumId w:val="15"/>
  </w:num>
  <w:num w:numId="11">
    <w:abstractNumId w:val="16"/>
  </w:num>
  <w:num w:numId="12">
    <w:abstractNumId w:val="19"/>
  </w:num>
  <w:num w:numId="13">
    <w:abstractNumId w:val="3"/>
  </w:num>
  <w:num w:numId="14">
    <w:abstractNumId w:val="13"/>
  </w:num>
  <w:num w:numId="15">
    <w:abstractNumId w:val="5"/>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804B3"/>
    <w:rsid w:val="00083B58"/>
    <w:rsid w:val="00091FEC"/>
    <w:rsid w:val="000B0CD6"/>
    <w:rsid w:val="001014D3"/>
    <w:rsid w:val="0014011D"/>
    <w:rsid w:val="00143AB7"/>
    <w:rsid w:val="00183963"/>
    <w:rsid w:val="00195FD8"/>
    <w:rsid w:val="001B0EA4"/>
    <w:rsid w:val="0020366E"/>
    <w:rsid w:val="0020510A"/>
    <w:rsid w:val="00215049"/>
    <w:rsid w:val="002277CB"/>
    <w:rsid w:val="00227DFC"/>
    <w:rsid w:val="00235074"/>
    <w:rsid w:val="00267A30"/>
    <w:rsid w:val="00285C5C"/>
    <w:rsid w:val="002A0559"/>
    <w:rsid w:val="002A3E42"/>
    <w:rsid w:val="002B36FF"/>
    <w:rsid w:val="002C0E35"/>
    <w:rsid w:val="002C2D1B"/>
    <w:rsid w:val="002C3D5D"/>
    <w:rsid w:val="002F1E5A"/>
    <w:rsid w:val="00326C53"/>
    <w:rsid w:val="00335698"/>
    <w:rsid w:val="00355CE5"/>
    <w:rsid w:val="003A12FE"/>
    <w:rsid w:val="003C0CFB"/>
    <w:rsid w:val="003F64AF"/>
    <w:rsid w:val="003F7B54"/>
    <w:rsid w:val="00424CB2"/>
    <w:rsid w:val="004261CA"/>
    <w:rsid w:val="004421DD"/>
    <w:rsid w:val="004469C0"/>
    <w:rsid w:val="00456A02"/>
    <w:rsid w:val="004A6934"/>
    <w:rsid w:val="004A7029"/>
    <w:rsid w:val="004D7A60"/>
    <w:rsid w:val="004F69C2"/>
    <w:rsid w:val="00507217"/>
    <w:rsid w:val="00514E20"/>
    <w:rsid w:val="0053113C"/>
    <w:rsid w:val="00532778"/>
    <w:rsid w:val="00534534"/>
    <w:rsid w:val="00573206"/>
    <w:rsid w:val="005A343A"/>
    <w:rsid w:val="005A412D"/>
    <w:rsid w:val="005B5B5D"/>
    <w:rsid w:val="00603B32"/>
    <w:rsid w:val="0061087D"/>
    <w:rsid w:val="00617FD1"/>
    <w:rsid w:val="00620F8A"/>
    <w:rsid w:val="006235A4"/>
    <w:rsid w:val="00645CE0"/>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3532"/>
    <w:rsid w:val="007D7B2C"/>
    <w:rsid w:val="007E386D"/>
    <w:rsid w:val="007F2078"/>
    <w:rsid w:val="007F41E1"/>
    <w:rsid w:val="00844244"/>
    <w:rsid w:val="00847793"/>
    <w:rsid w:val="008815DD"/>
    <w:rsid w:val="00882B92"/>
    <w:rsid w:val="00885D09"/>
    <w:rsid w:val="00887D38"/>
    <w:rsid w:val="008A6596"/>
    <w:rsid w:val="008E0820"/>
    <w:rsid w:val="0090063D"/>
    <w:rsid w:val="0091793F"/>
    <w:rsid w:val="0092265D"/>
    <w:rsid w:val="00952974"/>
    <w:rsid w:val="00954B15"/>
    <w:rsid w:val="00963419"/>
    <w:rsid w:val="009A17CA"/>
    <w:rsid w:val="009C0D7C"/>
    <w:rsid w:val="009C2F80"/>
    <w:rsid w:val="009D0EF3"/>
    <w:rsid w:val="009D7D6F"/>
    <w:rsid w:val="009E1A34"/>
    <w:rsid w:val="009E3A02"/>
    <w:rsid w:val="009E447D"/>
    <w:rsid w:val="009E5B13"/>
    <w:rsid w:val="00A21EB2"/>
    <w:rsid w:val="00A26DF5"/>
    <w:rsid w:val="00A31ACC"/>
    <w:rsid w:val="00A868F4"/>
    <w:rsid w:val="00A87A60"/>
    <w:rsid w:val="00AC6372"/>
    <w:rsid w:val="00AF46D6"/>
    <w:rsid w:val="00B10689"/>
    <w:rsid w:val="00B61FE1"/>
    <w:rsid w:val="00B74B2D"/>
    <w:rsid w:val="00B85FDF"/>
    <w:rsid w:val="00B95987"/>
    <w:rsid w:val="00BA44FF"/>
    <w:rsid w:val="00BA6C74"/>
    <w:rsid w:val="00BB5FC0"/>
    <w:rsid w:val="00BC31C6"/>
    <w:rsid w:val="00BC6459"/>
    <w:rsid w:val="00BE0192"/>
    <w:rsid w:val="00BE7A4F"/>
    <w:rsid w:val="00BF20C5"/>
    <w:rsid w:val="00C04226"/>
    <w:rsid w:val="00C06B67"/>
    <w:rsid w:val="00C30556"/>
    <w:rsid w:val="00C34304"/>
    <w:rsid w:val="00C36C2B"/>
    <w:rsid w:val="00C7566C"/>
    <w:rsid w:val="00C964E9"/>
    <w:rsid w:val="00CA0F78"/>
    <w:rsid w:val="00CA4A43"/>
    <w:rsid w:val="00CC5F4C"/>
    <w:rsid w:val="00D41D57"/>
    <w:rsid w:val="00D6119E"/>
    <w:rsid w:val="00D95E9B"/>
    <w:rsid w:val="00DC10BA"/>
    <w:rsid w:val="00DC38BE"/>
    <w:rsid w:val="00DE2992"/>
    <w:rsid w:val="00DE7436"/>
    <w:rsid w:val="00E13145"/>
    <w:rsid w:val="00E13424"/>
    <w:rsid w:val="00E14F26"/>
    <w:rsid w:val="00E350E7"/>
    <w:rsid w:val="00E60B07"/>
    <w:rsid w:val="00E60D2C"/>
    <w:rsid w:val="00E675D9"/>
    <w:rsid w:val="00E833CD"/>
    <w:rsid w:val="00E96503"/>
    <w:rsid w:val="00EB1FBF"/>
    <w:rsid w:val="00EB300B"/>
    <w:rsid w:val="00EE2164"/>
    <w:rsid w:val="00EF1FEE"/>
    <w:rsid w:val="00F3390F"/>
    <w:rsid w:val="00F3569D"/>
    <w:rsid w:val="00F35E99"/>
    <w:rsid w:val="00F46545"/>
    <w:rsid w:val="00F56A34"/>
    <w:rsid w:val="00F617D4"/>
    <w:rsid w:val="00F95962"/>
    <w:rsid w:val="00FB14AF"/>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uiPriority w:val="1"/>
    <w:qFormat/>
    <w:rsid w:val="005345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uiPriority w:val="1"/>
    <w:qFormat/>
    <w:rsid w:val="00534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coe.be" TargetMode="External"/><Relationship Id="rId18" Type="http://schemas.openxmlformats.org/officeDocument/2006/relationships/hyperlink" Target="http://www.prIMEoncology.org/EPGyn_Brussels2015"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uems.net" TargetMode="External"/><Relationship Id="rId17" Type="http://schemas.openxmlformats.org/officeDocument/2006/relationships/hyperlink" Target="http://www.ama-assn.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acoe.b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www.uems.net" TargetMode="External"/><Relationship Id="rId23" Type="http://schemas.openxmlformats.org/officeDocument/2006/relationships/fontTable" Target="fontTable.xml"/><Relationship Id="rId10" Type="http://schemas.openxmlformats.org/officeDocument/2006/relationships/hyperlink" Target="mailto:travelgrants@prIMEoncology.org" TargetMode="External"/><Relationship Id="rId19" Type="http://schemas.openxmlformats.org/officeDocument/2006/relationships/hyperlink" Target="http://www.prIMEoncology.org/EPGyn_Brussels2015_PD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ma-assn.org" TargetMode="External"/><Relationship Id="rId22" Type="http://schemas.openxmlformats.org/officeDocument/2006/relationships/hyperlink" Target="http://www.primeoncology.org/footer-e-pages/terms_of_us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85E65"/>
    <w:rsid w:val="002C6A0F"/>
    <w:rsid w:val="002F618E"/>
    <w:rsid w:val="00477241"/>
    <w:rsid w:val="0055268F"/>
    <w:rsid w:val="005A7D54"/>
    <w:rsid w:val="00676D7C"/>
    <w:rsid w:val="007447AC"/>
    <w:rsid w:val="00936577"/>
    <w:rsid w:val="00963621"/>
    <w:rsid w:val="00972CB7"/>
    <w:rsid w:val="00A76CB3"/>
    <w:rsid w:val="00AA21D9"/>
    <w:rsid w:val="00D047AD"/>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8905E-EEB6-43A2-8756-D88BC0F59657}">
  <ds:schemaRefs>
    <ds:schemaRef ds:uri="http://schemas.openxmlformats.org/officeDocument/2006/bibliography"/>
  </ds:schemaRefs>
</ds:datastoreItem>
</file>

<file path=customXml/itemProps2.xml><?xml version="1.0" encoding="utf-8"?>
<ds:datastoreItem xmlns:ds="http://schemas.openxmlformats.org/officeDocument/2006/customXml" ds:itemID="{D0F8D2D8-95F4-4420-8A82-FECB3499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23314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2015-01-19T17:43:00Z</dcterms:created>
  <dcterms:modified xsi:type="dcterms:W3CDTF">2015-01-19T17:43:00Z</dcterms:modified>
</cp:coreProperties>
</file>