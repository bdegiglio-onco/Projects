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43D01" w14:textId="77777777" w:rsidR="00B30CFD" w:rsidRPr="00B30CFD" w:rsidRDefault="00B30CFD" w:rsidP="00B30CFD">
      <w:pPr>
        <w:spacing w:after="0" w:line="240" w:lineRule="auto"/>
        <w:jc w:val="center"/>
        <w:rPr>
          <w:b/>
        </w:rPr>
      </w:pPr>
      <w:r w:rsidRPr="00B30CFD">
        <w:rPr>
          <w:b/>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B30CFD" w:rsidRPr="00B30CFD" w14:paraId="1F2779C2" w14:textId="77777777" w:rsidTr="002C71A1">
        <w:trPr>
          <w:jc w:val="center"/>
        </w:trPr>
        <w:tc>
          <w:tcPr>
            <w:tcW w:w="2538" w:type="dxa"/>
          </w:tcPr>
          <w:p w14:paraId="01552C21" w14:textId="77777777" w:rsidR="00B30CFD" w:rsidRPr="00B30CFD" w:rsidRDefault="00B30CFD" w:rsidP="002C71A1">
            <w:pPr>
              <w:rPr>
                <w:b/>
              </w:rPr>
            </w:pPr>
            <w:r w:rsidRPr="00B30CFD">
              <w:rPr>
                <w:b/>
              </w:rPr>
              <w:t>Project Name (internal)</w:t>
            </w:r>
          </w:p>
        </w:tc>
        <w:tc>
          <w:tcPr>
            <w:tcW w:w="2250" w:type="dxa"/>
          </w:tcPr>
          <w:p w14:paraId="3B8A9C85" w14:textId="5F6D524E" w:rsidR="00B30CFD" w:rsidRPr="00B30CFD" w:rsidRDefault="00406DA1" w:rsidP="00406DA1">
            <w:r>
              <w:t>Prime Rounds CML</w:t>
            </w:r>
          </w:p>
        </w:tc>
        <w:tc>
          <w:tcPr>
            <w:tcW w:w="2610" w:type="dxa"/>
          </w:tcPr>
          <w:p w14:paraId="4FA36C70" w14:textId="77777777" w:rsidR="00B30CFD" w:rsidRPr="00B30CFD" w:rsidRDefault="00B30CFD" w:rsidP="002C71A1">
            <w:pPr>
              <w:rPr>
                <w:b/>
              </w:rPr>
            </w:pPr>
            <w:r w:rsidRPr="00B30CFD">
              <w:rPr>
                <w:b/>
              </w:rPr>
              <w:t>Project Code</w:t>
            </w:r>
          </w:p>
        </w:tc>
        <w:tc>
          <w:tcPr>
            <w:tcW w:w="2178" w:type="dxa"/>
          </w:tcPr>
          <w:p w14:paraId="4B83ECFD" w14:textId="24ADD48E" w:rsidR="00B30CFD" w:rsidRPr="00106AB8" w:rsidRDefault="00BD06F6" w:rsidP="00406DA1">
            <w:r w:rsidRPr="00BD06F6">
              <w:rPr>
                <w:b/>
                <w:bCs/>
              </w:rPr>
              <w:t> </w:t>
            </w:r>
            <w:r w:rsidR="00106AB8" w:rsidRPr="00106AB8">
              <w:rPr>
                <w:bCs/>
              </w:rPr>
              <w:t>PI4VGR101</w:t>
            </w:r>
          </w:p>
        </w:tc>
      </w:tr>
      <w:tr w:rsidR="00B30CFD" w:rsidRPr="00B30CFD" w14:paraId="2B49513E" w14:textId="77777777" w:rsidTr="002C71A1">
        <w:trPr>
          <w:jc w:val="center"/>
        </w:trPr>
        <w:tc>
          <w:tcPr>
            <w:tcW w:w="2538" w:type="dxa"/>
          </w:tcPr>
          <w:p w14:paraId="4876C4C5" w14:textId="77777777" w:rsidR="00B30CFD" w:rsidRPr="00B30CFD" w:rsidRDefault="00B30CFD" w:rsidP="002C71A1">
            <w:pPr>
              <w:rPr>
                <w:b/>
              </w:rPr>
            </w:pPr>
            <w:r w:rsidRPr="00B30CFD">
              <w:rPr>
                <w:b/>
              </w:rPr>
              <w:t>Virtual Project Manager</w:t>
            </w:r>
          </w:p>
        </w:tc>
        <w:tc>
          <w:tcPr>
            <w:tcW w:w="2250" w:type="dxa"/>
          </w:tcPr>
          <w:p w14:paraId="0F678360" w14:textId="252DF591" w:rsidR="00B30CFD" w:rsidRPr="00B30CFD" w:rsidRDefault="00CD5589" w:rsidP="002C71A1">
            <w:pPr>
              <w:tabs>
                <w:tab w:val="right" w:pos="2034"/>
              </w:tabs>
            </w:pPr>
            <w:r>
              <w:t>Meg Quick</w:t>
            </w:r>
          </w:p>
        </w:tc>
        <w:tc>
          <w:tcPr>
            <w:tcW w:w="2610" w:type="dxa"/>
          </w:tcPr>
          <w:p w14:paraId="1127AA22" w14:textId="77777777" w:rsidR="00B30CFD" w:rsidRPr="00B30CFD" w:rsidRDefault="00B30CFD" w:rsidP="002C71A1">
            <w:pPr>
              <w:rPr>
                <w:b/>
              </w:rPr>
            </w:pPr>
            <w:r w:rsidRPr="00B30CFD">
              <w:rPr>
                <w:b/>
              </w:rPr>
              <w:t>Clinical Program Manager</w:t>
            </w:r>
          </w:p>
        </w:tc>
        <w:sdt>
          <w:sdtPr>
            <w:id w:val="2033683028"/>
            <w:placeholder>
              <w:docPart w:val="B2F9F61BD5D3468E87B3243A9DC26BDD"/>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9B68CEE" w14:textId="1406CA25" w:rsidR="00B30CFD" w:rsidRPr="00B30CFD" w:rsidRDefault="00406DA1" w:rsidP="002C71A1">
                <w:r>
                  <w:t>Nathan Kelly</w:t>
                </w:r>
              </w:p>
            </w:tc>
          </w:sdtContent>
        </w:sdt>
      </w:tr>
      <w:tr w:rsidR="00B30CFD" w:rsidRPr="00B30CFD" w14:paraId="7C0E2018" w14:textId="77777777" w:rsidTr="006D4403">
        <w:trPr>
          <w:trHeight w:val="143"/>
          <w:jc w:val="center"/>
        </w:trPr>
        <w:tc>
          <w:tcPr>
            <w:tcW w:w="2538" w:type="dxa"/>
          </w:tcPr>
          <w:p w14:paraId="36BE75A4" w14:textId="77777777" w:rsidR="00B30CFD" w:rsidRPr="00B30CFD" w:rsidRDefault="00B30CFD" w:rsidP="002C71A1">
            <w:pPr>
              <w:rPr>
                <w:b/>
              </w:rPr>
            </w:pPr>
            <w:r w:rsidRPr="00B30CFD">
              <w:rPr>
                <w:b/>
              </w:rPr>
              <w:t>Compliance</w:t>
            </w:r>
          </w:p>
        </w:tc>
        <w:tc>
          <w:tcPr>
            <w:tcW w:w="2250" w:type="dxa"/>
          </w:tcPr>
          <w:p w14:paraId="43B3DE4F" w14:textId="7455EF78" w:rsidR="00B30CFD" w:rsidRPr="00B30CFD" w:rsidRDefault="00CD5589" w:rsidP="002C71A1">
            <w:r>
              <w:t>Briana Devaser</w:t>
            </w:r>
          </w:p>
        </w:tc>
        <w:tc>
          <w:tcPr>
            <w:tcW w:w="2610" w:type="dxa"/>
          </w:tcPr>
          <w:p w14:paraId="66644C59" w14:textId="77777777" w:rsidR="00B30CFD" w:rsidRPr="00B30CFD" w:rsidRDefault="00B30CFD" w:rsidP="002C71A1">
            <w:pPr>
              <w:rPr>
                <w:b/>
              </w:rPr>
            </w:pPr>
            <w:r w:rsidRPr="00B30CFD">
              <w:rPr>
                <w:b/>
              </w:rPr>
              <w:t>Editor</w:t>
            </w:r>
          </w:p>
        </w:tc>
        <w:tc>
          <w:tcPr>
            <w:tcW w:w="2178" w:type="dxa"/>
          </w:tcPr>
          <w:p w14:paraId="30D1CF65" w14:textId="1B04CBD1" w:rsidR="00B30CFD" w:rsidRPr="00B30CFD" w:rsidRDefault="00406DA1" w:rsidP="002C71A1">
            <w:r>
              <w:t>Trudy Stoddert</w:t>
            </w:r>
          </w:p>
        </w:tc>
      </w:tr>
    </w:tbl>
    <w:p w14:paraId="7BECE705" w14:textId="77777777" w:rsidR="00B30CFD" w:rsidRPr="00B30CFD" w:rsidRDefault="00B30CFD" w:rsidP="00B30CFD">
      <w:pPr>
        <w:spacing w:after="0" w:line="240" w:lineRule="auto"/>
        <w:rPr>
          <w:b/>
        </w:rPr>
      </w:pPr>
      <w:r w:rsidRPr="00B30CFD">
        <w:rPr>
          <w:b/>
        </w:rPr>
        <w:t>Launch Date/Internal Launch Date:</w:t>
      </w:r>
    </w:p>
    <w:p w14:paraId="3A00D613" w14:textId="77777777" w:rsidR="00B30CFD" w:rsidRDefault="00B30CFD" w:rsidP="004A6934">
      <w:pPr>
        <w:spacing w:after="0" w:line="240" w:lineRule="auto"/>
        <w:sectPr w:rsidR="00B30CFD">
          <w:headerReference w:type="default" r:id="rId10"/>
          <w:footerReference w:type="default" r:id="rId11"/>
          <w:pgSz w:w="12240" w:h="15840"/>
          <w:pgMar w:top="1440" w:right="1440" w:bottom="1440" w:left="1440" w:header="720" w:footer="720" w:gutter="0"/>
          <w:cols w:space="720"/>
          <w:docGrid w:linePitch="360"/>
        </w:sectPr>
      </w:pPr>
    </w:p>
    <w:p w14:paraId="15D24ECA" w14:textId="174B2E1D" w:rsidR="00B30CFD" w:rsidRPr="007006C4" w:rsidRDefault="00406DA1" w:rsidP="00B30CFD">
      <w:pPr>
        <w:pStyle w:val="ListParagraph"/>
        <w:ind w:left="0"/>
        <w:rPr>
          <w:b/>
          <w:color w:val="FF0000"/>
        </w:rPr>
      </w:pPr>
      <w:r>
        <w:rPr>
          <w:b/>
          <w:color w:val="FF0000"/>
        </w:rPr>
        <w:lastRenderedPageBreak/>
        <w:t xml:space="preserve">December </w:t>
      </w:r>
      <w:r w:rsidR="007006C4" w:rsidRPr="007006C4">
        <w:rPr>
          <w:b/>
          <w:color w:val="FF0000"/>
        </w:rPr>
        <w:t>2014</w:t>
      </w:r>
    </w:p>
    <w:p w14:paraId="51E8B1E4" w14:textId="77777777" w:rsidR="00B30CFD" w:rsidRPr="00B30CFD" w:rsidRDefault="00B30CFD" w:rsidP="00B30CFD">
      <w:pPr>
        <w:pStyle w:val="ListParagraph"/>
        <w:ind w:left="0"/>
        <w:rPr>
          <w:b/>
        </w:rPr>
      </w:pPr>
      <w:r w:rsidRPr="00B30CFD">
        <w:rPr>
          <w:b/>
        </w:rPr>
        <w:t>Project Type</w:t>
      </w:r>
    </w:p>
    <w:p w14:paraId="66FD6599" w14:textId="33DB8B4E" w:rsidR="00B30CFD" w:rsidRPr="00B30CFD" w:rsidRDefault="00D8196D" w:rsidP="00B30CFD">
      <w:pPr>
        <w:pStyle w:val="ListParagraph"/>
        <w:ind w:left="0"/>
      </w:pPr>
      <w:sdt>
        <w:sdtPr>
          <w:id w:val="379438943"/>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406DA1">
        <w:t>Prime Rounds webinar recorded (video)</w:t>
      </w:r>
    </w:p>
    <w:p w14:paraId="222F7C65" w14:textId="63C80C2D" w:rsidR="00B30CFD" w:rsidRPr="00B30CFD" w:rsidRDefault="00D8196D" w:rsidP="00B30CFD">
      <w:pPr>
        <w:pStyle w:val="ListParagraph"/>
        <w:ind w:left="0"/>
      </w:pPr>
      <w:sdt>
        <w:sdtPr>
          <w:id w:val="66829934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Downloadable Slides</w:t>
      </w:r>
    </w:p>
    <w:p w14:paraId="0229C1E1" w14:textId="056D689D" w:rsidR="00B30CFD" w:rsidRPr="00B30CFD" w:rsidRDefault="00D8196D" w:rsidP="00B30CFD">
      <w:pPr>
        <w:pStyle w:val="ListParagraph"/>
        <w:ind w:left="0"/>
      </w:pPr>
      <w:sdt>
        <w:sdtPr>
          <w:id w:val="1987894087"/>
          <w14:checkbox>
            <w14:checked w14:val="0"/>
            <w14:checkedState w14:val="2612" w14:font="MS Gothic"/>
            <w14:uncheckedState w14:val="2610" w14:font="MS Gothic"/>
          </w14:checkbox>
        </w:sdtPr>
        <w:sdtEndPr/>
        <w:sdtContent>
          <w:r w:rsidR="00406DA1">
            <w:rPr>
              <w:rFonts w:ascii="MS Gothic" w:eastAsia="MS Gothic" w:hAnsi="MS Gothic" w:hint="eastAsia"/>
            </w:rPr>
            <w:t>☐</w:t>
          </w:r>
        </w:sdtContent>
      </w:sdt>
      <w:r w:rsidR="00B30CFD" w:rsidRPr="00B30CFD">
        <w:t>Podcast</w:t>
      </w:r>
    </w:p>
    <w:p w14:paraId="16FF9075" w14:textId="77777777" w:rsidR="00B30CFD" w:rsidRPr="00B30CFD" w:rsidRDefault="00D8196D" w:rsidP="00B30CFD">
      <w:pPr>
        <w:pStyle w:val="ListParagraph"/>
        <w:ind w:left="0"/>
      </w:pPr>
      <w:sdt>
        <w:sdtPr>
          <w:id w:val="24923331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w:t>
      </w:r>
    </w:p>
    <w:p w14:paraId="6555A96D" w14:textId="77777777" w:rsidR="00B30CFD" w:rsidRPr="00B30CFD" w:rsidRDefault="00B30CFD" w:rsidP="00B30CFD">
      <w:pPr>
        <w:pStyle w:val="ListParagraph"/>
        <w:ind w:left="0"/>
      </w:pPr>
    </w:p>
    <w:p w14:paraId="2251B209" w14:textId="77777777" w:rsidR="00B30CFD" w:rsidRPr="00B30CFD" w:rsidRDefault="00B30CFD" w:rsidP="00B30CFD">
      <w:pPr>
        <w:pStyle w:val="ListParagraph"/>
        <w:ind w:left="0"/>
        <w:rPr>
          <w:b/>
        </w:rPr>
      </w:pPr>
      <w:r w:rsidRPr="00B30CFD">
        <w:rPr>
          <w:b/>
        </w:rPr>
        <w:t>Email Blast Included?</w:t>
      </w:r>
    </w:p>
    <w:p w14:paraId="3327CB47" w14:textId="01B86ABC" w:rsidR="00B30CFD" w:rsidRPr="00B30CFD" w:rsidRDefault="00D8196D" w:rsidP="00B30CFD">
      <w:pPr>
        <w:pStyle w:val="ListParagraph"/>
        <w:ind w:left="0"/>
      </w:pPr>
      <w:sdt>
        <w:sdtPr>
          <w:id w:val="-43534686"/>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18AE2BA0" w14:textId="77777777" w:rsidR="00B30CFD" w:rsidRPr="00B30CFD" w:rsidRDefault="00D8196D" w:rsidP="00B30CFD">
      <w:pPr>
        <w:pStyle w:val="ListParagraph"/>
        <w:ind w:left="0"/>
      </w:pPr>
      <w:sdt>
        <w:sdtPr>
          <w:id w:val="-748500932"/>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77D3DCE3" w14:textId="075C15BE" w:rsidR="00B30CFD" w:rsidRDefault="00B30CFD" w:rsidP="00B30CFD">
      <w:pPr>
        <w:pStyle w:val="ListParagraph"/>
        <w:ind w:left="0"/>
      </w:pPr>
      <w:r w:rsidRPr="006D4403">
        <w:rPr>
          <w:b/>
        </w:rPr>
        <w:t>Subject Line:</w:t>
      </w:r>
      <w:r>
        <w:t xml:space="preserve"> </w:t>
      </w:r>
    </w:p>
    <w:p w14:paraId="72BADDD5" w14:textId="1C8989B9" w:rsidR="00406DA1" w:rsidRPr="00406DA1" w:rsidRDefault="00406DA1" w:rsidP="00B30CFD">
      <w:pPr>
        <w:pStyle w:val="ListParagraph"/>
        <w:ind w:left="0"/>
      </w:pPr>
      <w:r w:rsidRPr="00406DA1">
        <w:rPr>
          <w:bCs/>
          <w:i/>
        </w:rPr>
        <w:t>Prime Rounds: The Evolving Landscape of CML Management</w:t>
      </w:r>
    </w:p>
    <w:p w14:paraId="15CDDCBD" w14:textId="77777777" w:rsidR="00B30CFD" w:rsidRPr="00B30CFD" w:rsidRDefault="00B30CFD" w:rsidP="00B30CFD">
      <w:pPr>
        <w:pStyle w:val="ListParagraph"/>
        <w:ind w:left="0"/>
        <w:rPr>
          <w:b/>
        </w:rPr>
      </w:pPr>
      <w:r w:rsidRPr="00B30CFD">
        <w:rPr>
          <w:b/>
        </w:rPr>
        <w:t>Number of E-Blasts</w:t>
      </w:r>
    </w:p>
    <w:p w14:paraId="159A0445" w14:textId="24600B50" w:rsidR="00B30CFD" w:rsidRPr="00B30CFD" w:rsidRDefault="00D8196D" w:rsidP="00B30CFD">
      <w:pPr>
        <w:pStyle w:val="ListParagraph"/>
        <w:ind w:left="0"/>
      </w:pPr>
      <w:sdt>
        <w:sdtPr>
          <w:id w:val="-171336657"/>
          <w14:checkbox>
            <w14:checked w14:val="1"/>
            <w14:checkedState w14:val="2612" w14:font="MS Gothic"/>
            <w14:uncheckedState w14:val="2610" w14:font="MS Gothic"/>
          </w14:checkbox>
        </w:sdtPr>
        <w:sdtEndPr/>
        <w:sdtContent>
          <w:r w:rsidR="00406DA1">
            <w:rPr>
              <w:rFonts w:ascii="MS Gothic" w:eastAsia="MS Gothic" w:hAnsi="MS Gothic" w:hint="eastAsia"/>
            </w:rPr>
            <w:t>☒</w:t>
          </w:r>
        </w:sdtContent>
      </w:sdt>
      <w:r w:rsidR="00B30CFD" w:rsidRPr="00B30CFD">
        <w:t>Only One</w:t>
      </w:r>
    </w:p>
    <w:p w14:paraId="5C571F5A" w14:textId="52A6FE2B" w:rsidR="00B30CFD" w:rsidRDefault="00D8196D" w:rsidP="00B30CFD">
      <w:pPr>
        <w:pStyle w:val="ListParagraph"/>
        <w:ind w:left="0"/>
      </w:pPr>
      <w:sdt>
        <w:sdtPr>
          <w:id w:val="-1892793963"/>
          <w14:checkbox>
            <w14:checked w14:val="0"/>
            <w14:checkedState w14:val="2612" w14:font="MS Gothic"/>
            <w14:uncheckedState w14:val="2610" w14:font="MS Gothic"/>
          </w14:checkbox>
        </w:sdtPr>
        <w:sdtEndPr/>
        <w:sdtContent>
          <w:r w:rsidR="00406DA1">
            <w:rPr>
              <w:rFonts w:ascii="MS Gothic" w:eastAsia="MS Gothic" w:hAnsi="MS Gothic" w:hint="eastAsia"/>
            </w:rPr>
            <w:t>☐</w:t>
          </w:r>
        </w:sdtContent>
      </w:sdt>
      <w:r w:rsidR="00B30CFD" w:rsidRPr="00B30CFD">
        <w:t>Two</w:t>
      </w:r>
      <w:r w:rsidR="00B30CFD" w:rsidRPr="00B30CFD">
        <w:br/>
      </w:r>
      <w:sdt>
        <w:sdtPr>
          <w:id w:val="163875693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 Amount:</w:t>
      </w:r>
    </w:p>
    <w:p w14:paraId="522812C4" w14:textId="77777777" w:rsidR="00B30CFD" w:rsidRPr="00B30CFD" w:rsidRDefault="00B30CFD" w:rsidP="00B30CFD">
      <w:pPr>
        <w:pStyle w:val="ListParagraph"/>
        <w:ind w:left="0"/>
      </w:pPr>
    </w:p>
    <w:p w14:paraId="6664C30A" w14:textId="77777777" w:rsidR="00B30CFD" w:rsidRPr="00B30CFD" w:rsidRDefault="00B30CFD" w:rsidP="00B30CFD">
      <w:pPr>
        <w:pStyle w:val="ListParagraph"/>
        <w:ind w:left="0"/>
        <w:rPr>
          <w:b/>
        </w:rPr>
      </w:pPr>
      <w:r w:rsidRPr="00B30CFD">
        <w:rPr>
          <w:b/>
        </w:rPr>
        <w:t>Cross Promotion</w:t>
      </w:r>
    </w:p>
    <w:p w14:paraId="429B4EAB" w14:textId="6E311DDE" w:rsidR="00B30CFD" w:rsidRPr="00B30CFD" w:rsidRDefault="00D8196D" w:rsidP="00B30CFD">
      <w:pPr>
        <w:pStyle w:val="ListParagraph"/>
        <w:ind w:left="0"/>
      </w:pPr>
      <w:sdt>
        <w:sdtPr>
          <w:id w:val="200994618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5B25CF82" w14:textId="77777777" w:rsidR="00B30CFD" w:rsidRPr="00B30CFD" w:rsidRDefault="00D8196D" w:rsidP="00B30CFD">
      <w:pPr>
        <w:pStyle w:val="ListParagraph"/>
        <w:ind w:left="0"/>
      </w:pPr>
      <w:sdt>
        <w:sdtPr>
          <w:id w:val="192043351"/>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5496A2D0" w14:textId="1DD96CEC" w:rsidR="00B30CFD" w:rsidRDefault="00B30CFD" w:rsidP="00B30CFD">
      <w:pPr>
        <w:pStyle w:val="ListParagraph"/>
        <w:ind w:left="0"/>
        <w:rPr>
          <w:ins w:id="0" w:author="Trudy Stoddert, ELS" w:date="2014-12-16T13:52:00Z"/>
        </w:rPr>
      </w:pPr>
      <w:r w:rsidRPr="00B30CFD">
        <w:t>If Yes, List Activities:</w:t>
      </w:r>
      <w:r w:rsidR="00D37976">
        <w:t xml:space="preserve"> the Canadian CSP from ASH 2014 </w:t>
      </w:r>
    </w:p>
    <w:p w14:paraId="6309A484" w14:textId="55218E9C" w:rsidR="00CB336B" w:rsidRPr="00B30CFD" w:rsidDel="00CB336B" w:rsidRDefault="00CB336B" w:rsidP="00B30CFD">
      <w:pPr>
        <w:pStyle w:val="ListParagraph"/>
        <w:ind w:left="0"/>
        <w:rPr>
          <w:del w:id="1" w:author="Trudy Stoddert, ELS" w:date="2014-12-16T13:52:00Z"/>
        </w:rPr>
      </w:pPr>
    </w:p>
    <w:p w14:paraId="31F0F7AE" w14:textId="77777777" w:rsidR="00B30CFD" w:rsidRPr="00B30CFD" w:rsidRDefault="00B30CFD" w:rsidP="00B30CFD">
      <w:pPr>
        <w:pStyle w:val="ListParagraph"/>
        <w:ind w:left="0"/>
      </w:pPr>
    </w:p>
    <w:p w14:paraId="045A9A31" w14:textId="77777777" w:rsidR="00B30CFD" w:rsidRPr="00B30CFD" w:rsidRDefault="00B30CFD" w:rsidP="00B30CFD">
      <w:pPr>
        <w:pStyle w:val="ListParagraph"/>
        <w:ind w:left="0"/>
        <w:rPr>
          <w:b/>
        </w:rPr>
      </w:pPr>
      <w:r w:rsidRPr="00B30CFD">
        <w:rPr>
          <w:b/>
        </w:rPr>
        <w:t>Target Audience</w:t>
      </w:r>
    </w:p>
    <w:p w14:paraId="22DA0452" w14:textId="295A2192" w:rsidR="00B30CFD" w:rsidRPr="00B30CFD" w:rsidRDefault="00D8196D" w:rsidP="00B30CFD">
      <w:pPr>
        <w:pStyle w:val="ListParagraph"/>
        <w:ind w:left="0"/>
      </w:pPr>
      <w:sdt>
        <w:sdtPr>
          <w:id w:val="-588303486"/>
          <w14:checkbox>
            <w14:checked w14:val="0"/>
            <w14:checkedState w14:val="2612" w14:font="MS Gothic"/>
            <w14:uncheckedState w14:val="2610" w14:font="MS Gothic"/>
          </w14:checkbox>
        </w:sdtPr>
        <w:sdtEndPr/>
        <w:sdtContent>
          <w:r w:rsidR="00D37976">
            <w:rPr>
              <w:rFonts w:ascii="MS Gothic" w:eastAsia="MS Gothic" w:hAnsi="MS Gothic" w:hint="eastAsia"/>
            </w:rPr>
            <w:t>☐</w:t>
          </w:r>
        </w:sdtContent>
      </w:sdt>
      <w:r w:rsidR="00B30CFD" w:rsidRPr="00B30CFD">
        <w:t>US</w:t>
      </w:r>
      <w:r w:rsidR="00B30CFD" w:rsidRPr="00B30CFD">
        <w:br/>
      </w:r>
      <w:sdt>
        <w:sdtPr>
          <w:id w:val="1256020219"/>
          <w14:checkbox>
            <w14:checked w14:val="0"/>
            <w14:checkedState w14:val="2612" w14:font="MS Gothic"/>
            <w14:uncheckedState w14:val="2610" w14:font="MS Gothic"/>
          </w14:checkbox>
        </w:sdtPr>
        <w:sdtEndPr/>
        <w:sdtContent>
          <w:r w:rsidR="00106AB8">
            <w:rPr>
              <w:rFonts w:ascii="MS Gothic" w:eastAsia="MS Gothic" w:hAnsi="MS Gothic" w:hint="eastAsia"/>
            </w:rPr>
            <w:t>☐</w:t>
          </w:r>
        </w:sdtContent>
      </w:sdt>
      <w:r w:rsidR="00B30CFD" w:rsidRPr="00B30CFD">
        <w:t>EX-US</w:t>
      </w:r>
      <w:r w:rsidR="00B30CFD" w:rsidRPr="00B30CFD">
        <w:br/>
      </w:r>
      <w:sdt>
        <w:sdtPr>
          <w:id w:val="-148138496"/>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Global (Both EX-US &amp; U</w:t>
      </w:r>
      <w:r w:rsidR="006D4403">
        <w:t>S)</w:t>
      </w:r>
    </w:p>
    <w:p w14:paraId="20E4924F" w14:textId="73310C5A" w:rsidR="00B30CFD" w:rsidRDefault="00D8196D" w:rsidP="00B30CFD">
      <w:pPr>
        <w:pStyle w:val="ListParagraph"/>
        <w:ind w:left="0"/>
      </w:pPr>
      <w:sdt>
        <w:sdtPr>
          <w:id w:val="-1122075366"/>
          <w14:checkbox>
            <w14:checked w14:val="1"/>
            <w14:checkedState w14:val="2612" w14:font="MS Gothic"/>
            <w14:uncheckedState w14:val="2610" w14:font="MS Gothic"/>
          </w14:checkbox>
        </w:sdtPr>
        <w:sdtEndPr/>
        <w:sdtContent>
          <w:r w:rsidR="00D37976">
            <w:rPr>
              <w:rFonts w:ascii="MS Gothic" w:eastAsia="MS Gothic" w:hAnsi="MS Gothic" w:hint="eastAsia"/>
            </w:rPr>
            <w:t>☒</w:t>
          </w:r>
        </w:sdtContent>
      </w:sdt>
      <w:r w:rsidR="00B30CFD" w:rsidRPr="00B30CFD">
        <w:t>Additional Emails (Supporters?):</w:t>
      </w:r>
      <w:r w:rsidR="00D37976">
        <w:t xml:space="preserve"> specific target list of </w:t>
      </w:r>
      <w:proofErr w:type="spellStart"/>
      <w:proofErr w:type="gramStart"/>
      <w:r w:rsidR="00D37976">
        <w:t>canadian</w:t>
      </w:r>
      <w:proofErr w:type="spellEnd"/>
      <w:proofErr w:type="gramEnd"/>
      <w:r w:rsidR="00D37976">
        <w:t xml:space="preserve"> physicians only</w:t>
      </w:r>
    </w:p>
    <w:p w14:paraId="5CFD0EE3" w14:textId="15BE9947" w:rsidR="00D37976" w:rsidRDefault="00D37976" w:rsidP="00B30CFD">
      <w:pPr>
        <w:pStyle w:val="ListParagraph"/>
        <w:ind w:left="0"/>
      </w:pPr>
      <w:r w:rsidRPr="00D37976">
        <w:t>Kostic, Ivana (</w:t>
      </w:r>
      <w:hyperlink r:id="rId12" w:history="1">
        <w:r w:rsidRPr="00310566">
          <w:rPr>
            <w:rStyle w:val="Hyperlink"/>
          </w:rPr>
          <w:t>Ivana.Kostic@bms.com</w:t>
        </w:r>
      </w:hyperlink>
      <w:r w:rsidRPr="00D37976">
        <w:t>)</w:t>
      </w:r>
    </w:p>
    <w:p w14:paraId="6D1012D5" w14:textId="3E8845DE" w:rsidR="00D37976" w:rsidRDefault="00D37976" w:rsidP="00B30CFD">
      <w:pPr>
        <w:pStyle w:val="ListParagraph"/>
        <w:ind w:left="0"/>
      </w:pPr>
      <w:r w:rsidRPr="00D37976">
        <w:t>Stavroula.Lestou@bms.com</w:t>
      </w:r>
    </w:p>
    <w:p w14:paraId="756743B7" w14:textId="77777777" w:rsidR="00FC70FF" w:rsidRPr="00B30CFD" w:rsidRDefault="00FC70FF" w:rsidP="00B30CFD">
      <w:pPr>
        <w:pStyle w:val="ListParagraph"/>
        <w:ind w:left="0"/>
      </w:pPr>
    </w:p>
    <w:p w14:paraId="1DD9190D" w14:textId="77777777" w:rsidR="00B30CFD" w:rsidRPr="00B30CFD" w:rsidRDefault="00B30CFD" w:rsidP="00B30CFD">
      <w:pPr>
        <w:pStyle w:val="ListParagraph"/>
        <w:ind w:left="0"/>
        <w:rPr>
          <w:b/>
        </w:rPr>
      </w:pPr>
      <w:r w:rsidRPr="00B30CFD">
        <w:rPr>
          <w:b/>
        </w:rPr>
        <w:t>Slides</w:t>
      </w:r>
    </w:p>
    <w:p w14:paraId="2CA2BB5A" w14:textId="77777777" w:rsidR="00B30CFD" w:rsidRPr="00B30CFD" w:rsidRDefault="00B30CFD" w:rsidP="00B30CFD">
      <w:pPr>
        <w:pStyle w:val="ListParagraph"/>
        <w:ind w:left="0"/>
        <w:rPr>
          <w:rFonts w:eastAsia="MS Gothic"/>
        </w:rPr>
      </w:pPr>
      <w:r w:rsidRPr="00B30CFD">
        <w:rPr>
          <w:rFonts w:eastAsia="MS Gothic"/>
        </w:rPr>
        <w:lastRenderedPageBreak/>
        <w:t>Slides Included</w:t>
      </w:r>
    </w:p>
    <w:p w14:paraId="79FA24F0" w14:textId="15E5CDDD" w:rsidR="00B30CFD" w:rsidRPr="00B30CFD" w:rsidRDefault="00D8196D" w:rsidP="00B30CFD">
      <w:pPr>
        <w:pStyle w:val="ListParagraph"/>
        <w:ind w:left="0"/>
      </w:pPr>
      <w:sdt>
        <w:sdtPr>
          <w:id w:val="-1262684470"/>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0C6802B4" w14:textId="77777777" w:rsidR="00B30CFD" w:rsidRDefault="00D8196D" w:rsidP="00B30CFD">
      <w:pPr>
        <w:pStyle w:val="ListParagraph"/>
        <w:ind w:left="0"/>
      </w:pPr>
      <w:sdt>
        <w:sdtPr>
          <w:id w:val="12219929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44045B9B" w14:textId="77777777" w:rsidR="00CD5589" w:rsidRPr="00B30CFD" w:rsidRDefault="00CD5589" w:rsidP="00B30CFD">
      <w:pPr>
        <w:pStyle w:val="ListParagraph"/>
        <w:ind w:left="0"/>
      </w:pPr>
    </w:p>
    <w:p w14:paraId="5FA536F1" w14:textId="08B5DDA3" w:rsidR="00B30CFD" w:rsidRPr="00B30CFD" w:rsidRDefault="00B30CFD" w:rsidP="00CD5589">
      <w:pPr>
        <w:pStyle w:val="ListParagraph"/>
        <w:ind w:left="0" w:right="-720"/>
      </w:pPr>
      <w:r w:rsidRPr="00B30CFD">
        <w:t>Slide Location:</w:t>
      </w:r>
    </w:p>
    <w:p w14:paraId="6039A6EC" w14:textId="77777777" w:rsidR="00B30CFD" w:rsidRPr="00B30CFD" w:rsidRDefault="00B30CFD" w:rsidP="00B30CFD">
      <w:pPr>
        <w:pStyle w:val="ListParagraph"/>
        <w:ind w:left="0"/>
      </w:pPr>
      <w:r w:rsidRPr="00B30CFD">
        <w:t>Slides Available By:</w:t>
      </w:r>
    </w:p>
    <w:p w14:paraId="1EC590BD" w14:textId="77777777" w:rsidR="00B30CFD" w:rsidRPr="00B30CFD" w:rsidRDefault="00B30CFD" w:rsidP="00B30CFD">
      <w:pPr>
        <w:pStyle w:val="ListParagraph"/>
        <w:ind w:left="0"/>
      </w:pPr>
    </w:p>
    <w:p w14:paraId="1C4E76CF" w14:textId="77777777" w:rsidR="00B30CFD" w:rsidRPr="00B30CFD" w:rsidRDefault="00B30CFD" w:rsidP="00B30CFD">
      <w:pPr>
        <w:pStyle w:val="ListParagraph"/>
        <w:ind w:left="0"/>
        <w:rPr>
          <w:b/>
        </w:rPr>
      </w:pPr>
      <w:r w:rsidRPr="00B30CFD">
        <w:rPr>
          <w:b/>
        </w:rPr>
        <w:t>Slides Synched? (</w:t>
      </w:r>
      <w:proofErr w:type="gramStart"/>
      <w:r w:rsidRPr="00B30CFD">
        <w:rPr>
          <w:b/>
        </w:rPr>
        <w:t>if</w:t>
      </w:r>
      <w:proofErr w:type="gramEnd"/>
      <w:r w:rsidRPr="00B30CFD">
        <w:rPr>
          <w:b/>
        </w:rPr>
        <w:t xml:space="preserve"> included in webcast)</w:t>
      </w:r>
    </w:p>
    <w:p w14:paraId="09309601" w14:textId="741D01D5" w:rsidR="00B30CFD" w:rsidRPr="00B30CFD" w:rsidRDefault="00D8196D" w:rsidP="00B30CFD">
      <w:pPr>
        <w:pStyle w:val="ListParagraph"/>
        <w:ind w:left="0"/>
      </w:pPr>
      <w:sdt>
        <w:sdtPr>
          <w:id w:val="-1957010043"/>
          <w14:checkbox>
            <w14:checked w14:val="1"/>
            <w14:checkedState w14:val="2612" w14:font="MS Gothic"/>
            <w14:uncheckedState w14:val="2610" w14:font="MS Gothic"/>
          </w14:checkbox>
        </w:sdtPr>
        <w:sdtEndPr/>
        <w:sdtContent>
          <w:r w:rsidR="00406DA1">
            <w:rPr>
              <w:rFonts w:ascii="MS Gothic" w:eastAsia="MS Gothic" w:hAnsi="MS Gothic" w:hint="eastAsia"/>
            </w:rPr>
            <w:t>☒</w:t>
          </w:r>
        </w:sdtContent>
      </w:sdt>
      <w:r w:rsidR="00B30CFD" w:rsidRPr="00B30CFD">
        <w:t>Yes</w:t>
      </w:r>
    </w:p>
    <w:p w14:paraId="27F75DAF" w14:textId="73D7A5BE" w:rsidR="00B30CFD" w:rsidRPr="00B30CFD" w:rsidRDefault="00D8196D" w:rsidP="00B30CFD">
      <w:pPr>
        <w:pStyle w:val="ListParagraph"/>
        <w:ind w:left="0"/>
      </w:pPr>
      <w:sdt>
        <w:sdtPr>
          <w:id w:val="-184297904"/>
          <w14:checkbox>
            <w14:checked w14:val="0"/>
            <w14:checkedState w14:val="2612" w14:font="MS Gothic"/>
            <w14:uncheckedState w14:val="2610" w14:font="MS Gothic"/>
          </w14:checkbox>
        </w:sdtPr>
        <w:sdtEndPr/>
        <w:sdtContent>
          <w:r w:rsidR="00406DA1">
            <w:rPr>
              <w:rFonts w:ascii="MS Gothic" w:eastAsia="MS Gothic" w:hAnsi="MS Gothic" w:hint="eastAsia"/>
            </w:rPr>
            <w:t>☐</w:t>
          </w:r>
        </w:sdtContent>
      </w:sdt>
      <w:r w:rsidR="00B30CFD" w:rsidRPr="00B30CFD">
        <w:t>No</w:t>
      </w:r>
    </w:p>
    <w:p w14:paraId="57D1DAB0" w14:textId="77777777" w:rsidR="00B30CFD" w:rsidRPr="00B30CFD" w:rsidRDefault="00B30CFD" w:rsidP="00B30CFD">
      <w:pPr>
        <w:pStyle w:val="ListParagraph"/>
        <w:ind w:left="0"/>
      </w:pPr>
    </w:p>
    <w:p w14:paraId="28BF8328" w14:textId="77777777" w:rsidR="00B30CFD" w:rsidRPr="00B30CFD" w:rsidRDefault="00B30CFD" w:rsidP="00B30CFD">
      <w:pPr>
        <w:pStyle w:val="ListParagraph"/>
        <w:ind w:left="0"/>
        <w:rPr>
          <w:b/>
        </w:rPr>
      </w:pPr>
      <w:r w:rsidRPr="00B30CFD">
        <w:rPr>
          <w:b/>
        </w:rPr>
        <w:t>Webpage Content (All Copy)</w:t>
      </w:r>
    </w:p>
    <w:p w14:paraId="56175A9D" w14:textId="1E0F4776" w:rsidR="00B30CFD" w:rsidRPr="00B30CFD" w:rsidRDefault="00B30CFD" w:rsidP="00B30CFD">
      <w:pPr>
        <w:pStyle w:val="ListParagraph"/>
        <w:ind w:left="0"/>
      </w:pPr>
      <w:r w:rsidRPr="00B30CFD">
        <w:t>Content Status (Final/Approved):</w:t>
      </w:r>
      <w:r w:rsidRPr="00B30CFD">
        <w:br/>
        <w:t>Content Available by:</w:t>
      </w:r>
    </w:p>
    <w:p w14:paraId="58FC2501" w14:textId="77777777" w:rsidR="00B30CFD" w:rsidRPr="00B30CFD" w:rsidRDefault="00B30CFD" w:rsidP="00B30CFD">
      <w:pPr>
        <w:pStyle w:val="ListParagraph"/>
        <w:ind w:left="0"/>
      </w:pPr>
    </w:p>
    <w:p w14:paraId="5C248DC0" w14:textId="77777777" w:rsidR="00B30CFD" w:rsidRPr="00B30CFD" w:rsidRDefault="00B30CFD" w:rsidP="00B30CFD">
      <w:pPr>
        <w:pStyle w:val="ListParagraph"/>
        <w:ind w:left="0"/>
        <w:rPr>
          <w:b/>
        </w:rPr>
      </w:pPr>
      <w:r w:rsidRPr="00B30CFD">
        <w:rPr>
          <w:b/>
        </w:rPr>
        <w:t>CME?</w:t>
      </w:r>
    </w:p>
    <w:p w14:paraId="015ED84B" w14:textId="4DCF2019" w:rsidR="00B30CFD" w:rsidRPr="00B30CFD" w:rsidRDefault="00D8196D" w:rsidP="00B30CFD">
      <w:pPr>
        <w:pStyle w:val="ListParagraph"/>
        <w:ind w:left="0"/>
      </w:pPr>
      <w:sdt>
        <w:sdtPr>
          <w:id w:val="-355503065"/>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2E9C6B0C" w14:textId="77777777" w:rsidR="00B30CFD" w:rsidRPr="00B30CFD" w:rsidRDefault="00D8196D" w:rsidP="00B30CFD">
      <w:pPr>
        <w:pStyle w:val="ListParagraph"/>
        <w:ind w:left="0"/>
      </w:pPr>
      <w:sdt>
        <w:sdtPr>
          <w:id w:val="1772733408"/>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3D9635E9" w14:textId="77777777" w:rsidR="00B30CFD" w:rsidRPr="00B30CFD" w:rsidRDefault="00B30CFD" w:rsidP="00B30CFD">
      <w:pPr>
        <w:pStyle w:val="ListParagraph"/>
        <w:ind w:left="0"/>
        <w:rPr>
          <w:b/>
        </w:rPr>
      </w:pPr>
    </w:p>
    <w:p w14:paraId="469EEE8E" w14:textId="77777777" w:rsidR="00B30CFD" w:rsidRPr="00B30CFD" w:rsidRDefault="00B30CFD" w:rsidP="00B30CFD">
      <w:pPr>
        <w:pStyle w:val="ListParagraph"/>
        <w:ind w:left="0"/>
        <w:rPr>
          <w:b/>
        </w:rPr>
      </w:pPr>
      <w:r w:rsidRPr="00B30CFD">
        <w:rPr>
          <w:b/>
        </w:rPr>
        <w:t>Additional Components</w:t>
      </w:r>
    </w:p>
    <w:p w14:paraId="5A329F4B" w14:textId="77777777" w:rsidR="00B30CFD" w:rsidRPr="00B30CFD" w:rsidRDefault="00D8196D" w:rsidP="00B30CFD">
      <w:pPr>
        <w:pStyle w:val="ListParagraph"/>
        <w:ind w:left="0"/>
      </w:pPr>
      <w:sdt>
        <w:sdtPr>
          <w:rPr>
            <w:b/>
          </w:rPr>
          <w:id w:val="-162483237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Cases with Voting</w:t>
      </w:r>
    </w:p>
    <w:p w14:paraId="6315D4B0" w14:textId="77777777" w:rsidR="00B30CFD" w:rsidRPr="00B30CFD" w:rsidRDefault="00D8196D" w:rsidP="00B30CFD">
      <w:pPr>
        <w:pStyle w:val="ListParagraph"/>
        <w:ind w:left="0"/>
      </w:pPr>
      <w:sdt>
        <w:sdtPr>
          <w:rPr>
            <w:b/>
          </w:rPr>
          <w:id w:val="188475706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Polls</w:t>
      </w:r>
    </w:p>
    <w:p w14:paraId="578D58F9" w14:textId="77777777" w:rsidR="00B30CFD" w:rsidRPr="00B30CFD" w:rsidRDefault="00D8196D" w:rsidP="00B30CFD">
      <w:pPr>
        <w:pStyle w:val="ListParagraph"/>
        <w:ind w:left="0"/>
      </w:pPr>
      <w:sdt>
        <w:sdtPr>
          <w:rPr>
            <w:b/>
          </w:rPr>
          <w:id w:val="1885666414"/>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Video Segmentation</w:t>
      </w:r>
    </w:p>
    <w:p w14:paraId="649B3E05" w14:textId="77777777" w:rsidR="00B30CFD" w:rsidRPr="00B30CFD" w:rsidRDefault="00D8196D" w:rsidP="00B30CFD">
      <w:pPr>
        <w:pStyle w:val="ListParagraph"/>
        <w:ind w:left="0"/>
      </w:pPr>
      <w:sdt>
        <w:sdtPr>
          <w:rPr>
            <w:b/>
          </w:rPr>
          <w:id w:val="-54606651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Table of Contents</w:t>
      </w:r>
    </w:p>
    <w:p w14:paraId="32A71F6F" w14:textId="77777777" w:rsidR="00B30CFD" w:rsidRPr="00B30CFD" w:rsidRDefault="00D8196D" w:rsidP="00B30CFD">
      <w:pPr>
        <w:pStyle w:val="ListParagraph"/>
        <w:ind w:left="0"/>
      </w:pPr>
      <w:sdt>
        <w:sdtPr>
          <w:id w:val="1789847451"/>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w:t>
      </w:r>
    </w:p>
    <w:p w14:paraId="506DA217" w14:textId="77777777" w:rsidR="00B30CFD" w:rsidRPr="00B30CFD" w:rsidRDefault="00B30CFD" w:rsidP="00B30CFD">
      <w:pPr>
        <w:pStyle w:val="ListParagraph"/>
        <w:ind w:left="0"/>
      </w:pPr>
    </w:p>
    <w:p w14:paraId="18F0321C" w14:textId="77777777" w:rsidR="00B30CFD" w:rsidRDefault="00B30CFD" w:rsidP="00B30CFD">
      <w:pPr>
        <w:pStyle w:val="ListParagraph"/>
        <w:ind w:left="0"/>
        <w:rPr>
          <w:b/>
        </w:rPr>
      </w:pPr>
      <w:r w:rsidRPr="00B30CFD">
        <w:rPr>
          <w:b/>
        </w:rPr>
        <w:t>Mobile App Title:</w:t>
      </w:r>
    </w:p>
    <w:p w14:paraId="4B352E51" w14:textId="313076F3" w:rsidR="00B30CFD" w:rsidRPr="00B30CFD" w:rsidRDefault="00B30CFD" w:rsidP="00B30CFD">
      <w:pPr>
        <w:pStyle w:val="ListParagraph"/>
        <w:ind w:left="0"/>
        <w:rPr>
          <w:b/>
        </w:rPr>
      </w:pPr>
      <w:r>
        <w:rPr>
          <w:b/>
        </w:rPr>
        <w:t xml:space="preserve">2014 </w:t>
      </w:r>
      <w:r w:rsidR="00406DA1">
        <w:rPr>
          <w:b/>
        </w:rPr>
        <w:t>PR CML</w:t>
      </w:r>
    </w:p>
    <w:p w14:paraId="0C717535" w14:textId="4E62A92C" w:rsidR="00B30CFD" w:rsidRPr="00B30CFD" w:rsidRDefault="00B30CFD" w:rsidP="004A6934">
      <w:pPr>
        <w:spacing w:after="0" w:line="240" w:lineRule="auto"/>
      </w:pPr>
    </w:p>
    <w:p w14:paraId="77AA304B" w14:textId="77777777" w:rsidR="00B30CFD" w:rsidRPr="00B30CFD" w:rsidRDefault="00B30CFD" w:rsidP="004A6934">
      <w:pPr>
        <w:spacing w:after="0" w:line="240" w:lineRule="auto"/>
      </w:pPr>
    </w:p>
    <w:p w14:paraId="570B965F" w14:textId="77777777" w:rsidR="00B30CFD" w:rsidRPr="00B30CFD" w:rsidRDefault="00B30CFD" w:rsidP="004A6934">
      <w:pPr>
        <w:spacing w:after="0" w:line="240" w:lineRule="auto"/>
      </w:pPr>
    </w:p>
    <w:p w14:paraId="72948E5B" w14:textId="77777777" w:rsidR="00B30CFD" w:rsidRPr="00B30CFD" w:rsidRDefault="00B30CFD" w:rsidP="004A6934">
      <w:pPr>
        <w:spacing w:after="0" w:line="240" w:lineRule="auto"/>
      </w:pPr>
    </w:p>
    <w:p w14:paraId="48261CB7" w14:textId="77777777" w:rsidR="00B30CFD" w:rsidRPr="00B30CFD" w:rsidRDefault="00B30CFD" w:rsidP="004A6934">
      <w:pPr>
        <w:spacing w:after="0" w:line="240" w:lineRule="auto"/>
      </w:pPr>
    </w:p>
    <w:p w14:paraId="79286248" w14:textId="77777777" w:rsidR="00B30CFD" w:rsidRPr="00B30CFD" w:rsidRDefault="00B30CFD" w:rsidP="004A6934">
      <w:pPr>
        <w:spacing w:after="0" w:line="240" w:lineRule="auto"/>
      </w:pPr>
    </w:p>
    <w:p w14:paraId="16C3DCA3" w14:textId="77777777" w:rsidR="00B30CFD" w:rsidRDefault="00B30CFD" w:rsidP="004A6934">
      <w:pPr>
        <w:spacing w:after="0" w:line="240" w:lineRule="auto"/>
      </w:pPr>
    </w:p>
    <w:p w14:paraId="743B7AE3"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7BF1E728"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676BD325"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space="720"/>
          <w:docGrid w:linePitch="360"/>
        </w:sectPr>
      </w:pPr>
    </w:p>
    <w:p w14:paraId="69254174"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2653C202" w14:textId="77777777" w:rsidR="00406DA1" w:rsidRDefault="00406DA1" w:rsidP="004A6934">
      <w:pPr>
        <w:spacing w:after="0" w:line="240" w:lineRule="auto"/>
      </w:pPr>
    </w:p>
    <w:p w14:paraId="494BC7FD" w14:textId="2E90193F" w:rsidR="007A0164" w:rsidRDefault="007A0164" w:rsidP="004A6934">
      <w:pPr>
        <w:spacing w:after="0" w:line="240" w:lineRule="auto"/>
      </w:pPr>
      <w:r>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6D61FCF0" w:rsidR="00780D0C" w:rsidRPr="002277CB" w:rsidRDefault="000B2922" w:rsidP="002277CB">
      <w:pPr>
        <w:spacing w:after="0" w:line="240" w:lineRule="auto"/>
        <w:jc w:val="center"/>
        <w:rPr>
          <w:b/>
        </w:rPr>
      </w:pPr>
      <w:r>
        <w:rPr>
          <w:b/>
        </w:rPr>
        <w:t>In terms of LEAN, virtual products differ in that all sections should be complete prior to sending this form to Web (there is no minimum number of sections)</w:t>
      </w:r>
      <w:r w:rsidR="00780D0C">
        <w:rPr>
          <w:b/>
        </w:rPr>
        <w:t>.</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4CCF987B" w:rsidR="007A0164" w:rsidRPr="008E66A7" w:rsidRDefault="007A0164" w:rsidP="003F64AF">
      <w:pPr>
        <w:pStyle w:val="ListParagraph"/>
        <w:numPr>
          <w:ilvl w:val="0"/>
          <w:numId w:val="2"/>
        </w:numPr>
        <w:spacing w:after="0" w:line="240" w:lineRule="auto"/>
        <w:rPr>
          <w:b/>
          <w:highlight w:val="cyan"/>
        </w:rPr>
      </w:pPr>
      <w:r w:rsidRPr="008E66A7">
        <w:rPr>
          <w:b/>
          <w:highlight w:val="cyan"/>
        </w:rPr>
        <w:t>[Title]</w:t>
      </w:r>
    </w:p>
    <w:p w14:paraId="242DD72F" w14:textId="77777777" w:rsidR="00B30CFD" w:rsidRDefault="00B30CFD" w:rsidP="00E43C8B">
      <w:pPr>
        <w:spacing w:after="0" w:line="240" w:lineRule="auto"/>
        <w:rPr>
          <w:i/>
        </w:rPr>
      </w:pPr>
    </w:p>
    <w:p w14:paraId="21FDF9BB" w14:textId="60BEE494" w:rsidR="006D4403" w:rsidRPr="00E43C8B" w:rsidRDefault="00E43C8B" w:rsidP="00E43C8B">
      <w:pPr>
        <w:spacing w:after="0" w:line="240" w:lineRule="auto"/>
        <w:rPr>
          <w:bCs/>
          <w:i/>
        </w:rPr>
      </w:pPr>
      <w:proofErr w:type="gramStart"/>
      <w:r>
        <w:rPr>
          <w:bCs/>
          <w:i/>
        </w:rPr>
        <w:t>prIME</w:t>
      </w:r>
      <w:proofErr w:type="gramEnd"/>
      <w:r w:rsidR="00406DA1" w:rsidRPr="00E43C8B">
        <w:rPr>
          <w:bCs/>
          <w:i/>
        </w:rPr>
        <w:t xml:space="preserve"> Rounds: The Evolving Landscape of CML Management</w:t>
      </w:r>
    </w:p>
    <w:p w14:paraId="5BE7AB2E" w14:textId="77777777" w:rsidR="004A6934" w:rsidRPr="000B2922" w:rsidRDefault="004A6934" w:rsidP="007A0164">
      <w:pPr>
        <w:spacing w:after="0" w:line="240" w:lineRule="auto"/>
      </w:pPr>
    </w:p>
    <w:p w14:paraId="619EE365" w14:textId="73E1098B" w:rsidR="007A0164" w:rsidRPr="003F64AF" w:rsidRDefault="007A0164" w:rsidP="004E0E44">
      <w:pPr>
        <w:pStyle w:val="ListParagraph"/>
        <w:numPr>
          <w:ilvl w:val="0"/>
          <w:numId w:val="2"/>
        </w:numPr>
        <w:spacing w:after="0" w:line="240" w:lineRule="auto"/>
        <w:rPr>
          <w:b/>
        </w:rPr>
      </w:pPr>
      <w:r w:rsidRPr="000B2922">
        <w:rPr>
          <w:b/>
        </w:rPr>
        <w:t>[</w:t>
      </w:r>
      <w:r w:rsidR="004E0E44" w:rsidRPr="000B2922">
        <w:rPr>
          <w:b/>
        </w:rPr>
        <w:t xml:space="preserve">Activity </w:t>
      </w:r>
      <w:r w:rsidRPr="000B2922">
        <w:rPr>
          <w:b/>
        </w:rPr>
        <w:t>Date</w:t>
      </w:r>
      <w:r w:rsidRPr="003F64AF">
        <w:rPr>
          <w:b/>
        </w:rPr>
        <w:t>]</w:t>
      </w:r>
    </w:p>
    <w:p w14:paraId="0460EFB2" w14:textId="77777777" w:rsidR="0053113C" w:rsidRDefault="0053113C" w:rsidP="007A0164">
      <w:pPr>
        <w:spacing w:after="0" w:line="240" w:lineRule="auto"/>
        <w:rPr>
          <w:b/>
        </w:rPr>
      </w:pPr>
    </w:p>
    <w:p w14:paraId="58B636B2" w14:textId="77777777" w:rsidR="00B30CFD" w:rsidRDefault="004E0E44" w:rsidP="00B30CFD">
      <w:pPr>
        <w:spacing w:after="0" w:line="240" w:lineRule="auto"/>
        <w:rPr>
          <w:b/>
        </w:rPr>
      </w:pPr>
      <w:r>
        <w:rPr>
          <w:b/>
        </w:rPr>
        <w:t>Release Date</w:t>
      </w:r>
      <w:r w:rsidR="0053113C" w:rsidRPr="0053113C">
        <w:rPr>
          <w:b/>
        </w:rPr>
        <w:t>:</w:t>
      </w:r>
    </w:p>
    <w:p w14:paraId="6BC8DD0D" w14:textId="24C2F86F" w:rsidR="007A0164" w:rsidRPr="00B30CFD" w:rsidRDefault="00406DA1" w:rsidP="00B30CFD">
      <w:pPr>
        <w:spacing w:after="0" w:line="240" w:lineRule="auto"/>
        <w:rPr>
          <w:b/>
        </w:rPr>
      </w:pPr>
      <w:r>
        <w:t>Decem</w:t>
      </w:r>
      <w:r w:rsidR="00BD06F6">
        <w:t>ber</w:t>
      </w:r>
      <w:r w:rsidR="004E0E44">
        <w:t xml:space="preserve"> </w:t>
      </w:r>
      <w:r w:rsidR="00B30CFD">
        <w:t xml:space="preserve">XX, </w:t>
      </w:r>
      <w:r w:rsidR="00BD06F6">
        <w:t>2014</w:t>
      </w:r>
    </w:p>
    <w:p w14:paraId="7E1EDCD4" w14:textId="77777777" w:rsidR="0053113C" w:rsidRPr="0053113C" w:rsidRDefault="0053113C" w:rsidP="00E43C8B">
      <w:pPr>
        <w:spacing w:after="0" w:line="240" w:lineRule="auto"/>
      </w:pPr>
    </w:p>
    <w:p w14:paraId="4F33736E" w14:textId="478DC300" w:rsidR="0053113C" w:rsidRPr="00406DA1" w:rsidRDefault="004E0E44" w:rsidP="00E43C8B">
      <w:pPr>
        <w:spacing w:after="0" w:line="240" w:lineRule="auto"/>
        <w:rPr>
          <w:b/>
        </w:rPr>
      </w:pPr>
      <w:r>
        <w:rPr>
          <w:b/>
        </w:rPr>
        <w:t>Expiration Date</w:t>
      </w:r>
      <w:proofErr w:type="gramStart"/>
      <w:r w:rsidR="0053113C" w:rsidRPr="0053113C">
        <w:rPr>
          <w:b/>
        </w:rPr>
        <w:t>:</w:t>
      </w:r>
      <w:proofErr w:type="gramEnd"/>
      <w:r w:rsidR="00406DA1">
        <w:rPr>
          <w:b/>
        </w:rPr>
        <w:br/>
      </w:r>
      <w:r w:rsidR="00406DA1" w:rsidRPr="00406DA1">
        <w:t>Decem</w:t>
      </w:r>
      <w:r w:rsidR="00BD06F6">
        <w:t>ber</w:t>
      </w:r>
      <w:r>
        <w:t xml:space="preserve"> </w:t>
      </w:r>
      <w:r w:rsidR="00B30CFD">
        <w:t xml:space="preserve">XX, </w:t>
      </w:r>
      <w:r w:rsidR="00BD06F6">
        <w:t>2015</w:t>
      </w:r>
    </w:p>
    <w:p w14:paraId="13D5272C" w14:textId="77777777" w:rsidR="006D0598" w:rsidRDefault="006D0598" w:rsidP="007A0164">
      <w:pPr>
        <w:spacing w:after="0" w:line="240" w:lineRule="auto"/>
        <w:rPr>
          <w:smallCaps/>
        </w:rPr>
      </w:pPr>
    </w:p>
    <w:p w14:paraId="1CCF5BC4" w14:textId="61EEF0C1" w:rsidR="006D0598" w:rsidRPr="007006C4" w:rsidRDefault="00EF1FEE" w:rsidP="004E0E44">
      <w:pPr>
        <w:pStyle w:val="ListParagraph"/>
        <w:numPr>
          <w:ilvl w:val="0"/>
          <w:numId w:val="2"/>
        </w:numPr>
        <w:spacing w:after="0" w:line="240" w:lineRule="auto"/>
        <w:rPr>
          <w:b/>
        </w:rPr>
      </w:pPr>
      <w:r w:rsidRPr="007006C4">
        <w:rPr>
          <w:b/>
        </w:rPr>
        <w:t>[</w:t>
      </w:r>
      <w:r w:rsidR="004E0E44" w:rsidRPr="007006C4">
        <w:rPr>
          <w:b/>
        </w:rPr>
        <w:t>Activity Overview]</w:t>
      </w:r>
    </w:p>
    <w:p w14:paraId="303C6913" w14:textId="77777777" w:rsidR="007006C4" w:rsidRDefault="007006C4" w:rsidP="00E43C8B">
      <w:pPr>
        <w:spacing w:after="0" w:line="240" w:lineRule="auto"/>
      </w:pPr>
    </w:p>
    <w:p w14:paraId="641EDEA5" w14:textId="554DEA32" w:rsidR="00B30CFD" w:rsidRDefault="007006C4" w:rsidP="00E43C8B">
      <w:pPr>
        <w:spacing w:after="0" w:line="240" w:lineRule="auto"/>
      </w:pPr>
      <w:r w:rsidRPr="007006C4">
        <w:t>This C</w:t>
      </w:r>
      <w:r>
        <w:t>M</w:t>
      </w:r>
      <w:r w:rsidRPr="007006C4">
        <w:t xml:space="preserve">E-certified </w:t>
      </w:r>
      <w:r w:rsidR="00E43C8B">
        <w:t>prIME</w:t>
      </w:r>
      <w:r w:rsidR="00406DA1">
        <w:t xml:space="preserve"> Rounds </w:t>
      </w:r>
      <w:del w:id="2" w:author="Trudy Stoddert, ELS" w:date="2014-12-16T13:52:00Z">
        <w:r w:rsidR="00406DA1" w:rsidDel="00CB336B">
          <w:delText>webcast</w:delText>
        </w:r>
        <w:r w:rsidR="00406DA1" w:rsidRPr="00406DA1" w:rsidDel="00CB336B">
          <w:delText> </w:delText>
        </w:r>
      </w:del>
      <w:ins w:id="3" w:author="Trudy Stoddert, ELS" w:date="2014-12-16T13:52:00Z">
        <w:r w:rsidR="00CB336B">
          <w:t>Webcast</w:t>
        </w:r>
        <w:r w:rsidR="00CB336B" w:rsidRPr="00406DA1">
          <w:t> </w:t>
        </w:r>
      </w:ins>
      <w:r w:rsidR="00406DA1">
        <w:t>focuses</w:t>
      </w:r>
      <w:r w:rsidR="00406DA1" w:rsidRPr="00406DA1">
        <w:t xml:space="preserve"> on contemporary practices in the management of patients with chronic myeloid leukemia (CML). </w:t>
      </w:r>
    </w:p>
    <w:p w14:paraId="657B1431" w14:textId="77777777" w:rsidR="00EB300B" w:rsidRPr="006D0598" w:rsidRDefault="00EB300B" w:rsidP="003F64AF">
      <w:pPr>
        <w:spacing w:after="0" w:line="240" w:lineRule="auto"/>
      </w:pPr>
    </w:p>
    <w:p w14:paraId="3DC29230" w14:textId="77777777" w:rsidR="00847793" w:rsidRPr="003F64AF" w:rsidRDefault="00847793" w:rsidP="004E0E44">
      <w:pPr>
        <w:pStyle w:val="ListParagraph"/>
        <w:numPr>
          <w:ilvl w:val="0"/>
          <w:numId w:val="2"/>
        </w:numPr>
        <w:spacing w:after="0" w:line="240" w:lineRule="auto"/>
        <w:rPr>
          <w:b/>
        </w:rPr>
      </w:pPr>
      <w:r w:rsidRPr="003F64AF">
        <w:rPr>
          <w:b/>
          <w:highlight w:val="yellow"/>
        </w:rPr>
        <w:t>[Target Audience]</w:t>
      </w:r>
    </w:p>
    <w:p w14:paraId="6C6F14F9" w14:textId="02095F5F" w:rsidR="006D0598" w:rsidRDefault="006D0598" w:rsidP="00E43C8B">
      <w:pPr>
        <w:spacing w:after="0" w:line="240" w:lineRule="auto"/>
      </w:pPr>
    </w:p>
    <w:p w14:paraId="58B7C84D" w14:textId="249E99D8" w:rsidR="007006C4" w:rsidRDefault="00406DA1" w:rsidP="00E43C8B">
      <w:pPr>
        <w:spacing w:after="0" w:line="240" w:lineRule="auto"/>
        <w:rPr>
          <w:bCs/>
          <w:iCs/>
        </w:rPr>
      </w:pPr>
      <w:r w:rsidRPr="00406DA1">
        <w:rPr>
          <w:bCs/>
          <w:iCs/>
        </w:rPr>
        <w:t>This educational activity is specifically designed for specifically designed to meet the needs of hematologists, medical oncologists, and other healthcare professionals involved in the treatment of patients with CML.</w:t>
      </w:r>
    </w:p>
    <w:p w14:paraId="05A10536" w14:textId="77777777" w:rsidR="00847793" w:rsidRDefault="00847793" w:rsidP="007A0164">
      <w:pPr>
        <w:spacing w:after="0" w:line="240" w:lineRule="auto"/>
      </w:pPr>
    </w:p>
    <w:p w14:paraId="0D519CFF" w14:textId="7783C0C2" w:rsidR="00847793" w:rsidRPr="003F64AF" w:rsidRDefault="00847793" w:rsidP="004E0E44">
      <w:pPr>
        <w:pStyle w:val="ListParagraph"/>
        <w:numPr>
          <w:ilvl w:val="0"/>
          <w:numId w:val="2"/>
        </w:numPr>
        <w:spacing w:after="0" w:line="240" w:lineRule="auto"/>
        <w:rPr>
          <w:b/>
        </w:rPr>
      </w:pPr>
      <w:r w:rsidRPr="003F64AF">
        <w:rPr>
          <w:b/>
          <w:highlight w:val="yellow"/>
        </w:rPr>
        <w:t>[</w:t>
      </w:r>
      <w:r w:rsidR="00195FD8">
        <w:rPr>
          <w:b/>
          <w:highlight w:val="yellow"/>
        </w:rPr>
        <w:t>Learning</w:t>
      </w:r>
      <w:r w:rsidRPr="003F64AF">
        <w:rPr>
          <w:b/>
          <w:highlight w:val="yellow"/>
        </w:rPr>
        <w:t xml:space="preserve"> Objectives]</w:t>
      </w:r>
    </w:p>
    <w:p w14:paraId="0F0094D8" w14:textId="77777777" w:rsidR="00847793" w:rsidRDefault="00847793" w:rsidP="007A0164">
      <w:pPr>
        <w:spacing w:after="0" w:line="240" w:lineRule="auto"/>
        <w:rPr>
          <w:color w:val="000000"/>
        </w:rPr>
      </w:pPr>
      <w:r>
        <w:rPr>
          <w:color w:val="000000"/>
        </w:rPr>
        <w:t>After successful completion of this education</w:t>
      </w:r>
      <w:r w:rsidR="002C3D5D">
        <w:rPr>
          <w:color w:val="000000"/>
        </w:rPr>
        <w:t>al</w:t>
      </w:r>
      <w:r>
        <w:rPr>
          <w:color w:val="000000"/>
        </w:rPr>
        <w:t xml:space="preserve"> activity, participants should be able to:</w:t>
      </w:r>
    </w:p>
    <w:p w14:paraId="5210B0A3" w14:textId="77777777" w:rsidR="00406DA1" w:rsidRPr="00E43C8B" w:rsidRDefault="00406DA1" w:rsidP="00E43C8B">
      <w:pPr>
        <w:pStyle w:val="ListParagraph"/>
        <w:numPr>
          <w:ilvl w:val="0"/>
          <w:numId w:val="36"/>
        </w:numPr>
        <w:spacing w:after="0" w:line="240" w:lineRule="auto"/>
        <w:rPr>
          <w:bCs/>
          <w:iCs/>
        </w:rPr>
      </w:pPr>
      <w:r w:rsidRPr="00E43C8B">
        <w:rPr>
          <w:bCs/>
          <w:iCs/>
        </w:rPr>
        <w:t>Evaluate therapeutic options for the individualized management of patients with CML, including considerations for therapy selection</w:t>
      </w:r>
    </w:p>
    <w:p w14:paraId="65554357" w14:textId="77777777" w:rsidR="00406DA1" w:rsidRPr="00E43C8B" w:rsidRDefault="00406DA1" w:rsidP="00E43C8B">
      <w:pPr>
        <w:pStyle w:val="ListParagraph"/>
        <w:numPr>
          <w:ilvl w:val="0"/>
          <w:numId w:val="36"/>
        </w:numPr>
        <w:spacing w:after="0" w:line="240" w:lineRule="auto"/>
        <w:rPr>
          <w:bCs/>
          <w:iCs/>
        </w:rPr>
      </w:pPr>
      <w:r w:rsidRPr="00E43C8B">
        <w:rPr>
          <w:bCs/>
          <w:iCs/>
        </w:rPr>
        <w:t>Evaluate the influence of adverse events and response monitoring with regard to treatment decision making practices for patients with CML</w:t>
      </w:r>
    </w:p>
    <w:p w14:paraId="1305508D" w14:textId="77777777" w:rsidR="00406DA1" w:rsidRPr="00E43C8B" w:rsidRDefault="00406DA1" w:rsidP="00E43C8B">
      <w:pPr>
        <w:pStyle w:val="ListParagraph"/>
        <w:numPr>
          <w:ilvl w:val="0"/>
          <w:numId w:val="36"/>
        </w:numPr>
        <w:spacing w:after="0" w:line="240" w:lineRule="auto"/>
        <w:rPr>
          <w:bCs/>
          <w:iCs/>
        </w:rPr>
      </w:pPr>
      <w:r w:rsidRPr="00E43C8B">
        <w:rPr>
          <w:bCs/>
          <w:iCs/>
        </w:rPr>
        <w:t>Identify barriers to treatment success in patients with CML</w:t>
      </w:r>
    </w:p>
    <w:p w14:paraId="028904D4" w14:textId="77777777" w:rsidR="00EB5945" w:rsidRDefault="00EB5945" w:rsidP="007A0164">
      <w:pPr>
        <w:spacing w:after="0" w:line="240" w:lineRule="auto"/>
        <w:rPr>
          <w:color w:val="000000"/>
        </w:rPr>
      </w:pPr>
    </w:p>
    <w:p w14:paraId="69C39825" w14:textId="4C508B07" w:rsidR="003B11E9" w:rsidRPr="006D4403" w:rsidRDefault="00847793" w:rsidP="007A0164">
      <w:pPr>
        <w:pStyle w:val="ListParagraph"/>
        <w:numPr>
          <w:ilvl w:val="0"/>
          <w:numId w:val="2"/>
        </w:numPr>
        <w:spacing w:after="0" w:line="240" w:lineRule="auto"/>
        <w:rPr>
          <w:b/>
          <w:color w:val="000000"/>
        </w:rPr>
      </w:pPr>
      <w:r w:rsidRPr="00BD06F6">
        <w:rPr>
          <w:b/>
          <w:color w:val="000000"/>
        </w:rPr>
        <w:t>[Faculty</w:t>
      </w:r>
      <w:r w:rsidR="006A5CA4" w:rsidRPr="00BD06F6">
        <w:rPr>
          <w:b/>
          <w:color w:val="000000"/>
        </w:rPr>
        <w:t xml:space="preserve"> Listing</w:t>
      </w:r>
      <w:r w:rsidR="004E0E44" w:rsidRPr="00BD06F6">
        <w:rPr>
          <w:b/>
          <w:color w:val="000000"/>
        </w:rPr>
        <w:t>/Featured Experts/Discussants….Faculty Listing and Featured Experts sections are stacked, Discussants section is in-line</w:t>
      </w:r>
      <w:r w:rsidRPr="00BD06F6">
        <w:rPr>
          <w:b/>
          <w:color w:val="000000"/>
        </w:rPr>
        <w:t>]</w:t>
      </w:r>
      <w:r w:rsidR="003B11E9" w:rsidRPr="006D4403">
        <w:rPr>
          <w:color w:val="000000"/>
        </w:rPr>
        <w:t xml:space="preserve"> </w:t>
      </w:r>
    </w:p>
    <w:p w14:paraId="63ECAF98" w14:textId="77777777" w:rsidR="002F2926" w:rsidRPr="002F2926" w:rsidRDefault="002F2926" w:rsidP="002F2926">
      <w:pPr>
        <w:spacing w:after="0" w:line="270" w:lineRule="atLeast"/>
        <w:textAlignment w:val="baseline"/>
        <w:rPr>
          <w:rFonts w:ascii="Arial" w:eastAsia="Times New Roman" w:hAnsi="Arial" w:cs="Arial"/>
          <w:color w:val="333333"/>
          <w:sz w:val="18"/>
          <w:szCs w:val="18"/>
        </w:rPr>
      </w:pPr>
    </w:p>
    <w:p w14:paraId="203DD755" w14:textId="77777777" w:rsidR="00D8196D" w:rsidRDefault="00D8196D" w:rsidP="002F2926">
      <w:pPr>
        <w:spacing w:after="0" w:line="270" w:lineRule="atLeast"/>
        <w:textAlignment w:val="top"/>
        <w:rPr>
          <w:ins w:id="4" w:author="Trudy Stoddert, ELS" w:date="2014-12-17T13:55:00Z"/>
          <w:rFonts w:eastAsia="Times New Roman" w:cs="Arial"/>
          <w:b/>
          <w:bCs/>
          <w:color w:val="333333"/>
          <w:bdr w:val="none" w:sz="0" w:space="0" w:color="auto" w:frame="1"/>
        </w:rPr>
      </w:pPr>
    </w:p>
    <w:p w14:paraId="04DD20E2" w14:textId="4DE6FAA2" w:rsidR="00106AB8" w:rsidRDefault="002F2926" w:rsidP="002F2926">
      <w:pPr>
        <w:spacing w:after="0" w:line="270" w:lineRule="atLeast"/>
        <w:textAlignment w:val="top"/>
        <w:rPr>
          <w:ins w:id="5" w:author="Trudy Stoddert, ELS" w:date="2014-12-17T13:55:00Z"/>
          <w:bCs/>
          <w:iCs/>
        </w:rPr>
      </w:pPr>
      <w:r w:rsidRPr="00E43C8B">
        <w:rPr>
          <w:rFonts w:eastAsia="Times New Roman" w:cs="Arial"/>
          <w:b/>
          <w:bCs/>
          <w:color w:val="333333"/>
          <w:bdr w:val="none" w:sz="0" w:space="0" w:color="auto" w:frame="1"/>
        </w:rPr>
        <w:lastRenderedPageBreak/>
        <w:t xml:space="preserve">Philipp le </w:t>
      </w:r>
      <w:proofErr w:type="spellStart"/>
      <w:r w:rsidRPr="00E43C8B">
        <w:rPr>
          <w:rFonts w:eastAsia="Times New Roman" w:cs="Arial"/>
          <w:b/>
          <w:bCs/>
          <w:color w:val="333333"/>
          <w:bdr w:val="none" w:sz="0" w:space="0" w:color="auto" w:frame="1"/>
        </w:rPr>
        <w:t>Coutre</w:t>
      </w:r>
      <w:proofErr w:type="spellEnd"/>
      <w:r w:rsidRPr="00E43C8B">
        <w:rPr>
          <w:rFonts w:eastAsia="Times New Roman" w:cs="Arial"/>
          <w:b/>
          <w:bCs/>
          <w:color w:val="333333"/>
          <w:bdr w:val="none" w:sz="0" w:space="0" w:color="auto" w:frame="1"/>
        </w:rPr>
        <w:t>, MD</w:t>
      </w:r>
      <w:r w:rsidRPr="002F2926">
        <w:rPr>
          <w:rFonts w:ascii="Arial" w:eastAsia="Times New Roman" w:hAnsi="Arial" w:cs="Arial"/>
          <w:color w:val="333333"/>
          <w:sz w:val="18"/>
          <w:szCs w:val="18"/>
        </w:rPr>
        <w:br/>
      </w:r>
      <w:proofErr w:type="spellStart"/>
      <w:r w:rsidRPr="00E43C8B">
        <w:rPr>
          <w:bCs/>
          <w:iCs/>
        </w:rPr>
        <w:t>Charité</w:t>
      </w:r>
      <w:proofErr w:type="spellEnd"/>
      <w:r w:rsidRPr="00E43C8B">
        <w:rPr>
          <w:bCs/>
          <w:iCs/>
        </w:rPr>
        <w:t>-University Medicine Berlin</w:t>
      </w:r>
      <w:r w:rsidRPr="00E43C8B">
        <w:rPr>
          <w:bCs/>
          <w:iCs/>
        </w:rPr>
        <w:br/>
      </w:r>
      <w:proofErr w:type="spellStart"/>
      <w:r w:rsidRPr="00E43C8B">
        <w:rPr>
          <w:bCs/>
          <w:iCs/>
        </w:rPr>
        <w:t>Berlin</w:t>
      </w:r>
      <w:proofErr w:type="spellEnd"/>
      <w:r w:rsidRPr="00E43C8B">
        <w:rPr>
          <w:bCs/>
          <w:iCs/>
        </w:rPr>
        <w:t>, Germany</w:t>
      </w:r>
    </w:p>
    <w:p w14:paraId="7F7AAC05" w14:textId="77777777" w:rsidR="00D8196D" w:rsidRDefault="00D8196D" w:rsidP="002F2926">
      <w:pPr>
        <w:spacing w:after="0" w:line="270" w:lineRule="atLeast"/>
        <w:textAlignment w:val="top"/>
        <w:rPr>
          <w:ins w:id="6" w:author="Trudy Stoddert, ELS" w:date="2014-12-17T13:55:00Z"/>
          <w:bCs/>
          <w:iCs/>
        </w:rPr>
      </w:pPr>
    </w:p>
    <w:p w14:paraId="20263B59" w14:textId="6EBEB42F" w:rsidR="00D8196D" w:rsidDel="00D8196D" w:rsidRDefault="00D8196D" w:rsidP="002F2926">
      <w:pPr>
        <w:spacing w:after="0" w:line="270" w:lineRule="atLeast"/>
        <w:textAlignment w:val="top"/>
        <w:rPr>
          <w:del w:id="7" w:author="Trudy Stoddert, ELS" w:date="2014-12-17T13:56:00Z"/>
        </w:rPr>
      </w:pPr>
      <w:ins w:id="8" w:author="Trudy Stoddert, ELS" w:date="2014-12-17T13:56:00Z">
        <w:r>
          <w:rPr>
            <w:b/>
            <w:bCs/>
          </w:rPr>
          <w:t>Jeffrey Lipton, MD, PhD</w:t>
        </w:r>
        <w:r>
          <w:br/>
          <w:t>Princess Margaret Cancer Centre</w:t>
        </w:r>
        <w:r>
          <w:br/>
          <w:t>University of Toronto</w:t>
        </w:r>
        <w:r>
          <w:br/>
          <w:t>Toronto, Ontario, Canada</w:t>
        </w:r>
      </w:ins>
    </w:p>
    <w:p w14:paraId="251355BA" w14:textId="77777777" w:rsidR="00D8196D" w:rsidRPr="00E43C8B" w:rsidRDefault="00D8196D" w:rsidP="002F2926">
      <w:pPr>
        <w:spacing w:after="0" w:line="270" w:lineRule="atLeast"/>
        <w:textAlignment w:val="top"/>
        <w:rPr>
          <w:ins w:id="9" w:author="Trudy Stoddert, ELS" w:date="2014-12-17T13:56:00Z"/>
          <w:bCs/>
          <w:iCs/>
        </w:rPr>
      </w:pPr>
    </w:p>
    <w:p w14:paraId="22E6BED3" w14:textId="50F5CAF1" w:rsidR="00847793" w:rsidRPr="004E0E44" w:rsidRDefault="00847793" w:rsidP="004E0E44">
      <w:pPr>
        <w:pStyle w:val="ListParagraph"/>
        <w:numPr>
          <w:ilvl w:val="0"/>
          <w:numId w:val="2"/>
        </w:numPr>
        <w:spacing w:after="0" w:line="240" w:lineRule="auto"/>
        <w:rPr>
          <w:b/>
          <w:color w:val="000000"/>
          <w:highlight w:val="yellow"/>
        </w:rPr>
      </w:pPr>
      <w:commentRangeStart w:id="10"/>
      <w:r w:rsidRPr="00406DA1">
        <w:rPr>
          <w:b/>
          <w:color w:val="000000"/>
        </w:rPr>
        <w:t>[</w:t>
      </w:r>
      <w:r w:rsidR="004E0E44" w:rsidRPr="00406DA1">
        <w:rPr>
          <w:b/>
          <w:color w:val="000000"/>
        </w:rPr>
        <w:t>Featured Abstracts/Discussion Topics/Activity Topics]</w:t>
      </w:r>
      <w:r w:rsidR="00386BFE" w:rsidRPr="00406DA1">
        <w:rPr>
          <w:b/>
          <w:color w:val="000000"/>
        </w:rPr>
        <w:t xml:space="preserve"> </w:t>
      </w:r>
      <w:commentRangeEnd w:id="10"/>
      <w:r w:rsidR="00D8196D">
        <w:rPr>
          <w:rStyle w:val="CommentReference"/>
        </w:rPr>
        <w:commentReference w:id="10"/>
      </w:r>
    </w:p>
    <w:p w14:paraId="73A82578" w14:textId="77777777" w:rsidR="00FE7462" w:rsidRPr="00386BFE" w:rsidRDefault="00FE7462" w:rsidP="007A0164">
      <w:pPr>
        <w:spacing w:after="0" w:line="240" w:lineRule="auto"/>
      </w:pPr>
    </w:p>
    <w:p w14:paraId="1E637A27" w14:textId="77777777" w:rsidR="007B10E9" w:rsidRDefault="007B10E9" w:rsidP="007B10E9">
      <w:pPr>
        <w:pStyle w:val="ListParagraph"/>
        <w:numPr>
          <w:ilvl w:val="0"/>
          <w:numId w:val="2"/>
        </w:numPr>
        <w:spacing w:after="0" w:line="240" w:lineRule="auto"/>
        <w:rPr>
          <w:b/>
        </w:rPr>
      </w:pPr>
      <w:r>
        <w:rPr>
          <w:b/>
          <w:highlight w:val="cyan"/>
        </w:rPr>
        <w:t>Provider</w:t>
      </w:r>
    </w:p>
    <w:p w14:paraId="717BB490" w14:textId="77777777" w:rsidR="003B11E9" w:rsidRPr="003B11E9" w:rsidRDefault="003B11E9" w:rsidP="003B11E9">
      <w:pPr>
        <w:pStyle w:val="ListParagraph"/>
        <w:spacing w:after="0" w:line="240" w:lineRule="auto"/>
        <w:rPr>
          <w:b/>
        </w:rPr>
      </w:pPr>
    </w:p>
    <w:p w14:paraId="34192E1A" w14:textId="2AD07744" w:rsidR="00617FD1" w:rsidRDefault="00617FD1" w:rsidP="00617FD1">
      <w:pPr>
        <w:spacing w:after="0" w:line="240" w:lineRule="auto"/>
      </w:pPr>
      <w:r>
        <w:t xml:space="preserve">This activity is </w:t>
      </w:r>
      <w:r w:rsidR="00532778">
        <w:t>provided</w:t>
      </w:r>
      <w:r>
        <w:t xml:space="preserve"> by prIME Oncology.</w:t>
      </w:r>
    </w:p>
    <w:p w14:paraId="6F07CF09" w14:textId="77777777" w:rsidR="004A6934" w:rsidRDefault="004A6934" w:rsidP="007A0164">
      <w:pPr>
        <w:spacing w:after="0" w:line="240" w:lineRule="auto"/>
      </w:pPr>
    </w:p>
    <w:p w14:paraId="199E886E" w14:textId="28562820" w:rsidR="006A5CA4" w:rsidRPr="003F64AF" w:rsidRDefault="006A5CA4" w:rsidP="007B10E9">
      <w:pPr>
        <w:pStyle w:val="ListParagraph"/>
        <w:numPr>
          <w:ilvl w:val="0"/>
          <w:numId w:val="2"/>
        </w:numPr>
        <w:spacing w:after="0" w:line="240" w:lineRule="auto"/>
        <w:rPr>
          <w:b/>
        </w:rPr>
      </w:pPr>
      <w:r w:rsidRPr="003F64AF">
        <w:rPr>
          <w:b/>
          <w:highlight w:val="cyan"/>
        </w:rPr>
        <w:t>[Continuing Ed</w:t>
      </w:r>
      <w:r w:rsidR="0053113C">
        <w:rPr>
          <w:b/>
          <w:highlight w:val="cyan"/>
        </w:rPr>
        <w:t>ucation</w:t>
      </w:r>
      <w:r w:rsidR="00E13424" w:rsidRPr="003F64AF">
        <w:rPr>
          <w:b/>
          <w:highlight w:val="cyan"/>
        </w:rPr>
        <w:t>]</w:t>
      </w:r>
    </w:p>
    <w:p w14:paraId="71E496AF" w14:textId="77777777" w:rsidR="00651AF6" w:rsidRPr="006A5CA4" w:rsidRDefault="00651AF6" w:rsidP="00651AF6">
      <w:pPr>
        <w:spacing w:after="0" w:line="240" w:lineRule="auto"/>
        <w:rPr>
          <w:b/>
          <w:u w:val="single"/>
        </w:rPr>
      </w:pPr>
      <w:r w:rsidRPr="006A5CA4">
        <w:rPr>
          <w:b/>
          <w:u w:val="single"/>
        </w:rPr>
        <w:t>US CME</w:t>
      </w:r>
    </w:p>
    <w:p w14:paraId="16488EC3" w14:textId="1DE91B0D" w:rsidR="00651AF6" w:rsidRDefault="00DD2E22" w:rsidP="00651AF6">
      <w:pPr>
        <w:spacing w:after="0" w:line="240" w:lineRule="auto"/>
      </w:pPr>
      <w:r>
        <w:t xml:space="preserve"> </w:t>
      </w:r>
      <w:proofErr w:type="gramStart"/>
      <w:r>
        <w:rPr>
          <w:color w:val="000000"/>
        </w:rPr>
        <w:t>prIME</w:t>
      </w:r>
      <w:proofErr w:type="gramEnd"/>
      <w:r>
        <w:rPr>
          <w:color w:val="000000"/>
        </w:rPr>
        <w:t xml:space="preserve"> Oncology is accredited by the Accreditation Council for Continuing Medical Education (ACCME®) to provide continuing medical education for physicians.</w:t>
      </w:r>
    </w:p>
    <w:p w14:paraId="12BF8FBA" w14:textId="77777777" w:rsidR="007B10E9" w:rsidRDefault="007B10E9" w:rsidP="00055E39">
      <w:pPr>
        <w:spacing w:after="0" w:line="240" w:lineRule="auto"/>
      </w:pPr>
    </w:p>
    <w:p w14:paraId="78999771" w14:textId="667F2133" w:rsidR="00055E39" w:rsidRDefault="00055E39" w:rsidP="00055E39">
      <w:pPr>
        <w:spacing w:after="0" w:line="240" w:lineRule="auto"/>
      </w:pPr>
      <w:r>
        <w:t>[Insert ACCME logo]</w:t>
      </w:r>
      <w:r w:rsidR="00507217">
        <w:t xml:space="preserve"> </w:t>
      </w:r>
    </w:p>
    <w:p w14:paraId="3753CAA1" w14:textId="77777777" w:rsidR="00055E39" w:rsidRDefault="00055E39" w:rsidP="00651AF6">
      <w:pPr>
        <w:spacing w:after="0" w:line="240" w:lineRule="auto"/>
      </w:pPr>
    </w:p>
    <w:p w14:paraId="249150A4" w14:textId="2F4E5B0D" w:rsidR="00651AF6" w:rsidRDefault="00651AF6" w:rsidP="00651AF6">
      <w:pPr>
        <w:spacing w:after="0" w:line="240" w:lineRule="auto"/>
      </w:pPr>
      <w:proofErr w:type="gramStart"/>
      <w:r>
        <w:t>prIME</w:t>
      </w:r>
      <w:proofErr w:type="gramEnd"/>
      <w:r>
        <w:t xml:space="preserve"> Oncology designates this </w:t>
      </w:r>
      <w:r w:rsidR="00BD06F6">
        <w:t xml:space="preserve">enduring </w:t>
      </w:r>
      <w:r>
        <w:t xml:space="preserve">activity for a maximum of </w:t>
      </w:r>
      <w:r w:rsidR="00693C96">
        <w:rPr>
          <w:i/>
        </w:rPr>
        <w:t>1</w:t>
      </w:r>
      <w:del w:id="11" w:author="Briana Devaser" w:date="2014-12-16T10:39:00Z">
        <w:r w:rsidR="00693C96" w:rsidDel="00B3031A">
          <w:rPr>
            <w:i/>
          </w:rPr>
          <w:delText>.0</w:delText>
        </w:r>
      </w:del>
      <w:r>
        <w:rPr>
          <w:i/>
        </w:rPr>
        <w:t xml:space="preserve"> AMA PRA Category 1 Credit</w:t>
      </w:r>
      <w:del w:id="12" w:author="Briana Devaser" w:date="2014-12-16T10:39:00Z">
        <w:r w:rsidDel="00B3031A">
          <w:rPr>
            <w:i/>
          </w:rPr>
          <w:delText>(s)</w:delText>
        </w:r>
      </w:del>
      <w:r>
        <w:rPr>
          <w:rFonts w:cstheme="minorHAnsi"/>
          <w:i/>
        </w:rPr>
        <w:t>™</w:t>
      </w:r>
      <w:r>
        <w:rPr>
          <w:i/>
        </w:rPr>
        <w:t xml:space="preserve">. </w:t>
      </w:r>
      <w:r>
        <w:t xml:space="preserve">Physicians should claim </w:t>
      </w:r>
      <w:r w:rsidR="00CA4A43">
        <w:t>only</w:t>
      </w:r>
      <w:r w:rsidR="002A0559">
        <w:t xml:space="preserve"> the</w:t>
      </w:r>
      <w:r w:rsidR="00CA4A43">
        <w:t xml:space="preserve"> </w:t>
      </w:r>
      <w:r>
        <w:t>credit commensurate with the extent of their participation in the activity.</w:t>
      </w:r>
    </w:p>
    <w:p w14:paraId="12CA8A5B" w14:textId="77777777" w:rsidR="002F2926" w:rsidRDefault="002F2926" w:rsidP="00651AF6">
      <w:pPr>
        <w:spacing w:after="0" w:line="240" w:lineRule="auto"/>
        <w:rPr>
          <w:b/>
          <w:i/>
          <w:iCs/>
        </w:rPr>
      </w:pPr>
    </w:p>
    <w:p w14:paraId="75CF685C" w14:textId="4F0F3734" w:rsidR="00651AF6" w:rsidRPr="002F2926" w:rsidRDefault="002F2926" w:rsidP="00651AF6">
      <w:pPr>
        <w:spacing w:after="0" w:line="240" w:lineRule="auto"/>
      </w:pPr>
      <w:r w:rsidRPr="002F2926">
        <w:rPr>
          <w:i/>
          <w:iCs/>
        </w:rPr>
        <w:t>Please contact The Royal College Services Center at 1-800-461-9598 or at cpd@royalcollege.ca for instructions for reporting this activity in the MAINPORT</w:t>
      </w:r>
    </w:p>
    <w:p w14:paraId="451B7BD3" w14:textId="77777777" w:rsidR="00651AF6" w:rsidRDefault="00651AF6" w:rsidP="00651AF6">
      <w:pPr>
        <w:spacing w:after="0" w:line="240" w:lineRule="auto"/>
        <w:rPr>
          <w:b/>
        </w:rPr>
      </w:pPr>
    </w:p>
    <w:p w14:paraId="0C8E79C2" w14:textId="77777777" w:rsidR="00C13AE6" w:rsidRPr="007B10E9" w:rsidRDefault="00C13AE6" w:rsidP="00C13AE6">
      <w:pPr>
        <w:spacing w:after="0" w:line="240" w:lineRule="auto"/>
        <w:rPr>
          <w:b/>
          <w:u w:val="single"/>
        </w:rPr>
      </w:pPr>
      <w:r w:rsidRPr="007B10E9">
        <w:rPr>
          <w:b/>
          <w:u w:val="single"/>
        </w:rPr>
        <w:t>Method of Participation</w:t>
      </w:r>
    </w:p>
    <w:p w14:paraId="50E1AED0" w14:textId="77777777" w:rsidR="00C13AE6" w:rsidRDefault="00C13AE6" w:rsidP="00C13AE6">
      <w:pPr>
        <w:spacing w:after="0" w:line="240" w:lineRule="auto"/>
      </w:pPr>
      <w:r>
        <w:t xml:space="preserve">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 Technical requirements may be found under the </w:t>
      </w:r>
      <w:hyperlink r:id="rId14" w:history="1">
        <w:r w:rsidRPr="00FE0ED7">
          <w:rPr>
            <w:rStyle w:val="Hyperlink"/>
          </w:rPr>
          <w:t>Terms of Use.</w:t>
        </w:r>
      </w:hyperlink>
      <w:r>
        <w:rPr>
          <w:rStyle w:val="Hyperlink"/>
        </w:rPr>
        <w:t xml:space="preserve"> </w:t>
      </w:r>
      <w:r w:rsidRPr="00C13AE6">
        <w:rPr>
          <w:rStyle w:val="Hyperlink"/>
          <w:highlight w:val="yellow"/>
        </w:rPr>
        <w:t>[[</w:t>
      </w:r>
      <w:proofErr w:type="gramStart"/>
      <w:r w:rsidRPr="00C13AE6">
        <w:rPr>
          <w:rStyle w:val="Hyperlink"/>
          <w:highlight w:val="yellow"/>
        </w:rPr>
        <w:t>link</w:t>
      </w:r>
      <w:proofErr w:type="gramEnd"/>
      <w:r w:rsidRPr="00C13AE6">
        <w:rPr>
          <w:rStyle w:val="Hyperlink"/>
          <w:highlight w:val="yellow"/>
        </w:rPr>
        <w:t xml:space="preserve"> to our Terms page]]</w:t>
      </w:r>
    </w:p>
    <w:p w14:paraId="7CFC4943" w14:textId="77777777" w:rsidR="00C13AE6" w:rsidRDefault="00C13AE6" w:rsidP="00C13AE6">
      <w:pPr>
        <w:spacing w:after="0" w:line="240" w:lineRule="auto"/>
      </w:pPr>
    </w:p>
    <w:p w14:paraId="75937829" w14:textId="77777777" w:rsidR="00C13AE6" w:rsidRDefault="00C13AE6" w:rsidP="00C13AE6">
      <w:pPr>
        <w:spacing w:after="0" w:line="240" w:lineRule="auto"/>
      </w:pPr>
      <w:r>
        <w:t>Links to the posttest are available on the video player pages.</w:t>
      </w:r>
    </w:p>
    <w:p w14:paraId="3575C198" w14:textId="77777777" w:rsidR="00C13AE6" w:rsidRDefault="00C13AE6" w:rsidP="00C13AE6">
      <w:pPr>
        <w:spacing w:after="0" w:line="240" w:lineRule="auto"/>
      </w:pPr>
    </w:p>
    <w:p w14:paraId="0190B213" w14:textId="3B469A5A" w:rsidR="00C13AE6" w:rsidRDefault="00C13AE6" w:rsidP="00C13AE6">
      <w:pPr>
        <w:spacing w:after="0" w:line="240" w:lineRule="auto"/>
      </w:pPr>
      <w:r>
        <w:t>In order to receive credit, participants must successfully comp</w:t>
      </w:r>
      <w:r w:rsidR="002F2926">
        <w:t xml:space="preserve">lete the online posttest with </w:t>
      </w:r>
      <w:commentRangeStart w:id="13"/>
      <w:r w:rsidR="002F2926">
        <w:t>XX</w:t>
      </w:r>
      <w:commentRangeEnd w:id="13"/>
      <w:r w:rsidR="00B3031A">
        <w:rPr>
          <w:rStyle w:val="CommentReference"/>
        </w:rPr>
        <w:commentReference w:id="13"/>
      </w:r>
      <w:r>
        <w:t>% or higher.</w:t>
      </w:r>
    </w:p>
    <w:p w14:paraId="0EC2CD35" w14:textId="77777777" w:rsidR="007B10E9" w:rsidRDefault="007B10E9" w:rsidP="00E43C8B">
      <w:pPr>
        <w:spacing w:after="0" w:line="240" w:lineRule="auto"/>
      </w:pPr>
    </w:p>
    <w:p w14:paraId="26A8C2A2" w14:textId="77777777" w:rsidR="004A6934" w:rsidRDefault="004A6934" w:rsidP="007A0164">
      <w:pPr>
        <w:spacing w:after="0" w:line="240" w:lineRule="auto"/>
        <w:rPr>
          <w:b/>
        </w:rPr>
      </w:pPr>
    </w:p>
    <w:p w14:paraId="333F7813" w14:textId="5ADD02BC" w:rsidR="006D0598" w:rsidRPr="003F64AF" w:rsidRDefault="00E60D2C" w:rsidP="007B10E9">
      <w:pPr>
        <w:pStyle w:val="ListParagraph"/>
        <w:numPr>
          <w:ilvl w:val="0"/>
          <w:numId w:val="2"/>
        </w:numPr>
        <w:spacing w:after="0" w:line="240" w:lineRule="auto"/>
        <w:rPr>
          <w:b/>
        </w:rPr>
      </w:pPr>
      <w:r w:rsidRPr="00C95A58">
        <w:rPr>
          <w:b/>
          <w:highlight w:val="cyan"/>
        </w:rPr>
        <w:t>Support Statement</w:t>
      </w:r>
      <w:r>
        <w:rPr>
          <w:b/>
        </w:rPr>
        <w:t xml:space="preserve">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1CD9779B" w14:textId="3A6F980D" w:rsidR="00BE7A4F" w:rsidRPr="00BE7A4F" w:rsidRDefault="00BE7A4F" w:rsidP="007A0164">
      <w:pPr>
        <w:spacing w:after="0" w:line="240" w:lineRule="auto"/>
        <w:rPr>
          <w:b/>
        </w:rPr>
      </w:pPr>
    </w:p>
    <w:p w14:paraId="24EE45B9" w14:textId="0AD60118" w:rsidR="006D0598" w:rsidRDefault="00BE7A4F" w:rsidP="007A0164">
      <w:pPr>
        <w:spacing w:after="0" w:line="240" w:lineRule="auto"/>
      </w:pPr>
      <w:r>
        <w:t>T</w:t>
      </w:r>
      <w:r w:rsidR="004A7029">
        <w:t>his educational activity is</w:t>
      </w:r>
      <w:r>
        <w:t xml:space="preserve"> supported </w:t>
      </w:r>
      <w:r w:rsidR="006D0598">
        <w:t>by</w:t>
      </w:r>
      <w:r>
        <w:t xml:space="preserve"> grant</w:t>
      </w:r>
      <w:r w:rsidR="00FC70FF">
        <w:t xml:space="preserve"> </w:t>
      </w:r>
      <w:r>
        <w:t>from</w:t>
      </w:r>
      <w:r w:rsidR="002F2926" w:rsidRPr="002F2926">
        <w:t xml:space="preserve"> Bristol-Myers Squibb.</w:t>
      </w:r>
    </w:p>
    <w:p w14:paraId="53B4C56A" w14:textId="77777777" w:rsidR="000B2922" w:rsidRDefault="000B2922" w:rsidP="00E43C8B">
      <w:pPr>
        <w:spacing w:after="0" w:line="240" w:lineRule="auto"/>
      </w:pPr>
    </w:p>
    <w:p w14:paraId="590653C1" w14:textId="77777777" w:rsidR="000B2922" w:rsidRDefault="000B2922" w:rsidP="000B2922">
      <w:pPr>
        <w:spacing w:after="0" w:line="240" w:lineRule="auto"/>
      </w:pPr>
    </w:p>
    <w:p w14:paraId="617D1E82" w14:textId="4E9E0B76" w:rsidR="00BA44FF" w:rsidRPr="00C95A58" w:rsidRDefault="000B2922" w:rsidP="007B10E9">
      <w:pPr>
        <w:pStyle w:val="ListParagraph"/>
        <w:numPr>
          <w:ilvl w:val="0"/>
          <w:numId w:val="2"/>
        </w:numPr>
        <w:spacing w:after="0" w:line="240" w:lineRule="auto"/>
        <w:rPr>
          <w:b/>
        </w:rPr>
      </w:pPr>
      <w:r w:rsidRPr="00C95A58">
        <w:rPr>
          <w:b/>
        </w:rPr>
        <w:lastRenderedPageBreak/>
        <w:t xml:space="preserve"> </w:t>
      </w:r>
      <w:r w:rsidR="00BA44FF" w:rsidRPr="00C95A58">
        <w:rPr>
          <w:b/>
        </w:rPr>
        <w:t>[Disclosure</w:t>
      </w:r>
      <w:r w:rsidR="00A26DF5" w:rsidRPr="00C95A58">
        <w:rPr>
          <w:b/>
        </w:rPr>
        <w:t>s</w:t>
      </w:r>
      <w:r w:rsidR="00BA44FF" w:rsidRPr="00C95A58">
        <w:rPr>
          <w:b/>
        </w:rPr>
        <w:t>]</w:t>
      </w:r>
    </w:p>
    <w:p w14:paraId="202A89A8" w14:textId="751CCC0F" w:rsidR="008E66A7" w:rsidRDefault="008E66A7" w:rsidP="00BA44FF">
      <w:pPr>
        <w:spacing w:after="0" w:line="240" w:lineRule="auto"/>
        <w:rPr>
          <w:rFonts w:eastAsia="Times New Roman" w:cs="Arial"/>
          <w:b/>
          <w:u w:val="single"/>
        </w:rPr>
      </w:pPr>
      <w:r w:rsidRPr="008E66A7">
        <w:rPr>
          <w:rFonts w:eastAsia="Times New Roman" w:cs="Arial"/>
          <w:b/>
          <w:u w:val="single"/>
        </w:rPr>
        <w:t>CME</w:t>
      </w:r>
    </w:p>
    <w:p w14:paraId="44E1BA93" w14:textId="58B84421" w:rsidR="007565B6" w:rsidRPr="000B2922" w:rsidRDefault="007565B6" w:rsidP="00BA44FF">
      <w:pPr>
        <w:spacing w:after="0" w:line="240" w:lineRule="auto"/>
        <w:rPr>
          <w:rFonts w:eastAsia="Times New Roman" w:cs="Arial"/>
          <w:b/>
        </w:rPr>
      </w:pPr>
      <w:r w:rsidRPr="000B2922">
        <w:rPr>
          <w:rFonts w:eastAsia="Times New Roman" w:cs="Arial"/>
          <w:b/>
        </w:rPr>
        <w:t xml:space="preserve">Disclosure of </w:t>
      </w:r>
      <w:r w:rsidR="00335698" w:rsidRPr="000B2922">
        <w:rPr>
          <w:rFonts w:eastAsia="Times New Roman" w:cs="Arial"/>
          <w:b/>
        </w:rPr>
        <w:t xml:space="preserve">Relevant </w:t>
      </w:r>
      <w:r w:rsidR="0075239A" w:rsidRPr="000B2922">
        <w:rPr>
          <w:rFonts w:eastAsia="Times New Roman" w:cs="Arial"/>
          <w:b/>
        </w:rPr>
        <w:t>Financial Relationships</w:t>
      </w:r>
    </w:p>
    <w:p w14:paraId="50B499A2" w14:textId="7D33E421" w:rsidR="006A2125" w:rsidRDefault="006A2125" w:rsidP="006A2125">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w:t>
      </w:r>
      <w:r>
        <w:rPr>
          <w:rFonts w:eastAsia="Times New Roman" w:cs="Arial"/>
        </w:rPr>
        <w:t>CME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3B76BDA2" w14:textId="77777777" w:rsidR="006A2125" w:rsidRDefault="006A2125" w:rsidP="006A2125">
      <w:pPr>
        <w:spacing w:after="0" w:line="240" w:lineRule="auto"/>
        <w:rPr>
          <w:rFonts w:eastAsia="Times New Roman" w:cs="Arial"/>
        </w:rPr>
      </w:pPr>
    </w:p>
    <w:p w14:paraId="5555CB43" w14:textId="77777777" w:rsidR="006A2125" w:rsidRDefault="006A2125" w:rsidP="006A2125">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p>
    <w:p w14:paraId="5763BA41" w14:textId="77777777" w:rsidR="006A2125" w:rsidRDefault="006A2125" w:rsidP="006A2125">
      <w:pPr>
        <w:spacing w:after="0" w:line="240" w:lineRule="auto"/>
        <w:rPr>
          <w:rFonts w:eastAsia="Times New Roman" w:cs="Arial"/>
        </w:rPr>
      </w:pPr>
    </w:p>
    <w:p w14:paraId="27ED458D" w14:textId="0C02AA27" w:rsidR="006A2125" w:rsidRDefault="0035367C" w:rsidP="002F2926">
      <w:pPr>
        <w:spacing w:after="0" w:line="240" w:lineRule="auto"/>
        <w:rPr>
          <w:ins w:id="14" w:author="Trudy Stoddert, ELS" w:date="2014-12-17T14:01:00Z"/>
          <w:rFonts w:eastAsia="Times New Roman" w:cs="Arial"/>
        </w:rPr>
      </w:pPr>
      <w:proofErr w:type="spellStart"/>
      <w:r>
        <w:rPr>
          <w:rFonts w:eastAsia="Times New Roman" w:cs="Arial"/>
        </w:rPr>
        <w:t>Dr</w:t>
      </w:r>
      <w:proofErr w:type="spellEnd"/>
      <w:r>
        <w:rPr>
          <w:rFonts w:eastAsia="Times New Roman" w:cs="Arial"/>
        </w:rPr>
        <w:t xml:space="preserve"> </w:t>
      </w:r>
      <w:r w:rsidR="00106AB8">
        <w:rPr>
          <w:rFonts w:eastAsia="Times New Roman" w:cs="Arial"/>
        </w:rPr>
        <w:t xml:space="preserve">le </w:t>
      </w:r>
      <w:proofErr w:type="spellStart"/>
      <w:r w:rsidR="00106AB8">
        <w:rPr>
          <w:rFonts w:eastAsia="Times New Roman" w:cs="Arial"/>
        </w:rPr>
        <w:t>Coutre</w:t>
      </w:r>
      <w:proofErr w:type="spellEnd"/>
      <w:ins w:id="15" w:author="Briana Devaser" w:date="2014-12-16T10:14:00Z">
        <w:r w:rsidR="00653E66">
          <w:rPr>
            <w:rFonts w:eastAsia="Times New Roman" w:cs="Arial"/>
          </w:rPr>
          <w:t xml:space="preserve"> has disclosed he received consultation fees from </w:t>
        </w:r>
        <w:proofErr w:type="spellStart"/>
        <w:r w:rsidR="00653E66">
          <w:rPr>
            <w:rFonts w:eastAsia="Times New Roman" w:cs="Arial"/>
          </w:rPr>
          <w:t>Ariad</w:t>
        </w:r>
        <w:proofErr w:type="spellEnd"/>
        <w:r w:rsidR="00653E66">
          <w:rPr>
            <w:rFonts w:eastAsia="Times New Roman" w:cs="Arial"/>
          </w:rPr>
          <w:t>, B</w:t>
        </w:r>
      </w:ins>
      <w:ins w:id="16" w:author="Trudy Stoddert, ELS" w:date="2014-12-16T13:54:00Z">
        <w:r w:rsidR="00CB336B">
          <w:rPr>
            <w:rFonts w:eastAsia="Times New Roman" w:cs="Arial"/>
          </w:rPr>
          <w:t>ristol-</w:t>
        </w:r>
      </w:ins>
      <w:ins w:id="17" w:author="Briana Devaser" w:date="2014-12-16T10:14:00Z">
        <w:r w:rsidR="00653E66">
          <w:rPr>
            <w:rFonts w:eastAsia="Times New Roman" w:cs="Arial"/>
          </w:rPr>
          <w:t>M</w:t>
        </w:r>
      </w:ins>
      <w:ins w:id="18" w:author="Trudy Stoddert, ELS" w:date="2014-12-16T13:54:00Z">
        <w:r w:rsidR="00CB336B">
          <w:rPr>
            <w:rFonts w:eastAsia="Times New Roman" w:cs="Arial"/>
          </w:rPr>
          <w:t xml:space="preserve">yers </w:t>
        </w:r>
      </w:ins>
      <w:ins w:id="19" w:author="Briana Devaser" w:date="2014-12-16T10:14:00Z">
        <w:r w:rsidR="00653E66">
          <w:rPr>
            <w:rFonts w:eastAsia="Times New Roman" w:cs="Arial"/>
          </w:rPr>
          <w:t>S</w:t>
        </w:r>
      </w:ins>
      <w:ins w:id="20" w:author="Trudy Stoddert, ELS" w:date="2014-12-16T13:54:00Z">
        <w:r w:rsidR="00CB336B">
          <w:rPr>
            <w:rFonts w:eastAsia="Times New Roman" w:cs="Arial"/>
          </w:rPr>
          <w:t>quibb</w:t>
        </w:r>
      </w:ins>
      <w:ins w:id="21" w:author="Briana Devaser" w:date="2014-12-16T10:14:00Z">
        <w:r w:rsidR="00653E66">
          <w:rPr>
            <w:rFonts w:eastAsia="Times New Roman" w:cs="Arial"/>
          </w:rPr>
          <w:t xml:space="preserve">, Novartis, and Pfizer. He also </w:t>
        </w:r>
      </w:ins>
      <w:ins w:id="22" w:author="Trudy Stoddert, ELS" w:date="2014-12-17T14:03:00Z">
        <w:r w:rsidR="00D8196D">
          <w:rPr>
            <w:rFonts w:eastAsia="Times New Roman" w:cs="Arial"/>
          </w:rPr>
          <w:t xml:space="preserve">has </w:t>
        </w:r>
      </w:ins>
      <w:ins w:id="23" w:author="Briana Devaser" w:date="2014-12-16T10:14:00Z">
        <w:r w:rsidR="00653E66">
          <w:rPr>
            <w:rFonts w:eastAsia="Times New Roman" w:cs="Arial"/>
          </w:rPr>
          <w:t>performed contracted research for</w:t>
        </w:r>
      </w:ins>
      <w:ins w:id="24" w:author="Briana Devaser" w:date="2014-12-16T10:16:00Z">
        <w:r w:rsidR="00653E66">
          <w:rPr>
            <w:rFonts w:eastAsia="Times New Roman" w:cs="Arial"/>
          </w:rPr>
          <w:t xml:space="preserve"> Novartis. He has agreed to </w:t>
        </w:r>
      </w:ins>
      <w:ins w:id="25" w:author="Briana Devaser" w:date="2014-12-16T10:17:00Z">
        <w:r w:rsidR="00653E66">
          <w:rPr>
            <w:rFonts w:eastAsia="Times New Roman" w:cs="Arial"/>
          </w:rPr>
          <w:t>disclose any unlabeled/unapproved uses of drugs or products</w:t>
        </w:r>
      </w:ins>
      <w:ins w:id="26" w:author="Briana Devaser" w:date="2014-12-16T10:29:00Z">
        <w:r w:rsidR="00933CD2">
          <w:rPr>
            <w:rFonts w:eastAsia="Times New Roman" w:cs="Arial"/>
          </w:rPr>
          <w:t xml:space="preserve"> referenced in his presentation.</w:t>
        </w:r>
      </w:ins>
      <w:ins w:id="27" w:author="Briana Devaser" w:date="2014-12-16T10:17:00Z">
        <w:r w:rsidR="00653E66">
          <w:rPr>
            <w:rFonts w:eastAsia="Times New Roman" w:cs="Arial"/>
          </w:rPr>
          <w:t xml:space="preserve"> </w:t>
        </w:r>
      </w:ins>
    </w:p>
    <w:p w14:paraId="1F0883F2" w14:textId="77777777" w:rsidR="00D8196D" w:rsidRDefault="00D8196D" w:rsidP="002F2926">
      <w:pPr>
        <w:spacing w:after="0" w:line="240" w:lineRule="auto"/>
        <w:rPr>
          <w:ins w:id="28" w:author="Trudy Stoddert, ELS" w:date="2014-12-17T14:01:00Z"/>
          <w:rFonts w:eastAsia="Times New Roman" w:cs="Arial"/>
        </w:rPr>
      </w:pPr>
    </w:p>
    <w:p w14:paraId="24BAA8C4" w14:textId="5ABC7C8A" w:rsidR="00D8196D" w:rsidRDefault="00D8196D" w:rsidP="002F2926">
      <w:pPr>
        <w:spacing w:after="0" w:line="240" w:lineRule="auto"/>
        <w:rPr>
          <w:rFonts w:eastAsia="Times New Roman" w:cs="Arial"/>
        </w:rPr>
      </w:pPr>
      <w:proofErr w:type="spellStart"/>
      <w:ins w:id="29" w:author="Trudy Stoddert, ELS" w:date="2014-12-17T14:01:00Z">
        <w:r>
          <w:rPr>
            <w:rFonts w:eastAsia="Times New Roman" w:cs="Arial"/>
          </w:rPr>
          <w:t>Dr</w:t>
        </w:r>
        <w:proofErr w:type="spellEnd"/>
        <w:r>
          <w:rPr>
            <w:rFonts w:eastAsia="Times New Roman" w:cs="Arial"/>
          </w:rPr>
          <w:t xml:space="preserve"> Lipton has disclosed that he has received consulting fees</w:t>
        </w:r>
      </w:ins>
      <w:ins w:id="30" w:author="Trudy Stoddert, ELS" w:date="2014-12-17T14:02:00Z">
        <w:r>
          <w:rPr>
            <w:rFonts w:eastAsia="Times New Roman" w:cs="Arial"/>
          </w:rPr>
          <w:t xml:space="preserve"> from</w:t>
        </w:r>
      </w:ins>
      <w:ins w:id="31" w:author="Trudy Stoddert, ELS" w:date="2014-12-17T14:01:00Z">
        <w:r>
          <w:rPr>
            <w:rFonts w:eastAsia="Times New Roman" w:cs="Arial"/>
          </w:rPr>
          <w:t xml:space="preserve"> </w:t>
        </w:r>
      </w:ins>
      <w:ins w:id="32" w:author="Trudy Stoddert, ELS" w:date="2014-12-17T14:02:00Z">
        <w:r>
          <w:rPr>
            <w:rFonts w:eastAsia="Times New Roman" w:cs="Arial"/>
          </w:rPr>
          <w:t xml:space="preserve">and has performed contracted research for </w:t>
        </w:r>
        <w:proofErr w:type="spellStart"/>
        <w:r>
          <w:rPr>
            <w:rFonts w:eastAsia="Times New Roman" w:cs="Arial"/>
          </w:rPr>
          <w:t>Ariad</w:t>
        </w:r>
        <w:proofErr w:type="spellEnd"/>
        <w:r>
          <w:rPr>
            <w:rFonts w:eastAsia="Times New Roman" w:cs="Arial"/>
          </w:rPr>
          <w:t xml:space="preserve">, </w:t>
        </w:r>
      </w:ins>
      <w:ins w:id="33" w:author="Trudy Stoddert, ELS" w:date="2014-12-17T14:01:00Z">
        <w:r>
          <w:rPr>
            <w:rFonts w:eastAsia="Times New Roman" w:cs="Arial"/>
          </w:rPr>
          <w:t xml:space="preserve">Bristol-Myers Squibb, </w:t>
        </w:r>
      </w:ins>
      <w:ins w:id="34" w:author="Trudy Stoddert, ELS" w:date="2014-12-17T14:02:00Z">
        <w:r>
          <w:rPr>
            <w:rFonts w:eastAsia="Times New Roman" w:cs="Arial"/>
          </w:rPr>
          <w:t xml:space="preserve">Novartis, Pfizer, and </w:t>
        </w:r>
        <w:proofErr w:type="spellStart"/>
        <w:r>
          <w:rPr>
            <w:rFonts w:eastAsia="Times New Roman" w:cs="Arial"/>
          </w:rPr>
          <w:t>Teva</w:t>
        </w:r>
        <w:proofErr w:type="spellEnd"/>
        <w:r>
          <w:rPr>
            <w:rFonts w:eastAsia="Times New Roman" w:cs="Arial"/>
          </w:rPr>
          <w:t>. He has agreed to disclose any unlabeled/unapproved uses of drugs or products referenced in his presentation.</w:t>
        </w:r>
      </w:ins>
    </w:p>
    <w:p w14:paraId="54920850" w14:textId="77777777" w:rsidR="006A2125" w:rsidRDefault="006A2125" w:rsidP="006A2125">
      <w:pPr>
        <w:spacing w:after="0" w:line="240" w:lineRule="auto"/>
        <w:rPr>
          <w:rFonts w:eastAsia="Times New Roman" w:cs="Arial"/>
        </w:rPr>
      </w:pPr>
    </w:p>
    <w:p w14:paraId="0A11C338" w14:textId="445061F3" w:rsidR="00BD06F6" w:rsidRDefault="006A2125" w:rsidP="00BD06F6">
      <w:pPr>
        <w:spacing w:after="0" w:line="240" w:lineRule="auto"/>
        <w:rPr>
          <w:rFonts w:eastAsia="Times New Roman" w:cs="Arial"/>
        </w:rPr>
      </w:pPr>
      <w:r w:rsidRPr="00423CC1">
        <w:rPr>
          <w:rFonts w:eastAsia="Times New Roman" w:cs="Arial"/>
        </w:rPr>
        <w:t>The employees of</w:t>
      </w:r>
      <w:r>
        <w:rPr>
          <w:rFonts w:eastAsia="Times New Roman" w:cs="Arial"/>
        </w:rPr>
        <w:t xml:space="preserve"> prIME Oncology have disclosed:</w:t>
      </w:r>
      <w:r w:rsidR="008E66A7">
        <w:rPr>
          <w:rFonts w:eastAsia="Times New Roman" w:cs="Arial"/>
        </w:rPr>
        <w:t xml:space="preserve"> </w:t>
      </w:r>
    </w:p>
    <w:p w14:paraId="51809571" w14:textId="762DBA3F" w:rsidR="0035367C" w:rsidRPr="0035367C" w:rsidRDefault="002F2926" w:rsidP="0035367C">
      <w:pPr>
        <w:numPr>
          <w:ilvl w:val="0"/>
          <w:numId w:val="32"/>
        </w:numPr>
        <w:spacing w:after="0" w:line="240" w:lineRule="auto"/>
        <w:rPr>
          <w:rFonts w:eastAsia="Times New Roman" w:cs="Arial"/>
        </w:rPr>
      </w:pPr>
      <w:del w:id="35" w:author="Trudy Stoddert, ELS" w:date="2014-12-16T13:56:00Z">
        <w:r w:rsidDel="00CB336B">
          <w:rPr>
            <w:rFonts w:eastAsia="Times New Roman" w:cs="Arial"/>
          </w:rPr>
          <w:delText>Nathan Kelly</w:delText>
        </w:r>
      </w:del>
      <w:ins w:id="36" w:author="Trudy Stoddert, ELS" w:date="2014-12-16T13:56:00Z">
        <w:r w:rsidR="00CB336B">
          <w:rPr>
            <w:rFonts w:eastAsia="Times New Roman" w:cs="Arial"/>
          </w:rPr>
          <w:t>Briana Betz</w:t>
        </w:r>
      </w:ins>
      <w:r>
        <w:rPr>
          <w:rFonts w:eastAsia="Times New Roman" w:cs="Arial"/>
        </w:rPr>
        <w:t>, PhD</w:t>
      </w:r>
      <w:r w:rsidR="0035367C" w:rsidRPr="0035367C">
        <w:rPr>
          <w:rFonts w:eastAsia="Times New Roman" w:cs="Arial"/>
        </w:rPr>
        <w:t xml:space="preserve"> (</w:t>
      </w:r>
      <w:del w:id="37" w:author="Trudy Stoddert, ELS" w:date="2014-12-16T13:56:00Z">
        <w:r w:rsidR="0035367C" w:rsidRPr="0035367C" w:rsidDel="00CB336B">
          <w:rPr>
            <w:rFonts w:eastAsia="Times New Roman" w:cs="Arial"/>
          </w:rPr>
          <w:delText xml:space="preserve">medical </w:delText>
        </w:r>
      </w:del>
      <w:ins w:id="38" w:author="Trudy Stoddert, ELS" w:date="2014-12-16T13:56:00Z">
        <w:r w:rsidR="00CB336B">
          <w:rPr>
            <w:rFonts w:eastAsia="Times New Roman" w:cs="Arial"/>
          </w:rPr>
          <w:t>clinical</w:t>
        </w:r>
        <w:r w:rsidR="00CB336B" w:rsidRPr="0035367C">
          <w:rPr>
            <w:rFonts w:eastAsia="Times New Roman" w:cs="Arial"/>
          </w:rPr>
          <w:t xml:space="preserve"> </w:t>
        </w:r>
      </w:ins>
      <w:r w:rsidR="0035367C" w:rsidRPr="0035367C">
        <w:rPr>
          <w:rFonts w:eastAsia="Times New Roman" w:cs="Arial"/>
        </w:rPr>
        <w:t>content reviewer/planner) - no relevant financial relationships</w:t>
      </w:r>
    </w:p>
    <w:p w14:paraId="7A588275" w14:textId="64D7B588" w:rsidR="0035367C" w:rsidRPr="0035367C" w:rsidRDefault="009C4832" w:rsidP="0035367C">
      <w:pPr>
        <w:numPr>
          <w:ilvl w:val="0"/>
          <w:numId w:val="32"/>
        </w:numPr>
        <w:spacing w:after="0" w:line="240" w:lineRule="auto"/>
        <w:rPr>
          <w:rFonts w:eastAsia="Times New Roman" w:cs="Arial"/>
        </w:rPr>
      </w:pPr>
      <w:r>
        <w:rPr>
          <w:rFonts w:eastAsia="Times New Roman" w:cs="Arial"/>
        </w:rPr>
        <w:t>Trudy Stoddert</w:t>
      </w:r>
      <w:r w:rsidR="0035367C" w:rsidRPr="0035367C">
        <w:rPr>
          <w:rFonts w:eastAsia="Times New Roman" w:cs="Arial"/>
        </w:rPr>
        <w:t>, ELS (editorial content reviewer) - no relevant financial relationships</w:t>
      </w:r>
    </w:p>
    <w:p w14:paraId="32D06D93" w14:textId="77777777" w:rsidR="0035367C" w:rsidRDefault="0035367C" w:rsidP="006A2125">
      <w:pPr>
        <w:spacing w:after="0" w:line="240" w:lineRule="auto"/>
        <w:rPr>
          <w:rFonts w:eastAsia="Times New Roman" w:cs="Arial"/>
        </w:rPr>
      </w:pPr>
    </w:p>
    <w:p w14:paraId="7A3AF75A" w14:textId="4852C2B4" w:rsidR="006A2125" w:rsidRPr="006A2125" w:rsidRDefault="006A2125" w:rsidP="006A2125">
      <w:pPr>
        <w:spacing w:after="0" w:line="240" w:lineRule="auto"/>
        <w:rPr>
          <w:sz w:val="18"/>
        </w:rPr>
      </w:pPr>
      <w:r w:rsidRPr="006A2125">
        <w:rPr>
          <w:sz w:val="18"/>
        </w:rPr>
        <w:t xml:space="preserve">Disclosure </w:t>
      </w:r>
      <w:r w:rsidR="00215049">
        <w:rPr>
          <w:sz w:val="18"/>
        </w:rPr>
        <w:t>Regarding Unlabeled</w:t>
      </w:r>
      <w:r w:rsidRPr="006A2125">
        <w:rPr>
          <w:sz w:val="18"/>
        </w:rPr>
        <w:t xml:space="preserve"> Use</w:t>
      </w:r>
    </w:p>
    <w:p w14:paraId="43304396" w14:textId="77777777" w:rsidR="006A2125" w:rsidRPr="006A2125" w:rsidRDefault="006A2125" w:rsidP="006A2125">
      <w:pPr>
        <w:spacing w:after="0" w:line="240" w:lineRule="auto"/>
        <w:rPr>
          <w:sz w:val="18"/>
        </w:rPr>
      </w:pPr>
      <w:r w:rsidRPr="006A2125">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D9DB021" w14:textId="77777777" w:rsidR="006A2125" w:rsidRPr="006A2125" w:rsidRDefault="006A2125" w:rsidP="006A2125">
      <w:pPr>
        <w:spacing w:after="0" w:line="240" w:lineRule="auto"/>
        <w:rPr>
          <w:sz w:val="18"/>
        </w:rPr>
      </w:pPr>
    </w:p>
    <w:p w14:paraId="157AA547" w14:textId="77777777" w:rsidR="006A2125" w:rsidRPr="006A2125" w:rsidRDefault="006A2125" w:rsidP="006A2125">
      <w:pPr>
        <w:spacing w:after="0" w:line="240" w:lineRule="auto"/>
        <w:rPr>
          <w:sz w:val="18"/>
        </w:rPr>
      </w:pPr>
      <w:r w:rsidRPr="006A2125">
        <w:rPr>
          <w:sz w:val="18"/>
        </w:rPr>
        <w:t>Disclaimer</w:t>
      </w:r>
    </w:p>
    <w:p w14:paraId="0A7F2759" w14:textId="6C321084" w:rsidR="00BD43DA" w:rsidRPr="0035367C" w:rsidRDefault="006A2125" w:rsidP="0035367C">
      <w:pPr>
        <w:spacing w:after="0" w:line="240" w:lineRule="auto"/>
        <w:rPr>
          <w:sz w:val="18"/>
        </w:rPr>
      </w:pPr>
      <w:r w:rsidRPr="006A2125">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0DFEF8EB" w14:textId="77777777" w:rsidR="00A31ACC" w:rsidRDefault="00A31ACC" w:rsidP="00285C5C">
      <w:pPr>
        <w:spacing w:after="0" w:line="240" w:lineRule="auto"/>
        <w:rPr>
          <w:b/>
        </w:rPr>
      </w:pPr>
    </w:p>
    <w:p w14:paraId="131F4682" w14:textId="77777777" w:rsidR="00FB47F3" w:rsidRDefault="00FB47F3" w:rsidP="00285C5C">
      <w:pPr>
        <w:spacing w:after="0" w:line="240" w:lineRule="auto"/>
        <w:rPr>
          <w:b/>
        </w:rPr>
      </w:pPr>
    </w:p>
    <w:p w14:paraId="31E0ADB6" w14:textId="0C4E205B" w:rsidR="00A31ACC" w:rsidRPr="003F64AF" w:rsidRDefault="00A31ACC" w:rsidP="007B10E9">
      <w:pPr>
        <w:pStyle w:val="ListParagraph"/>
        <w:numPr>
          <w:ilvl w:val="0"/>
          <w:numId w:val="2"/>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w:t>
      </w:r>
      <w:r w:rsidR="002A3E42" w:rsidRPr="003F64AF">
        <w:rPr>
          <w:b/>
          <w:highlight w:val="cyan"/>
        </w:rPr>
        <w:t xml:space="preserve"> ***Should be discussed and decided upon at the Kickoff Meeting.</w:t>
      </w:r>
    </w:p>
    <w:p w14:paraId="67433BBA" w14:textId="71645F47" w:rsidR="00BD06F6" w:rsidRDefault="00BD06F6" w:rsidP="00E43C8B">
      <w:pPr>
        <w:spacing w:after="0" w:line="240" w:lineRule="auto"/>
      </w:pPr>
      <w:r>
        <w:t>www.prime</w:t>
      </w:r>
      <w:r w:rsidR="0035367C">
        <w:t>oncology.org/2014</w:t>
      </w:r>
      <w:r w:rsidR="002F2926">
        <w:t>primerounds_CML</w:t>
      </w:r>
    </w:p>
    <w:p w14:paraId="19574017" w14:textId="77777777" w:rsidR="00BD06F6" w:rsidRDefault="00BD06F6" w:rsidP="00E43C8B">
      <w:pPr>
        <w:spacing w:after="0" w:line="240" w:lineRule="auto"/>
      </w:pPr>
    </w:p>
    <w:p w14:paraId="1A79EF42" w14:textId="77777777" w:rsidR="002B36FF" w:rsidRDefault="002B36FF" w:rsidP="00E43C8B">
      <w:pPr>
        <w:spacing w:after="0" w:line="240" w:lineRule="auto"/>
      </w:pPr>
    </w:p>
    <w:p w14:paraId="598C06CF" w14:textId="77777777" w:rsidR="00A87A60" w:rsidRDefault="00A87A60" w:rsidP="00E43C8B">
      <w:pPr>
        <w:spacing w:after="0" w:line="240" w:lineRule="auto"/>
        <w:rPr>
          <w:u w:val="single"/>
        </w:rPr>
      </w:pPr>
      <w:r>
        <w:rPr>
          <w:u w:val="single"/>
        </w:rPr>
        <w:t>Page Title</w:t>
      </w:r>
    </w:p>
    <w:p w14:paraId="6BEE1B80" w14:textId="77777777" w:rsidR="00A87A60" w:rsidRDefault="00A87A60" w:rsidP="00E43C8B">
      <w:pPr>
        <w:spacing w:after="0" w:line="240" w:lineRule="auto"/>
      </w:pPr>
      <w:r>
        <w:t>Primary Keyword | Secondary Keyword</w:t>
      </w:r>
    </w:p>
    <w:p w14:paraId="772E138A" w14:textId="77777777" w:rsidR="00A87A60" w:rsidRDefault="00A87A60" w:rsidP="00E43C8B">
      <w:pPr>
        <w:spacing w:after="0" w:line="240" w:lineRule="auto"/>
      </w:pPr>
    </w:p>
    <w:p w14:paraId="7008F1FD" w14:textId="5E6AE3B3" w:rsidR="002B36FF" w:rsidRPr="0035367C" w:rsidRDefault="00717044" w:rsidP="0035367C">
      <w:pPr>
        <w:pStyle w:val="ListParagraph"/>
        <w:ind w:left="0"/>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xml:space="preserve">, ASCO, ISHL] are appropriate to use. Do not include the location or year in the title. For </w:t>
      </w:r>
      <w:r w:rsidRPr="00717044">
        <w:lastRenderedPageBreak/>
        <w:t>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r w:rsidR="00C448B2">
        <w:t xml:space="preserve"> </w:t>
      </w:r>
      <w:r w:rsidR="002F2926">
        <w:rPr>
          <w:b/>
        </w:rPr>
        <w:t xml:space="preserve">2014 </w:t>
      </w:r>
      <w:ins w:id="39" w:author="Trudy Stoddert, ELS" w:date="2014-12-16T13:57:00Z">
        <w:r w:rsidR="00CB336B">
          <w:rPr>
            <w:b/>
          </w:rPr>
          <w:t xml:space="preserve">prIME </w:t>
        </w:r>
      </w:ins>
      <w:del w:id="40" w:author="Trudy Stoddert, ELS" w:date="2014-12-16T13:57:00Z">
        <w:r w:rsidR="002F2926" w:rsidRPr="002F2926" w:rsidDel="00CB336B">
          <w:rPr>
            <w:b/>
          </w:rPr>
          <w:delText>P</w:delText>
        </w:r>
      </w:del>
      <w:r w:rsidR="002F2926" w:rsidRPr="002F2926">
        <w:rPr>
          <w:b/>
        </w:rPr>
        <w:t>R</w:t>
      </w:r>
      <w:ins w:id="41" w:author="Trudy Stoddert, ELS" w:date="2014-12-16T13:57:00Z">
        <w:r w:rsidR="00CB336B">
          <w:rPr>
            <w:b/>
          </w:rPr>
          <w:t>ounds</w:t>
        </w:r>
      </w:ins>
      <w:r w:rsidR="002F2926" w:rsidRPr="002F2926">
        <w:rPr>
          <w:b/>
        </w:rPr>
        <w:t xml:space="preserve"> CML</w:t>
      </w:r>
    </w:p>
    <w:p w14:paraId="31197B5A" w14:textId="77777777" w:rsidR="00717044" w:rsidRDefault="00717044" w:rsidP="00E43C8B">
      <w:pPr>
        <w:spacing w:after="0" w:line="240" w:lineRule="auto"/>
      </w:pPr>
    </w:p>
    <w:p w14:paraId="5BACE119" w14:textId="7F495A15" w:rsidR="0047122C" w:rsidRDefault="00A87A60" w:rsidP="00E43C8B">
      <w:pPr>
        <w:spacing w:after="0" w:line="240" w:lineRule="auto"/>
      </w:pPr>
      <w:r w:rsidRPr="007C4B9B">
        <w:rPr>
          <w:u w:val="single"/>
        </w:rPr>
        <w:t>Meta Description</w:t>
      </w:r>
      <w:r w:rsidR="008E66A7">
        <w:t xml:space="preserve"> </w:t>
      </w:r>
      <w:r>
        <w:br/>
      </w:r>
    </w:p>
    <w:p w14:paraId="09E651F3" w14:textId="77777777" w:rsidR="00A87A60" w:rsidRDefault="00A87A60" w:rsidP="00E43C8B">
      <w:pPr>
        <w:spacing w:after="0" w:line="240" w:lineRule="auto"/>
      </w:pPr>
    </w:p>
    <w:p w14:paraId="28A1E859" w14:textId="63E288CE" w:rsidR="00A87A60" w:rsidRDefault="00A87A60" w:rsidP="00E43C8B">
      <w:pPr>
        <w:spacing w:after="0" w:line="240" w:lineRule="auto"/>
      </w:pPr>
      <w:r>
        <w:rPr>
          <w:u w:val="single"/>
        </w:rPr>
        <w:t xml:space="preserve">Key </w:t>
      </w:r>
      <w:commentRangeStart w:id="42"/>
      <w:r>
        <w:rPr>
          <w:u w:val="single"/>
        </w:rPr>
        <w:t xml:space="preserve">Words/Key </w:t>
      </w:r>
      <w:commentRangeEnd w:id="42"/>
      <w:r w:rsidR="00CB336B">
        <w:rPr>
          <w:rStyle w:val="CommentReference"/>
        </w:rPr>
        <w:commentReference w:id="42"/>
      </w:r>
      <w:r>
        <w:rPr>
          <w:u w:val="single"/>
        </w:rPr>
        <w:t>Phrases</w:t>
      </w:r>
    </w:p>
    <w:p w14:paraId="379271DD" w14:textId="650B19D9" w:rsidR="0047122C" w:rsidRDefault="0047122C" w:rsidP="00E43C8B">
      <w:pPr>
        <w:spacing w:after="0" w:line="240" w:lineRule="auto"/>
      </w:pPr>
    </w:p>
    <w:p w14:paraId="087808A3" w14:textId="00194579" w:rsidR="004A6934" w:rsidRDefault="00A31ACC" w:rsidP="00285C5C">
      <w:pPr>
        <w:pStyle w:val="ListParagraph"/>
        <w:numPr>
          <w:ilvl w:val="0"/>
          <w:numId w:val="2"/>
        </w:numPr>
        <w:spacing w:after="0" w:line="240" w:lineRule="auto"/>
        <w:rPr>
          <w:b/>
        </w:rPr>
      </w:pPr>
      <w:r w:rsidRPr="003F64AF">
        <w:rPr>
          <w:b/>
        </w:rPr>
        <w:t>[Subject Line for Email Blast]</w:t>
      </w:r>
    </w:p>
    <w:p w14:paraId="648AE5E8" w14:textId="77777777" w:rsidR="002F2926" w:rsidRDefault="002F2926" w:rsidP="002F2926">
      <w:pPr>
        <w:spacing w:after="0" w:line="240" w:lineRule="auto"/>
        <w:rPr>
          <w:b/>
        </w:rPr>
      </w:pPr>
      <w:bookmarkStart w:id="43" w:name="_GoBack"/>
      <w:bookmarkEnd w:id="43"/>
    </w:p>
    <w:p w14:paraId="5B5B9081" w14:textId="4B19B38C" w:rsidR="002F2926" w:rsidRDefault="00106AB8" w:rsidP="00E43C8B">
      <w:pPr>
        <w:spacing w:after="0" w:line="240" w:lineRule="auto"/>
      </w:pPr>
      <w:r>
        <w:t xml:space="preserve">New </w:t>
      </w:r>
      <w:r w:rsidR="00E43C8B">
        <w:t>prIME</w:t>
      </w:r>
      <w:r>
        <w:t xml:space="preserve"> Rounds: </w:t>
      </w:r>
      <w:r w:rsidRPr="00106AB8">
        <w:t>The Evolving Landscape of CML Management</w:t>
      </w:r>
    </w:p>
    <w:p w14:paraId="009B942C" w14:textId="77777777" w:rsidR="002F2926" w:rsidRDefault="002F2926" w:rsidP="00E43C8B">
      <w:pPr>
        <w:spacing w:after="0" w:line="240" w:lineRule="auto"/>
      </w:pPr>
    </w:p>
    <w:p w14:paraId="60372C05" w14:textId="77777777" w:rsidR="002F2926" w:rsidRPr="002F2926" w:rsidRDefault="002F2926" w:rsidP="002F2926">
      <w:pPr>
        <w:spacing w:after="0" w:line="240" w:lineRule="auto"/>
        <w:rPr>
          <w:b/>
        </w:rPr>
      </w:pPr>
    </w:p>
    <w:p w14:paraId="7FF018CC" w14:textId="77777777" w:rsidR="00A31ACC" w:rsidRPr="003F64AF" w:rsidRDefault="00A31ACC" w:rsidP="007B10E9">
      <w:pPr>
        <w:pStyle w:val="ListParagraph"/>
        <w:numPr>
          <w:ilvl w:val="0"/>
          <w:numId w:val="2"/>
        </w:numPr>
        <w:spacing w:after="0" w:line="240" w:lineRule="auto"/>
        <w:rPr>
          <w:b/>
        </w:rPr>
      </w:pPr>
      <w:r w:rsidRPr="003F64AF">
        <w:rPr>
          <w:b/>
        </w:rPr>
        <w:t>[Email Blast Copy]</w:t>
      </w:r>
    </w:p>
    <w:p w14:paraId="38F4442B" w14:textId="77777777" w:rsidR="00A31ACC" w:rsidRDefault="00A31ACC" w:rsidP="00E43C8B">
      <w:pPr>
        <w:spacing w:after="0" w:line="240" w:lineRule="auto"/>
      </w:pPr>
      <w:r>
        <w:t>Either list parts above that are to be included in the email blast or insert new (different) copy that is to be used in the email blast.</w:t>
      </w:r>
    </w:p>
    <w:p w14:paraId="0DE7FB6B" w14:textId="77777777" w:rsidR="00AC6372" w:rsidRDefault="00AC6372" w:rsidP="00E43C8B">
      <w:pPr>
        <w:spacing w:after="0" w:line="240" w:lineRule="auto"/>
      </w:pPr>
    </w:p>
    <w:p w14:paraId="17A4EA87" w14:textId="77777777" w:rsidR="00AC6372" w:rsidRDefault="00AC6372" w:rsidP="00E43C8B">
      <w:pPr>
        <w:spacing w:after="0" w:line="240" w:lineRule="auto"/>
      </w:pPr>
      <w:r>
        <w:t>Example:</w:t>
      </w:r>
    </w:p>
    <w:p w14:paraId="2CC5E86E" w14:textId="77777777" w:rsidR="00AC6372" w:rsidRDefault="00AC6372" w:rsidP="00E43C8B">
      <w:pPr>
        <w:spacing w:after="0" w:line="240" w:lineRule="auto"/>
      </w:pPr>
      <w:r>
        <w:t>Title</w:t>
      </w:r>
    </w:p>
    <w:p w14:paraId="2656EA1C" w14:textId="1472DDDA" w:rsidR="00AC6372" w:rsidRDefault="00AC6372" w:rsidP="00E43C8B">
      <w:pPr>
        <w:spacing w:after="0" w:line="240" w:lineRule="auto"/>
      </w:pPr>
      <w:r>
        <w:t>Date/Time</w:t>
      </w:r>
    </w:p>
    <w:p w14:paraId="6F60004C" w14:textId="77777777" w:rsidR="00AC6372" w:rsidRDefault="00AC6372" w:rsidP="00E43C8B">
      <w:pPr>
        <w:spacing w:after="0" w:line="240" w:lineRule="auto"/>
      </w:pPr>
      <w:r>
        <w:t>Faculty</w:t>
      </w:r>
    </w:p>
    <w:p w14:paraId="50F8526D" w14:textId="77777777" w:rsidR="00AC6372" w:rsidRDefault="00AC6372" w:rsidP="00E43C8B">
      <w:pPr>
        <w:spacing w:after="0" w:line="240" w:lineRule="auto"/>
      </w:pPr>
      <w:r>
        <w:t>Topics</w:t>
      </w:r>
    </w:p>
    <w:p w14:paraId="617F1250" w14:textId="77777777" w:rsidR="00AC6372" w:rsidRDefault="00AC6372" w:rsidP="00E43C8B">
      <w:pPr>
        <w:spacing w:after="0" w:line="240" w:lineRule="auto"/>
      </w:pPr>
      <w:r>
        <w:t>Target Audience</w:t>
      </w:r>
    </w:p>
    <w:p w14:paraId="62EE646C" w14:textId="77777777" w:rsidR="00AC6372" w:rsidRDefault="00AC6372" w:rsidP="00E43C8B">
      <w:pPr>
        <w:spacing w:after="0" w:line="240" w:lineRule="auto"/>
      </w:pPr>
      <w:r>
        <w:t>Learning Objectives</w:t>
      </w:r>
    </w:p>
    <w:p w14:paraId="6E8F6982" w14:textId="77777777" w:rsidR="00AC6372" w:rsidRDefault="00AC6372" w:rsidP="00E43C8B">
      <w:pPr>
        <w:spacing w:after="0" w:line="240" w:lineRule="auto"/>
      </w:pPr>
      <w:r>
        <w:t>Continuing Education Statement</w:t>
      </w:r>
    </w:p>
    <w:p w14:paraId="0ECF9E1C" w14:textId="77777777" w:rsidR="00AC6372" w:rsidRDefault="00AC6372" w:rsidP="00E43C8B">
      <w:pPr>
        <w:spacing w:after="0" w:line="240" w:lineRule="auto"/>
      </w:pPr>
      <w:r>
        <w:t>Credit Designation Statement</w:t>
      </w:r>
    </w:p>
    <w:p w14:paraId="4DF151A4" w14:textId="77777777" w:rsidR="00AC6372" w:rsidRDefault="00AC6372" w:rsidP="00E43C8B">
      <w:pPr>
        <w:spacing w:after="0" w:line="240" w:lineRule="auto"/>
      </w:pPr>
      <w:r>
        <w:t>Disclosure</w:t>
      </w:r>
      <w:r w:rsidR="000523A8">
        <w:t>s</w:t>
      </w:r>
    </w:p>
    <w:p w14:paraId="3DD5E6A2" w14:textId="3405210B" w:rsidR="00AC6372" w:rsidRDefault="00532778" w:rsidP="00E43C8B">
      <w:pPr>
        <w:spacing w:after="0" w:line="240" w:lineRule="auto"/>
      </w:pPr>
      <w:r>
        <w:t>Providership</w:t>
      </w:r>
      <w:r w:rsidR="00AC6372">
        <w:t xml:space="preserve"> (with logos)</w:t>
      </w:r>
    </w:p>
    <w:p w14:paraId="51FD9776" w14:textId="58EB141D" w:rsidR="00AC6372" w:rsidRDefault="00AC6372" w:rsidP="00E43C8B">
      <w:pPr>
        <w:spacing w:after="0" w:line="240" w:lineRule="auto"/>
      </w:pPr>
      <w:r>
        <w:t>Support (</w:t>
      </w:r>
      <w:r w:rsidRPr="002F1E5A">
        <w:rPr>
          <w:highlight w:val="lightGray"/>
        </w:rPr>
        <w:t xml:space="preserve">with </w:t>
      </w:r>
      <w:r w:rsidR="00C448B2">
        <w:rPr>
          <w:highlight w:val="lightGray"/>
        </w:rPr>
        <w:t xml:space="preserve">no </w:t>
      </w:r>
      <w:r w:rsidRPr="002F1E5A">
        <w:rPr>
          <w:highlight w:val="lightGray"/>
        </w:rPr>
        <w:t>logos</w:t>
      </w:r>
      <w:r>
        <w:t>)</w:t>
      </w:r>
    </w:p>
    <w:p w14:paraId="03991DAE" w14:textId="69ED76E0" w:rsidR="00603B32" w:rsidRPr="00F3390F" w:rsidRDefault="00F3390F" w:rsidP="00E43C8B">
      <w:pPr>
        <w:spacing w:after="0" w:line="240" w:lineRule="auto"/>
      </w:pPr>
      <w:r>
        <w:t>Fee Statemen</w:t>
      </w:r>
      <w:r w:rsidR="002C71A1">
        <w:t>t</w:t>
      </w:r>
    </w:p>
    <w:p w14:paraId="7FE986BF" w14:textId="77777777" w:rsidR="008E66A7" w:rsidRDefault="008E66A7" w:rsidP="008E66A7">
      <w:pPr>
        <w:spacing w:after="0" w:line="240" w:lineRule="auto"/>
      </w:pPr>
    </w:p>
    <w:p w14:paraId="25AC8000" w14:textId="06BDD35C" w:rsidR="0091793F" w:rsidRDefault="0091793F"/>
    <w:sectPr w:rsidR="0091793F" w:rsidSect="00B30CFD">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Trudy Stoddert, ELS" w:date="2014-12-17T14:00:00Z" w:initials="TS">
    <w:p w14:paraId="3565D535" w14:textId="53131B3B" w:rsidR="00D8196D" w:rsidRDefault="00D8196D">
      <w:pPr>
        <w:pStyle w:val="CommentText"/>
      </w:pPr>
      <w:r>
        <w:rPr>
          <w:rStyle w:val="CommentReference"/>
        </w:rPr>
        <w:annotationRef/>
      </w:r>
      <w:r>
        <w:t xml:space="preserve">This is not necessary per the layout we have been using for other Grand Rounds Webcasts. See this page: </w:t>
      </w:r>
      <w:r w:rsidRPr="00D8196D">
        <w:t>http://www.primeoncology.org/online_education/solid_tumor/2014/immuno-oncology-tampa-webcast.aspx</w:t>
      </w:r>
    </w:p>
  </w:comment>
  <w:comment w:id="13" w:author="Briana Devaser" w:date="2014-12-16T10:39:00Z" w:initials="BD">
    <w:p w14:paraId="6C07C8AD" w14:textId="0839047E" w:rsidR="00B3031A" w:rsidRDefault="00B3031A">
      <w:pPr>
        <w:pStyle w:val="CommentText"/>
      </w:pPr>
      <w:r>
        <w:rPr>
          <w:rStyle w:val="CommentReference"/>
        </w:rPr>
        <w:annotationRef/>
      </w:r>
      <w:r>
        <w:t>75% if 4 questions, 80% if 5 questions</w:t>
      </w:r>
    </w:p>
  </w:comment>
  <w:comment w:id="42" w:author="Trudy Stoddert, ELS" w:date="2014-12-16T13:57:00Z" w:initials="TS">
    <w:p w14:paraId="45AE3028" w14:textId="59C7723F" w:rsidR="00CB336B" w:rsidRDefault="00CB336B">
      <w:pPr>
        <w:pStyle w:val="CommentText"/>
      </w:pPr>
      <w:r>
        <w:rPr>
          <w:rStyle w:val="CommentReference"/>
        </w:rPr>
        <w:annotationRef/>
      </w:r>
      <w:r>
        <w:t>Currently Grace is not doing this so no need to add these keywords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714B37" w14:textId="77777777" w:rsidR="002C71A1" w:rsidRDefault="002C71A1" w:rsidP="007A0164">
      <w:pPr>
        <w:spacing w:after="0" w:line="240" w:lineRule="auto"/>
      </w:pPr>
      <w:r>
        <w:separator/>
      </w:r>
    </w:p>
  </w:endnote>
  <w:endnote w:type="continuationSeparator" w:id="0">
    <w:p w14:paraId="316769E7" w14:textId="77777777" w:rsidR="002C71A1" w:rsidRDefault="002C71A1" w:rsidP="007A0164">
      <w:pPr>
        <w:spacing w:after="0" w:line="240" w:lineRule="auto"/>
      </w:pPr>
      <w:r>
        <w:continuationSeparator/>
      </w:r>
    </w:p>
  </w:endnote>
  <w:endnote w:type="continuationNotice" w:id="1">
    <w:p w14:paraId="7E7B4AA8" w14:textId="77777777" w:rsidR="002C71A1" w:rsidRDefault="002C71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2C71A1" w:rsidRDefault="002C7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7590C" w14:textId="77777777" w:rsidR="002C71A1" w:rsidRDefault="002C71A1" w:rsidP="007A0164">
      <w:pPr>
        <w:spacing w:after="0" w:line="240" w:lineRule="auto"/>
      </w:pPr>
      <w:r>
        <w:separator/>
      </w:r>
    </w:p>
  </w:footnote>
  <w:footnote w:type="continuationSeparator" w:id="0">
    <w:p w14:paraId="2454333A" w14:textId="77777777" w:rsidR="002C71A1" w:rsidRDefault="002C71A1" w:rsidP="007A0164">
      <w:pPr>
        <w:spacing w:after="0" w:line="240" w:lineRule="auto"/>
      </w:pPr>
      <w:r>
        <w:continuationSeparator/>
      </w:r>
    </w:p>
  </w:footnote>
  <w:footnote w:type="continuationNotice" w:id="1">
    <w:p w14:paraId="5BD587C8" w14:textId="77777777" w:rsidR="002C71A1" w:rsidRDefault="002C71A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2C71A1" w:rsidRDefault="002C71A1" w:rsidP="007A0164">
    <w:pPr>
      <w:pStyle w:val="Header"/>
      <w:pBdr>
        <w:bottom w:val="single" w:sz="12" w:space="1" w:color="auto"/>
      </w:pBdr>
      <w:jc w:val="center"/>
      <w:rPr>
        <w:sz w:val="28"/>
      </w:rPr>
    </w:pPr>
    <w:r w:rsidRPr="007A0164">
      <w:rPr>
        <w:sz w:val="28"/>
      </w:rPr>
      <w:t>ALL COPY TEMPLATE</w:t>
    </w:r>
  </w:p>
  <w:p w14:paraId="45BF219F" w14:textId="77777777" w:rsidR="002C71A1" w:rsidRPr="007A0164" w:rsidRDefault="002C71A1"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198A"/>
    <w:multiLevelType w:val="hybridMultilevel"/>
    <w:tmpl w:val="E97C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nsid w:val="0ADD0275"/>
    <w:multiLevelType w:val="hybridMultilevel"/>
    <w:tmpl w:val="F6220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0208EE"/>
    <w:multiLevelType w:val="multilevel"/>
    <w:tmpl w:val="61D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0098A"/>
    <w:multiLevelType w:val="multilevel"/>
    <w:tmpl w:val="6186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A075F1"/>
    <w:multiLevelType w:val="hybridMultilevel"/>
    <w:tmpl w:val="C486F5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275C51"/>
    <w:multiLevelType w:val="hybridMultilevel"/>
    <w:tmpl w:val="B326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C470BA"/>
    <w:multiLevelType w:val="hybridMultilevel"/>
    <w:tmpl w:val="CED6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112B5"/>
    <w:multiLevelType w:val="multilevel"/>
    <w:tmpl w:val="A740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89106E"/>
    <w:multiLevelType w:val="multilevel"/>
    <w:tmpl w:val="16844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790200"/>
    <w:multiLevelType w:val="hybridMultilevel"/>
    <w:tmpl w:val="DE14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0A5C52"/>
    <w:multiLevelType w:val="hybridMultilevel"/>
    <w:tmpl w:val="12BE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344AAF"/>
    <w:multiLevelType w:val="hybridMultilevel"/>
    <w:tmpl w:val="A972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510765"/>
    <w:multiLevelType w:val="hybridMultilevel"/>
    <w:tmpl w:val="8F02D936"/>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E40B69"/>
    <w:multiLevelType w:val="hybridMultilevel"/>
    <w:tmpl w:val="FE64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892EDD"/>
    <w:multiLevelType w:val="multilevel"/>
    <w:tmpl w:val="FE3A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48F682D"/>
    <w:multiLevelType w:val="multilevel"/>
    <w:tmpl w:val="A70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798628B"/>
    <w:multiLevelType w:val="hybridMultilevel"/>
    <w:tmpl w:val="BE44BF8A"/>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250A92"/>
    <w:multiLevelType w:val="hybridMultilevel"/>
    <w:tmpl w:val="6FC2F22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1"/>
  </w:num>
  <w:num w:numId="3">
    <w:abstractNumId w:val="19"/>
  </w:num>
  <w:num w:numId="4">
    <w:abstractNumId w:val="17"/>
  </w:num>
  <w:num w:numId="5">
    <w:abstractNumId w:val="21"/>
  </w:num>
  <w:num w:numId="6">
    <w:abstractNumId w:val="33"/>
  </w:num>
  <w:num w:numId="7">
    <w:abstractNumId w:val="15"/>
  </w:num>
  <w:num w:numId="8">
    <w:abstractNumId w:val="24"/>
  </w:num>
  <w:num w:numId="9">
    <w:abstractNumId w:val="2"/>
  </w:num>
  <w:num w:numId="10">
    <w:abstractNumId w:val="27"/>
  </w:num>
  <w:num w:numId="11">
    <w:abstractNumId w:val="28"/>
  </w:num>
  <w:num w:numId="12">
    <w:abstractNumId w:val="34"/>
  </w:num>
  <w:num w:numId="13">
    <w:abstractNumId w:val="7"/>
  </w:num>
  <w:num w:numId="14">
    <w:abstractNumId w:val="22"/>
  </w:num>
  <w:num w:numId="15">
    <w:abstractNumId w:val="9"/>
  </w:num>
  <w:num w:numId="16">
    <w:abstractNumId w:val="1"/>
  </w:num>
  <w:num w:numId="17">
    <w:abstractNumId w:val="13"/>
  </w:num>
  <w:num w:numId="18">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6"/>
  </w:num>
  <w:num w:numId="21">
    <w:abstractNumId w:val="32"/>
  </w:num>
  <w:num w:numId="22">
    <w:abstractNumId w:val="5"/>
  </w:num>
  <w:num w:numId="23">
    <w:abstractNumId w:val="11"/>
  </w:num>
  <w:num w:numId="24">
    <w:abstractNumId w:val="26"/>
  </w:num>
  <w:num w:numId="25">
    <w:abstractNumId w:val="23"/>
  </w:num>
  <w:num w:numId="26">
    <w:abstractNumId w:val="0"/>
  </w:num>
  <w:num w:numId="27">
    <w:abstractNumId w:val="30"/>
  </w:num>
  <w:num w:numId="28">
    <w:abstractNumId w:val="18"/>
  </w:num>
  <w:num w:numId="29">
    <w:abstractNumId w:val="10"/>
  </w:num>
  <w:num w:numId="30">
    <w:abstractNumId w:val="4"/>
  </w:num>
  <w:num w:numId="31">
    <w:abstractNumId w:val="25"/>
  </w:num>
  <w:num w:numId="32">
    <w:abstractNumId w:val="29"/>
  </w:num>
  <w:num w:numId="33">
    <w:abstractNumId w:val="12"/>
  </w:num>
  <w:num w:numId="34">
    <w:abstractNumId w:val="14"/>
  </w:num>
  <w:num w:numId="35">
    <w:abstractNumId w:val="16"/>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hyphenationZone w:val="425"/>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523A8"/>
    <w:rsid w:val="00053BDA"/>
    <w:rsid w:val="00055E39"/>
    <w:rsid w:val="000804B3"/>
    <w:rsid w:val="00083B58"/>
    <w:rsid w:val="00091FEC"/>
    <w:rsid w:val="000B0CD6"/>
    <w:rsid w:val="000B2922"/>
    <w:rsid w:val="001014D3"/>
    <w:rsid w:val="00106AB8"/>
    <w:rsid w:val="0014011D"/>
    <w:rsid w:val="00143AB7"/>
    <w:rsid w:val="00183963"/>
    <w:rsid w:val="00195FD8"/>
    <w:rsid w:val="001B0EA4"/>
    <w:rsid w:val="001B7BCE"/>
    <w:rsid w:val="001C2D02"/>
    <w:rsid w:val="0020366E"/>
    <w:rsid w:val="0020510A"/>
    <w:rsid w:val="00215049"/>
    <w:rsid w:val="002277CB"/>
    <w:rsid w:val="00227DFC"/>
    <w:rsid w:val="00235074"/>
    <w:rsid w:val="00257A1D"/>
    <w:rsid w:val="00261E30"/>
    <w:rsid w:val="00285C5C"/>
    <w:rsid w:val="00297B2E"/>
    <w:rsid w:val="002A0559"/>
    <w:rsid w:val="002A3E42"/>
    <w:rsid w:val="002B36FF"/>
    <w:rsid w:val="002B47FA"/>
    <w:rsid w:val="002C0E35"/>
    <w:rsid w:val="002C2D1B"/>
    <w:rsid w:val="002C3D5D"/>
    <w:rsid w:val="002C71A1"/>
    <w:rsid w:val="002D4CE0"/>
    <w:rsid w:val="002F1E5A"/>
    <w:rsid w:val="002F2926"/>
    <w:rsid w:val="00326C53"/>
    <w:rsid w:val="00335698"/>
    <w:rsid w:val="0035367C"/>
    <w:rsid w:val="00386BFE"/>
    <w:rsid w:val="003A12FE"/>
    <w:rsid w:val="003B11E9"/>
    <w:rsid w:val="003C0CFB"/>
    <w:rsid w:val="003F64AF"/>
    <w:rsid w:val="003F7B54"/>
    <w:rsid w:val="00406DA1"/>
    <w:rsid w:val="00424CB2"/>
    <w:rsid w:val="004261CA"/>
    <w:rsid w:val="004421DD"/>
    <w:rsid w:val="004469C0"/>
    <w:rsid w:val="0047122C"/>
    <w:rsid w:val="004A6934"/>
    <w:rsid w:val="004A7029"/>
    <w:rsid w:val="004B3C8F"/>
    <w:rsid w:val="004D7A60"/>
    <w:rsid w:val="004E0E44"/>
    <w:rsid w:val="004F69C2"/>
    <w:rsid w:val="00505F78"/>
    <w:rsid w:val="00507217"/>
    <w:rsid w:val="00514E20"/>
    <w:rsid w:val="0053113C"/>
    <w:rsid w:val="00532778"/>
    <w:rsid w:val="00542483"/>
    <w:rsid w:val="005703EE"/>
    <w:rsid w:val="00573206"/>
    <w:rsid w:val="005A343A"/>
    <w:rsid w:val="005A412D"/>
    <w:rsid w:val="005B5B5D"/>
    <w:rsid w:val="00603B32"/>
    <w:rsid w:val="0061087D"/>
    <w:rsid w:val="00617FD1"/>
    <w:rsid w:val="00620F8A"/>
    <w:rsid w:val="006235A4"/>
    <w:rsid w:val="00636233"/>
    <w:rsid w:val="00645CE0"/>
    <w:rsid w:val="00651AF6"/>
    <w:rsid w:val="00653E66"/>
    <w:rsid w:val="0066513B"/>
    <w:rsid w:val="0067103F"/>
    <w:rsid w:val="00687636"/>
    <w:rsid w:val="0069073F"/>
    <w:rsid w:val="00693C96"/>
    <w:rsid w:val="006A2125"/>
    <w:rsid w:val="006A4DEA"/>
    <w:rsid w:val="006A5CA4"/>
    <w:rsid w:val="006B6415"/>
    <w:rsid w:val="006D0598"/>
    <w:rsid w:val="006D1627"/>
    <w:rsid w:val="006D4403"/>
    <w:rsid w:val="006E4FC4"/>
    <w:rsid w:val="006F4251"/>
    <w:rsid w:val="006F7F8E"/>
    <w:rsid w:val="007006C4"/>
    <w:rsid w:val="007059B6"/>
    <w:rsid w:val="007128FF"/>
    <w:rsid w:val="00717044"/>
    <w:rsid w:val="00734A18"/>
    <w:rsid w:val="0074563C"/>
    <w:rsid w:val="0075239A"/>
    <w:rsid w:val="007565B6"/>
    <w:rsid w:val="0077075E"/>
    <w:rsid w:val="00780D0C"/>
    <w:rsid w:val="007A0164"/>
    <w:rsid w:val="007B10E9"/>
    <w:rsid w:val="007C4B9B"/>
    <w:rsid w:val="007D7B2C"/>
    <w:rsid w:val="007E386D"/>
    <w:rsid w:val="007F2078"/>
    <w:rsid w:val="007F41E1"/>
    <w:rsid w:val="00847793"/>
    <w:rsid w:val="008815DD"/>
    <w:rsid w:val="00882B92"/>
    <w:rsid w:val="00887D38"/>
    <w:rsid w:val="008E0820"/>
    <w:rsid w:val="008E66A7"/>
    <w:rsid w:val="0090063D"/>
    <w:rsid w:val="0091793F"/>
    <w:rsid w:val="0092265D"/>
    <w:rsid w:val="00925223"/>
    <w:rsid w:val="00933CD2"/>
    <w:rsid w:val="00952974"/>
    <w:rsid w:val="00954B15"/>
    <w:rsid w:val="009A17CA"/>
    <w:rsid w:val="009C0D7C"/>
    <w:rsid w:val="009C4832"/>
    <w:rsid w:val="009D0EF3"/>
    <w:rsid w:val="009D7D6F"/>
    <w:rsid w:val="009E1A34"/>
    <w:rsid w:val="009E3A02"/>
    <w:rsid w:val="009E447D"/>
    <w:rsid w:val="009E5B13"/>
    <w:rsid w:val="00A21EB2"/>
    <w:rsid w:val="00A26DF5"/>
    <w:rsid w:val="00A31ACC"/>
    <w:rsid w:val="00A66188"/>
    <w:rsid w:val="00A76993"/>
    <w:rsid w:val="00A868F4"/>
    <w:rsid w:val="00A87A60"/>
    <w:rsid w:val="00AC6372"/>
    <w:rsid w:val="00B10689"/>
    <w:rsid w:val="00B3031A"/>
    <w:rsid w:val="00B30CFD"/>
    <w:rsid w:val="00B61FE1"/>
    <w:rsid w:val="00B85FDF"/>
    <w:rsid w:val="00B95987"/>
    <w:rsid w:val="00BA44FF"/>
    <w:rsid w:val="00BA6C74"/>
    <w:rsid w:val="00BB5FC0"/>
    <w:rsid w:val="00BC31C6"/>
    <w:rsid w:val="00BD06F6"/>
    <w:rsid w:val="00BD43DA"/>
    <w:rsid w:val="00BE0192"/>
    <w:rsid w:val="00BE7A4F"/>
    <w:rsid w:val="00BF20C5"/>
    <w:rsid w:val="00C04226"/>
    <w:rsid w:val="00C06B67"/>
    <w:rsid w:val="00C13AE6"/>
    <w:rsid w:val="00C30556"/>
    <w:rsid w:val="00C34304"/>
    <w:rsid w:val="00C36C2B"/>
    <w:rsid w:val="00C448B2"/>
    <w:rsid w:val="00C7566C"/>
    <w:rsid w:val="00C95A58"/>
    <w:rsid w:val="00CA0F78"/>
    <w:rsid w:val="00CA4A43"/>
    <w:rsid w:val="00CB336B"/>
    <w:rsid w:val="00CC5F4C"/>
    <w:rsid w:val="00CD5589"/>
    <w:rsid w:val="00CE224D"/>
    <w:rsid w:val="00D37976"/>
    <w:rsid w:val="00D41D57"/>
    <w:rsid w:val="00D6119E"/>
    <w:rsid w:val="00D65B77"/>
    <w:rsid w:val="00D8196D"/>
    <w:rsid w:val="00D95E9B"/>
    <w:rsid w:val="00DC10BA"/>
    <w:rsid w:val="00DC38BE"/>
    <w:rsid w:val="00DD2E22"/>
    <w:rsid w:val="00DE2992"/>
    <w:rsid w:val="00DE7436"/>
    <w:rsid w:val="00E13145"/>
    <w:rsid w:val="00E13424"/>
    <w:rsid w:val="00E14F26"/>
    <w:rsid w:val="00E24354"/>
    <w:rsid w:val="00E350E7"/>
    <w:rsid w:val="00E43C8B"/>
    <w:rsid w:val="00E60B07"/>
    <w:rsid w:val="00E60D2C"/>
    <w:rsid w:val="00E675D9"/>
    <w:rsid w:val="00E833CD"/>
    <w:rsid w:val="00EB1FBF"/>
    <w:rsid w:val="00EB300B"/>
    <w:rsid w:val="00EB5945"/>
    <w:rsid w:val="00EE1236"/>
    <w:rsid w:val="00EE2164"/>
    <w:rsid w:val="00EF1FEE"/>
    <w:rsid w:val="00F2235D"/>
    <w:rsid w:val="00F3390F"/>
    <w:rsid w:val="00F3569D"/>
    <w:rsid w:val="00F35E99"/>
    <w:rsid w:val="00F46545"/>
    <w:rsid w:val="00F521B2"/>
    <w:rsid w:val="00F56A34"/>
    <w:rsid w:val="00F617D4"/>
    <w:rsid w:val="00F95962"/>
    <w:rsid w:val="00FB47F3"/>
    <w:rsid w:val="00FC70FF"/>
    <w:rsid w:val="00FD3405"/>
    <w:rsid w:val="00FE7462"/>
    <w:rsid w:val="00FF4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74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74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5728">
      <w:bodyDiv w:val="1"/>
      <w:marLeft w:val="0"/>
      <w:marRight w:val="0"/>
      <w:marTop w:val="0"/>
      <w:marBottom w:val="0"/>
      <w:divBdr>
        <w:top w:val="none" w:sz="0" w:space="0" w:color="auto"/>
        <w:left w:val="none" w:sz="0" w:space="0" w:color="auto"/>
        <w:bottom w:val="none" w:sz="0" w:space="0" w:color="auto"/>
        <w:right w:val="none" w:sz="0" w:space="0" w:color="auto"/>
      </w:divBdr>
    </w:div>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417285577">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541597038">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27309669">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 w:id="1640840312">
      <w:bodyDiv w:val="1"/>
      <w:marLeft w:val="0"/>
      <w:marRight w:val="0"/>
      <w:marTop w:val="0"/>
      <w:marBottom w:val="0"/>
      <w:divBdr>
        <w:top w:val="none" w:sz="0" w:space="0" w:color="auto"/>
        <w:left w:val="none" w:sz="0" w:space="0" w:color="auto"/>
        <w:bottom w:val="none" w:sz="0" w:space="0" w:color="auto"/>
        <w:right w:val="none" w:sz="0" w:space="0" w:color="auto"/>
      </w:divBdr>
    </w:div>
    <w:div w:id="1800490474">
      <w:bodyDiv w:val="1"/>
      <w:marLeft w:val="0"/>
      <w:marRight w:val="0"/>
      <w:marTop w:val="0"/>
      <w:marBottom w:val="0"/>
      <w:divBdr>
        <w:top w:val="none" w:sz="0" w:space="0" w:color="auto"/>
        <w:left w:val="none" w:sz="0" w:space="0" w:color="auto"/>
        <w:bottom w:val="none" w:sz="0" w:space="0" w:color="auto"/>
        <w:right w:val="none" w:sz="0" w:space="0" w:color="auto"/>
      </w:divBdr>
    </w:div>
    <w:div w:id="1829904653">
      <w:bodyDiv w:val="1"/>
      <w:marLeft w:val="0"/>
      <w:marRight w:val="0"/>
      <w:marTop w:val="0"/>
      <w:marBottom w:val="0"/>
      <w:divBdr>
        <w:top w:val="none" w:sz="0" w:space="0" w:color="auto"/>
        <w:left w:val="none" w:sz="0" w:space="0" w:color="auto"/>
        <w:bottom w:val="none" w:sz="0" w:space="0" w:color="auto"/>
        <w:right w:val="none" w:sz="0" w:space="0" w:color="auto"/>
      </w:divBdr>
    </w:div>
    <w:div w:id="1840071893">
      <w:bodyDiv w:val="1"/>
      <w:marLeft w:val="0"/>
      <w:marRight w:val="0"/>
      <w:marTop w:val="0"/>
      <w:marBottom w:val="0"/>
      <w:divBdr>
        <w:top w:val="none" w:sz="0" w:space="0" w:color="auto"/>
        <w:left w:val="none" w:sz="0" w:space="0" w:color="auto"/>
        <w:bottom w:val="none" w:sz="0" w:space="0" w:color="auto"/>
        <w:right w:val="none" w:sz="0" w:space="0" w:color="auto"/>
      </w:divBdr>
    </w:div>
    <w:div w:id="197093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Ivana.Kostic@bms.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rimeoncology.org/footer-e-pages/terms_of_use.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F9F61BD5D3468E87B3243A9DC26BDD"/>
        <w:category>
          <w:name w:val="General"/>
          <w:gallery w:val="placeholder"/>
        </w:category>
        <w:types>
          <w:type w:val="bbPlcHdr"/>
        </w:types>
        <w:behaviors>
          <w:behavior w:val="content"/>
        </w:behaviors>
        <w:guid w:val="{1F1EEA38-429B-4B6E-A33C-8D043F2D1560}"/>
      </w:docPartPr>
      <w:docPartBody>
        <w:p w:rsidR="00F11831" w:rsidRDefault="00A728D7" w:rsidP="00A728D7">
          <w:pPr>
            <w:pStyle w:val="B2F9F61BD5D3468E87B3243A9DC26BDD"/>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51E98"/>
    <w:rsid w:val="0011499C"/>
    <w:rsid w:val="00167409"/>
    <w:rsid w:val="001C345D"/>
    <w:rsid w:val="00285E65"/>
    <w:rsid w:val="002C6A0F"/>
    <w:rsid w:val="002F618E"/>
    <w:rsid w:val="003D1831"/>
    <w:rsid w:val="00477241"/>
    <w:rsid w:val="005A7D54"/>
    <w:rsid w:val="00676D7C"/>
    <w:rsid w:val="007447AC"/>
    <w:rsid w:val="00936577"/>
    <w:rsid w:val="00963621"/>
    <w:rsid w:val="00972CB7"/>
    <w:rsid w:val="00A728D7"/>
    <w:rsid w:val="00E946B1"/>
    <w:rsid w:val="00F11831"/>
    <w:rsid w:val="00F42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8D7"/>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4111AC8B492E407A886AB82E80FC926E">
    <w:name w:val="4111AC8B492E407A886AB82E80FC926E"/>
    <w:rsid w:val="0011499C"/>
  </w:style>
  <w:style w:type="paragraph" w:customStyle="1" w:styleId="AC06BC350D854E7ABDA9B30E5EB714BF">
    <w:name w:val="AC06BC350D854E7ABDA9B30E5EB714BF"/>
    <w:rsid w:val="0011499C"/>
  </w:style>
  <w:style w:type="paragraph" w:customStyle="1" w:styleId="E7B59E058D954498AF4D1E52F0A2BCBF">
    <w:name w:val="E7B59E058D954498AF4D1E52F0A2BCBF"/>
    <w:rsid w:val="0011499C"/>
  </w:style>
  <w:style w:type="paragraph" w:customStyle="1" w:styleId="CC1C59E487A74E2686F80226774C7A76">
    <w:name w:val="CC1C59E487A74E2686F80226774C7A76"/>
    <w:rsid w:val="0011499C"/>
  </w:style>
  <w:style w:type="paragraph" w:customStyle="1" w:styleId="24F015B90A814D8E8E28707E29782BCD">
    <w:name w:val="24F015B90A814D8E8E28707E29782BCD"/>
    <w:rsid w:val="00A728D7"/>
  </w:style>
  <w:style w:type="paragraph" w:customStyle="1" w:styleId="B2F9F61BD5D3468E87B3243A9DC26BDD">
    <w:name w:val="B2F9F61BD5D3468E87B3243A9DC26BDD"/>
    <w:rsid w:val="00A728D7"/>
  </w:style>
  <w:style w:type="paragraph" w:customStyle="1" w:styleId="FAC934E8C2644F9C891217B46A118FFA">
    <w:name w:val="FAC934E8C2644F9C891217B46A118FFA"/>
    <w:rsid w:val="00A728D7"/>
  </w:style>
  <w:style w:type="paragraph" w:customStyle="1" w:styleId="4C4C567805FB497CA7A0B4D6EF61F985">
    <w:name w:val="4C4C567805FB497CA7A0B4D6EF61F985"/>
    <w:rsid w:val="00A728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8D7"/>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4111AC8B492E407A886AB82E80FC926E">
    <w:name w:val="4111AC8B492E407A886AB82E80FC926E"/>
    <w:rsid w:val="0011499C"/>
  </w:style>
  <w:style w:type="paragraph" w:customStyle="1" w:styleId="AC06BC350D854E7ABDA9B30E5EB714BF">
    <w:name w:val="AC06BC350D854E7ABDA9B30E5EB714BF"/>
    <w:rsid w:val="0011499C"/>
  </w:style>
  <w:style w:type="paragraph" w:customStyle="1" w:styleId="E7B59E058D954498AF4D1E52F0A2BCBF">
    <w:name w:val="E7B59E058D954498AF4D1E52F0A2BCBF"/>
    <w:rsid w:val="0011499C"/>
  </w:style>
  <w:style w:type="paragraph" w:customStyle="1" w:styleId="CC1C59E487A74E2686F80226774C7A76">
    <w:name w:val="CC1C59E487A74E2686F80226774C7A76"/>
    <w:rsid w:val="0011499C"/>
  </w:style>
  <w:style w:type="paragraph" w:customStyle="1" w:styleId="24F015B90A814D8E8E28707E29782BCD">
    <w:name w:val="24F015B90A814D8E8E28707E29782BCD"/>
    <w:rsid w:val="00A728D7"/>
  </w:style>
  <w:style w:type="paragraph" w:customStyle="1" w:styleId="B2F9F61BD5D3468E87B3243A9DC26BDD">
    <w:name w:val="B2F9F61BD5D3468E87B3243A9DC26BDD"/>
    <w:rsid w:val="00A728D7"/>
  </w:style>
  <w:style w:type="paragraph" w:customStyle="1" w:styleId="FAC934E8C2644F9C891217B46A118FFA">
    <w:name w:val="FAC934E8C2644F9C891217B46A118FFA"/>
    <w:rsid w:val="00A728D7"/>
  </w:style>
  <w:style w:type="paragraph" w:customStyle="1" w:styleId="4C4C567805FB497CA7A0B4D6EF61F985">
    <w:name w:val="4C4C567805FB497CA7A0B4D6EF61F985"/>
    <w:rsid w:val="00A728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B668E-E43A-4A5A-A950-8B434D908991}">
  <ds:schemaRefs>
    <ds:schemaRef ds:uri="http://schemas.openxmlformats.org/officeDocument/2006/bibliography"/>
  </ds:schemaRefs>
</ds:datastoreItem>
</file>

<file path=customXml/itemProps2.xml><?xml version="1.0" encoding="utf-8"?>
<ds:datastoreItem xmlns:ds="http://schemas.openxmlformats.org/officeDocument/2006/customXml" ds:itemID="{9AE6C139-0E25-4880-A1D3-AFF2956D6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8539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Trudy Stoddert, ELS</cp:lastModifiedBy>
  <cp:revision>3</cp:revision>
  <dcterms:created xsi:type="dcterms:W3CDTF">2014-12-17T18:53:00Z</dcterms:created>
  <dcterms:modified xsi:type="dcterms:W3CDTF">2014-12-17T19:03:00Z</dcterms:modified>
</cp:coreProperties>
</file>