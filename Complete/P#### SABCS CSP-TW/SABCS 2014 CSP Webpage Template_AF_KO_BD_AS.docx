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9D9" w:rsidRPr="005C5F44" w:rsidRDefault="002459D9" w:rsidP="002459D9">
      <w:pPr>
        <w:jc w:val="center"/>
        <w:rPr>
          <w:rFonts w:asciiTheme="minorHAnsi" w:eastAsiaTheme="minorHAnsi" w:hAnsiTheme="minorHAnsi" w:cstheme="minorBidi"/>
          <w:b/>
          <w:sz w:val="22"/>
          <w:szCs w:val="22"/>
        </w:rPr>
      </w:pPr>
      <w:r w:rsidRPr="005C5F44">
        <w:rPr>
          <w:rFonts w:asciiTheme="minorHAnsi" w:eastAsiaTheme="minorHAnsi" w:hAnsiTheme="minorHAnsi" w:cstheme="minorBidi"/>
          <w:b/>
          <w:sz w:val="28"/>
          <w:szCs w:val="28"/>
        </w:rPr>
        <w:t>WEB REQUIREMENTS</w:t>
      </w:r>
    </w:p>
    <w:tbl>
      <w:tblPr>
        <w:tblStyle w:val="TableGrid1"/>
        <w:tblW w:w="8545" w:type="dxa"/>
        <w:jc w:val="center"/>
        <w:tblLook w:val="04A0" w:firstRow="1" w:lastRow="0" w:firstColumn="1" w:lastColumn="0" w:noHBand="0" w:noVBand="1"/>
        <w:tblPrChange w:id="0" w:author="Christi Gray" w:date="2014-12-17T14:15:00Z">
          <w:tblPr>
            <w:tblStyle w:val="TableGrid1"/>
            <w:tblW w:w="9576" w:type="dxa"/>
            <w:jc w:val="center"/>
            <w:tblLook w:val="04A0" w:firstRow="1" w:lastRow="0" w:firstColumn="1" w:lastColumn="0" w:noHBand="0" w:noVBand="1"/>
          </w:tblPr>
        </w:tblPrChange>
      </w:tblPr>
      <w:tblGrid>
        <w:gridCol w:w="2383"/>
        <w:gridCol w:w="2112"/>
        <w:gridCol w:w="2450"/>
        <w:gridCol w:w="1600"/>
        <w:tblGridChange w:id="1">
          <w:tblGrid>
            <w:gridCol w:w="2538"/>
            <w:gridCol w:w="2250"/>
            <w:gridCol w:w="2610"/>
            <w:gridCol w:w="2178"/>
          </w:tblGrid>
        </w:tblGridChange>
      </w:tblGrid>
      <w:tr w:rsidR="002459D9" w:rsidRPr="005C5F44" w:rsidTr="00DB5FA6">
        <w:trPr>
          <w:trHeight w:val="250"/>
          <w:jc w:val="center"/>
          <w:trPrChange w:id="2" w:author="Christi Gray" w:date="2014-12-17T14:15:00Z">
            <w:trPr>
              <w:jc w:val="center"/>
            </w:trPr>
          </w:trPrChange>
        </w:trPr>
        <w:tc>
          <w:tcPr>
            <w:tcW w:w="2383" w:type="dxa"/>
            <w:tcPrChange w:id="3" w:author="Christi Gray" w:date="2014-12-17T14:15:00Z">
              <w:tcPr>
                <w:tcW w:w="2538" w:type="dxa"/>
              </w:tcPr>
            </w:tcPrChange>
          </w:tcPr>
          <w:p w:rsidR="002459D9" w:rsidRPr="005C5F44" w:rsidRDefault="002459D9" w:rsidP="001A2D98">
            <w:pPr>
              <w:rPr>
                <w:b/>
                <w:sz w:val="22"/>
                <w:szCs w:val="22"/>
              </w:rPr>
            </w:pPr>
            <w:r w:rsidRPr="005C5F44">
              <w:rPr>
                <w:b/>
                <w:sz w:val="22"/>
                <w:szCs w:val="22"/>
              </w:rPr>
              <w:t>Project Name (internal)</w:t>
            </w:r>
          </w:p>
        </w:tc>
        <w:tc>
          <w:tcPr>
            <w:tcW w:w="2112" w:type="dxa"/>
            <w:tcPrChange w:id="4" w:author="Christi Gray" w:date="2014-12-17T14:15:00Z">
              <w:tcPr>
                <w:tcW w:w="2250" w:type="dxa"/>
              </w:tcPr>
            </w:tcPrChange>
          </w:tcPr>
          <w:p w:rsidR="002459D9" w:rsidRPr="005C5F44" w:rsidRDefault="002459D9" w:rsidP="001A2D98">
            <w:pPr>
              <w:rPr>
                <w:sz w:val="22"/>
                <w:szCs w:val="22"/>
              </w:rPr>
            </w:pPr>
            <w:r>
              <w:rPr>
                <w:sz w:val="22"/>
                <w:szCs w:val="22"/>
              </w:rPr>
              <w:t>SABCS CSP</w:t>
            </w:r>
          </w:p>
        </w:tc>
        <w:tc>
          <w:tcPr>
            <w:tcW w:w="2450" w:type="dxa"/>
            <w:tcPrChange w:id="5" w:author="Christi Gray" w:date="2014-12-17T14:15:00Z">
              <w:tcPr>
                <w:tcW w:w="2610" w:type="dxa"/>
              </w:tcPr>
            </w:tcPrChange>
          </w:tcPr>
          <w:p w:rsidR="002459D9" w:rsidRPr="005C5F44" w:rsidRDefault="002459D9" w:rsidP="001A2D98">
            <w:pPr>
              <w:rPr>
                <w:b/>
                <w:sz w:val="22"/>
                <w:szCs w:val="22"/>
              </w:rPr>
            </w:pPr>
            <w:r w:rsidRPr="005C5F44">
              <w:rPr>
                <w:b/>
                <w:sz w:val="22"/>
                <w:szCs w:val="22"/>
              </w:rPr>
              <w:t>Project Code</w:t>
            </w:r>
          </w:p>
        </w:tc>
        <w:tc>
          <w:tcPr>
            <w:tcW w:w="1600" w:type="dxa"/>
            <w:tcPrChange w:id="6" w:author="Christi Gray" w:date="2014-12-17T14:15:00Z">
              <w:tcPr>
                <w:tcW w:w="2178" w:type="dxa"/>
              </w:tcPr>
            </w:tcPrChange>
          </w:tcPr>
          <w:p w:rsidR="002459D9" w:rsidRPr="00467F82" w:rsidRDefault="00467F82" w:rsidP="001A2D98">
            <w:pPr>
              <w:rPr>
                <w:sz w:val="22"/>
                <w:szCs w:val="22"/>
              </w:rPr>
            </w:pPr>
            <w:r w:rsidRPr="00467F82">
              <w:rPr>
                <w:bCs/>
                <w:sz w:val="22"/>
                <w:szCs w:val="22"/>
              </w:rPr>
              <w:t>PB4VCS113</w:t>
            </w:r>
          </w:p>
        </w:tc>
      </w:tr>
      <w:tr w:rsidR="002459D9" w:rsidRPr="005C5F44" w:rsidTr="00DB5FA6">
        <w:trPr>
          <w:trHeight w:val="265"/>
          <w:jc w:val="center"/>
          <w:trPrChange w:id="7" w:author="Christi Gray" w:date="2014-12-17T14:15:00Z">
            <w:trPr>
              <w:jc w:val="center"/>
            </w:trPr>
          </w:trPrChange>
        </w:trPr>
        <w:tc>
          <w:tcPr>
            <w:tcW w:w="2383" w:type="dxa"/>
            <w:tcPrChange w:id="8" w:author="Christi Gray" w:date="2014-12-17T14:15:00Z">
              <w:tcPr>
                <w:tcW w:w="2538" w:type="dxa"/>
              </w:tcPr>
            </w:tcPrChange>
          </w:tcPr>
          <w:p w:rsidR="002459D9" w:rsidRPr="005C5F44" w:rsidRDefault="002459D9" w:rsidP="001A2D98">
            <w:pPr>
              <w:rPr>
                <w:b/>
                <w:sz w:val="22"/>
                <w:szCs w:val="22"/>
              </w:rPr>
            </w:pPr>
            <w:r w:rsidRPr="005C5F44">
              <w:rPr>
                <w:b/>
                <w:sz w:val="22"/>
                <w:szCs w:val="22"/>
              </w:rPr>
              <w:t>Virtual Project Manager</w:t>
            </w:r>
          </w:p>
        </w:tc>
        <w:tc>
          <w:tcPr>
            <w:tcW w:w="2112" w:type="dxa"/>
            <w:tcPrChange w:id="9" w:author="Christi Gray" w:date="2014-12-17T14:15:00Z">
              <w:tcPr>
                <w:tcW w:w="2250" w:type="dxa"/>
              </w:tcPr>
            </w:tcPrChange>
          </w:tcPr>
          <w:p w:rsidR="002459D9" w:rsidRPr="005C5F44" w:rsidRDefault="002459D9" w:rsidP="001A2D98">
            <w:pPr>
              <w:tabs>
                <w:tab w:val="right" w:pos="2034"/>
              </w:tabs>
              <w:rPr>
                <w:sz w:val="22"/>
                <w:szCs w:val="22"/>
              </w:rPr>
            </w:pPr>
            <w:r>
              <w:rPr>
                <w:sz w:val="22"/>
                <w:szCs w:val="22"/>
              </w:rPr>
              <w:t>Meg Quick</w:t>
            </w:r>
          </w:p>
        </w:tc>
        <w:tc>
          <w:tcPr>
            <w:tcW w:w="2450" w:type="dxa"/>
            <w:tcPrChange w:id="10" w:author="Christi Gray" w:date="2014-12-17T14:15:00Z">
              <w:tcPr>
                <w:tcW w:w="2610" w:type="dxa"/>
              </w:tcPr>
            </w:tcPrChange>
          </w:tcPr>
          <w:p w:rsidR="002459D9" w:rsidRPr="005C5F44" w:rsidRDefault="002459D9" w:rsidP="001A2D98">
            <w:pPr>
              <w:rPr>
                <w:b/>
                <w:sz w:val="22"/>
                <w:szCs w:val="22"/>
              </w:rPr>
            </w:pPr>
            <w:r w:rsidRPr="005C5F44">
              <w:rPr>
                <w:b/>
                <w:sz w:val="22"/>
                <w:szCs w:val="22"/>
              </w:rPr>
              <w:t>Clinical Program Manager</w:t>
            </w:r>
          </w:p>
        </w:tc>
        <w:tc>
          <w:tcPr>
            <w:tcW w:w="1600" w:type="dxa"/>
            <w:tcPrChange w:id="11" w:author="Christi Gray" w:date="2014-12-17T14:15:00Z">
              <w:tcPr>
                <w:tcW w:w="2178" w:type="dxa"/>
              </w:tcPr>
            </w:tcPrChange>
          </w:tcPr>
          <w:p w:rsidR="002459D9" w:rsidRPr="005C5F44" w:rsidRDefault="002459D9" w:rsidP="001A2D98">
            <w:pPr>
              <w:rPr>
                <w:sz w:val="22"/>
                <w:szCs w:val="22"/>
              </w:rPr>
            </w:pPr>
            <w:r>
              <w:rPr>
                <w:sz w:val="22"/>
                <w:szCs w:val="22"/>
              </w:rPr>
              <w:t>Amy Furedy</w:t>
            </w:r>
          </w:p>
        </w:tc>
      </w:tr>
      <w:tr w:rsidR="002459D9" w:rsidRPr="005C5F44" w:rsidTr="00DB5FA6">
        <w:trPr>
          <w:trHeight w:val="265"/>
          <w:jc w:val="center"/>
          <w:trPrChange w:id="12" w:author="Christi Gray" w:date="2014-12-17T14:15:00Z">
            <w:trPr>
              <w:jc w:val="center"/>
            </w:trPr>
          </w:trPrChange>
        </w:trPr>
        <w:tc>
          <w:tcPr>
            <w:tcW w:w="2383" w:type="dxa"/>
            <w:tcPrChange w:id="13" w:author="Christi Gray" w:date="2014-12-17T14:15:00Z">
              <w:tcPr>
                <w:tcW w:w="2538" w:type="dxa"/>
              </w:tcPr>
            </w:tcPrChange>
          </w:tcPr>
          <w:p w:rsidR="002459D9" w:rsidRPr="005C5F44" w:rsidRDefault="002459D9" w:rsidP="001A2D98">
            <w:pPr>
              <w:rPr>
                <w:b/>
                <w:sz w:val="22"/>
                <w:szCs w:val="22"/>
              </w:rPr>
            </w:pPr>
            <w:r w:rsidRPr="005C5F44">
              <w:rPr>
                <w:b/>
                <w:sz w:val="22"/>
                <w:szCs w:val="22"/>
              </w:rPr>
              <w:t>Compliance</w:t>
            </w:r>
          </w:p>
        </w:tc>
        <w:tc>
          <w:tcPr>
            <w:tcW w:w="2112" w:type="dxa"/>
            <w:tcPrChange w:id="14" w:author="Christi Gray" w:date="2014-12-17T14:15:00Z">
              <w:tcPr>
                <w:tcW w:w="2250" w:type="dxa"/>
              </w:tcPr>
            </w:tcPrChange>
          </w:tcPr>
          <w:p w:rsidR="002459D9" w:rsidRPr="005C5F44" w:rsidRDefault="002459D9" w:rsidP="001A2D98">
            <w:pPr>
              <w:rPr>
                <w:sz w:val="22"/>
                <w:szCs w:val="22"/>
              </w:rPr>
            </w:pPr>
            <w:r>
              <w:rPr>
                <w:sz w:val="22"/>
                <w:szCs w:val="22"/>
              </w:rPr>
              <w:t>Briana Devaser</w:t>
            </w:r>
          </w:p>
        </w:tc>
        <w:tc>
          <w:tcPr>
            <w:tcW w:w="2450" w:type="dxa"/>
            <w:tcPrChange w:id="15" w:author="Christi Gray" w:date="2014-12-17T14:15:00Z">
              <w:tcPr>
                <w:tcW w:w="2610" w:type="dxa"/>
              </w:tcPr>
            </w:tcPrChange>
          </w:tcPr>
          <w:p w:rsidR="002459D9" w:rsidRPr="005C5F44" w:rsidRDefault="002459D9" w:rsidP="001A2D98">
            <w:pPr>
              <w:rPr>
                <w:b/>
                <w:sz w:val="22"/>
                <w:szCs w:val="22"/>
              </w:rPr>
            </w:pPr>
            <w:r w:rsidRPr="005C5F44">
              <w:rPr>
                <w:b/>
                <w:sz w:val="22"/>
                <w:szCs w:val="22"/>
              </w:rPr>
              <w:t>Editor</w:t>
            </w:r>
          </w:p>
        </w:tc>
        <w:tc>
          <w:tcPr>
            <w:tcW w:w="1600" w:type="dxa"/>
            <w:tcPrChange w:id="16" w:author="Christi Gray" w:date="2014-12-17T14:15:00Z">
              <w:tcPr>
                <w:tcW w:w="2178" w:type="dxa"/>
              </w:tcPr>
            </w:tcPrChange>
          </w:tcPr>
          <w:p w:rsidR="002459D9" w:rsidRPr="005C5F44" w:rsidRDefault="002459D9" w:rsidP="001A2D98">
            <w:pPr>
              <w:rPr>
                <w:sz w:val="22"/>
                <w:szCs w:val="22"/>
              </w:rPr>
            </w:pPr>
            <w:r>
              <w:rPr>
                <w:sz w:val="22"/>
                <w:szCs w:val="22"/>
              </w:rPr>
              <w:t>Christi Gray</w:t>
            </w:r>
          </w:p>
        </w:tc>
      </w:tr>
    </w:tbl>
    <w:p w:rsidR="002459D9" w:rsidRPr="002459D9" w:rsidRDefault="002459D9" w:rsidP="002459D9">
      <w:pPr>
        <w:ind w:left="-360"/>
        <w:rPr>
          <w:rFonts w:ascii="Calibri" w:hAnsi="Calibri" w:cs="Tahoma"/>
          <w:b/>
          <w:sz w:val="28"/>
          <w:szCs w:val="22"/>
        </w:rPr>
        <w:sectPr w:rsidR="002459D9" w:rsidRPr="002459D9">
          <w:headerReference w:type="default" r:id="rId9"/>
          <w:pgSz w:w="12240" w:h="15840"/>
          <w:pgMar w:top="1440" w:right="1800" w:bottom="1440" w:left="1800" w:header="720" w:footer="720" w:gutter="0"/>
          <w:cols w:space="720"/>
          <w:docGrid w:linePitch="360"/>
        </w:sectPr>
      </w:pPr>
      <w:r>
        <w:rPr>
          <w:rFonts w:ascii="Calibri" w:hAnsi="Calibri" w:cs="Tahoma"/>
          <w:b/>
          <w:sz w:val="22"/>
          <w:szCs w:val="22"/>
        </w:rPr>
        <w:t xml:space="preserve">   </w:t>
      </w:r>
      <w:r w:rsidRPr="005C5F44">
        <w:rPr>
          <w:rFonts w:ascii="Calibri" w:hAnsi="Calibri" w:cs="Tahoma"/>
          <w:b/>
          <w:sz w:val="22"/>
          <w:szCs w:val="22"/>
        </w:rPr>
        <w:t>Launch Date/Internal Launch Date:</w:t>
      </w:r>
    </w:p>
    <w:p w:rsidR="002459D9" w:rsidRPr="002459D9" w:rsidRDefault="002459D9" w:rsidP="002459D9">
      <w:pPr>
        <w:rPr>
          <w:rFonts w:ascii="Calibri" w:hAnsi="Calibri" w:cs="Tahoma"/>
          <w:color w:val="FF0000"/>
          <w:sz w:val="22"/>
          <w:szCs w:val="22"/>
        </w:rPr>
      </w:pPr>
      <w:r w:rsidRPr="002459D9">
        <w:rPr>
          <w:rFonts w:ascii="Calibri" w:hAnsi="Calibri" w:cs="Tahoma"/>
          <w:color w:val="FF0000"/>
          <w:sz w:val="22"/>
          <w:szCs w:val="22"/>
        </w:rPr>
        <w:lastRenderedPageBreak/>
        <w:t>December 22, 2014</w:t>
      </w:r>
    </w:p>
    <w:p w:rsidR="002459D9"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Project Type</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379438943"/>
          <w14:checkbox>
            <w14:checked w14:val="1"/>
            <w14:checkedState w14:val="2612" w14:font="MS Gothic"/>
            <w14:uncheckedState w14:val="2610" w14:font="MS Gothic"/>
          </w14:checkbox>
        </w:sdtPr>
        <w:sdtEndPr/>
        <w:sdtContent>
          <w:r w:rsidR="002459D9">
            <w:rPr>
              <w:rFonts w:ascii="MS Gothic" w:eastAsia="MS Gothic" w:hAnsi="MS Gothic" w:cs="Tahoma" w:hint="eastAsia"/>
              <w:sz w:val="22"/>
              <w:szCs w:val="22"/>
            </w:rPr>
            <w:t>☒</w:t>
          </w:r>
        </w:sdtContent>
      </w:sdt>
      <w:r w:rsidR="002459D9">
        <w:rPr>
          <w:rFonts w:asciiTheme="minorHAnsi" w:hAnsiTheme="minorHAnsi" w:cs="Tahoma"/>
          <w:sz w:val="22"/>
          <w:szCs w:val="22"/>
        </w:rPr>
        <w:t>Video</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668299344"/>
          <w14:checkbox>
            <w14:checked w14:val="1"/>
            <w14:checkedState w14:val="2612" w14:font="MS Gothic"/>
            <w14:uncheckedState w14:val="2610" w14:font="MS Gothic"/>
          </w14:checkbox>
        </w:sdtPr>
        <w:sdtEndPr/>
        <w:sdtContent>
          <w:r w:rsidR="00467F82">
            <w:rPr>
              <w:rFonts w:ascii="MS Gothic" w:eastAsia="MS Gothic" w:hAnsi="MS Gothic" w:cs="Tahoma" w:hint="eastAsia"/>
              <w:sz w:val="22"/>
              <w:szCs w:val="22"/>
            </w:rPr>
            <w:t>☒</w:t>
          </w:r>
        </w:sdtContent>
      </w:sdt>
      <w:r w:rsidR="002459D9" w:rsidRPr="005C5F44">
        <w:rPr>
          <w:rFonts w:asciiTheme="minorHAnsi" w:hAnsiTheme="minorHAnsi" w:cs="Tahoma"/>
          <w:sz w:val="22"/>
          <w:szCs w:val="22"/>
        </w:rPr>
        <w:t>Downloadable Slides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249233315"/>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Other:</w:t>
      </w:r>
    </w:p>
    <w:p w:rsidR="002459D9" w:rsidRPr="00467F82" w:rsidRDefault="00467F82" w:rsidP="002459D9">
      <w:pPr>
        <w:rPr>
          <w:rFonts w:asciiTheme="minorHAnsi" w:hAnsiTheme="minorHAnsi" w:cs="Tahoma"/>
          <w:color w:val="FF0000"/>
          <w:sz w:val="22"/>
          <w:szCs w:val="22"/>
        </w:rPr>
      </w:pPr>
      <w:r w:rsidRPr="00467F82">
        <w:rPr>
          <w:rFonts w:asciiTheme="minorHAnsi" w:hAnsiTheme="minorHAnsi" w:cs="Tahoma"/>
          <w:color w:val="FF0000"/>
          <w:sz w:val="22"/>
          <w:szCs w:val="22"/>
        </w:rPr>
        <w:t>*no newsflash*</w:t>
      </w: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Email Blast Included?</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43534686"/>
          <w14:checkbox>
            <w14:checked w14:val="1"/>
            <w14:checkedState w14:val="2612" w14:font="MS Gothic"/>
            <w14:uncheckedState w14:val="2610" w14:font="MS Gothic"/>
          </w14:checkbox>
        </w:sdtPr>
        <w:sdtEndPr/>
        <w:sdtContent>
          <w:r w:rsidR="002459D9">
            <w:rPr>
              <w:rFonts w:ascii="MS Gothic" w:eastAsia="MS Gothic" w:hAnsi="MS Gothic" w:cs="Tahoma" w:hint="eastAsia"/>
              <w:sz w:val="22"/>
              <w:szCs w:val="22"/>
            </w:rPr>
            <w:t>☒</w:t>
          </w:r>
        </w:sdtContent>
      </w:sdt>
      <w:r w:rsidR="002459D9" w:rsidRPr="005C5F44">
        <w:rPr>
          <w:rFonts w:asciiTheme="minorHAnsi" w:hAnsiTheme="minorHAnsi" w:cs="Tahoma"/>
          <w:sz w:val="22"/>
          <w:szCs w:val="22"/>
        </w:rPr>
        <w:t>Yes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748500932"/>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No</w:t>
      </w:r>
    </w:p>
    <w:p w:rsidR="002459D9" w:rsidRPr="005C5F44" w:rsidRDefault="002459D9" w:rsidP="002459D9">
      <w:pPr>
        <w:rPr>
          <w:rFonts w:asciiTheme="minorHAnsi" w:hAnsiTheme="minorHAnsi" w:cs="Tahoma"/>
          <w:sz w:val="22"/>
          <w:szCs w:val="22"/>
        </w:rPr>
      </w:pPr>
      <w:r w:rsidRPr="005C5F44">
        <w:rPr>
          <w:rFonts w:asciiTheme="minorHAnsi" w:hAnsiTheme="minorHAnsi" w:cs="Tahoma"/>
          <w:sz w:val="22"/>
          <w:szCs w:val="22"/>
        </w:rPr>
        <w:t>Subject Line:</w:t>
      </w:r>
    </w:p>
    <w:p w:rsidR="002459D9" w:rsidRPr="005C5F44" w:rsidRDefault="002459D9" w:rsidP="002459D9">
      <w:pPr>
        <w:rPr>
          <w:rFonts w:asciiTheme="minorHAnsi" w:hAnsiTheme="minorHAnsi" w:cs="Tahoma"/>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Number of E-Blasts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71336657"/>
          <w14:checkbox>
            <w14:checked w14:val="1"/>
            <w14:checkedState w14:val="2612" w14:font="MS Gothic"/>
            <w14:uncheckedState w14:val="2610" w14:font="MS Gothic"/>
          </w14:checkbox>
        </w:sdtPr>
        <w:sdtEndPr/>
        <w:sdtContent>
          <w:r w:rsidR="00BA3372">
            <w:rPr>
              <w:rFonts w:ascii="MS Gothic" w:eastAsia="MS Gothic" w:hAnsi="MS Gothic" w:cs="Tahoma" w:hint="eastAsia"/>
              <w:sz w:val="22"/>
              <w:szCs w:val="22"/>
            </w:rPr>
            <w:t>☒</w:t>
          </w:r>
        </w:sdtContent>
      </w:sdt>
      <w:r w:rsidR="002459D9" w:rsidRPr="005C5F44">
        <w:rPr>
          <w:rFonts w:asciiTheme="minorHAnsi" w:hAnsiTheme="minorHAnsi" w:cs="Tahoma"/>
          <w:sz w:val="22"/>
          <w:szCs w:val="22"/>
        </w:rPr>
        <w:t>Only One</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892793963"/>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Two</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460661532"/>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Three</w:t>
      </w:r>
      <w:r w:rsidR="002459D9" w:rsidRPr="005C5F44">
        <w:rPr>
          <w:rFonts w:asciiTheme="minorHAnsi" w:hAnsiTheme="minorHAnsi" w:cs="Tahoma"/>
          <w:sz w:val="22"/>
          <w:szCs w:val="22"/>
        </w:rPr>
        <w:br/>
      </w:r>
      <w:sdt>
        <w:sdtPr>
          <w:rPr>
            <w:rFonts w:asciiTheme="minorHAnsi" w:hAnsiTheme="minorHAnsi" w:cs="Tahoma"/>
            <w:sz w:val="22"/>
            <w:szCs w:val="22"/>
          </w:rPr>
          <w:id w:val="1638756935"/>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Other Amount:</w:t>
      </w:r>
    </w:p>
    <w:p w:rsidR="002459D9" w:rsidRPr="005C5F44" w:rsidRDefault="002459D9" w:rsidP="002459D9">
      <w:pPr>
        <w:rPr>
          <w:rFonts w:asciiTheme="minorHAnsi" w:hAnsiTheme="minorHAnsi" w:cs="Tahoma"/>
          <w:sz w:val="22"/>
          <w:szCs w:val="22"/>
        </w:rPr>
      </w:pPr>
      <w:r w:rsidRPr="005C5F44">
        <w:rPr>
          <w:rFonts w:asciiTheme="minorHAnsi" w:hAnsiTheme="minorHAnsi" w:cs="Tahoma"/>
          <w:sz w:val="22"/>
          <w:szCs w:val="22"/>
        </w:rPr>
        <w:t>Dates to Blast or Special Requests:</w:t>
      </w:r>
    </w:p>
    <w:p w:rsidR="002459D9" w:rsidRPr="005C5F44"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Cross Promotion</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2009946184"/>
          <w14:checkbox>
            <w14:checked w14:val="1"/>
            <w14:checkedState w14:val="2612" w14:font="MS Gothic"/>
            <w14:uncheckedState w14:val="2610" w14:font="MS Gothic"/>
          </w14:checkbox>
        </w:sdtPr>
        <w:sdtEndPr/>
        <w:sdtContent>
          <w:r w:rsidR="002459D9">
            <w:rPr>
              <w:rFonts w:ascii="MS Gothic" w:eastAsia="MS Gothic" w:hAnsi="MS Gothic" w:cs="Tahoma" w:hint="eastAsia"/>
              <w:sz w:val="22"/>
              <w:szCs w:val="22"/>
            </w:rPr>
            <w:t>☒</w:t>
          </w:r>
        </w:sdtContent>
      </w:sdt>
      <w:r w:rsidR="002459D9" w:rsidRPr="005C5F44">
        <w:rPr>
          <w:rFonts w:asciiTheme="minorHAnsi" w:hAnsiTheme="minorHAnsi" w:cs="Tahoma"/>
          <w:sz w:val="22"/>
          <w:szCs w:val="22"/>
        </w:rPr>
        <w:t>Yes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92043351"/>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No</w:t>
      </w:r>
    </w:p>
    <w:p w:rsidR="002459D9" w:rsidRPr="005C5F44" w:rsidRDefault="002459D9" w:rsidP="002459D9">
      <w:pPr>
        <w:rPr>
          <w:rFonts w:asciiTheme="minorHAnsi" w:hAnsiTheme="minorHAnsi" w:cs="Tahoma"/>
          <w:sz w:val="22"/>
          <w:szCs w:val="22"/>
        </w:rPr>
      </w:pPr>
      <w:r w:rsidRPr="005C5F44">
        <w:rPr>
          <w:rFonts w:asciiTheme="minorHAnsi" w:hAnsiTheme="minorHAnsi" w:cs="Tahoma"/>
          <w:sz w:val="22"/>
          <w:szCs w:val="22"/>
        </w:rPr>
        <w:t>If Yes, List Activities:</w:t>
      </w:r>
    </w:p>
    <w:p w:rsidR="002459D9" w:rsidRPr="00CB4D22" w:rsidRDefault="002459D9" w:rsidP="002459D9">
      <w:pPr>
        <w:rPr>
          <w:rFonts w:asciiTheme="minorHAnsi" w:hAnsiTheme="minorHAnsi" w:cs="Tahoma"/>
          <w:sz w:val="22"/>
          <w:szCs w:val="22"/>
        </w:rPr>
      </w:pPr>
      <w:r w:rsidRPr="00CB4D22">
        <w:rPr>
          <w:rFonts w:asciiTheme="minorHAnsi" w:hAnsiTheme="minorHAnsi" w:cs="Tahoma"/>
          <w:sz w:val="22"/>
          <w:szCs w:val="22"/>
        </w:rPr>
        <w:t>Oncology Guru</w:t>
      </w:r>
      <w:r>
        <w:rPr>
          <w:rFonts w:asciiTheme="minorHAnsi" w:hAnsiTheme="minorHAnsi" w:cs="Tahoma"/>
          <w:sz w:val="22"/>
          <w:szCs w:val="22"/>
        </w:rPr>
        <w:t>,</w:t>
      </w:r>
    </w:p>
    <w:p w:rsidR="002459D9"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Target Audience</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588303486"/>
          <w14:checkbox>
            <w14:checked w14:val="0"/>
            <w14:checkedState w14:val="2612" w14:font="MS Gothic"/>
            <w14:uncheckedState w14:val="2610" w14:font="MS Gothic"/>
          </w14:checkbox>
        </w:sdtPr>
        <w:sdtEndPr/>
        <w:sdtContent>
          <w:r w:rsidR="00467F82">
            <w:rPr>
              <w:rFonts w:ascii="MS Gothic" w:eastAsia="MS Gothic" w:hAnsi="MS Gothic" w:cs="Tahoma" w:hint="eastAsia"/>
              <w:sz w:val="22"/>
              <w:szCs w:val="22"/>
            </w:rPr>
            <w:t>☐</w:t>
          </w:r>
        </w:sdtContent>
      </w:sdt>
      <w:r w:rsidR="002459D9" w:rsidRPr="005C5F44">
        <w:rPr>
          <w:rFonts w:asciiTheme="minorHAnsi" w:hAnsiTheme="minorHAnsi" w:cs="Tahoma"/>
          <w:sz w:val="22"/>
          <w:szCs w:val="22"/>
        </w:rPr>
        <w:t>US</w:t>
      </w:r>
      <w:r w:rsidR="002459D9" w:rsidRPr="005C5F44">
        <w:rPr>
          <w:rFonts w:asciiTheme="minorHAnsi" w:hAnsiTheme="minorHAnsi" w:cs="Tahoma"/>
          <w:sz w:val="22"/>
          <w:szCs w:val="22"/>
        </w:rPr>
        <w:br/>
      </w:r>
      <w:sdt>
        <w:sdtPr>
          <w:rPr>
            <w:rFonts w:asciiTheme="minorHAnsi" w:hAnsiTheme="minorHAnsi" w:cs="Tahoma"/>
            <w:sz w:val="22"/>
            <w:szCs w:val="22"/>
          </w:rPr>
          <w:id w:val="1256020219"/>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EX-US</w:t>
      </w:r>
      <w:r w:rsidR="002459D9" w:rsidRPr="005C5F44">
        <w:rPr>
          <w:rFonts w:asciiTheme="minorHAnsi" w:hAnsiTheme="minorHAnsi" w:cs="Tahoma"/>
          <w:sz w:val="22"/>
          <w:szCs w:val="22"/>
        </w:rPr>
        <w:br/>
      </w:r>
      <w:sdt>
        <w:sdtPr>
          <w:rPr>
            <w:rFonts w:asciiTheme="minorHAnsi" w:hAnsiTheme="minorHAnsi" w:cs="Tahoma"/>
            <w:sz w:val="22"/>
            <w:szCs w:val="22"/>
          </w:rPr>
          <w:id w:val="-148138496"/>
          <w14:checkbox>
            <w14:checked w14:val="1"/>
            <w14:checkedState w14:val="2612" w14:font="MS Gothic"/>
            <w14:uncheckedState w14:val="2610" w14:font="MS Gothic"/>
          </w14:checkbox>
        </w:sdtPr>
        <w:sdtEndPr/>
        <w:sdtContent>
          <w:r w:rsidR="00467F82">
            <w:rPr>
              <w:rFonts w:ascii="MS Gothic" w:eastAsia="MS Gothic" w:hAnsi="MS Gothic" w:cs="Tahoma" w:hint="eastAsia"/>
              <w:sz w:val="22"/>
              <w:szCs w:val="22"/>
            </w:rPr>
            <w:t>☒</w:t>
          </w:r>
        </w:sdtContent>
      </w:sdt>
      <w:r w:rsidR="002459D9" w:rsidRPr="005C5F44">
        <w:rPr>
          <w:rFonts w:asciiTheme="minorHAnsi" w:hAnsiTheme="minorHAnsi" w:cs="Tahoma"/>
          <w:sz w:val="22"/>
          <w:szCs w:val="22"/>
        </w:rPr>
        <w:t>Global (Both EX-US &amp; US</w:t>
      </w:r>
      <w:proofErr w:type="gramStart"/>
      <w:r w:rsidR="002459D9" w:rsidRPr="005C5F44">
        <w:rPr>
          <w:rFonts w:asciiTheme="minorHAnsi" w:hAnsiTheme="minorHAnsi" w:cs="Tahoma"/>
          <w:sz w:val="22"/>
          <w:szCs w:val="22"/>
        </w:rPr>
        <w:t>)</w:t>
      </w:r>
      <w:proofErr w:type="gramEnd"/>
      <w:r w:rsidR="002459D9" w:rsidRPr="005C5F44">
        <w:rPr>
          <w:rFonts w:asciiTheme="minorHAnsi" w:hAnsiTheme="minorHAnsi" w:cs="Tahoma"/>
          <w:sz w:val="22"/>
          <w:szCs w:val="22"/>
        </w:rPr>
        <w:br/>
      </w:r>
      <w:sdt>
        <w:sdtPr>
          <w:rPr>
            <w:rFonts w:asciiTheme="minorHAnsi" w:hAnsiTheme="minorHAnsi" w:cs="Tahoma"/>
            <w:sz w:val="22"/>
            <w:szCs w:val="22"/>
          </w:rPr>
          <w:id w:val="-734546170"/>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Other or Special:</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122075366"/>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Additional Emails (Supporters?):</w:t>
      </w:r>
    </w:p>
    <w:p w:rsidR="002459D9" w:rsidRPr="005C5F44" w:rsidRDefault="002459D9" w:rsidP="002459D9">
      <w:pPr>
        <w:rPr>
          <w:rFonts w:asciiTheme="minorHAnsi" w:hAnsiTheme="minorHAnsi" w:cs="Tahoma"/>
          <w:b/>
          <w:sz w:val="22"/>
          <w:szCs w:val="22"/>
        </w:rPr>
      </w:pPr>
    </w:p>
    <w:p w:rsidR="002459D9" w:rsidRDefault="002459D9" w:rsidP="002459D9">
      <w:pPr>
        <w:rPr>
          <w:rFonts w:asciiTheme="minorHAnsi" w:hAnsiTheme="minorHAnsi" w:cs="Tahoma"/>
          <w:b/>
          <w:sz w:val="22"/>
          <w:szCs w:val="22"/>
        </w:rPr>
      </w:pPr>
    </w:p>
    <w:p w:rsidR="002459D9" w:rsidRDefault="002459D9" w:rsidP="002459D9">
      <w:pPr>
        <w:rPr>
          <w:rFonts w:asciiTheme="minorHAnsi" w:hAnsiTheme="minorHAnsi" w:cs="Tahoma"/>
          <w:b/>
          <w:sz w:val="22"/>
          <w:szCs w:val="22"/>
        </w:rPr>
      </w:pPr>
    </w:p>
    <w:p w:rsidR="002459D9"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lastRenderedPageBreak/>
        <w:t>Slides</w:t>
      </w:r>
    </w:p>
    <w:p w:rsidR="002459D9" w:rsidRPr="005C5F44" w:rsidRDefault="002459D9" w:rsidP="002459D9">
      <w:pPr>
        <w:rPr>
          <w:rFonts w:asciiTheme="minorHAnsi" w:hAnsiTheme="minorHAnsi" w:cs="Tahoma"/>
          <w:sz w:val="22"/>
          <w:szCs w:val="22"/>
        </w:rPr>
      </w:pPr>
      <w:r w:rsidRPr="005C5F44">
        <w:rPr>
          <w:rFonts w:asciiTheme="minorHAnsi" w:hAnsiTheme="minorHAnsi" w:cs="Tahoma"/>
          <w:sz w:val="22"/>
          <w:szCs w:val="22"/>
        </w:rPr>
        <w:t>Slides Included</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262684470"/>
          <w14:checkbox>
            <w14:checked w14:val="1"/>
            <w14:checkedState w14:val="2612" w14:font="MS Gothic"/>
            <w14:uncheckedState w14:val="2610" w14:font="MS Gothic"/>
          </w14:checkbox>
        </w:sdtPr>
        <w:sdtEndPr/>
        <w:sdtContent>
          <w:r w:rsidR="00467F82">
            <w:rPr>
              <w:rFonts w:ascii="MS Gothic" w:eastAsia="MS Gothic" w:hAnsi="MS Gothic" w:cs="Tahoma" w:hint="eastAsia"/>
              <w:sz w:val="22"/>
              <w:szCs w:val="22"/>
            </w:rPr>
            <w:t>☒</w:t>
          </w:r>
        </w:sdtContent>
      </w:sdt>
      <w:r w:rsidR="002459D9" w:rsidRPr="005C5F44">
        <w:rPr>
          <w:rFonts w:asciiTheme="minorHAnsi" w:hAnsiTheme="minorHAnsi" w:cs="Tahoma"/>
          <w:sz w:val="22"/>
          <w:szCs w:val="22"/>
        </w:rPr>
        <w:t>Yes</w:t>
      </w:r>
    </w:p>
    <w:p w:rsidR="002459D9" w:rsidRDefault="00FA57C1" w:rsidP="002459D9">
      <w:pPr>
        <w:rPr>
          <w:rFonts w:asciiTheme="minorHAnsi" w:hAnsiTheme="minorHAnsi" w:cs="Tahoma"/>
          <w:sz w:val="22"/>
          <w:szCs w:val="22"/>
        </w:rPr>
      </w:pPr>
      <w:sdt>
        <w:sdtPr>
          <w:rPr>
            <w:rFonts w:asciiTheme="minorHAnsi" w:hAnsiTheme="minorHAnsi" w:cs="Tahoma"/>
            <w:sz w:val="22"/>
            <w:szCs w:val="22"/>
          </w:rPr>
          <w:id w:val="122199295"/>
          <w14:checkbox>
            <w14:checked w14:val="0"/>
            <w14:checkedState w14:val="2612" w14:font="MS Gothic"/>
            <w14:uncheckedState w14:val="2610" w14:font="MS Gothic"/>
          </w14:checkbox>
        </w:sdtPr>
        <w:sdtEndPr/>
        <w:sdtContent>
          <w:r w:rsidR="00467F82">
            <w:rPr>
              <w:rFonts w:ascii="MS Gothic" w:eastAsia="MS Gothic" w:hAnsi="MS Gothic" w:cs="Tahoma" w:hint="eastAsia"/>
              <w:sz w:val="22"/>
              <w:szCs w:val="22"/>
            </w:rPr>
            <w:t>☐</w:t>
          </w:r>
        </w:sdtContent>
      </w:sdt>
      <w:r w:rsidR="002459D9" w:rsidRPr="005C5F44">
        <w:rPr>
          <w:rFonts w:asciiTheme="minorHAnsi" w:hAnsiTheme="minorHAnsi" w:cs="Tahoma"/>
          <w:sz w:val="22"/>
          <w:szCs w:val="22"/>
        </w:rPr>
        <w:t>No</w:t>
      </w:r>
    </w:p>
    <w:p w:rsidR="002459D9" w:rsidRPr="005C5F44"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proofErr w:type="gramStart"/>
      <w:r w:rsidRPr="005C5F44">
        <w:rPr>
          <w:rFonts w:asciiTheme="minorHAnsi" w:hAnsiTheme="minorHAnsi" w:cs="Tahoma"/>
          <w:b/>
          <w:sz w:val="22"/>
          <w:szCs w:val="22"/>
        </w:rPr>
        <w:t>CME?</w:t>
      </w:r>
      <w:proofErr w:type="gramEnd"/>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355503065"/>
          <w14:checkbox>
            <w14:checked w14:val="1"/>
            <w14:checkedState w14:val="2612" w14:font="MS Gothic"/>
            <w14:uncheckedState w14:val="2610" w14:font="MS Gothic"/>
          </w14:checkbox>
        </w:sdtPr>
        <w:sdtEndPr/>
        <w:sdtContent>
          <w:r w:rsidR="002459D9">
            <w:rPr>
              <w:rFonts w:ascii="MS Gothic" w:eastAsia="MS Gothic" w:hAnsi="MS Gothic" w:cs="Tahoma" w:hint="eastAsia"/>
              <w:sz w:val="22"/>
              <w:szCs w:val="22"/>
            </w:rPr>
            <w:t>☒</w:t>
          </w:r>
        </w:sdtContent>
      </w:sdt>
      <w:r w:rsidR="002459D9" w:rsidRPr="005C5F44">
        <w:rPr>
          <w:rFonts w:asciiTheme="minorHAnsi" w:hAnsiTheme="minorHAnsi" w:cs="Tahoma"/>
          <w:sz w:val="22"/>
          <w:szCs w:val="22"/>
        </w:rPr>
        <w:t>Yes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772733408"/>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No</w:t>
      </w:r>
    </w:p>
    <w:p w:rsidR="002459D9" w:rsidRPr="005C5F44" w:rsidRDefault="002459D9" w:rsidP="002459D9">
      <w:pPr>
        <w:rPr>
          <w:rFonts w:asciiTheme="minorHAnsi" w:hAnsiTheme="minorHAnsi" w:cs="Tahoma"/>
          <w:sz w:val="22"/>
          <w:szCs w:val="22"/>
        </w:rPr>
      </w:pPr>
    </w:p>
    <w:p w:rsidR="002459D9" w:rsidRPr="005C5F44" w:rsidRDefault="002459D9" w:rsidP="002459D9">
      <w:pPr>
        <w:rPr>
          <w:rFonts w:asciiTheme="minorHAnsi" w:hAnsiTheme="minorHAnsi" w:cs="Tahoma"/>
          <w:sz w:val="22"/>
          <w:szCs w:val="22"/>
        </w:rPr>
      </w:pPr>
      <w:r w:rsidRPr="005C5F44">
        <w:rPr>
          <w:rFonts w:asciiTheme="minorHAnsi" w:hAnsiTheme="minorHAnsi" w:cs="Tahoma"/>
          <w:sz w:val="22"/>
          <w:szCs w:val="22"/>
        </w:rPr>
        <w:t>Webcast/PDS URL:</w:t>
      </w:r>
    </w:p>
    <w:p w:rsidR="002459D9" w:rsidRPr="001938CD" w:rsidRDefault="002459D9" w:rsidP="002459D9">
      <w:pPr>
        <w:rPr>
          <w:rFonts w:asciiTheme="minorHAnsi" w:hAnsiTheme="minorHAnsi" w:cs="Tahoma"/>
          <w:b/>
          <w:color w:val="FF0000"/>
          <w:sz w:val="22"/>
          <w:szCs w:val="22"/>
        </w:rPr>
      </w:pPr>
      <w:r w:rsidRPr="001938CD">
        <w:rPr>
          <w:rFonts w:asciiTheme="minorHAnsi" w:hAnsiTheme="minorHAnsi" w:cs="Tahoma"/>
          <w:b/>
          <w:color w:val="FF0000"/>
          <w:sz w:val="22"/>
          <w:szCs w:val="22"/>
        </w:rPr>
        <w:t>www.pri</w:t>
      </w:r>
      <w:r>
        <w:rPr>
          <w:rFonts w:asciiTheme="minorHAnsi" w:hAnsiTheme="minorHAnsi" w:cs="Tahoma"/>
          <w:b/>
          <w:color w:val="FF0000"/>
          <w:sz w:val="22"/>
          <w:szCs w:val="22"/>
        </w:rPr>
        <w:t>meoncology.org/2014_sanantonio</w:t>
      </w:r>
      <w:r w:rsidRPr="001938CD">
        <w:rPr>
          <w:rFonts w:asciiTheme="minorHAnsi" w:hAnsiTheme="minorHAnsi" w:cs="Tahoma"/>
          <w:b/>
          <w:color w:val="FF0000"/>
          <w:sz w:val="22"/>
          <w:szCs w:val="22"/>
        </w:rPr>
        <w:t>_</w:t>
      </w:r>
      <w:r w:rsidR="00467F82">
        <w:rPr>
          <w:rFonts w:asciiTheme="minorHAnsi" w:hAnsiTheme="minorHAnsi" w:cs="Tahoma"/>
          <w:b/>
          <w:color w:val="FF0000"/>
          <w:sz w:val="22"/>
          <w:szCs w:val="22"/>
        </w:rPr>
        <w:t>csp</w:t>
      </w:r>
    </w:p>
    <w:p w:rsidR="002459D9" w:rsidRPr="005C5F44"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Additional Components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624832377"/>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Cases with Voting</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884757067"/>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Polls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885666414"/>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Video Segmentation</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546066517"/>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Table of Contents</w:t>
      </w:r>
    </w:p>
    <w:p w:rsidR="002459D9" w:rsidRPr="005C5F44" w:rsidRDefault="00FA57C1" w:rsidP="002459D9">
      <w:pPr>
        <w:rPr>
          <w:rFonts w:asciiTheme="minorHAnsi" w:hAnsiTheme="minorHAnsi" w:cs="Tahoma"/>
          <w:sz w:val="22"/>
          <w:szCs w:val="22"/>
        </w:rPr>
      </w:pPr>
      <w:sdt>
        <w:sdtPr>
          <w:rPr>
            <w:rFonts w:asciiTheme="minorHAnsi" w:hAnsiTheme="minorHAnsi" w:cs="Tahoma"/>
            <w:sz w:val="22"/>
            <w:szCs w:val="22"/>
          </w:rPr>
          <w:id w:val="1789847451"/>
          <w14:checkbox>
            <w14:checked w14:val="0"/>
            <w14:checkedState w14:val="2612" w14:font="MS Gothic"/>
            <w14:uncheckedState w14:val="2610" w14:font="MS Gothic"/>
          </w14:checkbox>
        </w:sdtPr>
        <w:sdtEndPr/>
        <w:sdtContent>
          <w:r w:rsidR="002459D9" w:rsidRPr="005C5F44">
            <w:rPr>
              <w:rFonts w:ascii="MS Gothic" w:eastAsia="MS Gothic" w:hAnsi="MS Gothic" w:cs="MS Gothic" w:hint="eastAsia"/>
              <w:sz w:val="22"/>
              <w:szCs w:val="22"/>
            </w:rPr>
            <w:t>☐</w:t>
          </w:r>
        </w:sdtContent>
      </w:sdt>
      <w:r w:rsidR="002459D9" w:rsidRPr="005C5F44">
        <w:rPr>
          <w:rFonts w:asciiTheme="minorHAnsi" w:hAnsiTheme="minorHAnsi" w:cs="Tahoma"/>
          <w:sz w:val="22"/>
          <w:szCs w:val="22"/>
        </w:rPr>
        <w:t>Other:</w:t>
      </w:r>
    </w:p>
    <w:p w:rsidR="002459D9" w:rsidRPr="005C5F44" w:rsidRDefault="002459D9" w:rsidP="002459D9">
      <w:pPr>
        <w:rPr>
          <w:rFonts w:asciiTheme="minorHAnsi" w:hAnsiTheme="minorHAnsi" w:cs="Tahoma"/>
          <w:b/>
          <w:sz w:val="22"/>
          <w:szCs w:val="22"/>
        </w:rPr>
      </w:pPr>
    </w:p>
    <w:p w:rsidR="002459D9" w:rsidRPr="005C5F44" w:rsidRDefault="002459D9" w:rsidP="002459D9">
      <w:pPr>
        <w:rPr>
          <w:rFonts w:asciiTheme="minorHAnsi" w:hAnsiTheme="minorHAnsi" w:cs="Tahoma"/>
          <w:b/>
          <w:sz w:val="22"/>
          <w:szCs w:val="22"/>
        </w:rPr>
      </w:pPr>
      <w:r w:rsidRPr="005C5F44">
        <w:rPr>
          <w:rFonts w:asciiTheme="minorHAnsi" w:hAnsiTheme="minorHAnsi" w:cs="Tahoma"/>
          <w:b/>
          <w:sz w:val="22"/>
          <w:szCs w:val="22"/>
        </w:rPr>
        <w:t>Mobile App Title:</w:t>
      </w:r>
      <w:r w:rsidR="00467F82">
        <w:rPr>
          <w:rFonts w:asciiTheme="minorHAnsi" w:hAnsiTheme="minorHAnsi" w:cs="Tahoma"/>
          <w:b/>
          <w:sz w:val="22"/>
          <w:szCs w:val="22"/>
        </w:rPr>
        <w:t xml:space="preserve"> 2014 CSP</w:t>
      </w:r>
      <w:r>
        <w:rPr>
          <w:rFonts w:asciiTheme="minorHAnsi" w:hAnsiTheme="minorHAnsi" w:cs="Tahoma"/>
          <w:b/>
          <w:sz w:val="22"/>
          <w:szCs w:val="22"/>
        </w:rPr>
        <w:t xml:space="preserve"> San Antonio</w:t>
      </w: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sectPr w:rsidR="002459D9" w:rsidSect="005C5F44">
          <w:type w:val="continuous"/>
          <w:pgSz w:w="12240" w:h="15840"/>
          <w:pgMar w:top="1440" w:right="1800" w:bottom="1440" w:left="1350" w:header="720" w:footer="720" w:gutter="0"/>
          <w:cols w:num="2" w:space="720"/>
          <w:docGrid w:linePitch="360"/>
        </w:sect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459D9">
      <w:pPr>
        <w:rPr>
          <w:rFonts w:ascii="Calibri" w:hAnsi="Calibri" w:cs="Tahoma"/>
          <w:b/>
          <w:sz w:val="28"/>
          <w:szCs w:val="22"/>
          <w:u w:val="single"/>
        </w:rPr>
      </w:pPr>
    </w:p>
    <w:p w:rsidR="002459D9" w:rsidRDefault="002459D9" w:rsidP="002B2525">
      <w:pPr>
        <w:rPr>
          <w:rFonts w:ascii="Calibri" w:hAnsi="Calibri" w:cs="Tahoma"/>
          <w:b/>
          <w:sz w:val="28"/>
          <w:szCs w:val="22"/>
          <w:u w:val="single"/>
        </w:rPr>
      </w:pPr>
    </w:p>
    <w:p w:rsidR="002459D9" w:rsidRDefault="002459D9" w:rsidP="002B2525">
      <w:pPr>
        <w:rPr>
          <w:rFonts w:ascii="Calibri" w:hAnsi="Calibri" w:cs="Tahoma"/>
          <w:b/>
          <w:sz w:val="28"/>
          <w:szCs w:val="22"/>
          <w:u w:val="single"/>
        </w:rPr>
      </w:pPr>
    </w:p>
    <w:p w:rsidR="002459D9" w:rsidRDefault="002459D9" w:rsidP="002B2525">
      <w:pPr>
        <w:rPr>
          <w:rFonts w:ascii="Calibri" w:hAnsi="Calibri" w:cs="Tahoma"/>
          <w:b/>
          <w:sz w:val="28"/>
          <w:szCs w:val="22"/>
          <w:u w:val="single"/>
        </w:rPr>
      </w:pPr>
    </w:p>
    <w:p w:rsidR="002459D9" w:rsidRDefault="002459D9" w:rsidP="002B2525">
      <w:pPr>
        <w:rPr>
          <w:rFonts w:ascii="Calibri" w:hAnsi="Calibri" w:cs="Tahoma"/>
          <w:b/>
          <w:sz w:val="28"/>
          <w:szCs w:val="22"/>
          <w:u w:val="single"/>
        </w:rPr>
      </w:pPr>
    </w:p>
    <w:p w:rsidR="002459D9" w:rsidRDefault="002459D9" w:rsidP="002B2525">
      <w:pPr>
        <w:rPr>
          <w:rFonts w:ascii="Calibri" w:hAnsi="Calibri" w:cs="Tahoma"/>
          <w:b/>
          <w:sz w:val="28"/>
          <w:szCs w:val="22"/>
          <w:u w:val="single"/>
        </w:rPr>
        <w:sectPr w:rsidR="002459D9" w:rsidSect="002459D9">
          <w:type w:val="continuous"/>
          <w:pgSz w:w="12240" w:h="15840"/>
          <w:pgMar w:top="1440" w:right="1800" w:bottom="1440" w:left="1800" w:header="720" w:footer="720" w:gutter="0"/>
          <w:cols w:num="2" w:space="720"/>
          <w:docGrid w:linePitch="360"/>
        </w:sect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BF3BCA">
        <w:rPr>
          <w:rFonts w:ascii="Calibri" w:hAnsi="Calibri"/>
          <w:b/>
          <w:sz w:val="22"/>
          <w:szCs w:val="22"/>
        </w:rPr>
        <w:t>C</w:t>
      </w:r>
      <w:r w:rsidR="00693C10">
        <w:rPr>
          <w:rFonts w:ascii="Calibri" w:hAnsi="Calibri"/>
          <w:b/>
          <w:sz w:val="22"/>
          <w:szCs w:val="22"/>
        </w:rPr>
        <w:t>S</w:t>
      </w:r>
      <w:r w:rsidR="00BF3BCA">
        <w:rPr>
          <w:rFonts w:ascii="Calibri" w:hAnsi="Calibri"/>
          <w:b/>
          <w:sz w:val="22"/>
          <w:szCs w:val="22"/>
        </w:rPr>
        <w:t>P</w:t>
      </w:r>
      <w:r w:rsidRPr="00093C5C">
        <w:rPr>
          <w:rFonts w:ascii="Calibri" w:hAnsi="Calibri"/>
          <w:b/>
          <w:sz w:val="22"/>
          <w:szCs w:val="22"/>
        </w:rPr>
        <w:t xml:space="preserve"> 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4326FA" w:rsidRPr="002459D9" w:rsidRDefault="001438E0" w:rsidP="004326FA">
      <w:pPr>
        <w:rPr>
          <w:rFonts w:ascii="Calibri" w:hAnsi="Calibri"/>
          <w:bCs/>
          <w:sz w:val="22"/>
          <w:szCs w:val="22"/>
        </w:rPr>
      </w:pPr>
      <w:r>
        <w:rPr>
          <w:rFonts w:ascii="Calibri" w:hAnsi="Calibri"/>
          <w:bCs/>
          <w:sz w:val="22"/>
          <w:szCs w:val="22"/>
        </w:rPr>
        <w:t>Clinical Spotlight</w:t>
      </w:r>
      <w:r w:rsidR="00261534">
        <w:rPr>
          <w:rFonts w:ascii="Calibri" w:hAnsi="Calibri"/>
          <w:bCs/>
          <w:sz w:val="22"/>
          <w:szCs w:val="22"/>
        </w:rPr>
        <w:t xml:space="preserve"> </w:t>
      </w:r>
      <w:del w:id="17" w:author="Christi Gray" w:date="2014-12-17T14:21:00Z">
        <w:r w:rsidR="004326FA" w:rsidRPr="00714AEC" w:rsidDel="00DB5FA6">
          <w:rPr>
            <w:rFonts w:ascii="Calibri" w:hAnsi="Calibri"/>
            <w:bCs/>
            <w:sz w:val="22"/>
            <w:szCs w:val="22"/>
          </w:rPr>
          <w:delText xml:space="preserve">from </w:delText>
        </w:r>
      </w:del>
      <w:proofErr w:type="gramStart"/>
      <w:ins w:id="18" w:author="Christi Gray" w:date="2014-12-17T14:21:00Z">
        <w:r w:rsidR="00DB5FA6">
          <w:rPr>
            <w:rFonts w:ascii="Calibri" w:hAnsi="Calibri"/>
            <w:bCs/>
            <w:sz w:val="22"/>
            <w:szCs w:val="22"/>
          </w:rPr>
          <w:t>F</w:t>
        </w:r>
        <w:r w:rsidR="00DB5FA6" w:rsidRPr="00714AEC">
          <w:rPr>
            <w:rFonts w:ascii="Calibri" w:hAnsi="Calibri"/>
            <w:bCs/>
            <w:sz w:val="22"/>
            <w:szCs w:val="22"/>
          </w:rPr>
          <w:t>rom</w:t>
        </w:r>
        <w:proofErr w:type="gramEnd"/>
        <w:r w:rsidR="00DB5FA6" w:rsidRPr="00714AEC">
          <w:rPr>
            <w:rFonts w:ascii="Calibri" w:hAnsi="Calibri"/>
            <w:bCs/>
            <w:sz w:val="22"/>
            <w:szCs w:val="22"/>
          </w:rPr>
          <w:t xml:space="preserve"> </w:t>
        </w:r>
      </w:ins>
      <w:r w:rsidR="004326FA" w:rsidRPr="00714AEC">
        <w:rPr>
          <w:rFonts w:ascii="Calibri" w:hAnsi="Calibri"/>
          <w:bCs/>
          <w:sz w:val="22"/>
          <w:szCs w:val="22"/>
        </w:rPr>
        <w:t xml:space="preserve">the </w:t>
      </w:r>
      <w:r w:rsidR="00261534">
        <w:rPr>
          <w:rFonts w:ascii="Calibri" w:hAnsi="Calibri"/>
          <w:bCs/>
          <w:sz w:val="22"/>
          <w:szCs w:val="22"/>
        </w:rPr>
        <w:t>2014</w:t>
      </w:r>
      <w:r w:rsidR="001C3835">
        <w:rPr>
          <w:rFonts w:ascii="Calibri" w:hAnsi="Calibri"/>
          <w:bCs/>
          <w:sz w:val="22"/>
          <w:szCs w:val="22"/>
        </w:rPr>
        <w:t xml:space="preserve"> </w:t>
      </w:r>
      <w:r w:rsidR="002459D9" w:rsidRPr="002459D9">
        <w:rPr>
          <w:rFonts w:ascii="Calibri" w:hAnsi="Calibri"/>
          <w:bCs/>
          <w:sz w:val="22"/>
          <w:szCs w:val="22"/>
        </w:rPr>
        <w:t>Annual Breas</w:t>
      </w:r>
      <w:r w:rsidR="002459D9">
        <w:rPr>
          <w:rFonts w:ascii="Calibri" w:hAnsi="Calibri"/>
          <w:bCs/>
          <w:sz w:val="22"/>
          <w:szCs w:val="22"/>
        </w:rPr>
        <w:t>t Cancer Meeting in San Antonio</w:t>
      </w:r>
    </w:p>
    <w:p w:rsidR="004326FA" w:rsidRPr="00093C5C" w:rsidRDefault="004326FA" w:rsidP="002B2525">
      <w:pPr>
        <w:rPr>
          <w:rFonts w:ascii="Calibri" w:hAnsi="Calibri" w:cs="Tahoma"/>
          <w:sz w:val="22"/>
          <w:szCs w:val="22"/>
          <w:u w:val="single"/>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2459D9" w:rsidP="002B2525">
      <w:pPr>
        <w:rPr>
          <w:rFonts w:ascii="Calibri" w:hAnsi="Calibri"/>
          <w:sz w:val="22"/>
          <w:szCs w:val="22"/>
        </w:rPr>
      </w:pPr>
      <w:r>
        <w:rPr>
          <w:rFonts w:ascii="Calibri" w:hAnsi="Calibri"/>
          <w:sz w:val="22"/>
          <w:szCs w:val="22"/>
        </w:rPr>
        <w:t xml:space="preserve">December </w:t>
      </w:r>
      <w:r w:rsidR="00261534">
        <w:rPr>
          <w:rFonts w:ascii="Calibri" w:hAnsi="Calibri"/>
          <w:sz w:val="22"/>
          <w:szCs w:val="22"/>
        </w:rPr>
        <w:t>2014</w:t>
      </w:r>
      <w:r w:rsidR="001C3835">
        <w:rPr>
          <w:rFonts w:ascii="Calibri" w:hAnsi="Calibri"/>
          <w:sz w:val="22"/>
          <w:szCs w:val="22"/>
        </w:rPr>
        <w:t xml:space="preserve"> </w:t>
      </w:r>
      <w:r w:rsidR="00E43F45">
        <w:rPr>
          <w:rFonts w:ascii="Calibri" w:hAnsi="Calibri"/>
          <w:sz w:val="22"/>
          <w:szCs w:val="22"/>
        </w:rPr>
        <w:t xml:space="preserve">| </w:t>
      </w:r>
      <w:r>
        <w:rPr>
          <w:rFonts w:ascii="Calibri" w:hAnsi="Calibri"/>
          <w:sz w:val="22"/>
          <w:szCs w:val="22"/>
        </w:rPr>
        <w:t>San Antonio, Texas</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4A5016" w:rsidRPr="00093C5C" w:rsidRDefault="00C07138" w:rsidP="004A5016">
      <w:pPr>
        <w:pStyle w:val="maintext"/>
        <w:rPr>
          <w:rFonts w:ascii="Calibri" w:hAnsi="Calibri" w:cs="Tahoma"/>
          <w:b/>
          <w:bCs/>
          <w:sz w:val="22"/>
          <w:szCs w:val="22"/>
          <w:u w:val="single"/>
        </w:rPr>
      </w:pPr>
      <w:r>
        <w:rPr>
          <w:rFonts w:ascii="Calibri" w:hAnsi="Calibri" w:cs="Tahoma"/>
          <w:b/>
          <w:bCs/>
          <w:sz w:val="22"/>
          <w:szCs w:val="22"/>
          <w:highlight w:val="cyan"/>
          <w:u w:val="single"/>
        </w:rPr>
        <w:br w:type="page"/>
      </w:r>
      <w:r w:rsidR="008435D8" w:rsidRPr="0024018B">
        <w:rPr>
          <w:rFonts w:ascii="Calibri" w:hAnsi="Calibri" w:cs="Tahoma"/>
          <w:b/>
          <w:bCs/>
          <w:sz w:val="28"/>
          <w:szCs w:val="22"/>
          <w:u w:val="single"/>
        </w:rPr>
        <w:lastRenderedPageBreak/>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BF3BCA">
        <w:rPr>
          <w:rFonts w:ascii="Calibri" w:hAnsi="Calibri"/>
          <w:b/>
          <w:sz w:val="22"/>
          <w:szCs w:val="22"/>
        </w:rPr>
        <w:t>CSP</w:t>
      </w:r>
      <w:r w:rsidR="000D24AB" w:rsidRPr="00093C5C">
        <w:rPr>
          <w:rFonts w:ascii="Calibri" w:hAnsi="Calibri"/>
          <w:b/>
          <w:sz w:val="22"/>
          <w:szCs w:val="22"/>
        </w:rPr>
        <w:t xml:space="preserve"> 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AC6E34" w:rsidRDefault="00467F82" w:rsidP="00543A1B">
      <w:pPr>
        <w:pStyle w:val="maintext"/>
        <w:rPr>
          <w:rFonts w:ascii="Calibri" w:hAnsi="Calibri"/>
          <w:sz w:val="22"/>
          <w:szCs w:val="22"/>
        </w:rPr>
      </w:pPr>
      <w:r>
        <w:rPr>
          <w:rFonts w:ascii="Calibri" w:hAnsi="Calibri"/>
          <w:sz w:val="22"/>
          <w:szCs w:val="22"/>
        </w:rPr>
        <w:t>Clinical Spotlight</w:t>
      </w:r>
      <w:r w:rsidR="00C22B89">
        <w:rPr>
          <w:rFonts w:ascii="Calibri" w:hAnsi="Calibri"/>
          <w:sz w:val="22"/>
          <w:szCs w:val="22"/>
        </w:rPr>
        <w:t xml:space="preserve"> </w:t>
      </w:r>
      <w:del w:id="19" w:author="Christi Gray" w:date="2014-12-17T14:21:00Z">
        <w:r w:rsidR="001C3835" w:rsidRPr="001C3835" w:rsidDel="00DB5FA6">
          <w:rPr>
            <w:rFonts w:ascii="Calibri" w:hAnsi="Calibri"/>
            <w:sz w:val="22"/>
            <w:szCs w:val="22"/>
          </w:rPr>
          <w:delText xml:space="preserve">from </w:delText>
        </w:r>
      </w:del>
      <w:proofErr w:type="gramStart"/>
      <w:ins w:id="20" w:author="Christi Gray" w:date="2014-12-17T14:21:00Z">
        <w:r w:rsidR="00DB5FA6">
          <w:rPr>
            <w:rFonts w:ascii="Calibri" w:hAnsi="Calibri"/>
            <w:sz w:val="22"/>
            <w:szCs w:val="22"/>
          </w:rPr>
          <w:t>F</w:t>
        </w:r>
        <w:r w:rsidR="00DB5FA6" w:rsidRPr="001C3835">
          <w:rPr>
            <w:rFonts w:ascii="Calibri" w:hAnsi="Calibri"/>
            <w:sz w:val="22"/>
            <w:szCs w:val="22"/>
          </w:rPr>
          <w:t>rom</w:t>
        </w:r>
        <w:proofErr w:type="gramEnd"/>
        <w:r w:rsidR="00DB5FA6" w:rsidRPr="001C3835">
          <w:rPr>
            <w:rFonts w:ascii="Calibri" w:hAnsi="Calibri"/>
            <w:sz w:val="22"/>
            <w:szCs w:val="22"/>
          </w:rPr>
          <w:t xml:space="preserve"> </w:t>
        </w:r>
      </w:ins>
      <w:r w:rsidR="001C3835" w:rsidRPr="001C3835">
        <w:rPr>
          <w:rFonts w:ascii="Calibri" w:hAnsi="Calibri"/>
          <w:sz w:val="22"/>
          <w:szCs w:val="22"/>
        </w:rPr>
        <w:t>the 201</w:t>
      </w:r>
      <w:r w:rsidR="00261534">
        <w:rPr>
          <w:rFonts w:ascii="Calibri" w:hAnsi="Calibri"/>
          <w:sz w:val="22"/>
          <w:szCs w:val="22"/>
        </w:rPr>
        <w:t>4</w:t>
      </w:r>
      <w:del w:id="21" w:author="Christi Gray" w:date="2014-12-17T14:22:00Z">
        <w:r w:rsidR="001C3835" w:rsidRPr="001C3835" w:rsidDel="00DB5FA6">
          <w:rPr>
            <w:rFonts w:ascii="Calibri" w:hAnsi="Calibri"/>
            <w:sz w:val="22"/>
            <w:szCs w:val="22"/>
          </w:rPr>
          <w:delText xml:space="preserve"> </w:delText>
        </w:r>
      </w:del>
      <w:r w:rsidRPr="00467F82">
        <w:rPr>
          <w:rFonts w:ascii="Calibri" w:hAnsi="Calibri"/>
          <w:sz w:val="22"/>
          <w:szCs w:val="22"/>
        </w:rPr>
        <w:t>Annual Breast Cancer Meeting in San Antonio</w:t>
      </w:r>
    </w:p>
    <w:p w:rsidR="001C3835" w:rsidRDefault="001C3835"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43A1B" w:rsidRDefault="00543A1B" w:rsidP="00543A1B">
      <w:pPr>
        <w:pStyle w:val="maintext"/>
        <w:rPr>
          <w:rFonts w:ascii="Calibri" w:hAnsi="Calibri" w:cs="Tahoma"/>
          <w:sz w:val="22"/>
          <w:szCs w:val="22"/>
        </w:rPr>
      </w:pPr>
      <w:r>
        <w:rPr>
          <w:rFonts w:ascii="Calibri" w:hAnsi="Calibri" w:cs="Tahoma"/>
          <w:b/>
          <w:sz w:val="22"/>
          <w:szCs w:val="22"/>
        </w:rPr>
        <w:tab/>
        <w:t xml:space="preserve">[Insert icon] </w:t>
      </w:r>
      <w:r w:rsidR="00BF3BCA">
        <w:rPr>
          <w:rFonts w:ascii="Calibri" w:hAnsi="Calibri" w:cs="Tahoma"/>
          <w:sz w:val="22"/>
          <w:szCs w:val="22"/>
        </w:rPr>
        <w:t>Expert Discussion</w:t>
      </w:r>
    </w:p>
    <w:p w:rsidR="001C3835" w:rsidRDefault="00543A1B" w:rsidP="00543A1B">
      <w:pPr>
        <w:pStyle w:val="maintext"/>
        <w:rPr>
          <w:rFonts w:ascii="Calibri" w:hAnsi="Calibri" w:cs="Tahoma"/>
          <w:sz w:val="22"/>
          <w:szCs w:val="22"/>
        </w:rPr>
      </w:pPr>
      <w:r>
        <w:rPr>
          <w:rFonts w:ascii="Calibri" w:hAnsi="Calibri" w:cs="Tahoma"/>
          <w:b/>
          <w:sz w:val="22"/>
          <w:szCs w:val="22"/>
        </w:rPr>
        <w:tab/>
      </w:r>
      <w:r w:rsidR="00BF3BCA">
        <w:rPr>
          <w:rFonts w:ascii="Calibri" w:hAnsi="Calibri" w:cs="Tahoma"/>
          <w:b/>
          <w:sz w:val="22"/>
          <w:szCs w:val="22"/>
        </w:rPr>
        <w:t xml:space="preserve">[Insert icon] </w:t>
      </w:r>
      <w:r w:rsidR="00BF3BCA">
        <w:rPr>
          <w:rFonts w:ascii="Calibri" w:hAnsi="Calibri" w:cs="Tahoma"/>
          <w:sz w:val="22"/>
          <w:szCs w:val="22"/>
        </w:rPr>
        <w:t>Downloadable Slides</w:t>
      </w:r>
    </w:p>
    <w:p w:rsidR="00211D46" w:rsidRDefault="00211D46" w:rsidP="00543A1B">
      <w:pPr>
        <w:pStyle w:val="maintext"/>
        <w:rPr>
          <w:rFonts w:ascii="Calibri" w:hAnsi="Calibri" w:cs="Tahoma"/>
          <w:color w:val="C00000"/>
          <w:sz w:val="22"/>
          <w:szCs w:val="22"/>
        </w:rPr>
      </w:pPr>
      <w:r>
        <w:rPr>
          <w:rFonts w:ascii="Calibri" w:hAnsi="Calibri" w:cs="Tahoma"/>
          <w:sz w:val="22"/>
          <w:szCs w:val="22"/>
        </w:rPr>
        <w:tab/>
      </w:r>
      <w:r>
        <w:rPr>
          <w:rFonts w:ascii="Calibri" w:hAnsi="Calibri" w:cs="Tahoma"/>
          <w:b/>
          <w:sz w:val="22"/>
          <w:szCs w:val="22"/>
        </w:rPr>
        <w:t xml:space="preserve">[Insert icon] </w:t>
      </w:r>
      <w:r w:rsidRPr="00211D46">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Pr>
          <w:rFonts w:ascii="Calibri" w:hAnsi="Calibri" w:cs="Calibri"/>
          <w:b/>
          <w:color w:val="000000" w:themeColor="text1"/>
          <w:sz w:val="22"/>
          <w:szCs w:val="22"/>
          <w:lang w:val="en"/>
        </w:rPr>
        <w:t xml:space="preserve">ACTIVITY </w:t>
      </w:r>
      <w:commentRangeStart w:id="22"/>
      <w:r>
        <w:rPr>
          <w:rFonts w:ascii="Calibri" w:hAnsi="Calibri" w:cs="Calibri"/>
          <w:b/>
          <w:color w:val="000000" w:themeColor="text1"/>
          <w:sz w:val="22"/>
          <w:szCs w:val="22"/>
          <w:lang w:val="en"/>
        </w:rPr>
        <w:t>OVERVIEW</w:t>
      </w:r>
      <w:commentRangeEnd w:id="22"/>
      <w:r w:rsidR="00467F82">
        <w:rPr>
          <w:rStyle w:val="CommentReference"/>
          <w:lang w:val="x-none" w:eastAsia="x-none"/>
        </w:rPr>
        <w:commentReference w:id="22"/>
      </w:r>
    </w:p>
    <w:p w:rsidR="00673EAE" w:rsidRPr="00673EAE" w:rsidRDefault="00673EAE" w:rsidP="00543A1B">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 xml:space="preserve">View </w:t>
      </w:r>
      <w:r w:rsidR="00C22B89">
        <w:rPr>
          <w:rFonts w:ascii="Calibri" w:hAnsi="Calibri" w:cs="Calibri"/>
          <w:color w:val="000000" w:themeColor="text1"/>
          <w:sz w:val="22"/>
          <w:szCs w:val="22"/>
          <w:lang w:val="en"/>
        </w:rPr>
        <w:t>CME-certified</w:t>
      </w:r>
      <w:r>
        <w:rPr>
          <w:rFonts w:ascii="Calibri" w:hAnsi="Calibri" w:cs="Calibri"/>
          <w:color w:val="000000" w:themeColor="text1"/>
          <w:sz w:val="22"/>
          <w:szCs w:val="22"/>
          <w:lang w:val="en"/>
        </w:rPr>
        <w:t xml:space="preserve"> expert discussion</w:t>
      </w:r>
      <w:r w:rsidR="00467F82">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 xml:space="preserve">and downloadable slides regarding exciting new data on </w:t>
      </w:r>
      <w:r w:rsidR="00467F82">
        <w:rPr>
          <w:rFonts w:ascii="Calibri" w:hAnsi="Calibri" w:cs="Calibri"/>
          <w:color w:val="000000" w:themeColor="text1"/>
          <w:sz w:val="22"/>
          <w:szCs w:val="22"/>
          <w:lang w:val="en"/>
        </w:rPr>
        <w:t xml:space="preserve">breast </w:t>
      </w:r>
      <w:r w:rsidR="00261534">
        <w:rPr>
          <w:rFonts w:ascii="Calibri" w:hAnsi="Calibri" w:cs="Calibri"/>
          <w:color w:val="000000" w:themeColor="text1"/>
          <w:sz w:val="22"/>
          <w:szCs w:val="22"/>
          <w:lang w:val="en"/>
        </w:rPr>
        <w:t xml:space="preserve">cancer </w:t>
      </w:r>
      <w:r>
        <w:rPr>
          <w:rFonts w:ascii="Calibri" w:hAnsi="Calibri" w:cs="Calibri"/>
          <w:color w:val="000000" w:themeColor="text1"/>
          <w:sz w:val="22"/>
          <w:szCs w:val="22"/>
          <w:lang w:val="en"/>
        </w:rPr>
        <w:t xml:space="preserve">released at the </w:t>
      </w:r>
      <w:r w:rsidR="00261534">
        <w:rPr>
          <w:rFonts w:ascii="Calibri" w:hAnsi="Calibri" w:cs="Calibri"/>
          <w:color w:val="000000" w:themeColor="text1"/>
          <w:sz w:val="22"/>
          <w:szCs w:val="22"/>
          <w:lang w:val="en"/>
        </w:rPr>
        <w:t>2014</w:t>
      </w:r>
      <w:r w:rsidR="001C3835" w:rsidRPr="001C3835">
        <w:rPr>
          <w:rFonts w:ascii="Calibri" w:hAnsi="Calibri" w:cs="Calibri"/>
          <w:color w:val="000000" w:themeColor="text1"/>
          <w:sz w:val="22"/>
          <w:szCs w:val="22"/>
          <w:lang w:val="en"/>
        </w:rPr>
        <w:t xml:space="preserve"> </w:t>
      </w:r>
      <w:r w:rsidR="00467F82" w:rsidRPr="00467F82">
        <w:rPr>
          <w:rFonts w:ascii="Calibri" w:hAnsi="Calibri" w:cs="Calibri"/>
          <w:color w:val="000000" w:themeColor="text1"/>
          <w:sz w:val="22"/>
          <w:szCs w:val="22"/>
          <w:lang w:val="en"/>
        </w:rPr>
        <w:t>Annual Breast Cancer Meeting in San Antonio</w:t>
      </w:r>
      <w:r w:rsidR="00467F82">
        <w:rPr>
          <w:rFonts w:ascii="Calibri" w:hAnsi="Calibri" w:cs="Calibri"/>
          <w:color w:val="000000" w:themeColor="text1"/>
          <w:sz w:val="22"/>
          <w:szCs w:val="22"/>
          <w:lang w:val="en"/>
        </w:rPr>
        <w:t>.</w:t>
      </w:r>
    </w:p>
    <w:p w:rsidR="00104A3B" w:rsidRDefault="00104A3B" w:rsidP="00543A1B">
      <w:pPr>
        <w:pStyle w:val="maintext"/>
        <w:rPr>
          <w:rFonts w:ascii="Calibri" w:hAnsi="Calibri" w:cs="Tahoma"/>
          <w:b/>
          <w:sz w:val="22"/>
          <w:szCs w:val="22"/>
        </w:rPr>
      </w:pPr>
    </w:p>
    <w:p w:rsidR="0024018B" w:rsidRDefault="00211D46" w:rsidP="00543A1B">
      <w:pPr>
        <w:pStyle w:val="maintext"/>
        <w:rPr>
          <w:rFonts w:ascii="Calibri" w:hAnsi="Calibri" w:cs="Tahoma"/>
          <w:b/>
          <w:sz w:val="22"/>
          <w:szCs w:val="22"/>
        </w:rPr>
      </w:pPr>
      <w:r>
        <w:rPr>
          <w:rFonts w:ascii="Calibri" w:hAnsi="Calibri" w:cs="Tahoma"/>
          <w:b/>
          <w:sz w:val="22"/>
          <w:szCs w:val="22"/>
        </w:rPr>
        <w:t>CONTINUING EDUCATION</w:t>
      </w:r>
    </w:p>
    <w:p w:rsidR="00211D46" w:rsidRPr="00211D46" w:rsidRDefault="00211D46" w:rsidP="00211D46">
      <w:pPr>
        <w:pStyle w:val="maintext"/>
        <w:rPr>
          <w:rFonts w:ascii="Calibri" w:hAnsi="Calibri" w:cs="Tahoma"/>
          <w:sz w:val="22"/>
          <w:szCs w:val="22"/>
        </w:rPr>
      </w:pPr>
      <w:proofErr w:type="gramStart"/>
      <w:r w:rsidRPr="00211D46">
        <w:rPr>
          <w:rFonts w:ascii="Calibri" w:hAnsi="Calibri" w:cs="Tahoma"/>
          <w:sz w:val="22"/>
          <w:szCs w:val="22"/>
        </w:rPr>
        <w:t>prIME</w:t>
      </w:r>
      <w:proofErr w:type="gramEnd"/>
      <w:r w:rsidRPr="00211D46">
        <w:rPr>
          <w:rFonts w:ascii="Calibri" w:hAnsi="Calibri" w:cs="Tahoma"/>
          <w:sz w:val="22"/>
          <w:szCs w:val="22"/>
        </w:rPr>
        <w:t xml:space="preserve"> Oncology is accredited by the Accreditation Council for Continuing Medical Education (ACCME) to provide continuing medical education for physicians.</w:t>
      </w:r>
    </w:p>
    <w:p w:rsidR="00211D46" w:rsidRPr="00211D46" w:rsidRDefault="00211D46" w:rsidP="00211D46">
      <w:pPr>
        <w:pStyle w:val="maintext"/>
        <w:rPr>
          <w:rFonts w:ascii="Calibri" w:hAnsi="Calibri" w:cs="Tahoma"/>
          <w:sz w:val="22"/>
          <w:szCs w:val="22"/>
        </w:rPr>
      </w:pPr>
    </w:p>
    <w:p w:rsidR="00C22B89" w:rsidRPr="00E60CC0" w:rsidRDefault="00C22B89" w:rsidP="00C22B89">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Physicians should claim only credit commensurate with the extent of their participation in the activity.</w:t>
      </w:r>
    </w:p>
    <w:p w:rsidR="00211D46" w:rsidRPr="00093C5C" w:rsidRDefault="00211D46" w:rsidP="00211D46">
      <w:pPr>
        <w:pStyle w:val="maintext"/>
        <w:ind w:left="720"/>
        <w:rPr>
          <w:rStyle w:val="Strong"/>
          <w:rFonts w:ascii="Calibri" w:hAnsi="Calibri" w:cs="Tahoma"/>
          <w:b w:val="0"/>
          <w:sz w:val="22"/>
          <w:szCs w:val="22"/>
        </w:rPr>
      </w:pPr>
    </w:p>
    <w:p w:rsidR="009C1FEB" w:rsidRPr="00093C5C" w:rsidRDefault="009C1FEB" w:rsidP="009C1FEB">
      <w:pPr>
        <w:pStyle w:val="maintext"/>
        <w:rPr>
          <w:rFonts w:ascii="Calibri" w:hAnsi="Calibri" w:cs="Tahoma"/>
          <w:sz w:val="22"/>
          <w:szCs w:val="22"/>
        </w:rPr>
      </w:pPr>
      <w:r w:rsidRPr="00093C5C">
        <w:rPr>
          <w:rStyle w:val="Strong"/>
          <w:rFonts w:ascii="Calibri" w:hAnsi="Calibri" w:cs="Tahoma"/>
          <w:sz w:val="22"/>
          <w:szCs w:val="22"/>
        </w:rPr>
        <w:t>[</w:t>
      </w:r>
      <w:r w:rsidR="00467F82">
        <w:rPr>
          <w:rStyle w:val="Strong"/>
          <w:rFonts w:ascii="Calibri" w:hAnsi="Calibri" w:cs="Tahoma"/>
          <w:sz w:val="22"/>
          <w:szCs w:val="22"/>
        </w:rPr>
        <w:t>Tab- BC</w:t>
      </w:r>
      <w:r w:rsidRPr="00093C5C">
        <w:rPr>
          <w:rStyle w:val="Strong"/>
          <w:rFonts w:ascii="Calibri" w:hAnsi="Calibri" w:cs="Tahoma"/>
          <w:sz w:val="22"/>
          <w:szCs w:val="22"/>
        </w:rPr>
        <w:t>]</w:t>
      </w:r>
      <w:r w:rsidRPr="00093C5C">
        <w:rPr>
          <w:rFonts w:ascii="Calibri" w:hAnsi="Calibri"/>
        </w:rPr>
        <w:tab/>
      </w:r>
      <w:r w:rsidRPr="00093C5C">
        <w:rPr>
          <w:rFonts w:ascii="Calibri" w:hAnsi="Calibri"/>
        </w:rPr>
        <w:tab/>
      </w:r>
    </w:p>
    <w:p w:rsidR="009C1FEB" w:rsidRDefault="009C1FEB" w:rsidP="009C1FEB">
      <w:pPr>
        <w:rPr>
          <w:rFonts w:ascii="Calibri" w:hAnsi="Calibri" w:cs="Calibri"/>
          <w:sz w:val="22"/>
          <w:szCs w:val="22"/>
        </w:rPr>
      </w:pPr>
      <w:r w:rsidRPr="00E21B44">
        <w:rPr>
          <w:rFonts w:ascii="Calibri" w:hAnsi="Calibri" w:cs="Calibri"/>
          <w:sz w:val="22"/>
          <w:szCs w:val="22"/>
        </w:rPr>
        <w:t>Discussants:</w:t>
      </w:r>
    </w:p>
    <w:p w:rsidR="009C1FEB" w:rsidRDefault="00467F82" w:rsidP="00F66F7B">
      <w:pPr>
        <w:ind w:left="720"/>
        <w:rPr>
          <w:rFonts w:ascii="Calibri" w:hAnsi="Calibri" w:cs="Calibri"/>
          <w:sz w:val="22"/>
          <w:szCs w:val="22"/>
        </w:rPr>
      </w:pPr>
      <w:r w:rsidRPr="00467F82">
        <w:rPr>
          <w:rFonts w:ascii="Calibri" w:hAnsi="Calibri" w:cs="Calibri"/>
          <w:b/>
          <w:sz w:val="22"/>
          <w:szCs w:val="22"/>
        </w:rPr>
        <w:t>Louis Chow, MD</w:t>
      </w:r>
      <w:r>
        <w:rPr>
          <w:rFonts w:ascii="Calibri" w:hAnsi="Calibri" w:cs="Calibri"/>
          <w:b/>
          <w:sz w:val="22"/>
          <w:szCs w:val="22"/>
        </w:rPr>
        <w:t xml:space="preserve">, </w:t>
      </w:r>
      <w:proofErr w:type="spellStart"/>
      <w:r w:rsidR="00F66F7B" w:rsidRPr="00F66F7B">
        <w:rPr>
          <w:rFonts w:ascii="Calibri" w:hAnsi="Calibri" w:cs="Calibri"/>
          <w:sz w:val="22"/>
          <w:szCs w:val="22"/>
        </w:rPr>
        <w:t>Organisation</w:t>
      </w:r>
      <w:proofErr w:type="spellEnd"/>
      <w:r w:rsidR="00F66F7B" w:rsidRPr="00F66F7B">
        <w:rPr>
          <w:rFonts w:ascii="Calibri" w:hAnsi="Calibri" w:cs="Calibri"/>
          <w:sz w:val="22"/>
          <w:szCs w:val="22"/>
        </w:rPr>
        <w:t xml:space="preserve"> for Oncology and Translational Research (OOTR)</w:t>
      </w:r>
      <w:r w:rsidRPr="00467F82">
        <w:rPr>
          <w:rFonts w:ascii="Calibri" w:hAnsi="Calibri" w:cs="Calibri"/>
          <w:sz w:val="22"/>
          <w:szCs w:val="22"/>
        </w:rPr>
        <w:t>, Hong Kong, China</w:t>
      </w:r>
    </w:p>
    <w:p w:rsidR="00467F82" w:rsidRDefault="00467F82" w:rsidP="00467F82">
      <w:pPr>
        <w:rPr>
          <w:rFonts w:ascii="Calibri" w:hAnsi="Calibri" w:cs="Calibri"/>
          <w:sz w:val="22"/>
          <w:szCs w:val="22"/>
        </w:rPr>
      </w:pPr>
    </w:p>
    <w:p w:rsidR="00467F82" w:rsidRDefault="00467F82" w:rsidP="00467F82">
      <w:pPr>
        <w:rPr>
          <w:rFonts w:ascii="Calibri" w:hAnsi="Calibri" w:cs="Calibri"/>
          <w:sz w:val="22"/>
          <w:szCs w:val="22"/>
        </w:rPr>
      </w:pPr>
      <w:r>
        <w:rPr>
          <w:rFonts w:ascii="Calibri" w:hAnsi="Calibri" w:cs="Calibri"/>
          <w:sz w:val="22"/>
          <w:szCs w:val="22"/>
        </w:rPr>
        <w:tab/>
      </w:r>
      <w:r w:rsidRPr="00467F82">
        <w:rPr>
          <w:rFonts w:ascii="Calibri" w:hAnsi="Calibri" w:cs="Calibri"/>
          <w:b/>
          <w:sz w:val="22"/>
          <w:szCs w:val="22"/>
        </w:rPr>
        <w:t>Luca Gianni, MD</w:t>
      </w:r>
      <w:r>
        <w:rPr>
          <w:rFonts w:ascii="Calibri" w:hAnsi="Calibri" w:cs="Calibri"/>
          <w:b/>
          <w:sz w:val="22"/>
          <w:szCs w:val="22"/>
        </w:rPr>
        <w:t xml:space="preserve">, </w:t>
      </w:r>
      <w:r w:rsidRPr="00467F82">
        <w:rPr>
          <w:rFonts w:ascii="Calibri" w:hAnsi="Calibri" w:cs="Calibri"/>
          <w:sz w:val="22"/>
          <w:szCs w:val="22"/>
        </w:rPr>
        <w:t>San Raffaele Institute</w:t>
      </w:r>
      <w:r>
        <w:rPr>
          <w:rFonts w:ascii="Calibri" w:hAnsi="Calibri" w:cs="Calibri"/>
          <w:b/>
          <w:sz w:val="22"/>
          <w:szCs w:val="22"/>
        </w:rPr>
        <w:t xml:space="preserve">, </w:t>
      </w:r>
      <w:r w:rsidRPr="00467F82">
        <w:rPr>
          <w:rFonts w:ascii="Calibri" w:hAnsi="Calibri" w:cs="Calibri"/>
          <w:sz w:val="22"/>
          <w:szCs w:val="22"/>
        </w:rPr>
        <w:t>Milan, Italy</w:t>
      </w:r>
    </w:p>
    <w:p w:rsidR="00467F82" w:rsidRDefault="00467F82" w:rsidP="00467F82">
      <w:pPr>
        <w:rPr>
          <w:rFonts w:ascii="Calibri" w:hAnsi="Calibri" w:cs="Calibri"/>
          <w:sz w:val="22"/>
          <w:szCs w:val="22"/>
        </w:rPr>
      </w:pPr>
    </w:p>
    <w:p w:rsidR="00467F82" w:rsidRPr="00467F82" w:rsidRDefault="00467F82" w:rsidP="00467F82">
      <w:pPr>
        <w:rPr>
          <w:rFonts w:ascii="Calibri" w:hAnsi="Calibri" w:cs="Calibri"/>
          <w:sz w:val="22"/>
          <w:szCs w:val="22"/>
        </w:rPr>
      </w:pPr>
      <w:r>
        <w:rPr>
          <w:rFonts w:ascii="Calibri" w:hAnsi="Calibri" w:cs="Calibri"/>
          <w:sz w:val="22"/>
          <w:szCs w:val="22"/>
        </w:rPr>
        <w:tab/>
      </w:r>
      <w:r w:rsidRPr="00467F82">
        <w:rPr>
          <w:rFonts w:ascii="Calibri" w:hAnsi="Calibri" w:cs="Calibri"/>
          <w:b/>
          <w:sz w:val="22"/>
          <w:szCs w:val="22"/>
        </w:rPr>
        <w:t xml:space="preserve">Andreas </w:t>
      </w:r>
      <w:proofErr w:type="spellStart"/>
      <w:r w:rsidRPr="00467F82">
        <w:rPr>
          <w:rFonts w:ascii="Calibri" w:hAnsi="Calibri" w:cs="Calibri"/>
          <w:b/>
          <w:sz w:val="22"/>
          <w:szCs w:val="22"/>
        </w:rPr>
        <w:t>Schneeweiss</w:t>
      </w:r>
      <w:proofErr w:type="spellEnd"/>
      <w:r w:rsidRPr="00467F82">
        <w:rPr>
          <w:rFonts w:ascii="Calibri" w:hAnsi="Calibri" w:cs="Calibri"/>
          <w:b/>
          <w:sz w:val="22"/>
          <w:szCs w:val="22"/>
        </w:rPr>
        <w:t>, MD</w:t>
      </w:r>
      <w:r>
        <w:rPr>
          <w:rFonts w:ascii="Calibri" w:hAnsi="Calibri" w:cs="Calibri"/>
          <w:sz w:val="22"/>
          <w:szCs w:val="22"/>
        </w:rPr>
        <w:t xml:space="preserve">, </w:t>
      </w:r>
      <w:r w:rsidRPr="00467F82">
        <w:rPr>
          <w:rFonts w:ascii="Calibri" w:hAnsi="Calibri" w:cs="Calibri"/>
          <w:sz w:val="22"/>
          <w:szCs w:val="22"/>
        </w:rPr>
        <w:t>Nat</w:t>
      </w:r>
      <w:r>
        <w:rPr>
          <w:rFonts w:ascii="Calibri" w:hAnsi="Calibri" w:cs="Calibri"/>
          <w:sz w:val="22"/>
          <w:szCs w:val="22"/>
        </w:rPr>
        <w:t xml:space="preserve">ional Center for Tumor Diseases, </w:t>
      </w:r>
      <w:r w:rsidRPr="00467F82">
        <w:rPr>
          <w:rFonts w:ascii="Calibri" w:hAnsi="Calibri" w:cs="Calibri"/>
          <w:sz w:val="22"/>
          <w:szCs w:val="22"/>
        </w:rPr>
        <w:t>University Hospital</w:t>
      </w:r>
    </w:p>
    <w:p w:rsidR="00467F82" w:rsidRPr="00467F82" w:rsidRDefault="00467F82" w:rsidP="00467F82">
      <w:pPr>
        <w:rPr>
          <w:rFonts w:ascii="Calibri" w:hAnsi="Calibri" w:cs="Calibri"/>
          <w:b/>
          <w:sz w:val="22"/>
          <w:szCs w:val="22"/>
        </w:rPr>
      </w:pPr>
      <w:r>
        <w:rPr>
          <w:rFonts w:ascii="Calibri" w:hAnsi="Calibri" w:cs="Calibri"/>
          <w:sz w:val="22"/>
          <w:szCs w:val="22"/>
        </w:rPr>
        <w:tab/>
      </w:r>
      <w:r w:rsidRPr="00467F82">
        <w:rPr>
          <w:rFonts w:ascii="Calibri" w:hAnsi="Calibri" w:cs="Calibri"/>
          <w:sz w:val="22"/>
          <w:szCs w:val="22"/>
        </w:rPr>
        <w:t>Heidelberg, Germany</w:t>
      </w:r>
    </w:p>
    <w:p w:rsidR="009C1FEB" w:rsidRDefault="009C1FEB" w:rsidP="009C1FEB">
      <w:pPr>
        <w:rPr>
          <w:rFonts w:ascii="Calibri" w:hAnsi="Calibri" w:cs="Calibri"/>
          <w:sz w:val="22"/>
          <w:szCs w:val="22"/>
        </w:rPr>
      </w:pPr>
    </w:p>
    <w:p w:rsidR="009C1FEB" w:rsidRDefault="009C1FEB" w:rsidP="009C1FEB">
      <w:pPr>
        <w:rPr>
          <w:rFonts w:ascii="Calibri" w:hAnsi="Calibri" w:cs="Calibri"/>
          <w:sz w:val="22"/>
          <w:szCs w:val="22"/>
        </w:rPr>
      </w:pPr>
      <w:r w:rsidRPr="007675E5">
        <w:rPr>
          <w:rFonts w:ascii="Calibri" w:hAnsi="Calibri" w:cs="Calibri"/>
          <w:sz w:val="22"/>
          <w:szCs w:val="22"/>
        </w:rPr>
        <w:t xml:space="preserve">Featured </w:t>
      </w:r>
      <w:commentRangeStart w:id="23"/>
      <w:r w:rsidRPr="007675E5">
        <w:rPr>
          <w:rFonts w:ascii="Calibri" w:hAnsi="Calibri" w:cs="Calibri"/>
          <w:sz w:val="22"/>
          <w:szCs w:val="22"/>
        </w:rPr>
        <w:t>Abstracts</w:t>
      </w:r>
      <w:commentRangeEnd w:id="23"/>
      <w:r w:rsidR="00467F82">
        <w:rPr>
          <w:rStyle w:val="CommentReference"/>
          <w:lang w:val="x-none" w:eastAsia="x-none"/>
        </w:rPr>
        <w:commentReference w:id="23"/>
      </w:r>
      <w:r w:rsidRPr="007675E5">
        <w:rPr>
          <w:rFonts w:ascii="Calibri" w:hAnsi="Calibri" w:cs="Calibri"/>
          <w:sz w:val="22"/>
          <w:szCs w:val="22"/>
        </w:rPr>
        <w:t>:</w:t>
      </w:r>
      <w:r w:rsidRPr="00E21B44">
        <w:rPr>
          <w:rFonts w:ascii="Calibri" w:hAnsi="Calibri" w:cs="Calibri"/>
          <w:sz w:val="22"/>
          <w:szCs w:val="22"/>
        </w:rPr>
        <w:t xml:space="preserve">  </w:t>
      </w:r>
    </w:p>
    <w:p w:rsidR="009C1FEB" w:rsidRDefault="009C1FEB" w:rsidP="009C1FEB">
      <w:pPr>
        <w:rPr>
          <w:rFonts w:ascii="Calibri" w:hAnsi="Calibri" w:cs="Calibri"/>
          <w:sz w:val="22"/>
          <w:szCs w:val="22"/>
        </w:rPr>
      </w:pPr>
    </w:p>
    <w:p w:rsidR="00F66F7B" w:rsidRPr="00F66F7B" w:rsidRDefault="00F75D4C" w:rsidP="00F66F7B">
      <w:pPr>
        <w:rPr>
          <w:rFonts w:ascii="Calibri" w:hAnsi="Calibri" w:cs="Calibri"/>
          <w:b/>
          <w:bCs/>
          <w:sz w:val="22"/>
          <w:szCs w:val="22"/>
        </w:rPr>
      </w:pPr>
      <w:r>
        <w:rPr>
          <w:rFonts w:ascii="Calibri" w:hAnsi="Calibri" w:cs="Calibri"/>
          <w:b/>
          <w:bCs/>
          <w:sz w:val="22"/>
          <w:szCs w:val="22"/>
        </w:rPr>
        <w:t>Abstract #</w:t>
      </w:r>
      <w:r w:rsidR="00F66F7B" w:rsidRPr="00F66F7B">
        <w:rPr>
          <w:rFonts w:ascii="Calibri" w:hAnsi="Calibri" w:cs="Calibri"/>
          <w:b/>
          <w:bCs/>
          <w:sz w:val="22"/>
          <w:szCs w:val="22"/>
        </w:rPr>
        <w:t>S2-07</w:t>
      </w:r>
      <w:r>
        <w:rPr>
          <w:rFonts w:ascii="Calibri" w:hAnsi="Calibri" w:cs="Calibri"/>
          <w:b/>
          <w:bCs/>
          <w:sz w:val="22"/>
          <w:szCs w:val="22"/>
        </w:rPr>
        <w:t>:</w:t>
      </w:r>
      <w:r w:rsidR="00F66F7B" w:rsidRPr="00F66F7B">
        <w:rPr>
          <w:rFonts w:ascii="Calibri" w:hAnsi="Calibri" w:cs="Calibri"/>
          <w:b/>
          <w:bCs/>
          <w:sz w:val="22"/>
          <w:szCs w:val="22"/>
        </w:rPr>
        <w:t xml:space="preserve"> A </w:t>
      </w:r>
      <w:r w:rsidRPr="00F66F7B">
        <w:rPr>
          <w:rFonts w:ascii="Calibri" w:hAnsi="Calibri" w:cs="Calibri"/>
          <w:b/>
          <w:bCs/>
          <w:sz w:val="22"/>
          <w:szCs w:val="22"/>
        </w:rPr>
        <w:t xml:space="preserve">Randomized Phase </w:t>
      </w:r>
      <w:r w:rsidR="00F66F7B" w:rsidRPr="00F66F7B">
        <w:rPr>
          <w:rFonts w:ascii="Calibri" w:hAnsi="Calibri" w:cs="Calibri"/>
          <w:b/>
          <w:bCs/>
          <w:sz w:val="22"/>
          <w:szCs w:val="22"/>
        </w:rPr>
        <w:t xml:space="preserve">III </w:t>
      </w:r>
      <w:r w:rsidRPr="00F66F7B">
        <w:rPr>
          <w:rFonts w:ascii="Calibri" w:hAnsi="Calibri" w:cs="Calibri"/>
          <w:b/>
          <w:bCs/>
          <w:sz w:val="22"/>
          <w:szCs w:val="22"/>
        </w:rPr>
        <w:t xml:space="preserve">Trial Comparing </w:t>
      </w:r>
      <w:proofErr w:type="spellStart"/>
      <w:r w:rsidRPr="00F66F7B">
        <w:rPr>
          <w:rFonts w:ascii="Calibri" w:hAnsi="Calibri" w:cs="Calibri"/>
          <w:b/>
          <w:bCs/>
          <w:sz w:val="22"/>
          <w:szCs w:val="22"/>
        </w:rPr>
        <w:t>Neoadjuvant</w:t>
      </w:r>
      <w:proofErr w:type="spellEnd"/>
      <w:r w:rsidRPr="00F66F7B">
        <w:rPr>
          <w:rFonts w:ascii="Calibri" w:hAnsi="Calibri" w:cs="Calibri"/>
          <w:b/>
          <w:bCs/>
          <w:sz w:val="22"/>
          <w:szCs w:val="22"/>
        </w:rPr>
        <w:t xml:space="preserve"> Chemotherapy With Weekly Nanoparticle-Based Paclitaxel With Solvent Based Paclitaxel Followed </w:t>
      </w:r>
      <w:r w:rsidR="00F66F7B" w:rsidRPr="00F66F7B">
        <w:rPr>
          <w:rFonts w:ascii="Calibri" w:hAnsi="Calibri" w:cs="Calibri"/>
          <w:b/>
          <w:bCs/>
          <w:sz w:val="22"/>
          <w:szCs w:val="22"/>
        </w:rPr>
        <w:t xml:space="preserve">by </w:t>
      </w:r>
      <w:proofErr w:type="spellStart"/>
      <w:r w:rsidRPr="00F66F7B">
        <w:rPr>
          <w:rFonts w:ascii="Calibri" w:hAnsi="Calibri" w:cs="Calibri"/>
          <w:b/>
          <w:bCs/>
          <w:sz w:val="22"/>
          <w:szCs w:val="22"/>
        </w:rPr>
        <w:t>Anthracyline</w:t>
      </w:r>
      <w:proofErr w:type="spellEnd"/>
      <w:r>
        <w:rPr>
          <w:rFonts w:ascii="Calibri" w:hAnsi="Calibri" w:cs="Calibri"/>
          <w:b/>
          <w:bCs/>
          <w:sz w:val="22"/>
          <w:szCs w:val="22"/>
        </w:rPr>
        <w:t>/</w:t>
      </w:r>
      <w:r w:rsidRPr="00F66F7B">
        <w:rPr>
          <w:rFonts w:ascii="Calibri" w:hAnsi="Calibri" w:cs="Calibri"/>
          <w:b/>
          <w:bCs/>
          <w:sz w:val="22"/>
          <w:szCs w:val="22"/>
        </w:rPr>
        <w:t>Cyclophosphamide</w:t>
      </w:r>
      <w:r w:rsidR="00F66F7B" w:rsidRPr="00F66F7B">
        <w:rPr>
          <w:rFonts w:ascii="Calibri" w:hAnsi="Calibri" w:cs="Calibri"/>
          <w:b/>
          <w:bCs/>
          <w:sz w:val="22"/>
          <w:szCs w:val="22"/>
        </w:rPr>
        <w:t xml:space="preserve"> for </w:t>
      </w:r>
      <w:r w:rsidRPr="00F66F7B">
        <w:rPr>
          <w:rFonts w:ascii="Calibri" w:hAnsi="Calibri" w:cs="Calibri"/>
          <w:b/>
          <w:bCs/>
          <w:sz w:val="22"/>
          <w:szCs w:val="22"/>
        </w:rPr>
        <w:t xml:space="preserve">Patients With Early Breast Cancer </w:t>
      </w:r>
      <w:r w:rsidR="00F66F7B" w:rsidRPr="00F66F7B">
        <w:rPr>
          <w:rFonts w:ascii="Calibri" w:hAnsi="Calibri" w:cs="Calibri"/>
          <w:b/>
          <w:bCs/>
          <w:sz w:val="22"/>
          <w:szCs w:val="22"/>
        </w:rPr>
        <w:t>(</w:t>
      </w:r>
      <w:proofErr w:type="spellStart"/>
      <w:r w:rsidR="00F66F7B" w:rsidRPr="00F66F7B">
        <w:rPr>
          <w:rFonts w:ascii="Calibri" w:hAnsi="Calibri" w:cs="Calibri"/>
          <w:b/>
          <w:bCs/>
          <w:sz w:val="22"/>
          <w:szCs w:val="22"/>
        </w:rPr>
        <w:t>GeparSepto</w:t>
      </w:r>
      <w:proofErr w:type="spellEnd"/>
      <w:r w:rsidR="00F66F7B" w:rsidRPr="00F66F7B">
        <w:rPr>
          <w:rFonts w:ascii="Calibri" w:hAnsi="Calibri" w:cs="Calibri"/>
          <w:b/>
          <w:bCs/>
          <w:sz w:val="22"/>
          <w:szCs w:val="22"/>
        </w:rPr>
        <w:t>); GBG 69</w:t>
      </w:r>
    </w:p>
    <w:p w:rsidR="00F66F7B" w:rsidRDefault="00F66F7B" w:rsidP="009C1FEB">
      <w:pPr>
        <w:rPr>
          <w:rFonts w:ascii="Calibri" w:hAnsi="Calibri" w:cs="Calibri"/>
          <w:sz w:val="22"/>
          <w:szCs w:val="22"/>
        </w:rPr>
      </w:pPr>
    </w:p>
    <w:p w:rsidR="00F66F7B" w:rsidRPr="00F66F7B" w:rsidRDefault="00F75D4C" w:rsidP="00F66F7B">
      <w:pPr>
        <w:rPr>
          <w:rFonts w:ascii="Calibri" w:hAnsi="Calibri" w:cs="Calibri"/>
          <w:sz w:val="22"/>
          <w:szCs w:val="22"/>
        </w:rPr>
      </w:pPr>
      <w:r>
        <w:rPr>
          <w:rFonts w:ascii="Calibri" w:hAnsi="Calibri" w:cs="Calibri"/>
          <w:b/>
          <w:bCs/>
          <w:sz w:val="22"/>
          <w:szCs w:val="22"/>
        </w:rPr>
        <w:t>Abstract #</w:t>
      </w:r>
      <w:r>
        <w:rPr>
          <w:rFonts w:ascii="Calibri" w:hAnsi="Calibri" w:cs="Calibri"/>
          <w:b/>
          <w:bCs/>
          <w:sz w:val="22"/>
          <w:szCs w:val="22"/>
        </w:rPr>
        <w:t>S3-06: </w:t>
      </w:r>
      <w:r w:rsidR="00F66F7B" w:rsidRPr="00F66F7B">
        <w:rPr>
          <w:rFonts w:ascii="Calibri" w:hAnsi="Calibri" w:cs="Calibri"/>
          <w:b/>
          <w:bCs/>
          <w:sz w:val="22"/>
          <w:szCs w:val="22"/>
        </w:rPr>
        <w:t xml:space="preserve">Mutational </w:t>
      </w:r>
      <w:r>
        <w:rPr>
          <w:rFonts w:ascii="Calibri" w:hAnsi="Calibri" w:cs="Calibri"/>
          <w:b/>
          <w:bCs/>
          <w:sz w:val="22"/>
          <w:szCs w:val="22"/>
        </w:rPr>
        <w:t>A</w:t>
      </w:r>
      <w:r w:rsidR="00F66F7B" w:rsidRPr="00F66F7B">
        <w:rPr>
          <w:rFonts w:ascii="Calibri" w:hAnsi="Calibri" w:cs="Calibri"/>
          <w:b/>
          <w:bCs/>
          <w:sz w:val="22"/>
          <w:szCs w:val="22"/>
        </w:rPr>
        <w:t xml:space="preserve">nalysis of CALGB 40601 (Alliance), a </w:t>
      </w:r>
      <w:proofErr w:type="spellStart"/>
      <w:r w:rsidRPr="00F66F7B">
        <w:rPr>
          <w:rFonts w:ascii="Calibri" w:hAnsi="Calibri" w:cs="Calibri"/>
          <w:b/>
          <w:bCs/>
          <w:sz w:val="22"/>
          <w:szCs w:val="22"/>
        </w:rPr>
        <w:t>Neoadjuvant</w:t>
      </w:r>
      <w:proofErr w:type="spellEnd"/>
      <w:r w:rsidRPr="00F66F7B">
        <w:rPr>
          <w:rFonts w:ascii="Calibri" w:hAnsi="Calibri" w:cs="Calibri"/>
          <w:b/>
          <w:bCs/>
          <w:sz w:val="22"/>
          <w:szCs w:val="22"/>
        </w:rPr>
        <w:t xml:space="preserve"> Phase </w:t>
      </w:r>
      <w:r w:rsidR="00F66F7B" w:rsidRPr="00F66F7B">
        <w:rPr>
          <w:rFonts w:ascii="Calibri" w:hAnsi="Calibri" w:cs="Calibri"/>
          <w:b/>
          <w:bCs/>
          <w:sz w:val="22"/>
          <w:szCs w:val="22"/>
        </w:rPr>
        <w:t xml:space="preserve">III </w:t>
      </w:r>
      <w:r w:rsidRPr="00F66F7B">
        <w:rPr>
          <w:rFonts w:ascii="Calibri" w:hAnsi="Calibri" w:cs="Calibri"/>
          <w:b/>
          <w:bCs/>
          <w:sz w:val="22"/>
          <w:szCs w:val="22"/>
        </w:rPr>
        <w:t xml:space="preserve">Trial </w:t>
      </w:r>
      <w:r w:rsidR="00F66F7B" w:rsidRPr="00F66F7B">
        <w:rPr>
          <w:rFonts w:ascii="Calibri" w:hAnsi="Calibri" w:cs="Calibri"/>
          <w:b/>
          <w:bCs/>
          <w:sz w:val="22"/>
          <w:szCs w:val="22"/>
        </w:rPr>
        <w:t xml:space="preserve">of </w:t>
      </w:r>
      <w:r w:rsidRPr="00F66F7B">
        <w:rPr>
          <w:rFonts w:ascii="Calibri" w:hAnsi="Calibri" w:cs="Calibri"/>
          <w:b/>
          <w:bCs/>
          <w:sz w:val="22"/>
          <w:szCs w:val="22"/>
        </w:rPr>
        <w:t xml:space="preserve">Weekly Paclitaxel </w:t>
      </w:r>
      <w:r w:rsidR="00F66F7B" w:rsidRPr="00F66F7B">
        <w:rPr>
          <w:rFonts w:ascii="Calibri" w:hAnsi="Calibri" w:cs="Calibri"/>
          <w:b/>
          <w:bCs/>
          <w:sz w:val="22"/>
          <w:szCs w:val="22"/>
        </w:rPr>
        <w:t xml:space="preserve">(T) and </w:t>
      </w:r>
      <w:proofErr w:type="spellStart"/>
      <w:r>
        <w:rPr>
          <w:rFonts w:ascii="Calibri" w:hAnsi="Calibri" w:cs="Calibri"/>
          <w:b/>
          <w:bCs/>
          <w:sz w:val="22"/>
          <w:szCs w:val="22"/>
        </w:rPr>
        <w:t>T</w:t>
      </w:r>
      <w:r w:rsidR="00F66F7B" w:rsidRPr="00F66F7B">
        <w:rPr>
          <w:rFonts w:ascii="Calibri" w:hAnsi="Calibri" w:cs="Calibri"/>
          <w:b/>
          <w:bCs/>
          <w:sz w:val="22"/>
          <w:szCs w:val="22"/>
        </w:rPr>
        <w:t>rastuzumab</w:t>
      </w:r>
      <w:proofErr w:type="spellEnd"/>
      <w:r w:rsidR="00F66F7B" w:rsidRPr="00F66F7B">
        <w:rPr>
          <w:rFonts w:ascii="Calibri" w:hAnsi="Calibri" w:cs="Calibri"/>
          <w:b/>
          <w:bCs/>
          <w:sz w:val="22"/>
          <w:szCs w:val="22"/>
        </w:rPr>
        <w:t xml:space="preserve"> (H) </w:t>
      </w:r>
      <w:r>
        <w:rPr>
          <w:rFonts w:ascii="Calibri" w:hAnsi="Calibri" w:cs="Calibri"/>
          <w:b/>
          <w:bCs/>
          <w:sz w:val="22"/>
          <w:szCs w:val="22"/>
        </w:rPr>
        <w:t>W</w:t>
      </w:r>
      <w:r w:rsidR="00F66F7B" w:rsidRPr="00F66F7B">
        <w:rPr>
          <w:rFonts w:ascii="Calibri" w:hAnsi="Calibri" w:cs="Calibri"/>
          <w:b/>
          <w:bCs/>
          <w:sz w:val="22"/>
          <w:szCs w:val="22"/>
        </w:rPr>
        <w:t xml:space="preserve">ith or </w:t>
      </w:r>
      <w:r w:rsidRPr="00F66F7B">
        <w:rPr>
          <w:rFonts w:ascii="Calibri" w:hAnsi="Calibri" w:cs="Calibri"/>
          <w:b/>
          <w:bCs/>
          <w:sz w:val="22"/>
          <w:szCs w:val="22"/>
        </w:rPr>
        <w:t xml:space="preserve">Without </w:t>
      </w:r>
      <w:proofErr w:type="spellStart"/>
      <w:r w:rsidRPr="00F66F7B">
        <w:rPr>
          <w:rFonts w:ascii="Calibri" w:hAnsi="Calibri" w:cs="Calibri"/>
          <w:b/>
          <w:bCs/>
          <w:sz w:val="22"/>
          <w:szCs w:val="22"/>
        </w:rPr>
        <w:t>Lapatinib</w:t>
      </w:r>
      <w:proofErr w:type="spellEnd"/>
      <w:r w:rsidRPr="00F66F7B">
        <w:rPr>
          <w:rFonts w:ascii="Calibri" w:hAnsi="Calibri" w:cs="Calibri"/>
          <w:b/>
          <w:bCs/>
          <w:sz w:val="22"/>
          <w:szCs w:val="22"/>
        </w:rPr>
        <w:t xml:space="preserve"> </w:t>
      </w:r>
      <w:r w:rsidR="00F66F7B" w:rsidRPr="00F66F7B">
        <w:rPr>
          <w:rFonts w:ascii="Calibri" w:hAnsi="Calibri" w:cs="Calibri"/>
          <w:b/>
          <w:bCs/>
          <w:sz w:val="22"/>
          <w:szCs w:val="22"/>
        </w:rPr>
        <w:t>(L) for HER2-</w:t>
      </w:r>
      <w:r>
        <w:rPr>
          <w:rFonts w:ascii="Calibri" w:hAnsi="Calibri" w:cs="Calibri"/>
          <w:b/>
          <w:bCs/>
          <w:sz w:val="22"/>
          <w:szCs w:val="22"/>
        </w:rPr>
        <w:t>P</w:t>
      </w:r>
      <w:r w:rsidR="00F66F7B" w:rsidRPr="00F66F7B">
        <w:rPr>
          <w:rFonts w:ascii="Calibri" w:hAnsi="Calibri" w:cs="Calibri"/>
          <w:b/>
          <w:bCs/>
          <w:sz w:val="22"/>
          <w:szCs w:val="22"/>
        </w:rPr>
        <w:t xml:space="preserve">ositive </w:t>
      </w:r>
      <w:r w:rsidRPr="00F66F7B">
        <w:rPr>
          <w:rFonts w:ascii="Calibri" w:hAnsi="Calibri" w:cs="Calibri"/>
          <w:b/>
          <w:bCs/>
          <w:sz w:val="22"/>
          <w:szCs w:val="22"/>
        </w:rPr>
        <w:t>Breast Cancer</w:t>
      </w:r>
      <w:r w:rsidR="00F66F7B" w:rsidRPr="00F66F7B">
        <w:rPr>
          <w:rFonts w:ascii="MS Gothic" w:eastAsia="MS Gothic" w:hAnsi="MS Gothic" w:cs="MS Gothic" w:hint="eastAsia"/>
          <w:sz w:val="22"/>
          <w:szCs w:val="22"/>
        </w:rPr>
        <w:t> </w:t>
      </w:r>
    </w:p>
    <w:p w:rsidR="00F66F7B" w:rsidRPr="00F66F7B" w:rsidRDefault="00F75D4C" w:rsidP="00F66F7B">
      <w:pPr>
        <w:rPr>
          <w:rFonts w:ascii="Calibri" w:hAnsi="Calibri" w:cs="Calibri"/>
          <w:sz w:val="22"/>
          <w:szCs w:val="22"/>
        </w:rPr>
      </w:pPr>
      <w:r>
        <w:rPr>
          <w:rFonts w:ascii="Calibri" w:hAnsi="Calibri" w:cs="Calibri"/>
          <w:b/>
          <w:bCs/>
          <w:sz w:val="22"/>
          <w:szCs w:val="22"/>
        </w:rPr>
        <w:lastRenderedPageBreak/>
        <w:t>Abstract #</w:t>
      </w:r>
      <w:r w:rsidR="00F66F7B" w:rsidRPr="00F66F7B">
        <w:rPr>
          <w:rFonts w:ascii="Calibri" w:hAnsi="Calibri" w:cs="Calibri"/>
          <w:b/>
          <w:bCs/>
          <w:sz w:val="22"/>
          <w:szCs w:val="22"/>
        </w:rPr>
        <w:t>P3-11-01</w:t>
      </w:r>
      <w:r>
        <w:rPr>
          <w:rFonts w:ascii="Calibri" w:hAnsi="Calibri" w:cs="Calibri"/>
          <w:b/>
          <w:bCs/>
          <w:sz w:val="22"/>
          <w:szCs w:val="22"/>
        </w:rPr>
        <w:t>:</w:t>
      </w:r>
      <w:r w:rsidR="00F66F7B" w:rsidRPr="00F66F7B">
        <w:rPr>
          <w:rFonts w:ascii="Calibri" w:hAnsi="Calibri" w:cs="Calibri"/>
          <w:b/>
          <w:bCs/>
          <w:sz w:val="22"/>
          <w:szCs w:val="22"/>
        </w:rPr>
        <w:t xml:space="preserve"> </w:t>
      </w:r>
      <w:proofErr w:type="spellStart"/>
      <w:r w:rsidR="00F66F7B" w:rsidRPr="00F66F7B">
        <w:rPr>
          <w:rFonts w:ascii="Calibri" w:hAnsi="Calibri" w:cs="Calibri"/>
          <w:b/>
          <w:sz w:val="22"/>
          <w:szCs w:val="22"/>
        </w:rPr>
        <w:t>Neoadjuvant</w:t>
      </w:r>
      <w:proofErr w:type="spellEnd"/>
      <w:r w:rsidR="00F66F7B" w:rsidRPr="00F66F7B">
        <w:rPr>
          <w:rFonts w:ascii="Calibri" w:hAnsi="Calibri" w:cs="Calibri"/>
          <w:b/>
          <w:sz w:val="22"/>
          <w:szCs w:val="22"/>
        </w:rPr>
        <w:t xml:space="preserve"> </w:t>
      </w:r>
      <w:r w:rsidRPr="00F66F7B">
        <w:rPr>
          <w:rFonts w:ascii="Calibri" w:hAnsi="Calibri" w:cs="Calibri"/>
          <w:b/>
          <w:sz w:val="22"/>
          <w:szCs w:val="22"/>
        </w:rPr>
        <w:t xml:space="preserve">Chemotherapy With </w:t>
      </w:r>
      <w:r w:rsidR="00F66F7B" w:rsidRPr="00F66F7B">
        <w:rPr>
          <w:rFonts w:ascii="Calibri" w:hAnsi="Calibri" w:cs="Calibri"/>
          <w:b/>
          <w:sz w:val="22"/>
          <w:szCs w:val="22"/>
        </w:rPr>
        <w:t xml:space="preserve">or </w:t>
      </w:r>
      <w:r w:rsidRPr="00F66F7B">
        <w:rPr>
          <w:rFonts w:ascii="Calibri" w:hAnsi="Calibri" w:cs="Calibri"/>
          <w:b/>
          <w:sz w:val="22"/>
          <w:szCs w:val="22"/>
        </w:rPr>
        <w:t xml:space="preserve">Without </w:t>
      </w:r>
      <w:proofErr w:type="spellStart"/>
      <w:r w:rsidRPr="00F66F7B">
        <w:rPr>
          <w:rFonts w:ascii="Calibri" w:hAnsi="Calibri" w:cs="Calibri"/>
          <w:b/>
          <w:sz w:val="22"/>
          <w:szCs w:val="22"/>
        </w:rPr>
        <w:t>Bevacizumab</w:t>
      </w:r>
      <w:proofErr w:type="spellEnd"/>
      <w:r w:rsidRPr="00F66F7B">
        <w:rPr>
          <w:rFonts w:ascii="Calibri" w:hAnsi="Calibri" w:cs="Calibri"/>
          <w:b/>
          <w:sz w:val="22"/>
          <w:szCs w:val="22"/>
        </w:rPr>
        <w:t xml:space="preserve"> </w:t>
      </w:r>
      <w:r w:rsidR="00F66F7B" w:rsidRPr="00F66F7B">
        <w:rPr>
          <w:rFonts w:ascii="Calibri" w:hAnsi="Calibri" w:cs="Calibri"/>
          <w:b/>
          <w:sz w:val="22"/>
          <w:szCs w:val="22"/>
        </w:rPr>
        <w:t xml:space="preserve">or </w:t>
      </w:r>
      <w:proofErr w:type="spellStart"/>
      <w:r w:rsidRPr="00F66F7B">
        <w:rPr>
          <w:rFonts w:ascii="Calibri" w:hAnsi="Calibri" w:cs="Calibri"/>
          <w:b/>
          <w:sz w:val="22"/>
          <w:szCs w:val="22"/>
        </w:rPr>
        <w:t>Everolimus</w:t>
      </w:r>
      <w:proofErr w:type="spellEnd"/>
      <w:r w:rsidRPr="00F66F7B">
        <w:rPr>
          <w:rFonts w:ascii="Calibri" w:hAnsi="Calibri" w:cs="Calibri"/>
          <w:b/>
          <w:sz w:val="22"/>
          <w:szCs w:val="22"/>
        </w:rPr>
        <w:t>:</w:t>
      </w:r>
      <w:r w:rsidR="00F66F7B" w:rsidRPr="00F66F7B">
        <w:rPr>
          <w:rFonts w:ascii="Calibri" w:hAnsi="Calibri" w:cs="Calibri"/>
          <w:b/>
          <w:sz w:val="22"/>
          <w:szCs w:val="22"/>
        </w:rPr>
        <w:t xml:space="preserve"> Survival </w:t>
      </w:r>
      <w:r w:rsidRPr="00F66F7B">
        <w:rPr>
          <w:rFonts w:ascii="Calibri" w:hAnsi="Calibri" w:cs="Calibri"/>
          <w:b/>
          <w:sz w:val="22"/>
          <w:szCs w:val="22"/>
        </w:rPr>
        <w:t xml:space="preserve">Analysis </w:t>
      </w:r>
      <w:r w:rsidR="00F66F7B" w:rsidRPr="00F66F7B">
        <w:rPr>
          <w:rFonts w:ascii="Calibri" w:hAnsi="Calibri" w:cs="Calibri"/>
          <w:b/>
          <w:sz w:val="22"/>
          <w:szCs w:val="22"/>
        </w:rPr>
        <w:t>of The HER2-</w:t>
      </w:r>
      <w:r w:rsidRPr="00F66F7B">
        <w:rPr>
          <w:rFonts w:ascii="Calibri" w:hAnsi="Calibri" w:cs="Calibri"/>
          <w:b/>
          <w:sz w:val="22"/>
          <w:szCs w:val="22"/>
        </w:rPr>
        <w:t xml:space="preserve">Negative Cohort </w:t>
      </w:r>
      <w:r w:rsidR="00F66F7B" w:rsidRPr="00F66F7B">
        <w:rPr>
          <w:rFonts w:ascii="Calibri" w:hAnsi="Calibri" w:cs="Calibri"/>
          <w:b/>
          <w:sz w:val="22"/>
          <w:szCs w:val="22"/>
        </w:rPr>
        <w:t xml:space="preserve">of the GEPARQUINTO </w:t>
      </w:r>
      <w:r w:rsidRPr="00F66F7B">
        <w:rPr>
          <w:rFonts w:ascii="Calibri" w:hAnsi="Calibri" w:cs="Calibri"/>
          <w:b/>
          <w:sz w:val="22"/>
          <w:szCs w:val="22"/>
        </w:rPr>
        <w:t>Study (</w:t>
      </w:r>
      <w:r w:rsidR="00F66F7B" w:rsidRPr="00F66F7B">
        <w:rPr>
          <w:rFonts w:ascii="Calibri" w:hAnsi="Calibri" w:cs="Calibri"/>
          <w:b/>
          <w:sz w:val="22"/>
          <w:szCs w:val="22"/>
        </w:rPr>
        <w:t>GBG 44)</w:t>
      </w:r>
    </w:p>
    <w:p w:rsidR="00F66F7B" w:rsidRDefault="00F66F7B" w:rsidP="009C1FEB">
      <w:pPr>
        <w:rPr>
          <w:rFonts w:ascii="Calibri" w:hAnsi="Calibri" w:cs="Calibri"/>
          <w:sz w:val="22"/>
          <w:szCs w:val="22"/>
        </w:rPr>
      </w:pPr>
    </w:p>
    <w:p w:rsidR="00F66F7B" w:rsidRPr="00F66F7B" w:rsidRDefault="00F75D4C" w:rsidP="00F66F7B">
      <w:pPr>
        <w:rPr>
          <w:rFonts w:ascii="Calibri" w:hAnsi="Calibri" w:cs="Calibri"/>
          <w:b/>
          <w:sz w:val="22"/>
          <w:szCs w:val="22"/>
        </w:rPr>
      </w:pPr>
      <w:r>
        <w:rPr>
          <w:rFonts w:ascii="Calibri" w:hAnsi="Calibri" w:cs="Calibri"/>
          <w:b/>
          <w:bCs/>
          <w:sz w:val="22"/>
          <w:szCs w:val="22"/>
        </w:rPr>
        <w:t>Abstract #</w:t>
      </w:r>
      <w:r w:rsidR="00F66F7B" w:rsidRPr="00F66F7B">
        <w:rPr>
          <w:rFonts w:ascii="Calibri" w:hAnsi="Calibri" w:cs="Calibri"/>
          <w:b/>
          <w:bCs/>
          <w:sz w:val="22"/>
          <w:szCs w:val="22"/>
        </w:rPr>
        <w:t xml:space="preserve">P3-11-16 </w:t>
      </w:r>
      <w:r w:rsidR="00F66F7B" w:rsidRPr="00F66F7B">
        <w:rPr>
          <w:rFonts w:ascii="Calibri" w:hAnsi="Calibri" w:cs="Calibri"/>
          <w:b/>
          <w:sz w:val="22"/>
          <w:szCs w:val="22"/>
        </w:rPr>
        <w:t>S0800: Nab-</w:t>
      </w:r>
      <w:r w:rsidRPr="00F66F7B">
        <w:rPr>
          <w:rFonts w:ascii="Calibri" w:hAnsi="Calibri" w:cs="Calibri"/>
          <w:b/>
          <w:sz w:val="22"/>
          <w:szCs w:val="22"/>
        </w:rPr>
        <w:t>Paclitaxel, Doxorubicin, Cyclophosphamide</w:t>
      </w:r>
      <w:r w:rsidR="00F66F7B" w:rsidRPr="00F66F7B">
        <w:rPr>
          <w:rFonts w:ascii="Calibri" w:hAnsi="Calibri" w:cs="Calibri"/>
          <w:b/>
          <w:sz w:val="22"/>
          <w:szCs w:val="22"/>
        </w:rPr>
        <w:t xml:space="preserve">, and </w:t>
      </w:r>
      <w:proofErr w:type="spellStart"/>
      <w:r w:rsidRPr="00F66F7B">
        <w:rPr>
          <w:rFonts w:ascii="Calibri" w:hAnsi="Calibri" w:cs="Calibri"/>
          <w:b/>
          <w:sz w:val="22"/>
          <w:szCs w:val="22"/>
        </w:rPr>
        <w:t>Pegfilgrastim</w:t>
      </w:r>
      <w:proofErr w:type="spellEnd"/>
      <w:r w:rsidRPr="00F66F7B">
        <w:rPr>
          <w:rFonts w:ascii="Calibri" w:hAnsi="Calibri" w:cs="Calibri"/>
          <w:b/>
          <w:sz w:val="22"/>
          <w:szCs w:val="22"/>
        </w:rPr>
        <w:t xml:space="preserve"> With </w:t>
      </w:r>
      <w:r w:rsidR="00F66F7B" w:rsidRPr="00F66F7B">
        <w:rPr>
          <w:rFonts w:ascii="Calibri" w:hAnsi="Calibri" w:cs="Calibri"/>
          <w:b/>
          <w:sz w:val="22"/>
          <w:szCs w:val="22"/>
        </w:rPr>
        <w:t xml:space="preserve">or </w:t>
      </w:r>
      <w:r w:rsidRPr="00F66F7B">
        <w:rPr>
          <w:rFonts w:ascii="Calibri" w:hAnsi="Calibri" w:cs="Calibri"/>
          <w:b/>
          <w:sz w:val="22"/>
          <w:szCs w:val="22"/>
        </w:rPr>
        <w:t xml:space="preserve">Without </w:t>
      </w:r>
      <w:proofErr w:type="spellStart"/>
      <w:r w:rsidRPr="00F66F7B">
        <w:rPr>
          <w:rFonts w:ascii="Calibri" w:hAnsi="Calibri" w:cs="Calibri"/>
          <w:b/>
          <w:sz w:val="22"/>
          <w:szCs w:val="22"/>
        </w:rPr>
        <w:t>Bevacizumab</w:t>
      </w:r>
      <w:proofErr w:type="spellEnd"/>
      <w:r w:rsidRPr="00F66F7B">
        <w:rPr>
          <w:rFonts w:ascii="Calibri" w:hAnsi="Calibri" w:cs="Calibri"/>
          <w:b/>
          <w:sz w:val="22"/>
          <w:szCs w:val="22"/>
        </w:rPr>
        <w:t xml:space="preserve"> </w:t>
      </w:r>
      <w:r w:rsidR="00F66F7B" w:rsidRPr="00F66F7B">
        <w:rPr>
          <w:rFonts w:ascii="Calibri" w:hAnsi="Calibri" w:cs="Calibri"/>
          <w:b/>
          <w:sz w:val="22"/>
          <w:szCs w:val="22"/>
        </w:rPr>
        <w:t xml:space="preserve">in </w:t>
      </w:r>
      <w:r w:rsidRPr="00F66F7B">
        <w:rPr>
          <w:rFonts w:ascii="Calibri" w:hAnsi="Calibri" w:cs="Calibri"/>
          <w:b/>
          <w:sz w:val="22"/>
          <w:szCs w:val="22"/>
        </w:rPr>
        <w:t xml:space="preserve">Treating Women </w:t>
      </w:r>
      <w:proofErr w:type="gramStart"/>
      <w:r w:rsidRPr="00F66F7B">
        <w:rPr>
          <w:rFonts w:ascii="Calibri" w:hAnsi="Calibri" w:cs="Calibri"/>
          <w:b/>
          <w:sz w:val="22"/>
          <w:szCs w:val="22"/>
        </w:rPr>
        <w:t>With</w:t>
      </w:r>
      <w:proofErr w:type="gramEnd"/>
      <w:r w:rsidRPr="00F66F7B">
        <w:rPr>
          <w:rFonts w:ascii="Calibri" w:hAnsi="Calibri" w:cs="Calibri"/>
          <w:b/>
          <w:sz w:val="22"/>
          <w:szCs w:val="22"/>
        </w:rPr>
        <w:t xml:space="preserve"> Inflammatory </w:t>
      </w:r>
      <w:r w:rsidR="00F66F7B" w:rsidRPr="00F66F7B">
        <w:rPr>
          <w:rFonts w:ascii="Calibri" w:hAnsi="Calibri" w:cs="Calibri"/>
          <w:b/>
          <w:sz w:val="22"/>
          <w:szCs w:val="22"/>
        </w:rPr>
        <w:t xml:space="preserve">or </w:t>
      </w:r>
      <w:r w:rsidRPr="00F66F7B">
        <w:rPr>
          <w:rFonts w:ascii="Calibri" w:hAnsi="Calibri" w:cs="Calibri"/>
          <w:b/>
          <w:sz w:val="22"/>
          <w:szCs w:val="22"/>
        </w:rPr>
        <w:t xml:space="preserve">Locally Advanced Breast Cancer </w:t>
      </w:r>
      <w:r w:rsidR="00F66F7B" w:rsidRPr="00F66F7B">
        <w:rPr>
          <w:rFonts w:ascii="Calibri" w:hAnsi="Calibri" w:cs="Calibri"/>
          <w:b/>
          <w:sz w:val="22"/>
          <w:szCs w:val="22"/>
        </w:rPr>
        <w:t>(NCI CDR0000636131)</w:t>
      </w:r>
    </w:p>
    <w:p w:rsidR="00F66F7B" w:rsidRPr="009C1FEB" w:rsidRDefault="00F66F7B" w:rsidP="009C1FEB">
      <w:pPr>
        <w:rPr>
          <w:rFonts w:ascii="Calibri" w:hAnsi="Calibri" w:cs="Calibri"/>
          <w:sz w:val="22"/>
          <w:szCs w:val="22"/>
        </w:rPr>
      </w:pPr>
    </w:p>
    <w:p w:rsidR="009C1FEB" w:rsidRPr="00E21B44" w:rsidRDefault="009C1FEB" w:rsidP="009C1FEB">
      <w:pPr>
        <w:pStyle w:val="maintext"/>
        <w:rPr>
          <w:rFonts w:ascii="Calibri" w:hAnsi="Calibri" w:cs="Tahoma"/>
          <w:b/>
          <w:sz w:val="22"/>
          <w:szCs w:val="22"/>
        </w:rPr>
      </w:pPr>
      <w:r w:rsidRPr="00673A8C">
        <w:rPr>
          <w:rFonts w:ascii="Calibri" w:hAnsi="Calibri" w:cs="Tahoma"/>
          <w:b/>
          <w:sz w:val="22"/>
          <w:szCs w:val="22"/>
        </w:rPr>
        <w:t>Learning Objectives</w:t>
      </w:r>
      <w:r w:rsidRPr="007675E5">
        <w:rPr>
          <w:rFonts w:ascii="Calibri" w:hAnsi="Calibri" w:cs="Tahoma"/>
          <w:b/>
          <w:sz w:val="22"/>
          <w:szCs w:val="22"/>
        </w:rPr>
        <w:t xml:space="preserve"> </w:t>
      </w:r>
    </w:p>
    <w:p w:rsidR="009C1FEB" w:rsidRDefault="009C1FEB" w:rsidP="009C1FEB">
      <w:pPr>
        <w:pStyle w:val="maintext"/>
        <w:rPr>
          <w:rFonts w:ascii="Calibri" w:hAnsi="Calibri" w:cs="Tahoma"/>
          <w:sz w:val="22"/>
          <w:szCs w:val="22"/>
        </w:rPr>
      </w:pPr>
      <w:r w:rsidRPr="00E21B44">
        <w:rPr>
          <w:rFonts w:ascii="Calibri" w:hAnsi="Calibri" w:cs="Tahoma"/>
          <w:sz w:val="22"/>
          <w:szCs w:val="22"/>
        </w:rPr>
        <w:t xml:space="preserve">After successful completion of this educational activity, participants should be able to: </w:t>
      </w:r>
    </w:p>
    <w:p w:rsidR="00467F82" w:rsidRPr="00467F82" w:rsidRDefault="00467F82" w:rsidP="00467F82">
      <w:pPr>
        <w:numPr>
          <w:ilvl w:val="0"/>
          <w:numId w:val="11"/>
        </w:numPr>
        <w:spacing w:after="200" w:line="276" w:lineRule="auto"/>
        <w:contextualSpacing/>
        <w:jc w:val="both"/>
        <w:rPr>
          <w:rFonts w:ascii="Calibri" w:eastAsia="Calibri" w:hAnsi="Calibri"/>
          <w:color w:val="5F6062"/>
          <w:sz w:val="22"/>
        </w:rPr>
      </w:pPr>
      <w:r w:rsidRPr="00467F82">
        <w:rPr>
          <w:rFonts w:ascii="Calibri" w:eastAsia="Calibri" w:hAnsi="Calibri"/>
          <w:color w:val="5F6062"/>
          <w:sz w:val="22"/>
        </w:rPr>
        <w:t xml:space="preserve">Summarize the key new data and important developments in </w:t>
      </w:r>
      <w:proofErr w:type="spellStart"/>
      <w:r w:rsidRPr="00467F82">
        <w:rPr>
          <w:rFonts w:ascii="Calibri" w:eastAsia="Calibri" w:hAnsi="Calibri"/>
          <w:color w:val="5F6062"/>
          <w:sz w:val="22"/>
        </w:rPr>
        <w:t>neoadjuvant</w:t>
      </w:r>
      <w:proofErr w:type="spellEnd"/>
      <w:r w:rsidRPr="00467F82">
        <w:rPr>
          <w:rFonts w:ascii="Calibri" w:eastAsia="Calibri" w:hAnsi="Calibri"/>
          <w:color w:val="5F6062"/>
          <w:sz w:val="22"/>
        </w:rPr>
        <w:t xml:space="preserve"> therapy for patients with breast cancer</w:t>
      </w:r>
    </w:p>
    <w:p w:rsidR="00467F82" w:rsidRPr="00467F82" w:rsidRDefault="00467F82" w:rsidP="00467F82">
      <w:pPr>
        <w:numPr>
          <w:ilvl w:val="0"/>
          <w:numId w:val="11"/>
        </w:numPr>
        <w:spacing w:after="200" w:line="276" w:lineRule="auto"/>
        <w:contextualSpacing/>
        <w:jc w:val="both"/>
        <w:rPr>
          <w:rFonts w:ascii="Calibri" w:eastAsia="Calibri" w:hAnsi="Calibri"/>
          <w:color w:val="5F6062"/>
          <w:sz w:val="22"/>
        </w:rPr>
      </w:pPr>
      <w:r w:rsidRPr="00467F82">
        <w:rPr>
          <w:rFonts w:ascii="Calibri" w:eastAsia="Calibri" w:hAnsi="Calibri"/>
          <w:color w:val="5F6062"/>
          <w:sz w:val="22"/>
        </w:rPr>
        <w:t>Discuss how these data are likely to influence current and future practice</w:t>
      </w:r>
    </w:p>
    <w:p w:rsidR="00467F82" w:rsidRPr="00467F82" w:rsidRDefault="00467F82" w:rsidP="00467F82">
      <w:pPr>
        <w:numPr>
          <w:ilvl w:val="0"/>
          <w:numId w:val="11"/>
        </w:numPr>
        <w:spacing w:after="200" w:line="276" w:lineRule="auto"/>
        <w:contextualSpacing/>
        <w:jc w:val="both"/>
        <w:rPr>
          <w:rFonts w:ascii="Calibri" w:eastAsia="Calibri" w:hAnsi="Calibri"/>
          <w:color w:val="5F6062"/>
          <w:sz w:val="22"/>
        </w:rPr>
      </w:pPr>
      <w:r w:rsidRPr="00467F82">
        <w:rPr>
          <w:rFonts w:ascii="Calibri" w:eastAsia="Calibri" w:hAnsi="Calibri"/>
          <w:color w:val="5F6062"/>
          <w:sz w:val="22"/>
        </w:rPr>
        <w:t>Understand the influences of biological characteristics (</w:t>
      </w:r>
      <w:proofErr w:type="spellStart"/>
      <w:r w:rsidRPr="00467F82">
        <w:rPr>
          <w:rFonts w:ascii="Calibri" w:eastAsia="Calibri" w:hAnsi="Calibri"/>
          <w:color w:val="5F6062"/>
          <w:sz w:val="22"/>
        </w:rPr>
        <w:t>eg</w:t>
      </w:r>
      <w:proofErr w:type="spellEnd"/>
      <w:r w:rsidR="00F75D4C">
        <w:rPr>
          <w:rFonts w:ascii="Calibri" w:eastAsia="Calibri" w:hAnsi="Calibri"/>
          <w:color w:val="5F6062"/>
          <w:sz w:val="22"/>
        </w:rPr>
        <w:t xml:space="preserve">, ER and HER2 status) </w:t>
      </w:r>
      <w:r w:rsidRPr="00467F82">
        <w:rPr>
          <w:rFonts w:ascii="Calibri" w:eastAsia="Calibri" w:hAnsi="Calibri"/>
          <w:color w:val="5F6062"/>
          <w:sz w:val="22"/>
        </w:rPr>
        <w:t>on treatment selection and likelihood of response</w:t>
      </w:r>
    </w:p>
    <w:p w:rsidR="009C1FEB" w:rsidRPr="00467F82" w:rsidRDefault="00467F82" w:rsidP="009C1FEB">
      <w:pPr>
        <w:numPr>
          <w:ilvl w:val="0"/>
          <w:numId w:val="11"/>
        </w:numPr>
        <w:spacing w:after="200" w:line="276" w:lineRule="auto"/>
        <w:contextualSpacing/>
        <w:jc w:val="both"/>
        <w:rPr>
          <w:rStyle w:val="Strong"/>
          <w:rFonts w:ascii="Calibri" w:eastAsia="Calibri" w:hAnsi="Calibri"/>
          <w:b w:val="0"/>
          <w:bCs w:val="0"/>
          <w:color w:val="5F6062"/>
          <w:sz w:val="22"/>
        </w:rPr>
      </w:pPr>
      <w:r w:rsidRPr="00467F82">
        <w:rPr>
          <w:rFonts w:ascii="Calibri" w:eastAsia="Calibri" w:hAnsi="Calibri"/>
          <w:color w:val="5F6062"/>
          <w:sz w:val="22"/>
        </w:rPr>
        <w:t xml:space="preserve">Describe best practices for treatment selection and patient management in the </w:t>
      </w:r>
      <w:proofErr w:type="spellStart"/>
      <w:r w:rsidRPr="00467F82">
        <w:rPr>
          <w:rFonts w:ascii="Calibri" w:eastAsia="Calibri" w:hAnsi="Calibri"/>
          <w:color w:val="5F6062"/>
          <w:sz w:val="22"/>
        </w:rPr>
        <w:t>neoadjuvant</w:t>
      </w:r>
      <w:proofErr w:type="spellEnd"/>
      <w:r w:rsidRPr="00467F82">
        <w:rPr>
          <w:rFonts w:ascii="Calibri" w:eastAsia="Calibri" w:hAnsi="Calibri"/>
          <w:color w:val="5F6062"/>
          <w:sz w:val="22"/>
        </w:rPr>
        <w:t xml:space="preserve"> setting</w:t>
      </w:r>
    </w:p>
    <w:p w:rsidR="009C1FEB" w:rsidRPr="001B07BF" w:rsidRDefault="009C1FEB" w:rsidP="009C1FEB">
      <w:pPr>
        <w:pStyle w:val="maintext"/>
        <w:rPr>
          <w:rStyle w:val="Strong"/>
          <w:rFonts w:ascii="Calibri" w:hAnsi="Calibri"/>
          <w:b w:val="0"/>
          <w:sz w:val="22"/>
          <w:szCs w:val="22"/>
          <w:u w:val="single"/>
        </w:rPr>
      </w:pPr>
      <w:r>
        <w:rPr>
          <w:rStyle w:val="Strong"/>
          <w:rFonts w:ascii="Calibri" w:hAnsi="Calibri"/>
          <w:b w:val="0"/>
          <w:sz w:val="22"/>
          <w:szCs w:val="22"/>
          <w:u w:val="single"/>
        </w:rPr>
        <w:t>[Button] V</w:t>
      </w:r>
      <w:r w:rsidRPr="009A6635">
        <w:rPr>
          <w:rStyle w:val="Strong"/>
          <w:rFonts w:ascii="Calibri" w:hAnsi="Calibri"/>
          <w:b w:val="0"/>
          <w:sz w:val="22"/>
          <w:szCs w:val="22"/>
          <w:u w:val="single"/>
        </w:rPr>
        <w:t xml:space="preserve">iew </w:t>
      </w:r>
    </w:p>
    <w:p w:rsidR="009C1FEB" w:rsidRPr="000316EA" w:rsidRDefault="009C1FEB" w:rsidP="002B2525">
      <w:pPr>
        <w:pStyle w:val="maintext"/>
        <w:rPr>
          <w:rStyle w:val="Strong"/>
          <w:rFonts w:ascii="Calibri" w:hAnsi="Calibri"/>
          <w:b w:val="0"/>
          <w:sz w:val="22"/>
          <w:szCs w:val="22"/>
          <w:u w:val="single"/>
        </w:rPr>
      </w:pPr>
      <w:r>
        <w:rPr>
          <w:rStyle w:val="Strong"/>
          <w:rFonts w:ascii="Calibri" w:hAnsi="Calibri"/>
          <w:b w:val="0"/>
          <w:sz w:val="22"/>
          <w:szCs w:val="22"/>
          <w:u w:val="single"/>
        </w:rPr>
        <w:t xml:space="preserve"> </w:t>
      </w:r>
    </w:p>
    <w:p w:rsidR="00211D46" w:rsidRPr="00211D46" w:rsidRDefault="00211D46" w:rsidP="00673A8C">
      <w:pPr>
        <w:rPr>
          <w:rStyle w:val="Strong"/>
          <w:rFonts w:ascii="Calibri" w:eastAsia="Calibri" w:hAnsi="Calibri"/>
          <w:sz w:val="28"/>
          <w:szCs w:val="28"/>
        </w:rPr>
      </w:pPr>
      <w:r>
        <w:rPr>
          <w:rStyle w:val="Strong"/>
          <w:rFonts w:ascii="Calibri" w:hAnsi="Calibri"/>
          <w:sz w:val="28"/>
          <w:szCs w:val="28"/>
        </w:rPr>
        <w:t xml:space="preserve">CME </w:t>
      </w:r>
      <w:r w:rsidR="00EB4F3D">
        <w:rPr>
          <w:rStyle w:val="Strong"/>
          <w:rFonts w:ascii="Calibri" w:hAnsi="Calibri"/>
          <w:sz w:val="28"/>
          <w:szCs w:val="28"/>
        </w:rPr>
        <w:t>Information Pop-Up</w:t>
      </w:r>
    </w:p>
    <w:p w:rsidR="00467F82" w:rsidRDefault="00211D46" w:rsidP="00211D46">
      <w:pPr>
        <w:pStyle w:val="maintext"/>
        <w:rPr>
          <w:rFonts w:ascii="Calibri" w:hAnsi="Calibri"/>
          <w:bCs/>
          <w:sz w:val="22"/>
          <w:szCs w:val="22"/>
        </w:rPr>
      </w:pPr>
      <w:r w:rsidRPr="00EB4F3D">
        <w:rPr>
          <w:rFonts w:ascii="Calibri" w:hAnsi="Calibri"/>
          <w:b/>
          <w:bCs/>
          <w:sz w:val="22"/>
          <w:szCs w:val="22"/>
          <w:u w:val="single"/>
        </w:rPr>
        <w:t>Release Date</w:t>
      </w:r>
    </w:p>
    <w:p w:rsidR="00C22B89" w:rsidRDefault="00467F82" w:rsidP="00211D46">
      <w:pPr>
        <w:pStyle w:val="maintext"/>
        <w:rPr>
          <w:rFonts w:ascii="Calibri" w:hAnsi="Calibri"/>
          <w:bCs/>
          <w:sz w:val="22"/>
          <w:szCs w:val="22"/>
        </w:rPr>
      </w:pPr>
      <w:r>
        <w:rPr>
          <w:rFonts w:ascii="Calibri" w:hAnsi="Calibri"/>
          <w:bCs/>
          <w:sz w:val="22"/>
          <w:szCs w:val="22"/>
        </w:rPr>
        <w:t>December 22</w:t>
      </w:r>
      <w:r w:rsidR="00C22B89">
        <w:rPr>
          <w:rFonts w:ascii="Calibri" w:hAnsi="Calibri"/>
          <w:bCs/>
          <w:sz w:val="22"/>
          <w:szCs w:val="22"/>
        </w:rPr>
        <w:t>,</w:t>
      </w:r>
      <w:r w:rsidR="002C6848">
        <w:rPr>
          <w:rFonts w:ascii="Calibri" w:hAnsi="Calibri"/>
          <w:bCs/>
          <w:sz w:val="22"/>
          <w:szCs w:val="22"/>
        </w:rPr>
        <w:t xml:space="preserve"> 2014</w:t>
      </w:r>
    </w:p>
    <w:p w:rsidR="00211D46" w:rsidRPr="00211D46" w:rsidRDefault="00211D46" w:rsidP="00211D46">
      <w:pPr>
        <w:pStyle w:val="maintext"/>
        <w:rPr>
          <w:rFonts w:ascii="Calibri" w:hAnsi="Calibri"/>
          <w:bCs/>
          <w:sz w:val="22"/>
          <w:szCs w:val="22"/>
        </w:rPr>
      </w:pPr>
      <w:r w:rsidRPr="00211D46">
        <w:rPr>
          <w:rFonts w:ascii="Calibri" w:hAnsi="Calibri"/>
          <w:bCs/>
          <w:sz w:val="22"/>
          <w:szCs w:val="22"/>
        </w:rPr>
        <w:br/>
      </w:r>
      <w:r w:rsidRPr="00EB4F3D">
        <w:rPr>
          <w:rFonts w:ascii="Calibri" w:hAnsi="Calibri"/>
          <w:b/>
          <w:bCs/>
          <w:sz w:val="22"/>
          <w:szCs w:val="22"/>
          <w:u w:val="single"/>
        </w:rPr>
        <w:t>Expiration Date</w:t>
      </w:r>
      <w:r w:rsidR="00467F82">
        <w:rPr>
          <w:rFonts w:ascii="Calibri" w:hAnsi="Calibri"/>
          <w:bCs/>
          <w:sz w:val="22"/>
          <w:szCs w:val="22"/>
        </w:rPr>
        <w:t> </w:t>
      </w:r>
      <w:r w:rsidR="00467F82">
        <w:rPr>
          <w:rFonts w:ascii="Calibri" w:hAnsi="Calibri"/>
          <w:bCs/>
          <w:sz w:val="22"/>
          <w:szCs w:val="22"/>
        </w:rPr>
        <w:br/>
        <w:t>December 22</w:t>
      </w:r>
      <w:r w:rsidR="00C22B89">
        <w:rPr>
          <w:rFonts w:ascii="Calibri" w:hAnsi="Calibri"/>
          <w:bCs/>
          <w:sz w:val="22"/>
          <w:szCs w:val="22"/>
        </w:rPr>
        <w:t>,</w:t>
      </w:r>
      <w:r w:rsidR="002C6848">
        <w:rPr>
          <w:rFonts w:ascii="Calibri" w:hAnsi="Calibri"/>
          <w:bCs/>
          <w:sz w:val="22"/>
          <w:szCs w:val="22"/>
        </w:rPr>
        <w:t xml:space="preserve"> 2015</w:t>
      </w:r>
    </w:p>
    <w:p w:rsidR="00211D46" w:rsidRDefault="00211D46" w:rsidP="00211D46">
      <w:pPr>
        <w:pStyle w:val="maintext"/>
        <w:rPr>
          <w:rFonts w:ascii="Calibri" w:hAnsi="Calibri"/>
          <w:b/>
          <w:bCs/>
          <w:sz w:val="22"/>
          <w:szCs w:val="22"/>
        </w:rPr>
      </w:pPr>
    </w:p>
    <w:p w:rsidR="00DE789B" w:rsidRPr="00DE789B" w:rsidRDefault="00211D46" w:rsidP="00DE789B">
      <w:pPr>
        <w:rPr>
          <w:rFonts w:ascii="Calibri" w:hAnsi="Calibri" w:cs="Calibri"/>
          <w:sz w:val="22"/>
          <w:szCs w:val="22"/>
        </w:rPr>
      </w:pPr>
      <w:r w:rsidRPr="00EB4F3D">
        <w:rPr>
          <w:rFonts w:ascii="Calibri" w:hAnsi="Calibri"/>
          <w:b/>
          <w:bCs/>
          <w:sz w:val="22"/>
          <w:szCs w:val="22"/>
          <w:u w:val="single"/>
        </w:rPr>
        <w:t>Faculty</w:t>
      </w:r>
      <w:r w:rsidRPr="00211D46">
        <w:rPr>
          <w:rFonts w:ascii="Calibri" w:hAnsi="Calibri"/>
          <w:bCs/>
          <w:sz w:val="22"/>
          <w:szCs w:val="22"/>
        </w:rPr>
        <w:br/>
      </w:r>
      <w:r w:rsidR="00DE789B" w:rsidRPr="00DE789B">
        <w:rPr>
          <w:rFonts w:ascii="Calibri" w:hAnsi="Calibri" w:cs="Calibri"/>
          <w:b/>
          <w:sz w:val="22"/>
          <w:szCs w:val="22"/>
        </w:rPr>
        <w:t>Louis Chow, MD</w:t>
      </w:r>
    </w:p>
    <w:p w:rsidR="00DE789B" w:rsidRDefault="00F66F7B" w:rsidP="00DE789B">
      <w:pPr>
        <w:rPr>
          <w:rFonts w:ascii="Calibri" w:hAnsi="Calibri" w:cs="Calibri"/>
          <w:sz w:val="22"/>
          <w:szCs w:val="22"/>
        </w:rPr>
      </w:pPr>
      <w:proofErr w:type="spellStart"/>
      <w:r w:rsidRPr="00F66F7B">
        <w:rPr>
          <w:rFonts w:ascii="Calibri" w:hAnsi="Calibri" w:cs="Calibri"/>
          <w:sz w:val="22"/>
          <w:szCs w:val="22"/>
        </w:rPr>
        <w:t>Organisation</w:t>
      </w:r>
      <w:proofErr w:type="spellEnd"/>
      <w:r w:rsidRPr="00F66F7B">
        <w:rPr>
          <w:rFonts w:ascii="Calibri" w:hAnsi="Calibri" w:cs="Calibri"/>
          <w:sz w:val="22"/>
          <w:szCs w:val="22"/>
        </w:rPr>
        <w:t xml:space="preserve"> for Oncology and Translational Research (OOTR)</w:t>
      </w:r>
    </w:p>
    <w:p w:rsidR="00F66F7B" w:rsidRDefault="00F66F7B" w:rsidP="00DE789B">
      <w:pPr>
        <w:rPr>
          <w:rFonts w:ascii="Calibri" w:hAnsi="Calibri" w:cs="Calibri"/>
          <w:sz w:val="22"/>
          <w:szCs w:val="22"/>
        </w:rPr>
      </w:pPr>
      <w:r>
        <w:rPr>
          <w:rFonts w:ascii="Calibri" w:hAnsi="Calibri" w:cs="Calibri"/>
          <w:sz w:val="22"/>
          <w:szCs w:val="22"/>
        </w:rPr>
        <w:t>Hong Kong, China</w:t>
      </w:r>
    </w:p>
    <w:p w:rsidR="00F66F7B" w:rsidRPr="00DE789B" w:rsidRDefault="00F66F7B" w:rsidP="00DE789B">
      <w:pPr>
        <w:rPr>
          <w:rFonts w:ascii="Calibri" w:hAnsi="Calibri" w:cs="Calibri"/>
          <w:sz w:val="22"/>
          <w:szCs w:val="22"/>
        </w:rPr>
      </w:pPr>
    </w:p>
    <w:p w:rsidR="00DE789B" w:rsidRPr="00DE789B" w:rsidRDefault="00DE789B" w:rsidP="00DE789B">
      <w:pPr>
        <w:rPr>
          <w:rFonts w:ascii="Calibri" w:hAnsi="Calibri" w:cs="Calibri"/>
          <w:b/>
          <w:sz w:val="22"/>
          <w:szCs w:val="22"/>
        </w:rPr>
      </w:pPr>
      <w:r w:rsidRPr="00DE789B">
        <w:rPr>
          <w:rFonts w:ascii="Calibri" w:hAnsi="Calibri" w:cs="Calibri"/>
          <w:b/>
          <w:sz w:val="22"/>
          <w:szCs w:val="22"/>
        </w:rPr>
        <w:t>Luca Gianni, MD</w:t>
      </w:r>
    </w:p>
    <w:p w:rsidR="00DE789B" w:rsidRPr="00DE789B" w:rsidRDefault="00DE789B" w:rsidP="00DE789B">
      <w:pPr>
        <w:rPr>
          <w:rFonts w:ascii="Calibri" w:hAnsi="Calibri" w:cs="Calibri"/>
          <w:sz w:val="22"/>
          <w:szCs w:val="22"/>
        </w:rPr>
      </w:pPr>
      <w:r w:rsidRPr="00DE789B">
        <w:rPr>
          <w:rFonts w:ascii="Calibri" w:hAnsi="Calibri" w:cs="Calibri"/>
          <w:sz w:val="22"/>
          <w:szCs w:val="22"/>
        </w:rPr>
        <w:t>San Raffaele Institute</w:t>
      </w:r>
    </w:p>
    <w:p w:rsidR="00DE789B" w:rsidRPr="00DE789B" w:rsidRDefault="00DE789B" w:rsidP="00DE789B">
      <w:pPr>
        <w:rPr>
          <w:rFonts w:ascii="Calibri" w:hAnsi="Calibri" w:cs="Calibri"/>
          <w:sz w:val="22"/>
          <w:szCs w:val="22"/>
        </w:rPr>
      </w:pPr>
      <w:r w:rsidRPr="00DE789B">
        <w:rPr>
          <w:rFonts w:ascii="Calibri" w:hAnsi="Calibri" w:cs="Calibri"/>
          <w:sz w:val="22"/>
          <w:szCs w:val="22"/>
        </w:rPr>
        <w:t>Milan, Italy</w:t>
      </w:r>
    </w:p>
    <w:p w:rsidR="00DE789B" w:rsidRPr="00DE789B" w:rsidRDefault="00DE789B" w:rsidP="00DE789B">
      <w:pPr>
        <w:rPr>
          <w:rFonts w:ascii="Calibri" w:hAnsi="Calibri" w:cs="Calibri"/>
          <w:sz w:val="22"/>
          <w:szCs w:val="22"/>
        </w:rPr>
      </w:pPr>
    </w:p>
    <w:p w:rsidR="00DE789B" w:rsidRPr="00DE789B" w:rsidRDefault="00DE789B" w:rsidP="00DE789B">
      <w:pPr>
        <w:rPr>
          <w:rFonts w:ascii="Calibri" w:hAnsi="Calibri" w:cs="Calibri"/>
          <w:b/>
          <w:sz w:val="22"/>
          <w:szCs w:val="22"/>
        </w:rPr>
      </w:pPr>
      <w:r w:rsidRPr="00DE789B">
        <w:rPr>
          <w:rFonts w:ascii="Calibri" w:hAnsi="Calibri" w:cs="Calibri"/>
          <w:b/>
          <w:sz w:val="22"/>
          <w:szCs w:val="22"/>
        </w:rPr>
        <w:t xml:space="preserve">Andreas </w:t>
      </w:r>
      <w:proofErr w:type="spellStart"/>
      <w:r w:rsidRPr="00DE789B">
        <w:rPr>
          <w:rFonts w:ascii="Calibri" w:hAnsi="Calibri" w:cs="Calibri"/>
          <w:b/>
          <w:sz w:val="22"/>
          <w:szCs w:val="22"/>
        </w:rPr>
        <w:t>Schneeweiss</w:t>
      </w:r>
      <w:proofErr w:type="spellEnd"/>
      <w:r w:rsidRPr="00DE789B">
        <w:rPr>
          <w:rFonts w:ascii="Calibri" w:hAnsi="Calibri" w:cs="Calibri"/>
          <w:b/>
          <w:sz w:val="22"/>
          <w:szCs w:val="22"/>
        </w:rPr>
        <w:t>, MD</w:t>
      </w:r>
    </w:p>
    <w:p w:rsidR="00DE789B" w:rsidRPr="00DE789B" w:rsidRDefault="00DE789B" w:rsidP="00DE789B">
      <w:pPr>
        <w:rPr>
          <w:rFonts w:ascii="Calibri" w:hAnsi="Calibri" w:cs="Calibri"/>
          <w:sz w:val="22"/>
          <w:szCs w:val="22"/>
        </w:rPr>
      </w:pPr>
      <w:r w:rsidRPr="00DE789B">
        <w:rPr>
          <w:rFonts w:ascii="Calibri" w:hAnsi="Calibri" w:cs="Calibri"/>
          <w:sz w:val="22"/>
          <w:szCs w:val="22"/>
        </w:rPr>
        <w:t xml:space="preserve">National Center for Tumor Diseases </w:t>
      </w:r>
    </w:p>
    <w:p w:rsidR="00DE789B" w:rsidRPr="00DE789B" w:rsidRDefault="00DE789B" w:rsidP="00DE789B">
      <w:pPr>
        <w:rPr>
          <w:rFonts w:ascii="Calibri" w:hAnsi="Calibri" w:cs="Calibri"/>
          <w:sz w:val="22"/>
          <w:szCs w:val="22"/>
        </w:rPr>
      </w:pPr>
      <w:r w:rsidRPr="00DE789B">
        <w:rPr>
          <w:rFonts w:ascii="Calibri" w:hAnsi="Calibri" w:cs="Calibri"/>
          <w:sz w:val="22"/>
          <w:szCs w:val="22"/>
        </w:rPr>
        <w:t>University Hospital</w:t>
      </w:r>
    </w:p>
    <w:p w:rsidR="00625604" w:rsidRPr="009C1FEB" w:rsidRDefault="00DE789B" w:rsidP="00DE789B">
      <w:pPr>
        <w:rPr>
          <w:rFonts w:ascii="Calibri" w:hAnsi="Calibri" w:cs="Calibri"/>
          <w:sz w:val="22"/>
          <w:szCs w:val="22"/>
        </w:rPr>
      </w:pPr>
      <w:r w:rsidRPr="00DE789B">
        <w:rPr>
          <w:rFonts w:ascii="Calibri" w:hAnsi="Calibri" w:cs="Calibri"/>
          <w:sz w:val="22"/>
          <w:szCs w:val="22"/>
        </w:rPr>
        <w:t>Heidelberg, Germany</w:t>
      </w:r>
    </w:p>
    <w:p w:rsidR="002C6848" w:rsidRPr="00211D46" w:rsidRDefault="002C6848" w:rsidP="002C6848">
      <w:pPr>
        <w:pStyle w:val="maintext"/>
        <w:rPr>
          <w:rFonts w:ascii="Calibri" w:hAnsi="Calibri"/>
          <w:bCs/>
          <w:sz w:val="22"/>
          <w:szCs w:val="22"/>
        </w:rPr>
      </w:pPr>
    </w:p>
    <w:p w:rsidR="00211D46" w:rsidRPr="00DE789B" w:rsidRDefault="007675E5" w:rsidP="00EB4F3D">
      <w:pPr>
        <w:pStyle w:val="maintext"/>
        <w:rPr>
          <w:rFonts w:ascii="Calibri" w:hAnsi="Calibri"/>
          <w:bCs/>
          <w:sz w:val="22"/>
          <w:szCs w:val="22"/>
        </w:rPr>
      </w:pPr>
      <w:r w:rsidRPr="00EB4F3D">
        <w:rPr>
          <w:rFonts w:ascii="Calibri" w:hAnsi="Calibri"/>
          <w:b/>
          <w:bCs/>
          <w:sz w:val="22"/>
          <w:szCs w:val="22"/>
          <w:u w:val="single"/>
        </w:rPr>
        <w:t>Learning</w:t>
      </w:r>
      <w:r w:rsidR="00211D46" w:rsidRPr="00EB4F3D">
        <w:rPr>
          <w:rFonts w:ascii="Calibri" w:hAnsi="Calibri"/>
          <w:b/>
          <w:bCs/>
          <w:sz w:val="22"/>
          <w:szCs w:val="22"/>
          <w:u w:val="single"/>
        </w:rPr>
        <w:t xml:space="preserve"> Objectives</w:t>
      </w:r>
      <w:r w:rsidR="00DE789B">
        <w:rPr>
          <w:rFonts w:ascii="Calibri" w:hAnsi="Calibri"/>
          <w:b/>
          <w:bCs/>
          <w:sz w:val="22"/>
          <w:szCs w:val="22"/>
          <w:u w:val="single"/>
        </w:rPr>
        <w:t xml:space="preserve"> </w:t>
      </w:r>
      <w:r w:rsidR="00DE789B" w:rsidRPr="00DE789B">
        <w:rPr>
          <w:rFonts w:ascii="Calibri" w:hAnsi="Calibri"/>
          <w:b/>
          <w:bCs/>
          <w:color w:val="FF0000"/>
          <w:sz w:val="22"/>
          <w:szCs w:val="22"/>
          <w:u w:val="single"/>
        </w:rPr>
        <w:t>[USE SAME AS ABOVE]</w:t>
      </w:r>
      <w:r w:rsidR="00211D46" w:rsidRPr="00211D46">
        <w:rPr>
          <w:rFonts w:ascii="Calibri" w:hAnsi="Calibri"/>
          <w:bCs/>
          <w:sz w:val="22"/>
          <w:szCs w:val="22"/>
        </w:rPr>
        <w:br/>
      </w:r>
    </w:p>
    <w:p w:rsidR="00211D46" w:rsidRDefault="00DE789B" w:rsidP="00211D46">
      <w:pPr>
        <w:pStyle w:val="maintext"/>
        <w:rPr>
          <w:rFonts w:asciiTheme="minorHAnsi" w:hAnsiTheme="minorHAnsi" w:cs="Arial"/>
          <w:color w:val="333333"/>
          <w:sz w:val="22"/>
          <w:szCs w:val="22"/>
          <w:shd w:val="clear" w:color="auto" w:fill="FFFFFF"/>
        </w:rPr>
      </w:pPr>
      <w:r w:rsidRPr="00DE789B">
        <w:rPr>
          <w:rStyle w:val="Strong"/>
          <w:rFonts w:asciiTheme="minorHAnsi" w:hAnsiTheme="minorHAnsi" w:cs="Arial"/>
          <w:color w:val="333333"/>
          <w:sz w:val="22"/>
          <w:szCs w:val="22"/>
          <w:u w:val="single"/>
          <w:bdr w:val="none" w:sz="0" w:space="0" w:color="auto" w:frame="1"/>
          <w:shd w:val="clear" w:color="auto" w:fill="FFFFFF"/>
        </w:rPr>
        <w:t>Provider</w:t>
      </w:r>
      <w:r w:rsidRPr="00DE789B">
        <w:rPr>
          <w:rFonts w:asciiTheme="minorHAnsi" w:hAnsiTheme="minorHAnsi" w:cs="Arial"/>
          <w:color w:val="333333"/>
          <w:sz w:val="22"/>
          <w:szCs w:val="22"/>
        </w:rPr>
        <w:br/>
      </w:r>
      <w:proofErr w:type="gramStart"/>
      <w:r w:rsidRPr="00DE789B">
        <w:rPr>
          <w:rFonts w:asciiTheme="minorHAnsi" w:hAnsiTheme="minorHAnsi" w:cs="Arial"/>
          <w:color w:val="333333"/>
          <w:sz w:val="22"/>
          <w:szCs w:val="22"/>
          <w:shd w:val="clear" w:color="auto" w:fill="FFFFFF"/>
        </w:rPr>
        <w:t>This</w:t>
      </w:r>
      <w:proofErr w:type="gramEnd"/>
      <w:r w:rsidRPr="00DE789B">
        <w:rPr>
          <w:rFonts w:asciiTheme="minorHAnsi" w:hAnsiTheme="minorHAnsi" w:cs="Arial"/>
          <w:color w:val="333333"/>
          <w:sz w:val="22"/>
          <w:szCs w:val="22"/>
          <w:shd w:val="clear" w:color="auto" w:fill="FFFFFF"/>
        </w:rPr>
        <w:t xml:space="preserve"> activity is provided by prIME Oncology.</w:t>
      </w:r>
    </w:p>
    <w:p w:rsidR="00DE789B" w:rsidRPr="00DE789B" w:rsidRDefault="00DE789B" w:rsidP="00211D46">
      <w:pPr>
        <w:pStyle w:val="maintext"/>
        <w:rPr>
          <w:rFonts w:asciiTheme="minorHAnsi" w:hAnsiTheme="minorHAnsi"/>
          <w:b/>
          <w:bCs/>
          <w:sz w:val="22"/>
          <w:szCs w:val="22"/>
        </w:rPr>
      </w:pPr>
    </w:p>
    <w:p w:rsidR="00211D46" w:rsidRPr="00211D46" w:rsidRDefault="00211D46" w:rsidP="00211D46">
      <w:pPr>
        <w:pStyle w:val="maintext"/>
        <w:rPr>
          <w:rFonts w:ascii="Calibri" w:hAnsi="Calibri"/>
          <w:bCs/>
          <w:sz w:val="22"/>
          <w:szCs w:val="22"/>
        </w:rPr>
      </w:pPr>
      <w:r w:rsidRPr="00EB4F3D">
        <w:rPr>
          <w:rFonts w:ascii="Calibri" w:hAnsi="Calibri"/>
          <w:b/>
          <w:bCs/>
          <w:sz w:val="22"/>
          <w:szCs w:val="22"/>
          <w:u w:val="single"/>
        </w:rPr>
        <w:lastRenderedPageBreak/>
        <w:t>Support</w:t>
      </w:r>
      <w:r w:rsidRPr="00211D46">
        <w:rPr>
          <w:rFonts w:ascii="Calibri" w:hAnsi="Calibri"/>
          <w:bCs/>
          <w:sz w:val="22"/>
          <w:szCs w:val="22"/>
        </w:rPr>
        <w:br/>
      </w:r>
      <w:proofErr w:type="gramStart"/>
      <w:ins w:id="24" w:author="Briana Devaser" w:date="2014-12-17T11:26:00Z">
        <w:r w:rsidR="00405E2E">
          <w:rPr>
            <w:rFonts w:ascii="Calibri" w:hAnsi="Calibri"/>
            <w:bCs/>
            <w:sz w:val="22"/>
            <w:szCs w:val="22"/>
          </w:rPr>
          <w:t>This</w:t>
        </w:r>
        <w:proofErr w:type="gramEnd"/>
        <w:r w:rsidR="00405E2E">
          <w:rPr>
            <w:rFonts w:ascii="Calibri" w:hAnsi="Calibri"/>
            <w:bCs/>
            <w:sz w:val="22"/>
            <w:szCs w:val="22"/>
          </w:rPr>
          <w:t xml:space="preserve"> educational activity is supported by a grant from </w:t>
        </w:r>
      </w:ins>
      <w:del w:id="25" w:author="Briana Devaser" w:date="2014-12-17T11:26:00Z">
        <w:r w:rsidRPr="00211D46" w:rsidDel="00405E2E">
          <w:rPr>
            <w:rFonts w:ascii="Calibri" w:hAnsi="Calibri"/>
            <w:bCs/>
            <w:sz w:val="22"/>
            <w:szCs w:val="22"/>
          </w:rPr>
          <w:delText xml:space="preserve">Support for this educational activity is provided by </w:delText>
        </w:r>
      </w:del>
      <w:r w:rsidR="00DE789B">
        <w:rPr>
          <w:rFonts w:ascii="Calibri" w:hAnsi="Calibri"/>
          <w:bCs/>
          <w:sz w:val="22"/>
          <w:szCs w:val="22"/>
        </w:rPr>
        <w:t>Celgene</w:t>
      </w:r>
      <w:r w:rsidR="00DE789B" w:rsidRPr="00DE789B">
        <w:t xml:space="preserve"> </w:t>
      </w:r>
      <w:r w:rsidR="00DE789B" w:rsidRPr="00DE789B">
        <w:rPr>
          <w:rFonts w:ascii="Calibri" w:hAnsi="Calibri"/>
          <w:bCs/>
          <w:sz w:val="22"/>
          <w:szCs w:val="22"/>
        </w:rPr>
        <w:t>Corporation.</w:t>
      </w:r>
    </w:p>
    <w:p w:rsidR="00211D46" w:rsidRDefault="00211D46" w:rsidP="00211D46">
      <w:pPr>
        <w:pStyle w:val="maintext"/>
        <w:rPr>
          <w:rFonts w:ascii="Calibri" w:hAnsi="Calibri"/>
          <w:b/>
          <w:bCs/>
          <w:sz w:val="22"/>
          <w:szCs w:val="22"/>
        </w:rPr>
      </w:pPr>
    </w:p>
    <w:p w:rsidR="00EB4F3D" w:rsidRDefault="00EB4F3D" w:rsidP="00EB4F3D">
      <w:pPr>
        <w:pStyle w:val="maintext"/>
        <w:rPr>
          <w:rFonts w:ascii="Calibri" w:hAnsi="Calibri"/>
          <w:b/>
          <w:bCs/>
          <w:sz w:val="22"/>
          <w:szCs w:val="22"/>
          <w:u w:val="single"/>
        </w:rPr>
      </w:pPr>
      <w:r w:rsidRPr="00673A8C">
        <w:rPr>
          <w:rFonts w:ascii="Calibri" w:hAnsi="Calibri"/>
          <w:b/>
          <w:bCs/>
          <w:sz w:val="22"/>
          <w:szCs w:val="22"/>
          <w:u w:val="single"/>
        </w:rPr>
        <w:t>Target Audience</w:t>
      </w:r>
      <w:r w:rsidR="0019171A">
        <w:rPr>
          <w:rFonts w:ascii="Calibri" w:hAnsi="Calibri"/>
          <w:b/>
          <w:bCs/>
          <w:sz w:val="22"/>
          <w:szCs w:val="22"/>
          <w:u w:val="single"/>
        </w:rPr>
        <w:t xml:space="preserve"> </w:t>
      </w:r>
    </w:p>
    <w:p w:rsidR="00EB4F3D" w:rsidRDefault="00DE789B" w:rsidP="00EB4F3D">
      <w:pPr>
        <w:pStyle w:val="maintext"/>
        <w:rPr>
          <w:rFonts w:ascii="Calibri" w:hAnsi="Calibri"/>
          <w:b/>
          <w:bCs/>
          <w:sz w:val="22"/>
          <w:szCs w:val="22"/>
        </w:rPr>
      </w:pPr>
      <w:r w:rsidRPr="00DE789B">
        <w:rPr>
          <w:rFonts w:ascii="Calibri" w:hAnsi="Calibri"/>
          <w:bCs/>
          <w:sz w:val="22"/>
          <w:szCs w:val="22"/>
        </w:rPr>
        <w:t>This educational activity is designed for medical oncologists, surgical and radiation oncologists, and other healthcare professionals involved and/or interested in the management of patients with breast cancer.</w:t>
      </w:r>
      <w:r w:rsidR="00EB4F3D" w:rsidRPr="00211D46">
        <w:rPr>
          <w:rFonts w:ascii="Calibri" w:hAnsi="Calibri"/>
          <w:bCs/>
          <w:sz w:val="22"/>
          <w:szCs w:val="22"/>
        </w:rPr>
        <w:br/>
      </w: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Continuing Medical Education</w:t>
      </w:r>
      <w:r w:rsidRPr="00211D46">
        <w:rPr>
          <w:rFonts w:ascii="Calibri" w:hAnsi="Calibri"/>
          <w:bCs/>
          <w:sz w:val="22"/>
          <w:szCs w:val="22"/>
        </w:rPr>
        <w:br/>
        <w:t>prIME Oncology is accredited by the Accreditation Council for Continuing Medical Education (ACCME®) to provide continuing medical education for physicians.</w:t>
      </w:r>
    </w:p>
    <w:p w:rsidR="00211D46" w:rsidRDefault="00211D46" w:rsidP="00211D46">
      <w:pPr>
        <w:pStyle w:val="maintext"/>
        <w:rPr>
          <w:rFonts w:ascii="Calibri" w:hAnsi="Calibri"/>
          <w:bCs/>
          <w:sz w:val="22"/>
          <w:szCs w:val="22"/>
        </w:rPr>
      </w:pPr>
    </w:p>
    <w:p w:rsidR="00211D46" w:rsidRDefault="00211D46" w:rsidP="00211D46">
      <w:pPr>
        <w:pStyle w:val="maintext"/>
        <w:rPr>
          <w:rFonts w:ascii="Calibri" w:hAnsi="Calibri"/>
          <w:bCs/>
          <w:sz w:val="22"/>
          <w:szCs w:val="22"/>
        </w:rPr>
      </w:pPr>
      <w:proofErr w:type="gramStart"/>
      <w:r w:rsidRPr="00211D46">
        <w:rPr>
          <w:rFonts w:ascii="Calibri" w:hAnsi="Calibri"/>
          <w:bCs/>
          <w:sz w:val="22"/>
          <w:szCs w:val="22"/>
        </w:rPr>
        <w:t>prIME</w:t>
      </w:r>
      <w:proofErr w:type="gramEnd"/>
      <w:r w:rsidRPr="00211D46">
        <w:rPr>
          <w:rFonts w:ascii="Calibri" w:hAnsi="Calibri"/>
          <w:bCs/>
          <w:sz w:val="22"/>
          <w:szCs w:val="22"/>
        </w:rPr>
        <w:t xml:space="preserve"> Oncology designates this enduring activity for a maximum of </w:t>
      </w:r>
      <w:r w:rsidRPr="00211D46">
        <w:rPr>
          <w:rFonts w:ascii="Calibri" w:hAnsi="Calibri"/>
          <w:bCs/>
          <w:i/>
          <w:iCs/>
          <w:sz w:val="22"/>
          <w:szCs w:val="22"/>
          <w:highlight w:val="yellow"/>
        </w:rPr>
        <w:t>XX</w:t>
      </w:r>
      <w:r>
        <w:rPr>
          <w:rFonts w:ascii="Calibri" w:hAnsi="Calibri"/>
          <w:bCs/>
          <w:i/>
          <w:iCs/>
          <w:sz w:val="22"/>
          <w:szCs w:val="22"/>
        </w:rPr>
        <w:t xml:space="preserve"> </w:t>
      </w:r>
      <w:r w:rsidRPr="00211D46">
        <w:rPr>
          <w:rFonts w:ascii="Calibri" w:hAnsi="Calibri"/>
          <w:bCs/>
          <w:i/>
          <w:iCs/>
          <w:sz w:val="22"/>
          <w:szCs w:val="22"/>
        </w:rPr>
        <w:t xml:space="preserve">AMA PRA Category </w:t>
      </w:r>
      <w:r w:rsidRPr="00C22B89">
        <w:rPr>
          <w:rFonts w:ascii="Calibri" w:hAnsi="Calibri"/>
          <w:bCs/>
          <w:i/>
          <w:iCs/>
          <w:sz w:val="22"/>
          <w:szCs w:val="22"/>
        </w:rPr>
        <w:t>1</w:t>
      </w:r>
      <w:r w:rsidRPr="00211D46">
        <w:rPr>
          <w:rFonts w:ascii="Calibri" w:hAnsi="Calibri"/>
          <w:bCs/>
          <w:i/>
          <w:iCs/>
          <w:sz w:val="22"/>
          <w:szCs w:val="22"/>
        </w:rPr>
        <w:t xml:space="preserve"> Credits</w:t>
      </w:r>
      <w:r w:rsidRPr="00211D46">
        <w:rPr>
          <w:rFonts w:ascii="Calibri" w:hAnsi="Calibri"/>
          <w:bCs/>
          <w:sz w:val="22"/>
          <w:szCs w:val="22"/>
        </w:rPr>
        <w:t>™</w:t>
      </w:r>
      <w:r w:rsidRPr="00211D46">
        <w:rPr>
          <w:rFonts w:ascii="Calibri" w:hAnsi="Calibri"/>
          <w:bCs/>
          <w:i/>
          <w:iCs/>
          <w:sz w:val="22"/>
          <w:szCs w:val="22"/>
        </w:rPr>
        <w:t>. </w:t>
      </w:r>
      <w:r w:rsidRPr="00211D46">
        <w:rPr>
          <w:rFonts w:ascii="Calibri" w:hAnsi="Calibri"/>
          <w:bCs/>
          <w:sz w:val="22"/>
          <w:szCs w:val="22"/>
        </w:rPr>
        <w:t>Physicians should claim only</w:t>
      </w:r>
      <w:ins w:id="26" w:author="Briana Devaser" w:date="2014-12-17T11:31:00Z">
        <w:r w:rsidR="00405E2E">
          <w:rPr>
            <w:rFonts w:ascii="Calibri" w:hAnsi="Calibri"/>
            <w:bCs/>
            <w:sz w:val="22"/>
            <w:szCs w:val="22"/>
          </w:rPr>
          <w:t xml:space="preserve"> the</w:t>
        </w:r>
      </w:ins>
      <w:r w:rsidRPr="00211D46">
        <w:rPr>
          <w:rFonts w:ascii="Calibri" w:hAnsi="Calibri"/>
          <w:bCs/>
          <w:sz w:val="22"/>
          <w:szCs w:val="22"/>
        </w:rPr>
        <w:t xml:space="preserve"> credit commensurate with the extent of their participation in the activity.</w:t>
      </w:r>
    </w:p>
    <w:p w:rsidR="004C5FCC" w:rsidRDefault="004C5FCC" w:rsidP="004C5FCC">
      <w:pPr>
        <w:rPr>
          <w:rFonts w:asciiTheme="minorHAnsi" w:hAnsiTheme="minorHAnsi"/>
        </w:rPr>
      </w:pPr>
    </w:p>
    <w:p w:rsidR="00211D46" w:rsidRDefault="00211D46" w:rsidP="00211D46">
      <w:pPr>
        <w:pStyle w:val="maintext"/>
        <w:rPr>
          <w:rFonts w:ascii="Calibri" w:hAnsi="Calibri"/>
          <w:bCs/>
          <w:sz w:val="22"/>
          <w:szCs w:val="22"/>
        </w:rPr>
      </w:pPr>
      <w:r w:rsidRPr="00211D46">
        <w:rPr>
          <w:rFonts w:ascii="Calibri" w:hAnsi="Calibri"/>
          <w:b/>
          <w:bCs/>
          <w:sz w:val="22"/>
          <w:szCs w:val="22"/>
        </w:rPr>
        <w:t>Method of Participation</w:t>
      </w:r>
      <w:r w:rsidRPr="00211D46">
        <w:rPr>
          <w:rFonts w:ascii="Calibri" w:hAnsi="Calibri"/>
          <w:bCs/>
          <w:sz w:val="22"/>
          <w:szCs w:val="22"/>
        </w:rPr>
        <w:br/>
        <w:t>There are no fees for participating in and receiving CME credit for this activity. In order to receive credit, participants must successfully complete the online post</w:t>
      </w:r>
      <w:del w:id="27" w:author="Briana Devaser" w:date="2014-12-17T11:31:00Z">
        <w:r w:rsidRPr="00211D46" w:rsidDel="00405E2E">
          <w:rPr>
            <w:rFonts w:ascii="Calibri" w:hAnsi="Calibri"/>
            <w:bCs/>
            <w:sz w:val="22"/>
            <w:szCs w:val="22"/>
          </w:rPr>
          <w:delText xml:space="preserve"> </w:delText>
        </w:r>
      </w:del>
      <w:r w:rsidRPr="00211D46">
        <w:rPr>
          <w:rFonts w:ascii="Calibri" w:hAnsi="Calibri"/>
          <w:bCs/>
          <w:sz w:val="22"/>
          <w:szCs w:val="22"/>
        </w:rPr>
        <w:t>test and activity evaluation. Your participation in this CME activity will be recorded in prIME Oncology’s database. However, upon request, your CME credit certificate will be emailed to you. Technical requirements may be found under the </w:t>
      </w:r>
      <w:hyperlink r:id="rId11" w:history="1">
        <w:r w:rsidRPr="00211D46">
          <w:rPr>
            <w:rStyle w:val="Hyperlink"/>
            <w:rFonts w:ascii="Calibri" w:hAnsi="Calibri"/>
            <w:bCs/>
            <w:sz w:val="22"/>
            <w:szCs w:val="22"/>
            <w:u w:val="none"/>
          </w:rPr>
          <w:t>Terms of Use</w:t>
        </w:r>
      </w:hyperlink>
      <w:r w:rsidRPr="00211D46">
        <w:rPr>
          <w:rFonts w:ascii="Calibri" w:hAnsi="Calibri"/>
          <w:bCs/>
          <w:sz w:val="22"/>
          <w:szCs w:val="22"/>
        </w:rPr>
        <w:t>.</w:t>
      </w:r>
    </w:p>
    <w:p w:rsidR="00C22B89" w:rsidRPr="00211D46" w:rsidRDefault="00C22B89" w:rsidP="00211D46">
      <w:pPr>
        <w:pStyle w:val="maintext"/>
        <w:rPr>
          <w:rFonts w:ascii="Calibri" w:hAnsi="Calibri"/>
          <w:bCs/>
          <w:sz w:val="22"/>
          <w:szCs w:val="22"/>
        </w:rPr>
      </w:pPr>
    </w:p>
    <w:p w:rsidR="00211D46" w:rsidRPr="00211D46" w:rsidRDefault="00EB4F3D" w:rsidP="00211D46">
      <w:pPr>
        <w:pStyle w:val="maintext"/>
        <w:rPr>
          <w:rFonts w:ascii="Calibri" w:hAnsi="Calibri"/>
          <w:bCs/>
          <w:sz w:val="22"/>
          <w:szCs w:val="22"/>
        </w:rPr>
      </w:pPr>
      <w:r>
        <w:rPr>
          <w:rFonts w:ascii="Calibri" w:hAnsi="Calibri"/>
          <w:bCs/>
          <w:sz w:val="22"/>
          <w:szCs w:val="22"/>
        </w:rPr>
        <w:t>A link</w:t>
      </w:r>
      <w:r w:rsidR="00211D46" w:rsidRPr="00211D46">
        <w:rPr>
          <w:rFonts w:ascii="Calibri" w:hAnsi="Calibri"/>
          <w:bCs/>
          <w:sz w:val="22"/>
          <w:szCs w:val="22"/>
        </w:rPr>
        <w:t xml:space="preserve"> to the </w:t>
      </w:r>
      <w:r>
        <w:rPr>
          <w:rFonts w:ascii="Calibri" w:hAnsi="Calibri"/>
          <w:bCs/>
          <w:sz w:val="22"/>
          <w:szCs w:val="22"/>
        </w:rPr>
        <w:t>posttest</w:t>
      </w:r>
      <w:r w:rsidR="00211D46" w:rsidRPr="00211D46">
        <w:rPr>
          <w:rFonts w:ascii="Calibri" w:hAnsi="Calibri"/>
          <w:bCs/>
          <w:sz w:val="22"/>
          <w:szCs w:val="22"/>
        </w:rPr>
        <w:t xml:space="preserve"> </w:t>
      </w:r>
      <w:r>
        <w:rPr>
          <w:rFonts w:ascii="Calibri" w:hAnsi="Calibri"/>
          <w:bCs/>
          <w:sz w:val="22"/>
          <w:szCs w:val="22"/>
        </w:rPr>
        <w:t>is</w:t>
      </w:r>
      <w:r w:rsidR="00211D46" w:rsidRPr="00211D46">
        <w:rPr>
          <w:rFonts w:ascii="Calibri" w:hAnsi="Calibri"/>
          <w:bCs/>
          <w:sz w:val="22"/>
          <w:szCs w:val="22"/>
        </w:rPr>
        <w:t xml:space="preserve"> ava</w:t>
      </w:r>
      <w:r>
        <w:rPr>
          <w:rFonts w:ascii="Calibri" w:hAnsi="Calibri"/>
          <w:bCs/>
          <w:sz w:val="22"/>
          <w:szCs w:val="22"/>
        </w:rPr>
        <w:t>ilable on the video player page</w:t>
      </w:r>
      <w:r w:rsidR="00211D46" w:rsidRPr="00211D46">
        <w:rPr>
          <w:rFonts w:ascii="Calibri" w:hAnsi="Calibri"/>
          <w:bCs/>
          <w:sz w:val="22"/>
          <w:szCs w:val="22"/>
        </w:rPr>
        <w:t>.</w:t>
      </w:r>
    </w:p>
    <w:p w:rsidR="00211D46" w:rsidRDefault="00211D46" w:rsidP="00211D46">
      <w:pPr>
        <w:pStyle w:val="maintext"/>
        <w:rPr>
          <w:ins w:id="28" w:author="Briana Devaser" w:date="2014-12-17T11:31:00Z"/>
          <w:rFonts w:ascii="Calibri" w:hAnsi="Calibri"/>
          <w:b/>
          <w:bCs/>
          <w:sz w:val="22"/>
          <w:szCs w:val="22"/>
        </w:rPr>
      </w:pPr>
    </w:p>
    <w:p w:rsidR="00405E2E" w:rsidRDefault="00405E2E" w:rsidP="00211D46">
      <w:pPr>
        <w:pStyle w:val="maintext"/>
        <w:rPr>
          <w:ins w:id="29" w:author="Briana Devaser" w:date="2014-12-17T11:31:00Z"/>
          <w:rFonts w:ascii="Calibri" w:hAnsi="Calibri"/>
          <w:b/>
          <w:bCs/>
          <w:sz w:val="22"/>
          <w:szCs w:val="22"/>
        </w:rPr>
      </w:pPr>
      <w:ins w:id="30" w:author="Briana Devaser" w:date="2014-12-17T11:31:00Z">
        <w:r>
          <w:rPr>
            <w:rFonts w:ascii="Calibri" w:hAnsi="Calibri"/>
            <w:b/>
            <w:bCs/>
            <w:sz w:val="22"/>
            <w:szCs w:val="22"/>
          </w:rPr>
          <w:t xml:space="preserve">In order to receive </w:t>
        </w:r>
        <w:r w:rsidR="00684821">
          <w:rPr>
            <w:rFonts w:ascii="Calibri" w:hAnsi="Calibri"/>
            <w:b/>
            <w:bCs/>
            <w:sz w:val="22"/>
            <w:szCs w:val="22"/>
          </w:rPr>
          <w:t>credit,</w:t>
        </w:r>
      </w:ins>
      <w:ins w:id="31" w:author="Briana Devaser" w:date="2014-12-17T11:34:00Z">
        <w:r w:rsidR="00684821">
          <w:rPr>
            <w:rFonts w:ascii="Calibri" w:hAnsi="Calibri"/>
            <w:b/>
            <w:bCs/>
            <w:sz w:val="22"/>
            <w:szCs w:val="22"/>
          </w:rPr>
          <w:t xml:space="preserve"> participants must successfully complete the online posttest with XX% or higher. </w:t>
        </w:r>
      </w:ins>
    </w:p>
    <w:p w:rsidR="00405E2E" w:rsidRDefault="00405E2E"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 xml:space="preserve">Disclosure of </w:t>
      </w:r>
      <w:r w:rsidR="001C0D8B">
        <w:rPr>
          <w:rFonts w:ascii="Calibri" w:hAnsi="Calibri"/>
          <w:b/>
          <w:bCs/>
          <w:sz w:val="22"/>
          <w:szCs w:val="22"/>
        </w:rPr>
        <w:t>Relevant Financial Relationships</w:t>
      </w:r>
      <w:r w:rsidR="001C0D8B">
        <w:rPr>
          <w:rFonts w:ascii="Calibri" w:hAnsi="Calibri"/>
          <w:b/>
          <w:bCs/>
          <w:sz w:val="22"/>
          <w:szCs w:val="22"/>
        </w:rPr>
        <w:tab/>
      </w:r>
      <w:r w:rsidRPr="00211D46">
        <w:rPr>
          <w:rFonts w:ascii="Calibri" w:hAnsi="Calibri"/>
          <w:bCs/>
          <w:sz w:val="22"/>
          <w:szCs w:val="22"/>
        </w:rPr>
        <w:br/>
        <w:t xml:space="preserve">prIME Oncology assesses </w:t>
      </w:r>
      <w:r w:rsidR="001C0D8B">
        <w:rPr>
          <w:rFonts w:ascii="Calibri" w:hAnsi="Calibri"/>
          <w:bCs/>
          <w:sz w:val="22"/>
          <w:szCs w:val="22"/>
        </w:rPr>
        <w:t>the relevant financial relationships</w:t>
      </w:r>
      <w:r w:rsidRPr="00211D46">
        <w:rPr>
          <w:rFonts w:ascii="Calibri" w:hAnsi="Calibri"/>
          <w:bCs/>
          <w:sz w:val="22"/>
          <w:szCs w:val="22"/>
        </w:rPr>
        <w:t xml:space="preserve"> </w:t>
      </w:r>
      <w:r w:rsidR="001C0D8B">
        <w:rPr>
          <w:rFonts w:ascii="Calibri" w:hAnsi="Calibri"/>
          <w:bCs/>
          <w:sz w:val="22"/>
          <w:szCs w:val="22"/>
        </w:rPr>
        <w:t>of</w:t>
      </w:r>
      <w:r w:rsidRPr="00211D46">
        <w:rPr>
          <w:rFonts w:ascii="Calibri" w:hAnsi="Calibri"/>
          <w:bCs/>
          <w:sz w:val="22"/>
          <w:szCs w:val="22"/>
        </w:rPr>
        <w:t xml:space="preserve"> its instructors, planners, managers, and other individuals who are in a position to control th</w:t>
      </w:r>
      <w:r w:rsidR="001C0D8B">
        <w:rPr>
          <w:rFonts w:ascii="Calibri" w:hAnsi="Calibri"/>
          <w:bCs/>
          <w:sz w:val="22"/>
          <w:szCs w:val="22"/>
        </w:rPr>
        <w:t>e content of CME activities. Any</w:t>
      </w:r>
      <w:r w:rsidRPr="00211D46">
        <w:rPr>
          <w:rFonts w:ascii="Calibri" w:hAnsi="Calibri"/>
          <w:bCs/>
          <w:sz w:val="22"/>
          <w:szCs w:val="22"/>
        </w:rPr>
        <w:t xml:space="preserve"> relevant conflicts of interest that are identified are thoroughly vetted by prIME Oncology for fairness, balance, and scientific objectivity of data, as well as patient care recommendations. </w:t>
      </w:r>
      <w:proofErr w:type="gramStart"/>
      <w:r w:rsidRPr="00211D46">
        <w:rPr>
          <w:rFonts w:ascii="Calibri" w:hAnsi="Calibri"/>
          <w:bCs/>
          <w:sz w:val="22"/>
          <w:szCs w:val="22"/>
        </w:rPr>
        <w:t>prIME</w:t>
      </w:r>
      <w:proofErr w:type="gramEnd"/>
      <w:r w:rsidRPr="00211D46">
        <w:rPr>
          <w:rFonts w:ascii="Calibri" w:hAnsi="Calibri"/>
          <w:bCs/>
          <w:sz w:val="22"/>
          <w:szCs w:val="22"/>
        </w:rPr>
        <w:t xml:space="preserve"> Oncology is committed to providing its learners with high-quality CME activities and related materials that promote improvements or quality in healthcare and not a specific proprietary business interest of a commercial entity.</w:t>
      </w:r>
    </w:p>
    <w:p w:rsidR="00211D46" w:rsidRDefault="00211D46"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Faculty Disclosures- </w:t>
      </w:r>
      <w:r w:rsidRPr="00211D46">
        <w:rPr>
          <w:rFonts w:ascii="Calibri" w:hAnsi="Calibri"/>
          <w:bCs/>
          <w:sz w:val="22"/>
          <w:szCs w:val="22"/>
        </w:rPr>
        <w:br/>
        <w:t>The faculty reported the following financial relationships or relationships to products or devices they or their spouses/life partners have with commercial interests related to the content of this CME activity:</w:t>
      </w:r>
    </w:p>
    <w:p w:rsidR="00415AF4" w:rsidRDefault="00415AF4" w:rsidP="00211D46">
      <w:pPr>
        <w:pStyle w:val="maintext"/>
        <w:rPr>
          <w:rFonts w:ascii="Calibri" w:hAnsi="Calibri"/>
          <w:bCs/>
          <w:sz w:val="22"/>
          <w:szCs w:val="22"/>
        </w:rPr>
      </w:pPr>
    </w:p>
    <w:p w:rsidR="00216992" w:rsidRDefault="00DE789B" w:rsidP="00216992">
      <w:pPr>
        <w:pStyle w:val="maintext"/>
        <w:rPr>
          <w:rFonts w:asciiTheme="minorHAnsi" w:hAnsiTheme="minorHAnsi"/>
          <w:bCs/>
          <w:sz w:val="22"/>
          <w:szCs w:val="22"/>
        </w:rPr>
      </w:pPr>
      <w:r>
        <w:rPr>
          <w:rFonts w:asciiTheme="minorHAnsi" w:hAnsiTheme="minorHAnsi"/>
          <w:bCs/>
          <w:sz w:val="22"/>
          <w:szCs w:val="22"/>
        </w:rPr>
        <w:t>Dr</w:t>
      </w:r>
      <w:ins w:id="32" w:author="Meg Rew" w:date="2014-12-17T12:35:00Z">
        <w:r w:rsidR="006E477F">
          <w:rPr>
            <w:rFonts w:asciiTheme="minorHAnsi" w:hAnsiTheme="minorHAnsi"/>
            <w:bCs/>
            <w:sz w:val="22"/>
            <w:szCs w:val="22"/>
          </w:rPr>
          <w:t xml:space="preserve"> </w:t>
        </w:r>
      </w:ins>
    </w:p>
    <w:p w:rsidR="00DE789B" w:rsidRDefault="00DE789B" w:rsidP="00216992">
      <w:pPr>
        <w:pStyle w:val="maintext"/>
        <w:rPr>
          <w:rFonts w:asciiTheme="minorHAnsi" w:hAnsiTheme="minorHAnsi"/>
          <w:bCs/>
          <w:sz w:val="22"/>
          <w:szCs w:val="22"/>
        </w:rPr>
      </w:pPr>
    </w:p>
    <w:p w:rsidR="00DE789B" w:rsidRDefault="00DE789B" w:rsidP="00216992">
      <w:pPr>
        <w:pStyle w:val="maintext"/>
        <w:rPr>
          <w:rFonts w:asciiTheme="minorHAnsi" w:hAnsiTheme="minorHAnsi"/>
          <w:bCs/>
          <w:sz w:val="22"/>
          <w:szCs w:val="22"/>
        </w:rPr>
      </w:pPr>
      <w:r>
        <w:rPr>
          <w:rFonts w:asciiTheme="minorHAnsi" w:hAnsiTheme="minorHAnsi"/>
          <w:bCs/>
          <w:sz w:val="22"/>
          <w:szCs w:val="22"/>
        </w:rPr>
        <w:t>Dr</w:t>
      </w:r>
    </w:p>
    <w:p w:rsidR="00DE789B" w:rsidRDefault="00DE789B" w:rsidP="00216992">
      <w:pPr>
        <w:pStyle w:val="maintext"/>
        <w:rPr>
          <w:rFonts w:asciiTheme="minorHAnsi" w:hAnsiTheme="minorHAnsi"/>
          <w:bCs/>
          <w:sz w:val="22"/>
          <w:szCs w:val="22"/>
        </w:rPr>
      </w:pPr>
    </w:p>
    <w:p w:rsidR="00DE789B" w:rsidRDefault="00DE789B" w:rsidP="00216992">
      <w:pPr>
        <w:pStyle w:val="maintext"/>
        <w:rPr>
          <w:rFonts w:asciiTheme="minorHAnsi" w:hAnsiTheme="minorHAnsi"/>
          <w:bCs/>
          <w:sz w:val="22"/>
          <w:szCs w:val="22"/>
        </w:rPr>
      </w:pPr>
      <w:proofErr w:type="spellStart"/>
      <w:r>
        <w:rPr>
          <w:rFonts w:asciiTheme="minorHAnsi" w:hAnsiTheme="minorHAnsi"/>
          <w:bCs/>
          <w:sz w:val="22"/>
          <w:szCs w:val="22"/>
        </w:rPr>
        <w:t>Dr</w:t>
      </w:r>
      <w:proofErr w:type="spellEnd"/>
      <w:ins w:id="33" w:author="Meg Rew" w:date="2014-12-17T12:35:00Z">
        <w:r w:rsidR="006E477F">
          <w:rPr>
            <w:rFonts w:asciiTheme="minorHAnsi" w:hAnsiTheme="minorHAnsi"/>
            <w:bCs/>
            <w:sz w:val="22"/>
            <w:szCs w:val="22"/>
          </w:rPr>
          <w:t xml:space="preserve"> </w:t>
        </w:r>
        <w:proofErr w:type="spellStart"/>
        <w:r w:rsidR="006E477F">
          <w:rPr>
            <w:rFonts w:asciiTheme="minorHAnsi" w:hAnsiTheme="minorHAnsi"/>
            <w:bCs/>
            <w:sz w:val="22"/>
            <w:szCs w:val="22"/>
          </w:rPr>
          <w:t>Scheeweiss</w:t>
        </w:r>
        <w:proofErr w:type="spellEnd"/>
        <w:r w:rsidR="006E477F">
          <w:rPr>
            <w:rFonts w:asciiTheme="minorHAnsi" w:hAnsiTheme="minorHAnsi"/>
            <w:bCs/>
            <w:sz w:val="22"/>
            <w:szCs w:val="22"/>
          </w:rPr>
          <w:t xml:space="preserve"> </w:t>
        </w:r>
      </w:ins>
      <w:ins w:id="34" w:author="Meg Rew" w:date="2014-12-17T12:39:00Z">
        <w:r w:rsidR="006E477F" w:rsidRPr="006E477F">
          <w:rPr>
            <w:rFonts w:asciiTheme="minorHAnsi" w:hAnsiTheme="minorHAnsi"/>
            <w:bCs/>
            <w:sz w:val="22"/>
            <w:szCs w:val="22"/>
          </w:rPr>
          <w:t>has no relevant financial relationships to disclose. He has agreed to disclose any unlabeled/unapproved uses of drugs or products referenced in his presentation.</w:t>
        </w:r>
      </w:ins>
    </w:p>
    <w:p w:rsidR="00DE789B" w:rsidRPr="000012BF" w:rsidRDefault="00DE789B" w:rsidP="00216992">
      <w:pPr>
        <w:pStyle w:val="maintext"/>
        <w:rPr>
          <w:rFonts w:asciiTheme="minorHAnsi" w:hAnsiTheme="minorHAnsi"/>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Cs/>
          <w:sz w:val="22"/>
          <w:szCs w:val="22"/>
        </w:rPr>
        <w:t xml:space="preserve">The </w:t>
      </w:r>
      <w:commentRangeStart w:id="35"/>
      <w:r w:rsidRPr="00211D46">
        <w:rPr>
          <w:rFonts w:ascii="Calibri" w:hAnsi="Calibri"/>
          <w:bCs/>
          <w:sz w:val="22"/>
          <w:szCs w:val="22"/>
        </w:rPr>
        <w:t>employee</w:t>
      </w:r>
      <w:commentRangeEnd w:id="35"/>
      <w:r w:rsidR="00627B98">
        <w:rPr>
          <w:rStyle w:val="CommentReference"/>
          <w:lang w:val="x-none" w:eastAsia="x-none"/>
        </w:rPr>
        <w:commentReference w:id="35"/>
      </w:r>
      <w:r w:rsidRPr="00211D46">
        <w:rPr>
          <w:rFonts w:ascii="Calibri" w:hAnsi="Calibri"/>
          <w:bCs/>
          <w:sz w:val="22"/>
          <w:szCs w:val="22"/>
        </w:rPr>
        <w:t xml:space="preserve">s of prIME Oncology </w:t>
      </w:r>
      <w:proofErr w:type="gramStart"/>
      <w:r w:rsidRPr="00211D46">
        <w:rPr>
          <w:rFonts w:ascii="Calibri" w:hAnsi="Calibri"/>
          <w:bCs/>
          <w:sz w:val="22"/>
          <w:szCs w:val="22"/>
        </w:rPr>
        <w:t>have</w:t>
      </w:r>
      <w:proofErr w:type="gramEnd"/>
      <w:r w:rsidRPr="00211D46">
        <w:rPr>
          <w:rFonts w:ascii="Calibri" w:hAnsi="Calibri"/>
          <w:bCs/>
          <w:sz w:val="22"/>
          <w:szCs w:val="22"/>
        </w:rPr>
        <w:t xml:space="preserve"> disclosed:</w:t>
      </w:r>
    </w:p>
    <w:p w:rsidR="00DE789B" w:rsidRDefault="00DE789B" w:rsidP="00DE789B">
      <w:pPr>
        <w:pStyle w:val="ListParagraph"/>
        <w:numPr>
          <w:ilvl w:val="0"/>
          <w:numId w:val="20"/>
        </w:numPr>
        <w:rPr>
          <w:ins w:id="36" w:author="Meg Rew" w:date="2014-12-17T12:49:00Z"/>
          <w:rFonts w:eastAsia="Times New Roman"/>
          <w:bCs/>
        </w:rPr>
      </w:pPr>
      <w:r w:rsidRPr="00DE789B">
        <w:rPr>
          <w:rFonts w:eastAsia="Times New Roman"/>
          <w:bCs/>
        </w:rPr>
        <w:t>Robert E. Coleman, MD, FRCP, FRCPE (medical director content reviewer/planner) – expert testimony for Novartis</w:t>
      </w:r>
    </w:p>
    <w:p w:rsidR="00586B0E" w:rsidRPr="00DE789B" w:rsidRDefault="00586B0E" w:rsidP="00586B0E">
      <w:pPr>
        <w:pStyle w:val="ListParagraph"/>
        <w:numPr>
          <w:ilvl w:val="0"/>
          <w:numId w:val="20"/>
        </w:numPr>
        <w:rPr>
          <w:rFonts w:eastAsia="Times New Roman"/>
          <w:bCs/>
        </w:rPr>
      </w:pPr>
      <w:ins w:id="37" w:author="Meg Rew" w:date="2014-12-17T12:50:00Z">
        <w:r w:rsidRPr="00586B0E">
          <w:rPr>
            <w:rFonts w:eastAsia="Times New Roman"/>
            <w:bCs/>
          </w:rPr>
          <w:t>Amy Furedy, RN, OCN</w:t>
        </w:r>
        <w:r>
          <w:rPr>
            <w:rFonts w:eastAsia="Times New Roman"/>
            <w:bCs/>
          </w:rPr>
          <w:t xml:space="preserve"> (clinical content/planner)</w:t>
        </w:r>
        <w:r w:rsidRPr="00586B0E">
          <w:rPr>
            <w:bCs/>
          </w:rPr>
          <w:t xml:space="preserve"> </w:t>
        </w:r>
        <w:r w:rsidRPr="00211D46">
          <w:rPr>
            <w:bCs/>
          </w:rPr>
          <w:t>– no relevant financial relationships</w:t>
        </w:r>
      </w:ins>
    </w:p>
    <w:p w:rsidR="00211D46" w:rsidRPr="00211D46" w:rsidRDefault="00484F34" w:rsidP="00211D46">
      <w:pPr>
        <w:pStyle w:val="maintext"/>
        <w:numPr>
          <w:ilvl w:val="0"/>
          <w:numId w:val="20"/>
        </w:numPr>
        <w:rPr>
          <w:rFonts w:ascii="Calibri" w:hAnsi="Calibri"/>
          <w:bCs/>
          <w:sz w:val="22"/>
          <w:szCs w:val="22"/>
        </w:rPr>
      </w:pPr>
      <w:r>
        <w:rPr>
          <w:rFonts w:ascii="Calibri" w:hAnsi="Calibri"/>
          <w:bCs/>
          <w:sz w:val="22"/>
          <w:szCs w:val="22"/>
        </w:rPr>
        <w:t>Christi Gray</w:t>
      </w:r>
      <w:r w:rsidR="00211D46" w:rsidRPr="00211D46">
        <w:rPr>
          <w:rFonts w:ascii="Calibri" w:hAnsi="Calibri"/>
          <w:bCs/>
          <w:sz w:val="22"/>
          <w:szCs w:val="22"/>
        </w:rPr>
        <w:t xml:space="preserve"> (editorial</w:t>
      </w:r>
      <w:ins w:id="38" w:author="Briana Devaser" w:date="2014-12-17T11:35:00Z">
        <w:r w:rsidR="00627B98">
          <w:rPr>
            <w:rFonts w:ascii="Calibri" w:hAnsi="Calibri"/>
            <w:bCs/>
            <w:sz w:val="22"/>
            <w:szCs w:val="22"/>
          </w:rPr>
          <w:t xml:space="preserve"> content reviewer</w:t>
        </w:r>
      </w:ins>
      <w:r w:rsidR="00211D46" w:rsidRPr="00211D46">
        <w:rPr>
          <w:rFonts w:ascii="Calibri" w:hAnsi="Calibri"/>
          <w:bCs/>
          <w:sz w:val="22"/>
          <w:szCs w:val="22"/>
        </w:rPr>
        <w:t>) – no relevant financial relationships</w:t>
      </w:r>
    </w:p>
    <w:p w:rsidR="00211D46" w:rsidRPr="00211D46" w:rsidRDefault="00DE789B" w:rsidP="00211D46">
      <w:pPr>
        <w:pStyle w:val="maintext"/>
        <w:numPr>
          <w:ilvl w:val="0"/>
          <w:numId w:val="20"/>
        </w:numPr>
        <w:rPr>
          <w:rFonts w:ascii="Calibri" w:hAnsi="Calibri"/>
          <w:bCs/>
          <w:sz w:val="22"/>
          <w:szCs w:val="22"/>
        </w:rPr>
      </w:pPr>
      <w:r>
        <w:rPr>
          <w:rFonts w:ascii="Calibri" w:hAnsi="Calibri"/>
          <w:bCs/>
          <w:sz w:val="22"/>
          <w:szCs w:val="22"/>
        </w:rPr>
        <w:t>Briana Devaser</w:t>
      </w:r>
      <w:r w:rsidR="00211D46" w:rsidRPr="00211D46">
        <w:rPr>
          <w:rFonts w:ascii="Calibri" w:hAnsi="Calibri"/>
          <w:bCs/>
          <w:sz w:val="22"/>
          <w:szCs w:val="22"/>
        </w:rPr>
        <w:t xml:space="preserve"> (compliance) – no relevant financial relationships</w:t>
      </w: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br/>
        <w:t>Disclosure of Unlabeled Use</w:t>
      </w:r>
      <w:r w:rsidRPr="00211D46">
        <w:rPr>
          <w:rFonts w:ascii="Calibri" w:hAnsi="Calibri"/>
          <w:bCs/>
          <w:sz w:val="22"/>
          <w:szCs w:val="22"/>
        </w:rPr>
        <w:b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415AF4" w:rsidRDefault="00415AF4"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Disclaimer</w:t>
      </w:r>
      <w:r w:rsidRPr="00211D46">
        <w:rPr>
          <w:rFonts w:ascii="Calibri" w:hAnsi="Calibri"/>
          <w:bCs/>
          <w:sz w:val="22"/>
          <w:szCs w:val="22"/>
        </w:rPr>
        <w:b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211D46" w:rsidRDefault="00211D46" w:rsidP="005A634B">
      <w:pPr>
        <w:pStyle w:val="maintext"/>
        <w:rPr>
          <w:rStyle w:val="Strong"/>
          <w:rFonts w:ascii="Calibri" w:hAnsi="Calibri"/>
          <w:b w:val="0"/>
          <w:sz w:val="22"/>
          <w:szCs w:val="22"/>
          <w:u w:val="single"/>
        </w:rPr>
      </w:pPr>
    </w:p>
    <w:p w:rsidR="000316EA" w:rsidRPr="0024018B" w:rsidRDefault="000316EA" w:rsidP="004011C1">
      <w:pPr>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sidR="00DE789B">
        <w:rPr>
          <w:rStyle w:val="Strong"/>
          <w:rFonts w:ascii="Calibri" w:hAnsi="Calibri"/>
          <w:sz w:val="28"/>
          <w:szCs w:val="22"/>
        </w:rPr>
        <w:t>BC</w:t>
      </w:r>
    </w:p>
    <w:p w:rsidR="000316EA" w:rsidRPr="00093C5C" w:rsidRDefault="000316EA" w:rsidP="000316EA">
      <w:pPr>
        <w:pStyle w:val="maintext"/>
        <w:rPr>
          <w:rFonts w:ascii="Calibri" w:hAnsi="Calibri"/>
          <w:b/>
          <w:sz w:val="22"/>
          <w:szCs w:val="22"/>
        </w:rPr>
      </w:pPr>
      <w:r>
        <w:rPr>
          <w:rFonts w:ascii="Calibri" w:hAnsi="Calibri"/>
          <w:b/>
          <w:sz w:val="22"/>
          <w:szCs w:val="22"/>
        </w:rPr>
        <w:t xml:space="preserve">[Insert CSP </w:t>
      </w:r>
      <w:r w:rsidRPr="00093C5C">
        <w:rPr>
          <w:rFonts w:ascii="Calibri" w:hAnsi="Calibri"/>
          <w:b/>
          <w:sz w:val="22"/>
          <w:szCs w:val="22"/>
        </w:rPr>
        <w:t xml:space="preserve">Graphic </w:t>
      </w:r>
      <w:r>
        <w:rPr>
          <w:rFonts w:ascii="Calibri" w:hAnsi="Calibri"/>
          <w:b/>
          <w:sz w:val="22"/>
          <w:szCs w:val="22"/>
        </w:rPr>
        <w:t>header]</w:t>
      </w:r>
    </w:p>
    <w:p w:rsidR="000316EA" w:rsidRDefault="000316EA" w:rsidP="000316EA">
      <w:pPr>
        <w:pStyle w:val="maintext"/>
        <w:rPr>
          <w:rFonts w:ascii="Calibri" w:hAnsi="Calibri" w:cs="Tahoma"/>
          <w:b/>
          <w:sz w:val="22"/>
          <w:szCs w:val="22"/>
        </w:rPr>
      </w:pPr>
    </w:p>
    <w:p w:rsidR="000316EA" w:rsidRDefault="000316EA" w:rsidP="000316EA">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0316EA" w:rsidRPr="004808F6" w:rsidRDefault="000316EA" w:rsidP="000316EA">
      <w:pPr>
        <w:pStyle w:val="maintext"/>
        <w:rPr>
          <w:rFonts w:ascii="Calibri" w:hAnsi="Calibri" w:cs="Tahoma"/>
          <w:b/>
          <w:sz w:val="22"/>
          <w:szCs w:val="22"/>
        </w:rPr>
      </w:pPr>
      <w:r w:rsidRPr="004808F6">
        <w:rPr>
          <w:rFonts w:ascii="Calibri" w:hAnsi="Calibri" w:cs="Tahoma"/>
          <w:b/>
          <w:sz w:val="22"/>
          <w:szCs w:val="22"/>
        </w:rPr>
        <w:t>[Include a banner below the player that says: Click the thumbnails above to advance through the reference slide deck]</w:t>
      </w:r>
    </w:p>
    <w:p w:rsidR="000316EA" w:rsidRDefault="000316EA" w:rsidP="000316EA">
      <w:pPr>
        <w:pStyle w:val="maintext"/>
        <w:rPr>
          <w:rFonts w:ascii="Calibri" w:hAnsi="Calibri" w:cs="Tahoma"/>
          <w:sz w:val="22"/>
          <w:szCs w:val="22"/>
        </w:rPr>
      </w:pPr>
    </w:p>
    <w:p w:rsidR="000316EA" w:rsidRPr="005E773E" w:rsidRDefault="000316EA" w:rsidP="000316EA">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&amp; View Newsflash &amp; Evaluate and Claim Credit</w:t>
      </w:r>
      <w:r w:rsidRPr="005E773E">
        <w:rPr>
          <w:rFonts w:ascii="Calibri" w:hAnsi="Calibri" w:cs="Tahoma"/>
          <w:b/>
          <w:sz w:val="22"/>
          <w:szCs w:val="22"/>
        </w:rPr>
        <w:t>]</w:t>
      </w:r>
    </w:p>
    <w:p w:rsidR="000316EA" w:rsidRDefault="000316EA" w:rsidP="000316EA">
      <w:pPr>
        <w:rPr>
          <w:rFonts w:ascii="Calibri" w:hAnsi="Calibri" w:cs="Tahoma"/>
          <w:sz w:val="22"/>
          <w:szCs w:val="22"/>
        </w:rPr>
      </w:pPr>
    </w:p>
    <w:p w:rsidR="000316EA" w:rsidRPr="005B0E78" w:rsidRDefault="000316EA" w:rsidP="000316EA">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E789B" w:rsidRPr="00673EAE" w:rsidRDefault="00DE789B" w:rsidP="00DE789B">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View CME-certified expert discussion and downloadable slides regarding exciting new data on breast cancer released at the 2014</w:t>
      </w:r>
      <w:r w:rsidRPr="001C3835">
        <w:rPr>
          <w:rFonts w:ascii="Calibri" w:hAnsi="Calibri" w:cs="Calibri"/>
          <w:color w:val="000000" w:themeColor="text1"/>
          <w:sz w:val="22"/>
          <w:szCs w:val="22"/>
          <w:lang w:val="en"/>
        </w:rPr>
        <w:t xml:space="preserve"> </w:t>
      </w:r>
      <w:r w:rsidRPr="00467F82">
        <w:rPr>
          <w:rFonts w:ascii="Calibri" w:hAnsi="Calibri" w:cs="Calibri"/>
          <w:color w:val="000000" w:themeColor="text1"/>
          <w:sz w:val="22"/>
          <w:szCs w:val="22"/>
          <w:lang w:val="en"/>
        </w:rPr>
        <w:t>Annual Breast Cancer Meeting in San Antonio</w:t>
      </w:r>
      <w:r>
        <w:rPr>
          <w:rFonts w:ascii="Calibri" w:hAnsi="Calibri" w:cs="Calibri"/>
          <w:color w:val="000000" w:themeColor="text1"/>
          <w:sz w:val="22"/>
          <w:szCs w:val="22"/>
          <w:lang w:val="en"/>
        </w:rPr>
        <w:t>.</w:t>
      </w:r>
    </w:p>
    <w:p w:rsidR="000316EA" w:rsidRDefault="000316EA" w:rsidP="000316EA">
      <w:pPr>
        <w:rPr>
          <w:rFonts w:ascii="Calibri" w:hAnsi="Calibri" w:cs="Calibri"/>
          <w:sz w:val="22"/>
          <w:szCs w:val="22"/>
          <w:highlight w:val="yellow"/>
        </w:rPr>
      </w:pPr>
    </w:p>
    <w:p w:rsidR="000316EA" w:rsidRPr="00AE62E6" w:rsidRDefault="000316EA" w:rsidP="000316EA">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E789B" w:rsidRPr="00467F82" w:rsidRDefault="00DE789B" w:rsidP="00DE789B">
      <w:pPr>
        <w:rPr>
          <w:rFonts w:ascii="Calibri" w:hAnsi="Calibri" w:cs="Calibri"/>
          <w:sz w:val="22"/>
          <w:szCs w:val="22"/>
        </w:rPr>
      </w:pPr>
      <w:r>
        <w:rPr>
          <w:rFonts w:ascii="Calibri" w:hAnsi="Calibri" w:cs="Calibri"/>
          <w:b/>
          <w:sz w:val="22"/>
          <w:szCs w:val="22"/>
        </w:rPr>
        <w:t xml:space="preserve">[Insert Photo] </w:t>
      </w:r>
      <w:r w:rsidRPr="00467F82">
        <w:rPr>
          <w:rFonts w:ascii="Calibri" w:hAnsi="Calibri" w:cs="Calibri"/>
          <w:b/>
          <w:sz w:val="22"/>
          <w:szCs w:val="22"/>
        </w:rPr>
        <w:t>Louis Chow, MD</w:t>
      </w:r>
      <w:r>
        <w:rPr>
          <w:rFonts w:ascii="Calibri" w:hAnsi="Calibri" w:cs="Calibri"/>
          <w:b/>
          <w:sz w:val="22"/>
          <w:szCs w:val="22"/>
        </w:rPr>
        <w:br/>
      </w:r>
      <w:r>
        <w:rPr>
          <w:rFonts w:ascii="Calibri" w:hAnsi="Calibri" w:cs="Calibri"/>
          <w:sz w:val="22"/>
          <w:szCs w:val="22"/>
        </w:rPr>
        <w:t xml:space="preserve">                           </w:t>
      </w:r>
      <w:proofErr w:type="spellStart"/>
      <w:r w:rsidR="00F66F7B" w:rsidRPr="00F66F7B">
        <w:rPr>
          <w:rFonts w:ascii="Calibri" w:hAnsi="Calibri" w:cs="Calibri"/>
          <w:sz w:val="22"/>
          <w:szCs w:val="22"/>
        </w:rPr>
        <w:t>Organisation</w:t>
      </w:r>
      <w:proofErr w:type="spellEnd"/>
      <w:r w:rsidR="00F66F7B" w:rsidRPr="00F66F7B">
        <w:rPr>
          <w:rFonts w:ascii="Calibri" w:hAnsi="Calibri" w:cs="Calibri"/>
          <w:sz w:val="22"/>
          <w:szCs w:val="22"/>
        </w:rPr>
        <w:t xml:space="preserve"> for Oncology and Translational Research (OOTR)</w:t>
      </w:r>
    </w:p>
    <w:p w:rsidR="00DE789B" w:rsidRDefault="00DE789B" w:rsidP="00DE789B">
      <w:pPr>
        <w:rPr>
          <w:rFonts w:ascii="Calibri" w:hAnsi="Calibri" w:cs="Calibri"/>
          <w:sz w:val="22"/>
          <w:szCs w:val="22"/>
        </w:rPr>
      </w:pPr>
      <w:r>
        <w:rPr>
          <w:rFonts w:ascii="Calibri" w:hAnsi="Calibri" w:cs="Calibri"/>
          <w:sz w:val="22"/>
          <w:szCs w:val="22"/>
        </w:rPr>
        <w:t xml:space="preserve">                           </w:t>
      </w:r>
      <w:r w:rsidRPr="00467F82">
        <w:rPr>
          <w:rFonts w:ascii="Calibri" w:hAnsi="Calibri" w:cs="Calibri"/>
          <w:sz w:val="22"/>
          <w:szCs w:val="22"/>
        </w:rPr>
        <w:t>Hong Kong, China</w:t>
      </w:r>
    </w:p>
    <w:p w:rsidR="00DE789B" w:rsidRDefault="00DE789B" w:rsidP="00DE789B">
      <w:pPr>
        <w:rPr>
          <w:rFonts w:ascii="Calibri" w:hAnsi="Calibri" w:cs="Calibri"/>
          <w:sz w:val="22"/>
          <w:szCs w:val="22"/>
        </w:rPr>
      </w:pPr>
    </w:p>
    <w:p w:rsidR="00DE789B" w:rsidRDefault="00DE789B" w:rsidP="00DE789B">
      <w:pPr>
        <w:rPr>
          <w:rFonts w:ascii="Calibri" w:hAnsi="Calibri" w:cs="Calibri"/>
          <w:sz w:val="22"/>
          <w:szCs w:val="22"/>
        </w:rPr>
      </w:pPr>
      <w:r>
        <w:rPr>
          <w:rFonts w:ascii="Calibri" w:hAnsi="Calibri" w:cs="Calibri"/>
          <w:b/>
          <w:sz w:val="22"/>
          <w:szCs w:val="22"/>
        </w:rPr>
        <w:lastRenderedPageBreak/>
        <w:t xml:space="preserve">[Insert Photo] </w:t>
      </w:r>
      <w:r w:rsidRPr="00467F82">
        <w:rPr>
          <w:rFonts w:ascii="Calibri" w:hAnsi="Calibri" w:cs="Calibri"/>
          <w:b/>
          <w:sz w:val="22"/>
          <w:szCs w:val="22"/>
        </w:rPr>
        <w:t>Luca Gianni, MD</w:t>
      </w:r>
      <w:r>
        <w:rPr>
          <w:rFonts w:ascii="Calibri" w:hAnsi="Calibri" w:cs="Calibri"/>
          <w:b/>
          <w:sz w:val="22"/>
          <w:szCs w:val="22"/>
        </w:rPr>
        <w:br/>
      </w:r>
      <w:r>
        <w:rPr>
          <w:rFonts w:ascii="Calibri" w:hAnsi="Calibri" w:cs="Calibri"/>
          <w:sz w:val="22"/>
          <w:szCs w:val="22"/>
        </w:rPr>
        <w:t xml:space="preserve">                           </w:t>
      </w:r>
      <w:r w:rsidRPr="00467F82">
        <w:rPr>
          <w:rFonts w:ascii="Calibri" w:hAnsi="Calibri" w:cs="Calibri"/>
          <w:sz w:val="22"/>
          <w:szCs w:val="22"/>
        </w:rPr>
        <w:t>San Raffaele Institute</w:t>
      </w:r>
      <w:r>
        <w:rPr>
          <w:rFonts w:ascii="Calibri" w:hAnsi="Calibri" w:cs="Calibri"/>
          <w:b/>
          <w:sz w:val="22"/>
          <w:szCs w:val="22"/>
        </w:rPr>
        <w:br/>
      </w:r>
      <w:r>
        <w:rPr>
          <w:rFonts w:ascii="Calibri" w:hAnsi="Calibri" w:cs="Calibri"/>
          <w:sz w:val="22"/>
          <w:szCs w:val="22"/>
        </w:rPr>
        <w:t xml:space="preserve">                            </w:t>
      </w:r>
      <w:r w:rsidRPr="00467F82">
        <w:rPr>
          <w:rFonts w:ascii="Calibri" w:hAnsi="Calibri" w:cs="Calibri"/>
          <w:sz w:val="22"/>
          <w:szCs w:val="22"/>
        </w:rPr>
        <w:t>Milan, Italy</w:t>
      </w:r>
    </w:p>
    <w:p w:rsidR="00DE789B" w:rsidRDefault="00DE789B" w:rsidP="00DE789B">
      <w:pPr>
        <w:rPr>
          <w:rFonts w:ascii="Calibri" w:hAnsi="Calibri" w:cs="Calibri"/>
          <w:sz w:val="22"/>
          <w:szCs w:val="22"/>
        </w:rPr>
      </w:pPr>
    </w:p>
    <w:p w:rsidR="00DE789B" w:rsidRPr="00467F82" w:rsidRDefault="00DE789B" w:rsidP="00DE789B">
      <w:pPr>
        <w:rPr>
          <w:rFonts w:ascii="Calibri" w:hAnsi="Calibri" w:cs="Calibri"/>
          <w:sz w:val="22"/>
          <w:szCs w:val="22"/>
        </w:rPr>
      </w:pPr>
      <w:r>
        <w:rPr>
          <w:rFonts w:ascii="Calibri" w:hAnsi="Calibri" w:cs="Calibri"/>
          <w:b/>
          <w:sz w:val="22"/>
          <w:szCs w:val="22"/>
        </w:rPr>
        <w:t xml:space="preserve">[Insert Photo] </w:t>
      </w:r>
      <w:r w:rsidRPr="00467F82">
        <w:rPr>
          <w:rFonts w:ascii="Calibri" w:hAnsi="Calibri" w:cs="Calibri"/>
          <w:b/>
          <w:sz w:val="22"/>
          <w:szCs w:val="22"/>
        </w:rPr>
        <w:t xml:space="preserve">Andreas </w:t>
      </w:r>
      <w:proofErr w:type="spellStart"/>
      <w:r w:rsidRPr="00467F82">
        <w:rPr>
          <w:rFonts w:ascii="Calibri" w:hAnsi="Calibri" w:cs="Calibri"/>
          <w:b/>
          <w:sz w:val="22"/>
          <w:szCs w:val="22"/>
        </w:rPr>
        <w:t>Schneeweiss</w:t>
      </w:r>
      <w:proofErr w:type="spellEnd"/>
      <w:r w:rsidRPr="00467F82">
        <w:rPr>
          <w:rFonts w:ascii="Calibri" w:hAnsi="Calibri" w:cs="Calibri"/>
          <w:b/>
          <w:sz w:val="22"/>
          <w:szCs w:val="22"/>
        </w:rPr>
        <w:t>, MD</w:t>
      </w:r>
      <w:r>
        <w:rPr>
          <w:rFonts w:ascii="Calibri" w:hAnsi="Calibri" w:cs="Calibri"/>
          <w:sz w:val="22"/>
          <w:szCs w:val="22"/>
        </w:rPr>
        <w:br/>
        <w:t xml:space="preserve">                           </w:t>
      </w:r>
      <w:r w:rsidRPr="00467F82">
        <w:rPr>
          <w:rFonts w:ascii="Calibri" w:hAnsi="Calibri" w:cs="Calibri"/>
          <w:sz w:val="22"/>
          <w:szCs w:val="22"/>
        </w:rPr>
        <w:t>Nat</w:t>
      </w:r>
      <w:r>
        <w:rPr>
          <w:rFonts w:ascii="Calibri" w:hAnsi="Calibri" w:cs="Calibri"/>
          <w:sz w:val="22"/>
          <w:szCs w:val="22"/>
        </w:rPr>
        <w:t>ional Center for Tumor Diseases</w:t>
      </w:r>
      <w:r>
        <w:rPr>
          <w:rFonts w:ascii="Calibri" w:hAnsi="Calibri" w:cs="Calibri"/>
          <w:sz w:val="22"/>
          <w:szCs w:val="22"/>
        </w:rPr>
        <w:br/>
        <w:t xml:space="preserve">                           </w:t>
      </w:r>
      <w:r w:rsidRPr="00467F82">
        <w:rPr>
          <w:rFonts w:ascii="Calibri" w:hAnsi="Calibri" w:cs="Calibri"/>
          <w:sz w:val="22"/>
          <w:szCs w:val="22"/>
        </w:rPr>
        <w:t>University Hospital</w:t>
      </w:r>
    </w:p>
    <w:p w:rsidR="00DE789B" w:rsidRPr="00467F82" w:rsidRDefault="00DE789B" w:rsidP="00DE789B">
      <w:pPr>
        <w:rPr>
          <w:rFonts w:ascii="Calibri" w:hAnsi="Calibri" w:cs="Calibri"/>
          <w:b/>
          <w:sz w:val="22"/>
          <w:szCs w:val="22"/>
        </w:rPr>
      </w:pPr>
      <w:r>
        <w:rPr>
          <w:rFonts w:ascii="Calibri" w:hAnsi="Calibri" w:cs="Calibri"/>
          <w:sz w:val="22"/>
          <w:szCs w:val="22"/>
        </w:rPr>
        <w:t xml:space="preserve">                           </w:t>
      </w:r>
      <w:r w:rsidRPr="00467F82">
        <w:rPr>
          <w:rFonts w:ascii="Calibri" w:hAnsi="Calibri" w:cs="Calibri"/>
          <w:sz w:val="22"/>
          <w:szCs w:val="22"/>
        </w:rPr>
        <w:t>Heidelberg, Germany</w:t>
      </w:r>
    </w:p>
    <w:p w:rsidR="000316EA" w:rsidRPr="000316EA" w:rsidRDefault="000316EA" w:rsidP="000316EA">
      <w:pPr>
        <w:rPr>
          <w:rFonts w:ascii="Calibri" w:hAnsi="Calibri" w:cs="Calibri"/>
          <w:sz w:val="22"/>
          <w:szCs w:val="22"/>
        </w:rPr>
      </w:pPr>
    </w:p>
    <w:p w:rsidR="000316EA" w:rsidRPr="00AE62E6" w:rsidRDefault="000316EA" w:rsidP="000316EA">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r w:rsidR="00DE789B" w:rsidRPr="00DE789B">
        <w:rPr>
          <w:rFonts w:ascii="Calibri" w:hAnsi="Calibri" w:cs="Calibri"/>
          <w:b/>
          <w:color w:val="FF0000"/>
          <w:sz w:val="22"/>
          <w:szCs w:val="22"/>
        </w:rPr>
        <w:t>[SAME AS ABOVE]</w:t>
      </w:r>
      <w:bookmarkStart w:id="39" w:name="_GoBack"/>
      <w:bookmarkEnd w:id="39"/>
    </w:p>
    <w:p w:rsidR="000316EA" w:rsidRDefault="000316EA" w:rsidP="000316EA">
      <w:pPr>
        <w:ind w:left="720"/>
        <w:rPr>
          <w:rFonts w:ascii="Calibri" w:hAnsi="Calibri" w:cs="Calibri"/>
          <w:sz w:val="22"/>
        </w:rPr>
      </w:pPr>
    </w:p>
    <w:p w:rsidR="000316EA" w:rsidRPr="005B0E78" w:rsidRDefault="000316EA" w:rsidP="000316EA">
      <w:pPr>
        <w:rPr>
          <w:rFonts w:ascii="Calibri" w:hAnsi="Calibri" w:cs="Calibri"/>
          <w:b/>
          <w:color w:val="E36C0A" w:themeColor="accent6" w:themeShade="BF"/>
          <w:sz w:val="22"/>
          <w:szCs w:val="22"/>
        </w:rPr>
      </w:pPr>
      <w:r w:rsidRPr="004011C1">
        <w:rPr>
          <w:rFonts w:ascii="Calibri" w:hAnsi="Calibri" w:cs="Calibri"/>
          <w:b/>
          <w:color w:val="E36C0A" w:themeColor="accent6" w:themeShade="BF"/>
          <w:sz w:val="22"/>
          <w:szCs w:val="22"/>
        </w:rPr>
        <w:t>TARGET AUDIENCE</w:t>
      </w:r>
      <w:r w:rsidR="00DE789B">
        <w:rPr>
          <w:rFonts w:ascii="Calibri" w:hAnsi="Calibri" w:cs="Calibri"/>
          <w:b/>
          <w:color w:val="E36C0A" w:themeColor="accent6" w:themeShade="BF"/>
          <w:sz w:val="22"/>
          <w:szCs w:val="22"/>
        </w:rPr>
        <w:t xml:space="preserve"> </w:t>
      </w:r>
      <w:r w:rsidR="00DE789B" w:rsidRPr="00DE789B">
        <w:rPr>
          <w:rFonts w:ascii="Calibri" w:hAnsi="Calibri" w:cs="Calibri"/>
          <w:b/>
          <w:color w:val="FF0000"/>
          <w:sz w:val="22"/>
          <w:szCs w:val="22"/>
        </w:rPr>
        <w:t>[SAME AS ABOVE]</w:t>
      </w:r>
    </w:p>
    <w:p w:rsidR="000316EA" w:rsidRDefault="000316EA" w:rsidP="000316EA">
      <w:pPr>
        <w:pStyle w:val="maintext"/>
        <w:rPr>
          <w:rFonts w:ascii="Calibri" w:hAnsi="Calibri" w:cs="Tahoma"/>
          <w:b/>
          <w:sz w:val="22"/>
          <w:szCs w:val="22"/>
        </w:rPr>
      </w:pPr>
    </w:p>
    <w:p w:rsidR="000316EA" w:rsidRDefault="000316EA" w:rsidP="000316EA">
      <w:pPr>
        <w:pStyle w:val="maintext"/>
        <w:rPr>
          <w:rFonts w:ascii="Calibri" w:hAnsi="Calibri" w:cs="Tahoma"/>
          <w:b/>
          <w:sz w:val="22"/>
          <w:szCs w:val="22"/>
        </w:rPr>
      </w:pPr>
      <w:r w:rsidRPr="004011C1">
        <w:rPr>
          <w:rFonts w:ascii="Calibri" w:hAnsi="Calibri" w:cs="Tahoma"/>
          <w:b/>
          <w:color w:val="E36C0A" w:themeColor="accent6" w:themeShade="BF"/>
          <w:sz w:val="22"/>
          <w:szCs w:val="22"/>
        </w:rPr>
        <w:t>LEARNING OBJECTIVES</w:t>
      </w:r>
      <w:r w:rsidRPr="00AE62E6">
        <w:rPr>
          <w:rFonts w:ascii="Calibri" w:hAnsi="Calibri" w:cs="Tahoma"/>
          <w:b/>
          <w:sz w:val="22"/>
          <w:szCs w:val="22"/>
        </w:rPr>
        <w:t xml:space="preserve"> </w:t>
      </w:r>
      <w:r w:rsidR="00DE789B" w:rsidRPr="00DE789B">
        <w:rPr>
          <w:rFonts w:ascii="Calibri" w:hAnsi="Calibri" w:cs="Calibri"/>
          <w:b/>
          <w:color w:val="FF0000"/>
          <w:sz w:val="22"/>
          <w:szCs w:val="22"/>
        </w:rPr>
        <w:t>[SAME AS ABOVE]</w:t>
      </w:r>
    </w:p>
    <w:p w:rsidR="000316EA" w:rsidRDefault="000316EA" w:rsidP="000316EA">
      <w:pPr>
        <w:pStyle w:val="maintext"/>
        <w:rPr>
          <w:rFonts w:ascii="Calibri" w:hAnsi="Calibri" w:cs="Tahoma"/>
          <w:b/>
          <w:color w:val="E36C0A" w:themeColor="accent6" w:themeShade="BF"/>
          <w:sz w:val="22"/>
          <w:szCs w:val="22"/>
        </w:rPr>
      </w:pPr>
    </w:p>
    <w:p w:rsidR="000316EA" w:rsidRPr="007E696C" w:rsidRDefault="000316EA" w:rsidP="000316EA">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r w:rsidR="00DE789B">
        <w:rPr>
          <w:rFonts w:ascii="Calibri" w:hAnsi="Calibri" w:cs="Tahoma"/>
          <w:b/>
          <w:color w:val="E36C0A" w:themeColor="accent6" w:themeShade="BF"/>
          <w:sz w:val="22"/>
          <w:szCs w:val="22"/>
        </w:rPr>
        <w:t xml:space="preserve"> </w:t>
      </w:r>
      <w:r w:rsidR="00DE789B" w:rsidRPr="00DE789B">
        <w:rPr>
          <w:rFonts w:ascii="Calibri" w:hAnsi="Calibri" w:cs="Calibri"/>
          <w:b/>
          <w:color w:val="FF0000"/>
          <w:sz w:val="22"/>
          <w:szCs w:val="22"/>
        </w:rPr>
        <w:t>[SAME AS ABOVE]</w:t>
      </w:r>
    </w:p>
    <w:p w:rsidR="000316EA" w:rsidRDefault="000316EA" w:rsidP="007D2976">
      <w:pPr>
        <w:rPr>
          <w:rFonts w:ascii="Calibri" w:hAnsi="Calibri" w:cs="Tahoma"/>
          <w:b/>
          <w:sz w:val="22"/>
          <w:szCs w:val="22"/>
        </w:rPr>
      </w:pPr>
    </w:p>
    <w:p w:rsidR="00772C50" w:rsidRPr="00D81B3E" w:rsidRDefault="00772C50" w:rsidP="00D81B3E">
      <w:pPr>
        <w:pStyle w:val="maintext"/>
        <w:rPr>
          <w:rFonts w:ascii="Calibri" w:hAnsi="Calibri" w:cs="Tahoma"/>
          <w:b/>
          <w:sz w:val="22"/>
          <w:szCs w:val="22"/>
        </w:rPr>
      </w:pPr>
    </w:p>
    <w:sectPr w:rsidR="00772C50" w:rsidRPr="00D81B3E" w:rsidSect="002459D9">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Meg Rew" w:date="2014-12-15T08:38:00Z" w:initials="MR">
    <w:p w:rsidR="00467F82" w:rsidRPr="00467F82" w:rsidRDefault="00467F82">
      <w:pPr>
        <w:pStyle w:val="CommentText"/>
        <w:rPr>
          <w:lang w:val="en-US"/>
        </w:rPr>
      </w:pPr>
      <w:r>
        <w:rPr>
          <w:rStyle w:val="CommentReference"/>
        </w:rPr>
        <w:annotationRef/>
      </w:r>
      <w:r>
        <w:rPr>
          <w:lang w:val="en-US"/>
        </w:rPr>
        <w:t>Amy, please review this overview</w:t>
      </w:r>
    </w:p>
  </w:comment>
  <w:comment w:id="23" w:author="Meg Rew" w:date="2014-12-15T08:44:00Z" w:initials="MR">
    <w:p w:rsidR="00467F82" w:rsidRPr="00467F82" w:rsidRDefault="00467F82">
      <w:pPr>
        <w:pStyle w:val="CommentText"/>
        <w:rPr>
          <w:lang w:val="en-US"/>
        </w:rPr>
      </w:pPr>
      <w:r>
        <w:rPr>
          <w:rStyle w:val="CommentReference"/>
        </w:rPr>
        <w:annotationRef/>
      </w:r>
      <w:r>
        <w:rPr>
          <w:lang w:val="en-US"/>
        </w:rPr>
        <w:t>Please include the abstracts</w:t>
      </w:r>
    </w:p>
  </w:comment>
  <w:comment w:id="35" w:author="Briana Devaser" w:date="2014-12-17T11:36:00Z" w:initials="BD">
    <w:p w:rsidR="00627B98" w:rsidRPr="00627B98" w:rsidRDefault="00627B98">
      <w:pPr>
        <w:pStyle w:val="CommentText"/>
        <w:rPr>
          <w:lang w:val="en-US"/>
        </w:rPr>
      </w:pPr>
      <w:r>
        <w:rPr>
          <w:rStyle w:val="CommentReference"/>
        </w:rPr>
        <w:annotationRef/>
      </w:r>
      <w:r>
        <w:rPr>
          <w:lang w:val="en-US"/>
        </w:rPr>
        <w:t>Please add Amy F here as well – clinical content reviewer/planner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7C1" w:rsidRDefault="00FA57C1" w:rsidP="004326FA">
      <w:r>
        <w:separator/>
      </w:r>
    </w:p>
  </w:endnote>
  <w:endnote w:type="continuationSeparator" w:id="0">
    <w:p w:rsidR="00FA57C1" w:rsidRDefault="00FA57C1"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7C1" w:rsidRDefault="00FA57C1" w:rsidP="004326FA">
      <w:r>
        <w:separator/>
      </w:r>
    </w:p>
  </w:footnote>
  <w:footnote w:type="continuationSeparator" w:id="0">
    <w:p w:rsidR="00FA57C1" w:rsidRDefault="00FA57C1"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A75" w:rsidRDefault="002459D9" w:rsidP="004326FA">
    <w:pPr>
      <w:pStyle w:val="Header"/>
      <w:jc w:val="center"/>
      <w:rPr>
        <w:rFonts w:ascii="Calibri" w:hAnsi="Calibri"/>
        <w:b/>
        <w:u w:val="single"/>
        <w:lang w:val="en-US"/>
      </w:rPr>
    </w:pPr>
    <w:r>
      <w:rPr>
        <w:rFonts w:ascii="Calibri" w:hAnsi="Calibri"/>
        <w:b/>
        <w:u w:val="single"/>
        <w:lang w:val="en-US"/>
      </w:rPr>
      <w:t xml:space="preserve">SABCS </w:t>
    </w:r>
    <w:r w:rsidR="00C22B89">
      <w:rPr>
        <w:rFonts w:ascii="Calibri" w:hAnsi="Calibri"/>
        <w:b/>
        <w:u w:val="single"/>
        <w:lang w:val="en-US"/>
      </w:rPr>
      <w:t>201</w:t>
    </w:r>
    <w:r w:rsidR="00261534">
      <w:rPr>
        <w:rFonts w:ascii="Calibri" w:hAnsi="Calibri"/>
        <w:b/>
        <w:u w:val="single"/>
        <w:lang w:val="en-US"/>
      </w:rPr>
      <w:t>4</w:t>
    </w:r>
    <w:r w:rsidR="00C22B89">
      <w:rPr>
        <w:rFonts w:ascii="Calibri" w:hAnsi="Calibri"/>
        <w:b/>
        <w:u w:val="single"/>
        <w:lang w:val="en-US"/>
      </w:rPr>
      <w:t xml:space="preserve"> </w:t>
    </w:r>
    <w:r w:rsidR="00BF3BCA">
      <w:rPr>
        <w:rFonts w:ascii="Calibri" w:hAnsi="Calibri"/>
        <w:b/>
        <w:u w:val="single"/>
        <w:lang w:val="en-US"/>
      </w:rPr>
      <w:t>CSP</w:t>
    </w:r>
    <w:r w:rsidR="00BA3A75">
      <w:rPr>
        <w:rFonts w:ascii="Calibri" w:hAnsi="Calibri"/>
        <w:b/>
        <w:u w:val="single"/>
        <w:lang w:val="en-US"/>
      </w:rPr>
      <w:t xml:space="preserve"> </w:t>
    </w:r>
    <w:r w:rsidR="00BA3A75" w:rsidRPr="004326FA">
      <w:rPr>
        <w:rFonts w:ascii="Calibri" w:hAnsi="Calibri"/>
        <w:b/>
        <w:u w:val="single"/>
      </w:rPr>
      <w:t>Webpage Template</w:t>
    </w:r>
  </w:p>
  <w:p w:rsidR="0024018B" w:rsidRPr="0024018B" w:rsidRDefault="0024018B"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24018B" w:rsidRPr="0024018B" w:rsidRDefault="0024018B"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24018B" w:rsidRPr="0024018B" w:rsidRDefault="0024018B"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550B8"/>
    <w:multiLevelType w:val="multilevel"/>
    <w:tmpl w:val="D544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31174"/>
    <w:multiLevelType w:val="hybridMultilevel"/>
    <w:tmpl w:val="6F34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777C79"/>
    <w:multiLevelType w:val="hybridMultilevel"/>
    <w:tmpl w:val="F2EE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57667"/>
    <w:multiLevelType w:val="hybridMultilevel"/>
    <w:tmpl w:val="7BC0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BE7F9C"/>
    <w:multiLevelType w:val="hybridMultilevel"/>
    <w:tmpl w:val="D36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85B63"/>
    <w:multiLevelType w:val="hybridMultilevel"/>
    <w:tmpl w:val="618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A64C1"/>
    <w:multiLevelType w:val="multilevel"/>
    <w:tmpl w:val="2FB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453E5C"/>
    <w:multiLevelType w:val="hybridMultilevel"/>
    <w:tmpl w:val="375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D0B30"/>
    <w:multiLevelType w:val="hybridMultilevel"/>
    <w:tmpl w:val="D50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82152"/>
    <w:multiLevelType w:val="multilevel"/>
    <w:tmpl w:val="F00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8"/>
  </w:num>
  <w:num w:numId="4">
    <w:abstractNumId w:val="23"/>
  </w:num>
  <w:num w:numId="5">
    <w:abstractNumId w:val="18"/>
  </w:num>
  <w:num w:numId="6">
    <w:abstractNumId w:val="14"/>
  </w:num>
  <w:num w:numId="7">
    <w:abstractNumId w:val="0"/>
  </w:num>
  <w:num w:numId="8">
    <w:abstractNumId w:val="15"/>
  </w:num>
  <w:num w:numId="9">
    <w:abstractNumId w:val="11"/>
  </w:num>
  <w:num w:numId="10">
    <w:abstractNumId w:val="22"/>
  </w:num>
  <w:num w:numId="11">
    <w:abstractNumId w:val="1"/>
  </w:num>
  <w:num w:numId="12">
    <w:abstractNumId w:val="19"/>
  </w:num>
  <w:num w:numId="13">
    <w:abstractNumId w:val="2"/>
  </w:num>
  <w:num w:numId="14">
    <w:abstractNumId w:val="9"/>
  </w:num>
  <w:num w:numId="15">
    <w:abstractNumId w:val="20"/>
  </w:num>
  <w:num w:numId="16">
    <w:abstractNumId w:val="4"/>
  </w:num>
  <w:num w:numId="17">
    <w:abstractNumId w:val="12"/>
  </w:num>
  <w:num w:numId="18">
    <w:abstractNumId w:val="17"/>
  </w:num>
  <w:num w:numId="19">
    <w:abstractNumId w:val="3"/>
  </w:num>
  <w:num w:numId="20">
    <w:abstractNumId w:val="16"/>
  </w:num>
  <w:num w:numId="21">
    <w:abstractNumId w:val="10"/>
  </w:num>
  <w:num w:numId="22">
    <w:abstractNumId w:val="5"/>
  </w:num>
  <w:num w:numId="23">
    <w:abstractNumId w:val="21"/>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12BF"/>
    <w:rsid w:val="000022D6"/>
    <w:rsid w:val="00011E5E"/>
    <w:rsid w:val="000124A5"/>
    <w:rsid w:val="00014D72"/>
    <w:rsid w:val="00014E36"/>
    <w:rsid w:val="000232C2"/>
    <w:rsid w:val="0002676C"/>
    <w:rsid w:val="000267CA"/>
    <w:rsid w:val="0002743A"/>
    <w:rsid w:val="000316EA"/>
    <w:rsid w:val="00032740"/>
    <w:rsid w:val="00032922"/>
    <w:rsid w:val="0003299F"/>
    <w:rsid w:val="00036800"/>
    <w:rsid w:val="00040C0E"/>
    <w:rsid w:val="0004177B"/>
    <w:rsid w:val="0004360D"/>
    <w:rsid w:val="00045540"/>
    <w:rsid w:val="00047CEA"/>
    <w:rsid w:val="00053953"/>
    <w:rsid w:val="000566ED"/>
    <w:rsid w:val="000566F1"/>
    <w:rsid w:val="00061E4F"/>
    <w:rsid w:val="00064B90"/>
    <w:rsid w:val="00065298"/>
    <w:rsid w:val="000655EC"/>
    <w:rsid w:val="000666CC"/>
    <w:rsid w:val="00066D57"/>
    <w:rsid w:val="00077E27"/>
    <w:rsid w:val="00077F15"/>
    <w:rsid w:val="000814C4"/>
    <w:rsid w:val="0008798E"/>
    <w:rsid w:val="00093C5C"/>
    <w:rsid w:val="00097A25"/>
    <w:rsid w:val="000A2A46"/>
    <w:rsid w:val="000A3F36"/>
    <w:rsid w:val="000A48FB"/>
    <w:rsid w:val="000B1006"/>
    <w:rsid w:val="000B158D"/>
    <w:rsid w:val="000B4121"/>
    <w:rsid w:val="000B41A9"/>
    <w:rsid w:val="000B6DDB"/>
    <w:rsid w:val="000C22D9"/>
    <w:rsid w:val="000D1427"/>
    <w:rsid w:val="000D24AB"/>
    <w:rsid w:val="000E458D"/>
    <w:rsid w:val="000E4EF2"/>
    <w:rsid w:val="000F1F22"/>
    <w:rsid w:val="000F709E"/>
    <w:rsid w:val="00104A3B"/>
    <w:rsid w:val="00106295"/>
    <w:rsid w:val="00106641"/>
    <w:rsid w:val="001141EC"/>
    <w:rsid w:val="0011638E"/>
    <w:rsid w:val="00120F97"/>
    <w:rsid w:val="00121035"/>
    <w:rsid w:val="00121BF1"/>
    <w:rsid w:val="001266F4"/>
    <w:rsid w:val="001419D6"/>
    <w:rsid w:val="001438E0"/>
    <w:rsid w:val="00145591"/>
    <w:rsid w:val="00145B17"/>
    <w:rsid w:val="00153314"/>
    <w:rsid w:val="00155A87"/>
    <w:rsid w:val="00160ED5"/>
    <w:rsid w:val="001610EA"/>
    <w:rsid w:val="001648D6"/>
    <w:rsid w:val="00165797"/>
    <w:rsid w:val="00173435"/>
    <w:rsid w:val="00174690"/>
    <w:rsid w:val="0017499D"/>
    <w:rsid w:val="001773F6"/>
    <w:rsid w:val="001800E1"/>
    <w:rsid w:val="001825E6"/>
    <w:rsid w:val="00184172"/>
    <w:rsid w:val="0019171A"/>
    <w:rsid w:val="00193516"/>
    <w:rsid w:val="0019510D"/>
    <w:rsid w:val="001A1E81"/>
    <w:rsid w:val="001A48D3"/>
    <w:rsid w:val="001B07BF"/>
    <w:rsid w:val="001B3BF5"/>
    <w:rsid w:val="001B6549"/>
    <w:rsid w:val="001C0D8B"/>
    <w:rsid w:val="001C31C8"/>
    <w:rsid w:val="001C3835"/>
    <w:rsid w:val="001C727D"/>
    <w:rsid w:val="001D0EB0"/>
    <w:rsid w:val="001D3392"/>
    <w:rsid w:val="001D43A7"/>
    <w:rsid w:val="001E1BF1"/>
    <w:rsid w:val="001E2FCE"/>
    <w:rsid w:val="001E4F3C"/>
    <w:rsid w:val="001E52A6"/>
    <w:rsid w:val="001E70F3"/>
    <w:rsid w:val="001F24FA"/>
    <w:rsid w:val="001F26C0"/>
    <w:rsid w:val="001F3009"/>
    <w:rsid w:val="001F30B0"/>
    <w:rsid w:val="00200C6F"/>
    <w:rsid w:val="00211D46"/>
    <w:rsid w:val="0021321C"/>
    <w:rsid w:val="00213DC0"/>
    <w:rsid w:val="00216408"/>
    <w:rsid w:val="002166ED"/>
    <w:rsid w:val="00216992"/>
    <w:rsid w:val="00216C80"/>
    <w:rsid w:val="00217827"/>
    <w:rsid w:val="002206E4"/>
    <w:rsid w:val="00225F34"/>
    <w:rsid w:val="00226CC9"/>
    <w:rsid w:val="002300F4"/>
    <w:rsid w:val="00237D4F"/>
    <w:rsid w:val="0024018B"/>
    <w:rsid w:val="0024246C"/>
    <w:rsid w:val="00244D43"/>
    <w:rsid w:val="002459D9"/>
    <w:rsid w:val="002471C5"/>
    <w:rsid w:val="002554DB"/>
    <w:rsid w:val="00261534"/>
    <w:rsid w:val="00261606"/>
    <w:rsid w:val="00265B6A"/>
    <w:rsid w:val="00275B5F"/>
    <w:rsid w:val="00284CE6"/>
    <w:rsid w:val="00285532"/>
    <w:rsid w:val="00285BD6"/>
    <w:rsid w:val="0028671C"/>
    <w:rsid w:val="002877B3"/>
    <w:rsid w:val="00291208"/>
    <w:rsid w:val="00291A20"/>
    <w:rsid w:val="00292C33"/>
    <w:rsid w:val="002A01CA"/>
    <w:rsid w:val="002A1F70"/>
    <w:rsid w:val="002A52EC"/>
    <w:rsid w:val="002B2525"/>
    <w:rsid w:val="002B3702"/>
    <w:rsid w:val="002C00AB"/>
    <w:rsid w:val="002C5195"/>
    <w:rsid w:val="002C6848"/>
    <w:rsid w:val="002D50A8"/>
    <w:rsid w:val="002D7598"/>
    <w:rsid w:val="002E5380"/>
    <w:rsid w:val="002E7121"/>
    <w:rsid w:val="002F0B06"/>
    <w:rsid w:val="002F0D4C"/>
    <w:rsid w:val="002F2978"/>
    <w:rsid w:val="002F5AC0"/>
    <w:rsid w:val="002F6791"/>
    <w:rsid w:val="003004E6"/>
    <w:rsid w:val="00303EB6"/>
    <w:rsid w:val="00304B2C"/>
    <w:rsid w:val="0030798D"/>
    <w:rsid w:val="003149A0"/>
    <w:rsid w:val="00323772"/>
    <w:rsid w:val="00323D2C"/>
    <w:rsid w:val="00324F93"/>
    <w:rsid w:val="0033324D"/>
    <w:rsid w:val="00336416"/>
    <w:rsid w:val="003423C6"/>
    <w:rsid w:val="00343BE5"/>
    <w:rsid w:val="00344250"/>
    <w:rsid w:val="00345C44"/>
    <w:rsid w:val="0034708F"/>
    <w:rsid w:val="00357A25"/>
    <w:rsid w:val="0036118E"/>
    <w:rsid w:val="0036264C"/>
    <w:rsid w:val="0037286B"/>
    <w:rsid w:val="003752D0"/>
    <w:rsid w:val="003800C8"/>
    <w:rsid w:val="00381FAB"/>
    <w:rsid w:val="00394576"/>
    <w:rsid w:val="00394868"/>
    <w:rsid w:val="00397779"/>
    <w:rsid w:val="003A42D1"/>
    <w:rsid w:val="003A4ABF"/>
    <w:rsid w:val="003A4C06"/>
    <w:rsid w:val="003A697C"/>
    <w:rsid w:val="003A779A"/>
    <w:rsid w:val="003A7D80"/>
    <w:rsid w:val="003B1885"/>
    <w:rsid w:val="003B4279"/>
    <w:rsid w:val="003B5ECF"/>
    <w:rsid w:val="003C2033"/>
    <w:rsid w:val="003C3222"/>
    <w:rsid w:val="003C501D"/>
    <w:rsid w:val="003C6CCD"/>
    <w:rsid w:val="003D3D10"/>
    <w:rsid w:val="003D4532"/>
    <w:rsid w:val="003D58DF"/>
    <w:rsid w:val="003E1053"/>
    <w:rsid w:val="003E4D8C"/>
    <w:rsid w:val="003E60C2"/>
    <w:rsid w:val="003F3917"/>
    <w:rsid w:val="003F6C3D"/>
    <w:rsid w:val="003F7670"/>
    <w:rsid w:val="004011C1"/>
    <w:rsid w:val="00404236"/>
    <w:rsid w:val="00405E2E"/>
    <w:rsid w:val="00411013"/>
    <w:rsid w:val="00413BF4"/>
    <w:rsid w:val="00415AF4"/>
    <w:rsid w:val="00420C96"/>
    <w:rsid w:val="00426668"/>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67F82"/>
    <w:rsid w:val="00473E05"/>
    <w:rsid w:val="00476929"/>
    <w:rsid w:val="00484F34"/>
    <w:rsid w:val="0049192E"/>
    <w:rsid w:val="00495BB4"/>
    <w:rsid w:val="004A1726"/>
    <w:rsid w:val="004A5016"/>
    <w:rsid w:val="004A5EDB"/>
    <w:rsid w:val="004B1F5B"/>
    <w:rsid w:val="004B1FF6"/>
    <w:rsid w:val="004B3CE0"/>
    <w:rsid w:val="004B5980"/>
    <w:rsid w:val="004B6C00"/>
    <w:rsid w:val="004B78B7"/>
    <w:rsid w:val="004C0953"/>
    <w:rsid w:val="004C5FCC"/>
    <w:rsid w:val="004D08E7"/>
    <w:rsid w:val="004D5E47"/>
    <w:rsid w:val="004D76AF"/>
    <w:rsid w:val="004D782E"/>
    <w:rsid w:val="004E3B21"/>
    <w:rsid w:val="004E4D50"/>
    <w:rsid w:val="004F0217"/>
    <w:rsid w:val="004F1D5D"/>
    <w:rsid w:val="004F3F18"/>
    <w:rsid w:val="004F4161"/>
    <w:rsid w:val="004F701C"/>
    <w:rsid w:val="004F7826"/>
    <w:rsid w:val="005042C7"/>
    <w:rsid w:val="00520F17"/>
    <w:rsid w:val="00524FD8"/>
    <w:rsid w:val="00526883"/>
    <w:rsid w:val="005278D4"/>
    <w:rsid w:val="00530A5E"/>
    <w:rsid w:val="00530FD1"/>
    <w:rsid w:val="00536210"/>
    <w:rsid w:val="00536635"/>
    <w:rsid w:val="00543A1B"/>
    <w:rsid w:val="00544627"/>
    <w:rsid w:val="00546EEC"/>
    <w:rsid w:val="00550335"/>
    <w:rsid w:val="00550904"/>
    <w:rsid w:val="00551427"/>
    <w:rsid w:val="00552994"/>
    <w:rsid w:val="00561C65"/>
    <w:rsid w:val="00565CA6"/>
    <w:rsid w:val="00571D13"/>
    <w:rsid w:val="005746AC"/>
    <w:rsid w:val="0057602D"/>
    <w:rsid w:val="00585B97"/>
    <w:rsid w:val="00586B0E"/>
    <w:rsid w:val="00587F2B"/>
    <w:rsid w:val="00593910"/>
    <w:rsid w:val="005A2729"/>
    <w:rsid w:val="005A46A1"/>
    <w:rsid w:val="005A4EDE"/>
    <w:rsid w:val="005A634B"/>
    <w:rsid w:val="005B00C4"/>
    <w:rsid w:val="005B0E78"/>
    <w:rsid w:val="005B3465"/>
    <w:rsid w:val="005B35C5"/>
    <w:rsid w:val="005B38E5"/>
    <w:rsid w:val="005C0185"/>
    <w:rsid w:val="005C0EA5"/>
    <w:rsid w:val="005C1D6F"/>
    <w:rsid w:val="005C6F56"/>
    <w:rsid w:val="005D4232"/>
    <w:rsid w:val="005D62F0"/>
    <w:rsid w:val="005D7CD4"/>
    <w:rsid w:val="005E3BA1"/>
    <w:rsid w:val="005E61D9"/>
    <w:rsid w:val="005E773E"/>
    <w:rsid w:val="005F0205"/>
    <w:rsid w:val="005F6268"/>
    <w:rsid w:val="005F6F19"/>
    <w:rsid w:val="006019C8"/>
    <w:rsid w:val="00602F3A"/>
    <w:rsid w:val="00604AC4"/>
    <w:rsid w:val="006057C2"/>
    <w:rsid w:val="006060B4"/>
    <w:rsid w:val="0060668C"/>
    <w:rsid w:val="00606A48"/>
    <w:rsid w:val="006078BF"/>
    <w:rsid w:val="00622314"/>
    <w:rsid w:val="0062292C"/>
    <w:rsid w:val="00625604"/>
    <w:rsid w:val="0062750B"/>
    <w:rsid w:val="00627B98"/>
    <w:rsid w:val="00631F0C"/>
    <w:rsid w:val="00632020"/>
    <w:rsid w:val="00634FDD"/>
    <w:rsid w:val="00637223"/>
    <w:rsid w:val="0064293C"/>
    <w:rsid w:val="00647EE6"/>
    <w:rsid w:val="00652676"/>
    <w:rsid w:val="00653651"/>
    <w:rsid w:val="006569AC"/>
    <w:rsid w:val="006601D0"/>
    <w:rsid w:val="00663C7E"/>
    <w:rsid w:val="006643E2"/>
    <w:rsid w:val="00670BFA"/>
    <w:rsid w:val="00673A8C"/>
    <w:rsid w:val="00673EAE"/>
    <w:rsid w:val="00674C65"/>
    <w:rsid w:val="00676325"/>
    <w:rsid w:val="006771A5"/>
    <w:rsid w:val="00677639"/>
    <w:rsid w:val="00681E64"/>
    <w:rsid w:val="006822AA"/>
    <w:rsid w:val="00683674"/>
    <w:rsid w:val="00684821"/>
    <w:rsid w:val="0069164D"/>
    <w:rsid w:val="006919DD"/>
    <w:rsid w:val="0069299F"/>
    <w:rsid w:val="00693C10"/>
    <w:rsid w:val="00693E5C"/>
    <w:rsid w:val="006940F9"/>
    <w:rsid w:val="00696234"/>
    <w:rsid w:val="006A3036"/>
    <w:rsid w:val="006A4126"/>
    <w:rsid w:val="006B0AF8"/>
    <w:rsid w:val="006B3049"/>
    <w:rsid w:val="006B7FAE"/>
    <w:rsid w:val="006C1503"/>
    <w:rsid w:val="006C3E41"/>
    <w:rsid w:val="006D2C65"/>
    <w:rsid w:val="006E2622"/>
    <w:rsid w:val="006E477F"/>
    <w:rsid w:val="006E75E8"/>
    <w:rsid w:val="006E7F6D"/>
    <w:rsid w:val="006F15F1"/>
    <w:rsid w:val="006F40B1"/>
    <w:rsid w:val="006F5E0B"/>
    <w:rsid w:val="006F67F5"/>
    <w:rsid w:val="00702E5F"/>
    <w:rsid w:val="0070744C"/>
    <w:rsid w:val="00707653"/>
    <w:rsid w:val="007109F5"/>
    <w:rsid w:val="00714317"/>
    <w:rsid w:val="007143EA"/>
    <w:rsid w:val="00714AEC"/>
    <w:rsid w:val="00720D6E"/>
    <w:rsid w:val="00725315"/>
    <w:rsid w:val="007273DD"/>
    <w:rsid w:val="00727CFF"/>
    <w:rsid w:val="00731E83"/>
    <w:rsid w:val="0073478C"/>
    <w:rsid w:val="0075069D"/>
    <w:rsid w:val="007514C4"/>
    <w:rsid w:val="00754ED4"/>
    <w:rsid w:val="00761196"/>
    <w:rsid w:val="00762CFD"/>
    <w:rsid w:val="007675E5"/>
    <w:rsid w:val="00770D3B"/>
    <w:rsid w:val="007713AD"/>
    <w:rsid w:val="00771629"/>
    <w:rsid w:val="00772449"/>
    <w:rsid w:val="00772C50"/>
    <w:rsid w:val="0077377D"/>
    <w:rsid w:val="00774B1D"/>
    <w:rsid w:val="007759D4"/>
    <w:rsid w:val="00781CD1"/>
    <w:rsid w:val="007841FA"/>
    <w:rsid w:val="00786E6D"/>
    <w:rsid w:val="00794454"/>
    <w:rsid w:val="00796EBF"/>
    <w:rsid w:val="007A09FA"/>
    <w:rsid w:val="007A5488"/>
    <w:rsid w:val="007A56B1"/>
    <w:rsid w:val="007A601D"/>
    <w:rsid w:val="007A73C9"/>
    <w:rsid w:val="007B16AD"/>
    <w:rsid w:val="007B1DE1"/>
    <w:rsid w:val="007B6FE7"/>
    <w:rsid w:val="007C6DA7"/>
    <w:rsid w:val="007C7082"/>
    <w:rsid w:val="007D05E7"/>
    <w:rsid w:val="007D2976"/>
    <w:rsid w:val="007D3FDA"/>
    <w:rsid w:val="007D66C9"/>
    <w:rsid w:val="007E696C"/>
    <w:rsid w:val="007E6C26"/>
    <w:rsid w:val="00800B56"/>
    <w:rsid w:val="008063BB"/>
    <w:rsid w:val="008066A6"/>
    <w:rsid w:val="0081051B"/>
    <w:rsid w:val="00816B24"/>
    <w:rsid w:val="00817C0F"/>
    <w:rsid w:val="00817C75"/>
    <w:rsid w:val="008274F7"/>
    <w:rsid w:val="0083271D"/>
    <w:rsid w:val="00832A2C"/>
    <w:rsid w:val="00833F30"/>
    <w:rsid w:val="008435D8"/>
    <w:rsid w:val="00845D77"/>
    <w:rsid w:val="008554FB"/>
    <w:rsid w:val="008555D6"/>
    <w:rsid w:val="0086155C"/>
    <w:rsid w:val="00862EEE"/>
    <w:rsid w:val="00864301"/>
    <w:rsid w:val="00871888"/>
    <w:rsid w:val="00880E01"/>
    <w:rsid w:val="008824C4"/>
    <w:rsid w:val="008851D9"/>
    <w:rsid w:val="00886D85"/>
    <w:rsid w:val="008874CF"/>
    <w:rsid w:val="008918DB"/>
    <w:rsid w:val="00891E02"/>
    <w:rsid w:val="008947A4"/>
    <w:rsid w:val="00895741"/>
    <w:rsid w:val="008A0316"/>
    <w:rsid w:val="008A319F"/>
    <w:rsid w:val="008B0771"/>
    <w:rsid w:val="008B38DB"/>
    <w:rsid w:val="008B4278"/>
    <w:rsid w:val="008B7D7A"/>
    <w:rsid w:val="008C3297"/>
    <w:rsid w:val="008C3814"/>
    <w:rsid w:val="008C3F7F"/>
    <w:rsid w:val="008D08F5"/>
    <w:rsid w:val="008F0F0C"/>
    <w:rsid w:val="008F3362"/>
    <w:rsid w:val="008F52B2"/>
    <w:rsid w:val="00902739"/>
    <w:rsid w:val="009036B6"/>
    <w:rsid w:val="0090479C"/>
    <w:rsid w:val="00904B23"/>
    <w:rsid w:val="00912160"/>
    <w:rsid w:val="009124C1"/>
    <w:rsid w:val="009136CD"/>
    <w:rsid w:val="00915E07"/>
    <w:rsid w:val="00921835"/>
    <w:rsid w:val="00921E73"/>
    <w:rsid w:val="00922626"/>
    <w:rsid w:val="0092280A"/>
    <w:rsid w:val="00923D9C"/>
    <w:rsid w:val="0092413E"/>
    <w:rsid w:val="00930BF7"/>
    <w:rsid w:val="00937260"/>
    <w:rsid w:val="009374D2"/>
    <w:rsid w:val="0094372D"/>
    <w:rsid w:val="00943F51"/>
    <w:rsid w:val="00947EC4"/>
    <w:rsid w:val="0095290C"/>
    <w:rsid w:val="009534F7"/>
    <w:rsid w:val="0095696F"/>
    <w:rsid w:val="00957646"/>
    <w:rsid w:val="0095769C"/>
    <w:rsid w:val="0096152B"/>
    <w:rsid w:val="00967821"/>
    <w:rsid w:val="009906B2"/>
    <w:rsid w:val="00992E52"/>
    <w:rsid w:val="009951F5"/>
    <w:rsid w:val="009A31E1"/>
    <w:rsid w:val="009A4F43"/>
    <w:rsid w:val="009A6635"/>
    <w:rsid w:val="009A7FA0"/>
    <w:rsid w:val="009B41A2"/>
    <w:rsid w:val="009B72B5"/>
    <w:rsid w:val="009B7556"/>
    <w:rsid w:val="009C1FEB"/>
    <w:rsid w:val="009C4CEE"/>
    <w:rsid w:val="009C5DFD"/>
    <w:rsid w:val="009D5256"/>
    <w:rsid w:val="009E0644"/>
    <w:rsid w:val="009E3515"/>
    <w:rsid w:val="00A0011A"/>
    <w:rsid w:val="00A037AB"/>
    <w:rsid w:val="00A04016"/>
    <w:rsid w:val="00A05504"/>
    <w:rsid w:val="00A06A49"/>
    <w:rsid w:val="00A267E0"/>
    <w:rsid w:val="00A27BF9"/>
    <w:rsid w:val="00A30B4F"/>
    <w:rsid w:val="00A314EC"/>
    <w:rsid w:val="00A31BF9"/>
    <w:rsid w:val="00A32636"/>
    <w:rsid w:val="00A33FAA"/>
    <w:rsid w:val="00A35A97"/>
    <w:rsid w:val="00A36140"/>
    <w:rsid w:val="00A41E46"/>
    <w:rsid w:val="00A44BE9"/>
    <w:rsid w:val="00A46328"/>
    <w:rsid w:val="00A46367"/>
    <w:rsid w:val="00A478B5"/>
    <w:rsid w:val="00A52A4D"/>
    <w:rsid w:val="00A52C50"/>
    <w:rsid w:val="00A533AE"/>
    <w:rsid w:val="00A54D24"/>
    <w:rsid w:val="00A57B79"/>
    <w:rsid w:val="00A6105D"/>
    <w:rsid w:val="00A62089"/>
    <w:rsid w:val="00A64C3F"/>
    <w:rsid w:val="00A71CE7"/>
    <w:rsid w:val="00A7331E"/>
    <w:rsid w:val="00A77771"/>
    <w:rsid w:val="00A827A1"/>
    <w:rsid w:val="00A86E45"/>
    <w:rsid w:val="00A9417B"/>
    <w:rsid w:val="00A963BD"/>
    <w:rsid w:val="00A9677F"/>
    <w:rsid w:val="00AA0E02"/>
    <w:rsid w:val="00AA1DAA"/>
    <w:rsid w:val="00AA573B"/>
    <w:rsid w:val="00AA5F2E"/>
    <w:rsid w:val="00AB35F3"/>
    <w:rsid w:val="00AC1182"/>
    <w:rsid w:val="00AC6E34"/>
    <w:rsid w:val="00AD0700"/>
    <w:rsid w:val="00AE1A13"/>
    <w:rsid w:val="00AE1F34"/>
    <w:rsid w:val="00AE393A"/>
    <w:rsid w:val="00AE5092"/>
    <w:rsid w:val="00AE5D4C"/>
    <w:rsid w:val="00AE62E6"/>
    <w:rsid w:val="00B04700"/>
    <w:rsid w:val="00B04790"/>
    <w:rsid w:val="00B12C49"/>
    <w:rsid w:val="00B159F3"/>
    <w:rsid w:val="00B26C37"/>
    <w:rsid w:val="00B27744"/>
    <w:rsid w:val="00B3060B"/>
    <w:rsid w:val="00B31AD2"/>
    <w:rsid w:val="00B33236"/>
    <w:rsid w:val="00B42DDB"/>
    <w:rsid w:val="00B46BA3"/>
    <w:rsid w:val="00B51610"/>
    <w:rsid w:val="00B60001"/>
    <w:rsid w:val="00B64604"/>
    <w:rsid w:val="00B657DC"/>
    <w:rsid w:val="00B65B45"/>
    <w:rsid w:val="00B76998"/>
    <w:rsid w:val="00B8305A"/>
    <w:rsid w:val="00B93760"/>
    <w:rsid w:val="00B94052"/>
    <w:rsid w:val="00BA1CD3"/>
    <w:rsid w:val="00BA2191"/>
    <w:rsid w:val="00BA29DD"/>
    <w:rsid w:val="00BA3372"/>
    <w:rsid w:val="00BA3A75"/>
    <w:rsid w:val="00BA5B25"/>
    <w:rsid w:val="00BA7164"/>
    <w:rsid w:val="00BB0BF0"/>
    <w:rsid w:val="00BB288D"/>
    <w:rsid w:val="00BB57DE"/>
    <w:rsid w:val="00BC20C7"/>
    <w:rsid w:val="00BC2589"/>
    <w:rsid w:val="00BC3C9A"/>
    <w:rsid w:val="00BC57C4"/>
    <w:rsid w:val="00BC5F5E"/>
    <w:rsid w:val="00BC60D5"/>
    <w:rsid w:val="00BD0FB9"/>
    <w:rsid w:val="00BD1E30"/>
    <w:rsid w:val="00BD5071"/>
    <w:rsid w:val="00BF2A08"/>
    <w:rsid w:val="00BF384E"/>
    <w:rsid w:val="00BF3BCA"/>
    <w:rsid w:val="00BF488F"/>
    <w:rsid w:val="00C00AA9"/>
    <w:rsid w:val="00C0485D"/>
    <w:rsid w:val="00C07138"/>
    <w:rsid w:val="00C1116E"/>
    <w:rsid w:val="00C12A33"/>
    <w:rsid w:val="00C147ED"/>
    <w:rsid w:val="00C22B89"/>
    <w:rsid w:val="00C2405A"/>
    <w:rsid w:val="00C24D4C"/>
    <w:rsid w:val="00C24D70"/>
    <w:rsid w:val="00C25606"/>
    <w:rsid w:val="00C27D2F"/>
    <w:rsid w:val="00C40519"/>
    <w:rsid w:val="00C413F7"/>
    <w:rsid w:val="00C426BF"/>
    <w:rsid w:val="00C47E6B"/>
    <w:rsid w:val="00C50F61"/>
    <w:rsid w:val="00C5191F"/>
    <w:rsid w:val="00C52C6B"/>
    <w:rsid w:val="00C55D02"/>
    <w:rsid w:val="00C64DFE"/>
    <w:rsid w:val="00C67A11"/>
    <w:rsid w:val="00C67C21"/>
    <w:rsid w:val="00C80D68"/>
    <w:rsid w:val="00C80DFD"/>
    <w:rsid w:val="00C8261B"/>
    <w:rsid w:val="00C82C3D"/>
    <w:rsid w:val="00C9281F"/>
    <w:rsid w:val="00C9666A"/>
    <w:rsid w:val="00C96C8B"/>
    <w:rsid w:val="00CA1213"/>
    <w:rsid w:val="00CA1864"/>
    <w:rsid w:val="00CA66DB"/>
    <w:rsid w:val="00CB1F0D"/>
    <w:rsid w:val="00CB388C"/>
    <w:rsid w:val="00CC1503"/>
    <w:rsid w:val="00CD2C6E"/>
    <w:rsid w:val="00CD61A5"/>
    <w:rsid w:val="00CD6D52"/>
    <w:rsid w:val="00CE1D8B"/>
    <w:rsid w:val="00CE5CAC"/>
    <w:rsid w:val="00CF37AA"/>
    <w:rsid w:val="00CF4AEE"/>
    <w:rsid w:val="00CF612B"/>
    <w:rsid w:val="00D02C67"/>
    <w:rsid w:val="00D0334C"/>
    <w:rsid w:val="00D0562B"/>
    <w:rsid w:val="00D0651C"/>
    <w:rsid w:val="00D152F1"/>
    <w:rsid w:val="00D20155"/>
    <w:rsid w:val="00D204C2"/>
    <w:rsid w:val="00D20BFF"/>
    <w:rsid w:val="00D22470"/>
    <w:rsid w:val="00D22B43"/>
    <w:rsid w:val="00D22DF3"/>
    <w:rsid w:val="00D24518"/>
    <w:rsid w:val="00D277E4"/>
    <w:rsid w:val="00D400F5"/>
    <w:rsid w:val="00D4014A"/>
    <w:rsid w:val="00D408E8"/>
    <w:rsid w:val="00D410FC"/>
    <w:rsid w:val="00D55821"/>
    <w:rsid w:val="00D646E3"/>
    <w:rsid w:val="00D71829"/>
    <w:rsid w:val="00D71E6D"/>
    <w:rsid w:val="00D752A3"/>
    <w:rsid w:val="00D75F69"/>
    <w:rsid w:val="00D819E6"/>
    <w:rsid w:val="00D81B3E"/>
    <w:rsid w:val="00D91AA3"/>
    <w:rsid w:val="00D92047"/>
    <w:rsid w:val="00D9332C"/>
    <w:rsid w:val="00D95A9F"/>
    <w:rsid w:val="00D97F88"/>
    <w:rsid w:val="00DB09F7"/>
    <w:rsid w:val="00DB5A54"/>
    <w:rsid w:val="00DB5FA6"/>
    <w:rsid w:val="00DB6051"/>
    <w:rsid w:val="00DC31D8"/>
    <w:rsid w:val="00DC4E83"/>
    <w:rsid w:val="00DD1E71"/>
    <w:rsid w:val="00DE0B4E"/>
    <w:rsid w:val="00DE4AD7"/>
    <w:rsid w:val="00DE5BE6"/>
    <w:rsid w:val="00DE75A5"/>
    <w:rsid w:val="00DE789B"/>
    <w:rsid w:val="00DF1D1C"/>
    <w:rsid w:val="00DF4343"/>
    <w:rsid w:val="00DF5C8F"/>
    <w:rsid w:val="00E046C4"/>
    <w:rsid w:val="00E072CF"/>
    <w:rsid w:val="00E13EEA"/>
    <w:rsid w:val="00E1544B"/>
    <w:rsid w:val="00E15C67"/>
    <w:rsid w:val="00E17574"/>
    <w:rsid w:val="00E20551"/>
    <w:rsid w:val="00E21B44"/>
    <w:rsid w:val="00E22A3F"/>
    <w:rsid w:val="00E243BC"/>
    <w:rsid w:val="00E427EF"/>
    <w:rsid w:val="00E43F45"/>
    <w:rsid w:val="00E46986"/>
    <w:rsid w:val="00E543B2"/>
    <w:rsid w:val="00E55FE6"/>
    <w:rsid w:val="00E5761B"/>
    <w:rsid w:val="00E57E09"/>
    <w:rsid w:val="00E65352"/>
    <w:rsid w:val="00E6561B"/>
    <w:rsid w:val="00E7550A"/>
    <w:rsid w:val="00E851EA"/>
    <w:rsid w:val="00E86B05"/>
    <w:rsid w:val="00E87E25"/>
    <w:rsid w:val="00E94A8C"/>
    <w:rsid w:val="00E9669D"/>
    <w:rsid w:val="00E9731F"/>
    <w:rsid w:val="00EA46F9"/>
    <w:rsid w:val="00EA5EE1"/>
    <w:rsid w:val="00EA63F4"/>
    <w:rsid w:val="00EB11CA"/>
    <w:rsid w:val="00EB48FD"/>
    <w:rsid w:val="00EB4F3D"/>
    <w:rsid w:val="00EB6D56"/>
    <w:rsid w:val="00EC792F"/>
    <w:rsid w:val="00EE0F1E"/>
    <w:rsid w:val="00EE1958"/>
    <w:rsid w:val="00EF57EF"/>
    <w:rsid w:val="00F002A2"/>
    <w:rsid w:val="00F11024"/>
    <w:rsid w:val="00F140F5"/>
    <w:rsid w:val="00F15E21"/>
    <w:rsid w:val="00F21B04"/>
    <w:rsid w:val="00F23B8C"/>
    <w:rsid w:val="00F24274"/>
    <w:rsid w:val="00F252E0"/>
    <w:rsid w:val="00F270C0"/>
    <w:rsid w:val="00F31678"/>
    <w:rsid w:val="00F36220"/>
    <w:rsid w:val="00F364E5"/>
    <w:rsid w:val="00F3787D"/>
    <w:rsid w:val="00F37D30"/>
    <w:rsid w:val="00F50A43"/>
    <w:rsid w:val="00F51150"/>
    <w:rsid w:val="00F53205"/>
    <w:rsid w:val="00F558A4"/>
    <w:rsid w:val="00F6220B"/>
    <w:rsid w:val="00F66F7B"/>
    <w:rsid w:val="00F71499"/>
    <w:rsid w:val="00F75D4C"/>
    <w:rsid w:val="00F775B5"/>
    <w:rsid w:val="00F77868"/>
    <w:rsid w:val="00F8197B"/>
    <w:rsid w:val="00F83059"/>
    <w:rsid w:val="00F94EA4"/>
    <w:rsid w:val="00F95520"/>
    <w:rsid w:val="00FA0C00"/>
    <w:rsid w:val="00FA2192"/>
    <w:rsid w:val="00FA2896"/>
    <w:rsid w:val="00FA4120"/>
    <w:rsid w:val="00FA57C1"/>
    <w:rsid w:val="00FA79B1"/>
    <w:rsid w:val="00FA7F5F"/>
    <w:rsid w:val="00FB1A46"/>
    <w:rsid w:val="00FB39F5"/>
    <w:rsid w:val="00FB3C4A"/>
    <w:rsid w:val="00FC2E9B"/>
    <w:rsid w:val="00FC4DBD"/>
    <w:rsid w:val="00FD04AF"/>
    <w:rsid w:val="00FD09AE"/>
    <w:rsid w:val="00FD0B14"/>
    <w:rsid w:val="00FD2D6F"/>
    <w:rsid w:val="00FD3C0F"/>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9B"/>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customStyle="1" w:styleId="Default">
    <w:name w:val="Default"/>
    <w:rsid w:val="0019171A"/>
    <w:pPr>
      <w:autoSpaceDE w:val="0"/>
      <w:autoSpaceDN w:val="0"/>
      <w:adjustRightInd w:val="0"/>
    </w:pPr>
    <w:rPr>
      <w:rFonts w:ascii="Calibri" w:eastAsia="Calibri" w:hAnsi="Calibri" w:cs="Calibri"/>
      <w:color w:val="000000"/>
      <w:sz w:val="24"/>
      <w:szCs w:val="24"/>
    </w:rPr>
  </w:style>
  <w:style w:type="table" w:customStyle="1" w:styleId="TableGrid1">
    <w:name w:val="Table Grid1"/>
    <w:basedOn w:val="TableNormal"/>
    <w:next w:val="TableGrid"/>
    <w:uiPriority w:val="59"/>
    <w:rsid w:val="002459D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89B"/>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customStyle="1" w:styleId="Default">
    <w:name w:val="Default"/>
    <w:rsid w:val="0019171A"/>
    <w:pPr>
      <w:autoSpaceDE w:val="0"/>
      <w:autoSpaceDN w:val="0"/>
      <w:adjustRightInd w:val="0"/>
    </w:pPr>
    <w:rPr>
      <w:rFonts w:ascii="Calibri" w:eastAsia="Calibri" w:hAnsi="Calibri" w:cs="Calibri"/>
      <w:color w:val="000000"/>
      <w:sz w:val="24"/>
      <w:szCs w:val="24"/>
    </w:rPr>
  </w:style>
  <w:style w:type="table" w:customStyle="1" w:styleId="TableGrid1">
    <w:name w:val="Table Grid1"/>
    <w:basedOn w:val="TableNormal"/>
    <w:next w:val="TableGrid"/>
    <w:uiPriority w:val="59"/>
    <w:rsid w:val="002459D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037">
      <w:bodyDiv w:val="1"/>
      <w:marLeft w:val="0"/>
      <w:marRight w:val="0"/>
      <w:marTop w:val="0"/>
      <w:marBottom w:val="0"/>
      <w:divBdr>
        <w:top w:val="none" w:sz="0" w:space="0" w:color="auto"/>
        <w:left w:val="none" w:sz="0" w:space="0" w:color="auto"/>
        <w:bottom w:val="none" w:sz="0" w:space="0" w:color="auto"/>
        <w:right w:val="none" w:sz="0" w:space="0" w:color="auto"/>
      </w:divBdr>
    </w:div>
    <w:div w:id="94251764">
      <w:bodyDiv w:val="1"/>
      <w:marLeft w:val="0"/>
      <w:marRight w:val="0"/>
      <w:marTop w:val="0"/>
      <w:marBottom w:val="0"/>
      <w:divBdr>
        <w:top w:val="none" w:sz="0" w:space="0" w:color="auto"/>
        <w:left w:val="none" w:sz="0" w:space="0" w:color="auto"/>
        <w:bottom w:val="none" w:sz="0" w:space="0" w:color="auto"/>
        <w:right w:val="none" w:sz="0" w:space="0" w:color="auto"/>
      </w:divBdr>
    </w:div>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235896947">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13970803">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32790886">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56380080">
      <w:bodyDiv w:val="1"/>
      <w:marLeft w:val="0"/>
      <w:marRight w:val="0"/>
      <w:marTop w:val="0"/>
      <w:marBottom w:val="0"/>
      <w:divBdr>
        <w:top w:val="none" w:sz="0" w:space="0" w:color="auto"/>
        <w:left w:val="none" w:sz="0" w:space="0" w:color="auto"/>
        <w:bottom w:val="none" w:sz="0" w:space="0" w:color="auto"/>
        <w:right w:val="none" w:sz="0" w:space="0" w:color="auto"/>
      </w:divBdr>
    </w:div>
    <w:div w:id="1903981487">
      <w:bodyDiv w:val="1"/>
      <w:marLeft w:val="0"/>
      <w:marRight w:val="0"/>
      <w:marTop w:val="0"/>
      <w:marBottom w:val="0"/>
      <w:divBdr>
        <w:top w:val="none" w:sz="0" w:space="0" w:color="auto"/>
        <w:left w:val="none" w:sz="0" w:space="0" w:color="auto"/>
        <w:bottom w:val="none" w:sz="0" w:space="0" w:color="auto"/>
        <w:right w:val="none" w:sz="0" w:space="0" w:color="auto"/>
      </w:divBdr>
      <w:divsChild>
        <w:div w:id="488835419">
          <w:marLeft w:val="0"/>
          <w:marRight w:val="0"/>
          <w:marTop w:val="0"/>
          <w:marBottom w:val="120"/>
          <w:divBdr>
            <w:top w:val="none" w:sz="0" w:space="0" w:color="auto"/>
            <w:left w:val="none" w:sz="0" w:space="0" w:color="auto"/>
            <w:bottom w:val="none" w:sz="0" w:space="0" w:color="auto"/>
            <w:right w:val="none" w:sz="0" w:space="0" w:color="auto"/>
          </w:divBdr>
        </w:div>
      </w:divsChild>
    </w:div>
    <w:div w:id="1973486511">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2969">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meoncology.org/footer-e-pages/terms_of_use.aspx"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08665-1E21-42AE-9EA0-8359902A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Christi Gray</cp:lastModifiedBy>
  <cp:revision>7</cp:revision>
  <cp:lastPrinted>2013-05-09T18:01:00Z</cp:lastPrinted>
  <dcterms:created xsi:type="dcterms:W3CDTF">2014-12-17T16:25:00Z</dcterms:created>
  <dcterms:modified xsi:type="dcterms:W3CDTF">2014-12-17T19:35:00Z</dcterms:modified>
</cp:coreProperties>
</file>