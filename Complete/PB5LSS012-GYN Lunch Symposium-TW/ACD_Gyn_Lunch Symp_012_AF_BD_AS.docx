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B61FE1" w14:paraId="55E859BE" w14:textId="77777777" w:rsidTr="00053BDA">
        <w:tc>
          <w:tcPr>
            <w:tcW w:w="2394" w:type="dxa"/>
          </w:tcPr>
          <w:p w14:paraId="2FA4B25B" w14:textId="77777777" w:rsidR="00B61FE1" w:rsidRPr="007A0164" w:rsidRDefault="00B61FE1" w:rsidP="00053BDA">
            <w:pPr>
              <w:rPr>
                <w:b/>
              </w:rPr>
            </w:pPr>
            <w:r w:rsidRPr="007A0164">
              <w:rPr>
                <w:b/>
              </w:rPr>
              <w:t>Project Name</w:t>
            </w:r>
            <w:r>
              <w:rPr>
                <w:b/>
              </w:rPr>
              <w:t xml:space="preserve"> (internal)</w:t>
            </w:r>
          </w:p>
        </w:tc>
        <w:tc>
          <w:tcPr>
            <w:tcW w:w="2394" w:type="dxa"/>
          </w:tcPr>
          <w:p w14:paraId="5C5B07BA" w14:textId="19F17E0A" w:rsidR="00B61FE1" w:rsidRDefault="005935C5" w:rsidP="00053BDA">
            <w:proofErr w:type="spellStart"/>
            <w:r>
              <w:t>Gyn</w:t>
            </w:r>
            <w:proofErr w:type="spellEnd"/>
            <w:r>
              <w:t xml:space="preserve"> Lunch Symposium</w:t>
            </w:r>
          </w:p>
        </w:tc>
        <w:tc>
          <w:tcPr>
            <w:tcW w:w="2610" w:type="dxa"/>
          </w:tcPr>
          <w:p w14:paraId="2B444D07" w14:textId="77777777" w:rsidR="00B61FE1" w:rsidRPr="007A0164" w:rsidRDefault="00B61FE1" w:rsidP="00053BDA">
            <w:pPr>
              <w:rPr>
                <w:b/>
              </w:rPr>
            </w:pPr>
            <w:r w:rsidRPr="007A0164">
              <w:rPr>
                <w:b/>
              </w:rPr>
              <w:t>Project Code</w:t>
            </w:r>
          </w:p>
        </w:tc>
        <w:tc>
          <w:tcPr>
            <w:tcW w:w="2178" w:type="dxa"/>
          </w:tcPr>
          <w:p w14:paraId="764BD2F1" w14:textId="54379239" w:rsidR="00B61FE1" w:rsidRDefault="005935C5" w:rsidP="00053BDA">
            <w:r>
              <w:t>PB5LSS012</w:t>
            </w:r>
          </w:p>
        </w:tc>
      </w:tr>
      <w:tr w:rsidR="00B61FE1" w14:paraId="3533BF0C" w14:textId="77777777" w:rsidTr="00053BDA">
        <w:tc>
          <w:tcPr>
            <w:tcW w:w="2394" w:type="dxa"/>
          </w:tcPr>
          <w:p w14:paraId="4DC7A0F8" w14:textId="77777777" w:rsidR="00B61FE1" w:rsidRPr="007A0164" w:rsidRDefault="00B61FE1" w:rsidP="00053BDA">
            <w:pPr>
              <w:rPr>
                <w:b/>
              </w:rPr>
            </w:pPr>
            <w:r>
              <w:rPr>
                <w:b/>
              </w:rPr>
              <w:t>Project Manager</w:t>
            </w:r>
          </w:p>
        </w:tc>
        <w:tc>
          <w:tcPr>
            <w:tcW w:w="2394" w:type="dxa"/>
          </w:tcPr>
          <w:p w14:paraId="7E7726DA" w14:textId="60E19723" w:rsidR="00B61FE1" w:rsidRDefault="008F158C" w:rsidP="00053BDA">
            <w:sdt>
              <w:sdtPr>
                <w:id w:val="-1227990774"/>
                <w:placeholder>
                  <w:docPart w:val="45FE4B183BC841068C4FA4F88B31C7E7"/>
                </w:placeholder>
                <w:dropDownList>
                  <w:listItem w:value="----------"/>
                  <w:listItem w:displayText="Michael Checkoway" w:value="Michael Checkoway"/>
                  <w:listItem w:displayText="Debbie Greiner" w:value="Debbie Greiner"/>
                  <w:listItem w:displayText="Meg Rew" w:value="Meg Rew"/>
                  <w:listItem w:displayText="Jae Eising" w:value="Jae Eising"/>
                  <w:listItem w:displayText="Saskia Speth" w:value="Saskia Speth"/>
                  <w:listItem w:displayText="Elisa van Sonneveldt" w:value="Elisa van Sonneveldt"/>
                  <w:listItem w:displayText="Elise van Spijker" w:value="Elise van Spijker"/>
                </w:dropDownList>
              </w:sdtPr>
              <w:sdtEndPr/>
              <w:sdtContent>
                <w:r w:rsidR="005935C5">
                  <w:t>Elise van Spijker</w:t>
                </w:r>
              </w:sdtContent>
            </w:sdt>
          </w:p>
        </w:tc>
        <w:tc>
          <w:tcPr>
            <w:tcW w:w="2610" w:type="dxa"/>
          </w:tcPr>
          <w:p w14:paraId="3C1A7474" w14:textId="77777777" w:rsidR="00B61FE1" w:rsidRPr="007A0164" w:rsidRDefault="00B61FE1" w:rsidP="00053BDA">
            <w:pPr>
              <w:rPr>
                <w:b/>
              </w:rPr>
            </w:pPr>
            <w:r>
              <w:rPr>
                <w:b/>
              </w:rPr>
              <w:t>Clinical Program Manager</w:t>
            </w:r>
          </w:p>
        </w:tc>
        <w:sdt>
          <w:sdtPr>
            <w:id w:val="-878618654"/>
            <w:placeholder>
              <w:docPart w:val="CB8600F76C8141D28F9A7D35E31632E4"/>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y Goins" w:value="Chelsey Goins"/>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5DF25856" w14:textId="1D962C9A" w:rsidR="00B61FE1" w:rsidRDefault="005935C5" w:rsidP="00053BDA">
                <w:r>
                  <w:t>Amy Furedy</w:t>
                </w:r>
              </w:p>
            </w:tc>
          </w:sdtContent>
        </w:sdt>
      </w:tr>
      <w:tr w:rsidR="00B61FE1" w14:paraId="1D9CC801" w14:textId="77777777" w:rsidTr="00053BDA">
        <w:tc>
          <w:tcPr>
            <w:tcW w:w="2394" w:type="dxa"/>
          </w:tcPr>
          <w:p w14:paraId="1D35071A" w14:textId="77777777" w:rsidR="00B61FE1" w:rsidRPr="007A0164" w:rsidRDefault="00B61FE1" w:rsidP="00053BDA">
            <w:pPr>
              <w:rPr>
                <w:b/>
              </w:rPr>
            </w:pPr>
            <w:r>
              <w:rPr>
                <w:b/>
              </w:rPr>
              <w:t>Compliance</w:t>
            </w:r>
          </w:p>
        </w:tc>
        <w:sdt>
          <w:sdtPr>
            <w:id w:val="1552505421"/>
            <w:placeholder>
              <w:docPart w:val="C4F236B2A89F457BAE1FCF00AC510F1A"/>
            </w:placeholder>
            <w:dropDownList>
              <w:listItem w:value="Choose an item."/>
              <w:listItem w:displayText="----------" w:value="----------"/>
              <w:listItem w:displayText="Briana Devaser" w:value="Briana Devaser"/>
            </w:dropDownList>
          </w:sdtPr>
          <w:sdtEndPr/>
          <w:sdtContent>
            <w:tc>
              <w:tcPr>
                <w:tcW w:w="2394" w:type="dxa"/>
              </w:tcPr>
              <w:p w14:paraId="165E3ED3" w14:textId="689A0C57" w:rsidR="00B61FE1" w:rsidRDefault="005935C5" w:rsidP="00053BDA">
                <w:r>
                  <w:t>Briana Devaser</w:t>
                </w:r>
              </w:p>
            </w:tc>
          </w:sdtContent>
        </w:sdt>
        <w:tc>
          <w:tcPr>
            <w:tcW w:w="2610" w:type="dxa"/>
          </w:tcPr>
          <w:p w14:paraId="389CD7FB" w14:textId="77777777" w:rsidR="00B61FE1" w:rsidRPr="007A0164" w:rsidRDefault="00B61FE1" w:rsidP="00053BDA">
            <w:pPr>
              <w:rPr>
                <w:b/>
              </w:rPr>
            </w:pPr>
            <w:r>
              <w:rPr>
                <w:b/>
              </w:rPr>
              <w:t>Editor</w:t>
            </w:r>
          </w:p>
        </w:tc>
        <w:sdt>
          <w:sdtPr>
            <w:id w:val="-761998106"/>
            <w:placeholder>
              <w:docPart w:val="14CBC25B738E45A1A8A8A322E06468B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74167BEA" w14:textId="36E4F70F" w:rsidR="00B61FE1" w:rsidRDefault="005935C5" w:rsidP="00053BDA">
                <w:r>
                  <w:t>Heather Tomlinson</w:t>
                </w:r>
              </w:p>
            </w:tc>
          </w:sdtContent>
        </w:sdt>
      </w:tr>
    </w:tbl>
    <w:p w14:paraId="167CB581" w14:textId="77777777" w:rsidR="004A6934" w:rsidRDefault="004A6934" w:rsidP="007A0164">
      <w:pPr>
        <w:spacing w:after="0" w:line="240" w:lineRule="auto"/>
      </w:pPr>
    </w:p>
    <w:p w14:paraId="494BC7FD" w14:textId="77777777"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2F708C67" w:rsidR="00780D0C" w:rsidRPr="002277CB" w:rsidRDefault="00780D0C" w:rsidP="002277CB">
      <w:pPr>
        <w:spacing w:after="0" w:line="240" w:lineRule="auto"/>
        <w:jc w:val="center"/>
        <w:rPr>
          <w:b/>
        </w:rPr>
      </w:pPr>
      <w:r>
        <w:rPr>
          <w:b/>
        </w:rPr>
        <w:t xml:space="preserve">Items highlighted in </w:t>
      </w:r>
      <w:r w:rsidRPr="00780D0C">
        <w:rPr>
          <w:b/>
          <w:highlight w:val="green"/>
        </w:rPr>
        <w:t>GREEN</w:t>
      </w:r>
      <w:r>
        <w:rPr>
          <w:b/>
        </w:rPr>
        <w:t xml:space="preserve"> are the </w:t>
      </w:r>
      <w:r>
        <w:rPr>
          <w:b/>
          <w:highlight w:val="green"/>
        </w:rPr>
        <w:t>Minimum Required S</w:t>
      </w:r>
      <w:r w:rsidRPr="00780D0C">
        <w:rPr>
          <w:b/>
          <w:highlight w:val="green"/>
        </w:rPr>
        <w:t>ections</w:t>
      </w:r>
      <w:r>
        <w:rPr>
          <w:b/>
        </w:rPr>
        <w:t xml:space="preserve"> for creating an invite.</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3F64AF" w:rsidRDefault="007A0164" w:rsidP="003F64AF">
      <w:pPr>
        <w:pStyle w:val="ListParagraph"/>
        <w:numPr>
          <w:ilvl w:val="0"/>
          <w:numId w:val="2"/>
        </w:numPr>
        <w:spacing w:after="0" w:line="240" w:lineRule="auto"/>
        <w:rPr>
          <w:b/>
        </w:rPr>
      </w:pPr>
      <w:r w:rsidRPr="003F64AF">
        <w:rPr>
          <w:b/>
        </w:rPr>
        <w:t>[</w:t>
      </w:r>
      <w:r w:rsidRPr="00780D0C">
        <w:rPr>
          <w:b/>
          <w:highlight w:val="green"/>
        </w:rPr>
        <w:t>Title</w:t>
      </w:r>
      <w:r w:rsidRPr="003F64AF">
        <w:rPr>
          <w:b/>
        </w:rPr>
        <w:t>---always italicized, no bold, no quotes]</w:t>
      </w:r>
    </w:p>
    <w:p w14:paraId="5CB0B5D1" w14:textId="77777777" w:rsidR="005935C5" w:rsidRPr="005935C5" w:rsidRDefault="005935C5" w:rsidP="005935C5">
      <w:pPr>
        <w:pStyle w:val="ListParagraph"/>
        <w:spacing w:after="0" w:line="240" w:lineRule="auto"/>
        <w:rPr>
          <w:i/>
        </w:rPr>
      </w:pPr>
      <w:r w:rsidRPr="005935C5">
        <w:rPr>
          <w:i/>
        </w:rPr>
        <w:t>Fine-Tuning the Management of Advanced Ovarian and Cervical Cancer:</w:t>
      </w:r>
    </w:p>
    <w:p w14:paraId="0FEDD2C0" w14:textId="13980F88" w:rsidR="00EB300B" w:rsidRDefault="005935C5" w:rsidP="005935C5">
      <w:pPr>
        <w:pStyle w:val="ListParagraph"/>
        <w:spacing w:after="0" w:line="240" w:lineRule="auto"/>
        <w:rPr>
          <w:i/>
        </w:rPr>
      </w:pPr>
      <w:r w:rsidRPr="005935C5">
        <w:rPr>
          <w:i/>
        </w:rPr>
        <w:t xml:space="preserve">Aligning Opinion </w:t>
      </w:r>
      <w:proofErr w:type="gramStart"/>
      <w:r w:rsidR="00CE6921">
        <w:rPr>
          <w:i/>
        </w:rPr>
        <w:t>W</w:t>
      </w:r>
      <w:r w:rsidR="00CE6921" w:rsidRPr="005935C5">
        <w:rPr>
          <w:i/>
        </w:rPr>
        <w:t>ith</w:t>
      </w:r>
      <w:proofErr w:type="gramEnd"/>
      <w:r w:rsidR="00CE6921" w:rsidRPr="005935C5">
        <w:rPr>
          <w:i/>
        </w:rPr>
        <w:t xml:space="preserve"> </w:t>
      </w:r>
      <w:r w:rsidRPr="005935C5">
        <w:rPr>
          <w:i/>
        </w:rPr>
        <w:t>the Experts</w:t>
      </w:r>
    </w:p>
    <w:p w14:paraId="54E7B3F8" w14:textId="77777777" w:rsidR="005935C5" w:rsidRPr="003C0CFB" w:rsidRDefault="005935C5" w:rsidP="005935C5">
      <w:pPr>
        <w:pStyle w:val="ListParagraph"/>
        <w:spacing w:after="0" w:line="240" w:lineRule="auto"/>
        <w:rPr>
          <w:b/>
        </w:rPr>
      </w:pPr>
    </w:p>
    <w:p w14:paraId="31BAD4C3" w14:textId="77777777" w:rsidR="00EB300B" w:rsidRPr="003F64AF" w:rsidRDefault="00EB300B" w:rsidP="00EB300B">
      <w:pPr>
        <w:pStyle w:val="ListParagraph"/>
        <w:numPr>
          <w:ilvl w:val="0"/>
          <w:numId w:val="2"/>
        </w:numPr>
        <w:spacing w:after="0" w:line="240" w:lineRule="auto"/>
        <w:rPr>
          <w:b/>
        </w:rPr>
      </w:pPr>
      <w:r w:rsidRPr="003F64AF">
        <w:rPr>
          <w:b/>
        </w:rPr>
        <w:t>[</w:t>
      </w:r>
      <w:r>
        <w:rPr>
          <w:b/>
        </w:rPr>
        <w:t>Congress-Specific Statement – not always necessary</w:t>
      </w:r>
      <w:r w:rsidRPr="003F64AF">
        <w:rPr>
          <w:b/>
        </w:rPr>
        <w:t>]</w:t>
      </w:r>
    </w:p>
    <w:p w14:paraId="5A3C71D4" w14:textId="35A49AA5" w:rsidR="00EB300B" w:rsidRPr="005935C5" w:rsidRDefault="005935C5" w:rsidP="005935C5">
      <w:pPr>
        <w:spacing w:after="0" w:line="240" w:lineRule="auto"/>
        <w:rPr>
          <w:i/>
        </w:rPr>
      </w:pPr>
      <w:r w:rsidRPr="005935C5">
        <w:rPr>
          <w:i/>
        </w:rPr>
        <w:t xml:space="preserve">A Luncheon Symposium to </w:t>
      </w:r>
      <w:r w:rsidR="00CE6921">
        <w:rPr>
          <w:i/>
        </w:rPr>
        <w:t xml:space="preserve">Be </w:t>
      </w:r>
      <w:r>
        <w:rPr>
          <w:i/>
        </w:rPr>
        <w:t xml:space="preserve">Held in Conjunction </w:t>
      </w:r>
      <w:proofErr w:type="gramStart"/>
      <w:r w:rsidR="00CE6921">
        <w:rPr>
          <w:i/>
        </w:rPr>
        <w:t>With</w:t>
      </w:r>
      <w:proofErr w:type="gramEnd"/>
      <w:r w:rsidR="00CE6921">
        <w:rPr>
          <w:i/>
        </w:rPr>
        <w:t xml:space="preserve"> </w:t>
      </w:r>
      <w:r>
        <w:rPr>
          <w:i/>
        </w:rPr>
        <w:t xml:space="preserve">the </w:t>
      </w:r>
      <w:r w:rsidRPr="005935C5">
        <w:rPr>
          <w:i/>
        </w:rPr>
        <w:t>2015 Progress and Controversies in Gynecologic Oncology Conference</w:t>
      </w:r>
    </w:p>
    <w:p w14:paraId="5BE7AB2E" w14:textId="77777777" w:rsidR="004A6934" w:rsidRDefault="004A6934" w:rsidP="007A0164">
      <w:pPr>
        <w:spacing w:after="0" w:line="240" w:lineRule="auto"/>
      </w:pPr>
    </w:p>
    <w:p w14:paraId="619EE365" w14:textId="665DA49E"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Date/Time</w:t>
      </w:r>
      <w:r w:rsidR="003F64AF">
        <w:rPr>
          <w:b/>
        </w:rPr>
        <w:t xml:space="preserve">---Please do not use AM or PM for </w:t>
      </w:r>
      <w:r w:rsidR="00EF1FEE">
        <w:rPr>
          <w:b/>
        </w:rPr>
        <w:t>Ex-US</w:t>
      </w:r>
      <w:r w:rsidR="003F64AF">
        <w:rPr>
          <w:b/>
        </w:rPr>
        <w:t xml:space="preserve"> projects</w:t>
      </w:r>
      <w:r w:rsidRPr="003F64AF">
        <w:rPr>
          <w:b/>
        </w:rPr>
        <w:t>]</w:t>
      </w:r>
    </w:p>
    <w:p w14:paraId="0460EFB2" w14:textId="77777777" w:rsidR="0053113C" w:rsidRDefault="0053113C" w:rsidP="007A0164">
      <w:pPr>
        <w:spacing w:after="0" w:line="240" w:lineRule="auto"/>
        <w:rPr>
          <w:b/>
        </w:rPr>
      </w:pPr>
    </w:p>
    <w:p w14:paraId="010AA4A2" w14:textId="1102392F" w:rsidR="0053113C" w:rsidRPr="0053113C" w:rsidRDefault="005935C5" w:rsidP="007A0164">
      <w:pPr>
        <w:pBdr>
          <w:bottom w:val="single" w:sz="12" w:space="1" w:color="auto"/>
        </w:pBdr>
        <w:spacing w:after="0" w:line="240" w:lineRule="auto"/>
      </w:pPr>
      <w:r>
        <w:t>Satur</w:t>
      </w:r>
      <w:r w:rsidR="0053113C">
        <w:t xml:space="preserve">day, 17 </w:t>
      </w:r>
      <w:r>
        <w:t>January</w:t>
      </w:r>
      <w:r w:rsidR="0053113C">
        <w:t xml:space="preserve"> 201</w:t>
      </w:r>
      <w:r>
        <w:t>5</w:t>
      </w:r>
    </w:p>
    <w:p w14:paraId="4F33736E" w14:textId="279EAD79" w:rsidR="0053113C" w:rsidRPr="0053113C" w:rsidRDefault="005935C5" w:rsidP="007A0164">
      <w:pPr>
        <w:pBdr>
          <w:bottom w:val="single" w:sz="12" w:space="1" w:color="auto"/>
        </w:pBdr>
        <w:spacing w:after="0" w:line="240" w:lineRule="auto"/>
      </w:pPr>
      <w:r>
        <w:t>12.15</w:t>
      </w:r>
      <w:r w:rsidR="003E78F7">
        <w:t xml:space="preserve"> </w:t>
      </w:r>
      <w:r>
        <w:t>–</w:t>
      </w:r>
      <w:r w:rsidR="003E78F7">
        <w:t xml:space="preserve"> </w:t>
      </w:r>
      <w:r>
        <w:t xml:space="preserve">13.30 </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734C88BD" w14:textId="77777777" w:rsidR="004A6934" w:rsidRDefault="004A6934" w:rsidP="007A0164">
      <w:pPr>
        <w:spacing w:after="0" w:line="240" w:lineRule="auto"/>
        <w:rPr>
          <w:smallCaps/>
        </w:rPr>
      </w:pPr>
    </w:p>
    <w:p w14:paraId="5A26BEFB" w14:textId="77777777"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Location</w:t>
      </w:r>
      <w:r w:rsidRPr="003F64AF">
        <w:rPr>
          <w:b/>
        </w:rPr>
        <w:t>]</w:t>
      </w:r>
    </w:p>
    <w:p w14:paraId="1B799AFF" w14:textId="47FD5C63" w:rsidR="007A0164" w:rsidRDefault="005935C5" w:rsidP="007A0164">
      <w:pPr>
        <w:spacing w:after="0" w:line="240" w:lineRule="auto"/>
      </w:pPr>
      <w:r>
        <w:t>Room: Verdi</w:t>
      </w:r>
    </w:p>
    <w:p w14:paraId="655A7801" w14:textId="77777777" w:rsidR="005935C5" w:rsidRDefault="005935C5" w:rsidP="007A0164">
      <w:pPr>
        <w:spacing w:after="0" w:line="240" w:lineRule="auto"/>
      </w:pPr>
      <w:r w:rsidRPr="005935C5">
        <w:t xml:space="preserve">Crowne Plaza Barcelona </w:t>
      </w:r>
      <w:proofErr w:type="spellStart"/>
      <w:r w:rsidRPr="005935C5">
        <w:t>Fira</w:t>
      </w:r>
      <w:proofErr w:type="spellEnd"/>
      <w:r w:rsidRPr="005935C5">
        <w:t xml:space="preserve"> Center</w:t>
      </w:r>
      <w:r>
        <w:t xml:space="preserve"> </w:t>
      </w:r>
    </w:p>
    <w:p w14:paraId="30AC7026" w14:textId="77777777" w:rsidR="005935C5" w:rsidRDefault="005935C5" w:rsidP="005935C5">
      <w:pPr>
        <w:spacing w:after="0" w:line="240" w:lineRule="auto"/>
      </w:pPr>
      <w:proofErr w:type="spellStart"/>
      <w:r>
        <w:t>Avda</w:t>
      </w:r>
      <w:proofErr w:type="spellEnd"/>
      <w:r>
        <w:t xml:space="preserve"> </w:t>
      </w:r>
      <w:proofErr w:type="spellStart"/>
      <w:r>
        <w:t>Rius</w:t>
      </w:r>
      <w:proofErr w:type="spellEnd"/>
      <w:r>
        <w:t xml:space="preserve"> I </w:t>
      </w:r>
      <w:proofErr w:type="spellStart"/>
      <w:r>
        <w:t>Taulet</w:t>
      </w:r>
      <w:proofErr w:type="spellEnd"/>
      <w:r>
        <w:t>, 1-3</w:t>
      </w:r>
    </w:p>
    <w:p w14:paraId="7EE14E31" w14:textId="62573D84" w:rsidR="006D0598" w:rsidRDefault="005935C5" w:rsidP="005935C5">
      <w:pPr>
        <w:spacing w:after="0" w:line="240" w:lineRule="auto"/>
      </w:pPr>
      <w:r>
        <w:t>Barcelona, Spain</w:t>
      </w:r>
    </w:p>
    <w:p w14:paraId="2481A623" w14:textId="77777777" w:rsidR="004A6934" w:rsidRDefault="004A6934" w:rsidP="007A0164">
      <w:pPr>
        <w:spacing w:after="0" w:line="240" w:lineRule="auto"/>
      </w:pPr>
    </w:p>
    <w:p w14:paraId="62701BDA" w14:textId="12D4191D" w:rsidR="003F64AF" w:rsidRPr="005935C5" w:rsidRDefault="00EF1FEE" w:rsidP="005935C5">
      <w:pPr>
        <w:pStyle w:val="ListParagraph"/>
        <w:numPr>
          <w:ilvl w:val="0"/>
          <w:numId w:val="7"/>
        </w:numPr>
        <w:spacing w:after="0" w:line="240" w:lineRule="auto"/>
        <w:rPr>
          <w:b/>
        </w:rPr>
      </w:pPr>
      <w:r>
        <w:rPr>
          <w:b/>
          <w:highlight w:val="yellow"/>
        </w:rPr>
        <w:t>[</w:t>
      </w:r>
      <w:r w:rsidR="006D0598" w:rsidRPr="003F64AF">
        <w:rPr>
          <w:b/>
          <w:highlight w:val="yellow"/>
        </w:rPr>
        <w:t xml:space="preserve">Meeting Overview (or Statement of Need </w:t>
      </w:r>
      <w:r>
        <w:rPr>
          <w:b/>
          <w:highlight w:val="yellow"/>
        </w:rPr>
        <w:t>(</w:t>
      </w:r>
      <w:r w:rsidR="006D0598" w:rsidRPr="003F64AF">
        <w:rPr>
          <w:b/>
          <w:highlight w:val="yellow"/>
        </w:rPr>
        <w:t>if PIM is CME provider)]:</w:t>
      </w:r>
    </w:p>
    <w:p w14:paraId="55B9581C" w14:textId="5F8DCF5A" w:rsidR="00C34304" w:rsidRPr="005935C5" w:rsidRDefault="00C34304" w:rsidP="005935C5">
      <w:pPr>
        <w:pBdr>
          <w:bottom w:val="single" w:sz="12" w:space="1" w:color="auto"/>
        </w:pBdr>
        <w:spacing w:after="0" w:line="240" w:lineRule="auto"/>
        <w:rPr>
          <w:i/>
          <w:iCs/>
        </w:rPr>
      </w:pPr>
      <w:r>
        <w:t xml:space="preserve">We are pleased to invite you to our satellite symposium </w:t>
      </w:r>
      <w:r w:rsidR="005935C5" w:rsidRPr="005935C5">
        <w:rPr>
          <w:rStyle w:val="Emphasis"/>
        </w:rPr>
        <w:t>Fine-Tuning the Management of Advanc</w:t>
      </w:r>
      <w:r w:rsidR="005935C5">
        <w:rPr>
          <w:rStyle w:val="Emphasis"/>
        </w:rPr>
        <w:t xml:space="preserve">ed Ovarian and Cervical Cancer: </w:t>
      </w:r>
      <w:r w:rsidR="005935C5" w:rsidRPr="005935C5">
        <w:rPr>
          <w:rStyle w:val="Emphasis"/>
        </w:rPr>
        <w:t xml:space="preserve">Aligning Opinion </w:t>
      </w:r>
      <w:proofErr w:type="gramStart"/>
      <w:r w:rsidR="00CE6921">
        <w:rPr>
          <w:rStyle w:val="Emphasis"/>
        </w:rPr>
        <w:t>W</w:t>
      </w:r>
      <w:r w:rsidR="00CE6921" w:rsidRPr="005935C5">
        <w:rPr>
          <w:rStyle w:val="Emphasis"/>
        </w:rPr>
        <w:t>ith</w:t>
      </w:r>
      <w:proofErr w:type="gramEnd"/>
      <w:r w:rsidR="00CE6921" w:rsidRPr="005935C5">
        <w:rPr>
          <w:rStyle w:val="Emphasis"/>
        </w:rPr>
        <w:t xml:space="preserve"> </w:t>
      </w:r>
      <w:r w:rsidR="005935C5" w:rsidRPr="005935C5">
        <w:rPr>
          <w:rStyle w:val="Emphasis"/>
        </w:rPr>
        <w:t>the Experts</w:t>
      </w:r>
      <w:r>
        <w:t xml:space="preserve">, to be held on </w:t>
      </w:r>
      <w:r w:rsidR="00F41D69">
        <w:t xml:space="preserve">Saturday, </w:t>
      </w:r>
      <w:r w:rsidR="005935C5">
        <w:t>17 January 2015</w:t>
      </w:r>
      <w:r w:rsidR="00F41D69">
        <w:t>,</w:t>
      </w:r>
      <w:r w:rsidR="005935C5">
        <w:t xml:space="preserve"> </w:t>
      </w:r>
      <w:r>
        <w:t>at</w:t>
      </w:r>
      <w:r w:rsidR="00960CA9">
        <w:t xml:space="preserve"> the</w:t>
      </w:r>
      <w:r>
        <w:t xml:space="preserve"> </w:t>
      </w:r>
      <w:r w:rsidR="00960CA9" w:rsidRPr="00960CA9">
        <w:t>2015 Progress and Controversies in Gynecologic Oncology Conference</w:t>
      </w:r>
      <w:r w:rsidR="00960CA9">
        <w:t xml:space="preserve"> in Barcelona, Spain. </w:t>
      </w:r>
    </w:p>
    <w:p w14:paraId="42760F2D" w14:textId="77777777" w:rsidR="00C34304" w:rsidRDefault="00C34304" w:rsidP="00C34304">
      <w:pPr>
        <w:pBdr>
          <w:bottom w:val="single" w:sz="12" w:space="1" w:color="auto"/>
        </w:pBdr>
        <w:spacing w:after="0" w:line="240" w:lineRule="auto"/>
      </w:pPr>
    </w:p>
    <w:p w14:paraId="301ED0D8" w14:textId="77777777" w:rsidR="003F64AF" w:rsidRDefault="003F64AF" w:rsidP="003F64AF">
      <w:pPr>
        <w:spacing w:after="0" w:line="240" w:lineRule="auto"/>
      </w:pPr>
    </w:p>
    <w:p w14:paraId="0E10F991" w14:textId="3C304843" w:rsidR="004D7A60" w:rsidRPr="009E2638" w:rsidRDefault="004D7A60" w:rsidP="003C0CFB">
      <w:pPr>
        <w:pStyle w:val="ListParagraph"/>
        <w:numPr>
          <w:ilvl w:val="0"/>
          <w:numId w:val="7"/>
        </w:numPr>
        <w:spacing w:after="0" w:line="240" w:lineRule="auto"/>
        <w:rPr>
          <w:b/>
          <w:strike/>
        </w:rPr>
      </w:pPr>
      <w:r w:rsidRPr="009E2638">
        <w:rPr>
          <w:b/>
          <w:strike/>
        </w:rPr>
        <w:t>[Travel Grant Statement]</w:t>
      </w:r>
    </w:p>
    <w:p w14:paraId="2DB99EBE" w14:textId="6E02CA57" w:rsidR="003F64AF" w:rsidRPr="009E2638" w:rsidRDefault="004D7A60" w:rsidP="003F64AF">
      <w:pPr>
        <w:pBdr>
          <w:bottom w:val="single" w:sz="12" w:space="1" w:color="auto"/>
        </w:pBdr>
        <w:spacing w:after="0" w:line="240" w:lineRule="auto"/>
        <w:rPr>
          <w:strike/>
        </w:rPr>
      </w:pPr>
      <w:r w:rsidRPr="009E2638">
        <w:rPr>
          <w:strike/>
        </w:rPr>
        <w:t xml:space="preserve">For </w:t>
      </w:r>
      <w:r w:rsidR="003F64AF" w:rsidRPr="009E2638">
        <w:rPr>
          <w:strike/>
        </w:rPr>
        <w:t>available travel grants, please contact travelgrants@prIMEoncology.org.</w:t>
      </w:r>
    </w:p>
    <w:p w14:paraId="450BB38B" w14:textId="77777777" w:rsidR="003F64AF" w:rsidRPr="00C34304" w:rsidRDefault="003F64AF"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3C0CFB">
      <w:pPr>
        <w:pStyle w:val="ListParagraph"/>
        <w:numPr>
          <w:ilvl w:val="0"/>
          <w:numId w:val="7"/>
        </w:numPr>
        <w:spacing w:after="0" w:line="240" w:lineRule="auto"/>
        <w:rPr>
          <w:b/>
        </w:rPr>
      </w:pPr>
      <w:r w:rsidRPr="003F64AF">
        <w:rPr>
          <w:b/>
          <w:highlight w:val="yellow"/>
        </w:rPr>
        <w:t>[Target Audience]</w:t>
      </w:r>
    </w:p>
    <w:p w14:paraId="7C8496FB" w14:textId="0F8DEEC7" w:rsidR="006D0598" w:rsidRDefault="009E2638" w:rsidP="007A0164">
      <w:pPr>
        <w:spacing w:after="0" w:line="240" w:lineRule="auto"/>
      </w:pPr>
      <w:r w:rsidRPr="009E2638">
        <w:lastRenderedPageBreak/>
        <w:t>Th</w:t>
      </w:r>
      <w:r>
        <w:t>is meeting</w:t>
      </w:r>
      <w:r w:rsidRPr="009E2638">
        <w:t xml:space="preserve"> is intended for gynecologists, oncologists, radiation therapists, surgeons, pathologists, and other practitioners</w:t>
      </w:r>
      <w:r w:rsidR="00CE6921">
        <w:t>,</w:t>
      </w:r>
      <w:r w:rsidRPr="009E2638">
        <w:t xml:space="preserve"> including allied health professionals involved in the diagnosis and management of gynecologic malignancies.</w:t>
      </w:r>
    </w:p>
    <w:p w14:paraId="05A10536" w14:textId="77777777" w:rsidR="00847793" w:rsidRDefault="00847793" w:rsidP="007A0164">
      <w:pPr>
        <w:spacing w:after="0" w:line="240" w:lineRule="auto"/>
      </w:pPr>
    </w:p>
    <w:p w14:paraId="0D519CFF" w14:textId="7783C0C2" w:rsidR="00847793" w:rsidRPr="003F64AF" w:rsidRDefault="00847793" w:rsidP="003C0CFB">
      <w:pPr>
        <w:pStyle w:val="ListParagraph"/>
        <w:numPr>
          <w:ilvl w:val="0"/>
          <w:numId w:val="7"/>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4BBB661E" w14:textId="77777777" w:rsidR="00D835B9" w:rsidRPr="00D835B9" w:rsidRDefault="00D835B9" w:rsidP="00D835B9">
      <w:pPr>
        <w:spacing w:after="0" w:line="240" w:lineRule="auto"/>
        <w:rPr>
          <w:color w:val="000000"/>
        </w:rPr>
      </w:pPr>
      <w:r w:rsidRPr="00D835B9">
        <w:rPr>
          <w:color w:val="000000"/>
        </w:rPr>
        <w:t>Upon completion of this educational activity, participants should be able to:</w:t>
      </w:r>
    </w:p>
    <w:p w14:paraId="6F496337" w14:textId="1CEE6830" w:rsidR="00D835B9" w:rsidRPr="00D835B9" w:rsidRDefault="00D835B9" w:rsidP="00D835B9">
      <w:pPr>
        <w:pStyle w:val="ListParagraph"/>
        <w:numPr>
          <w:ilvl w:val="0"/>
          <w:numId w:val="21"/>
        </w:numPr>
        <w:spacing w:after="0" w:line="240" w:lineRule="auto"/>
        <w:rPr>
          <w:color w:val="000000"/>
        </w:rPr>
      </w:pPr>
      <w:r w:rsidRPr="00D835B9">
        <w:rPr>
          <w:color w:val="000000"/>
        </w:rPr>
        <w:t>Employ best practices when selecting treatment strategies for patients with newly diagnosed or relapsed platinum-sensitive ovarian cancer</w:t>
      </w:r>
    </w:p>
    <w:p w14:paraId="6D701868" w14:textId="5040208B" w:rsidR="00D835B9" w:rsidRPr="00D835B9" w:rsidRDefault="00D835B9" w:rsidP="00D835B9">
      <w:pPr>
        <w:pStyle w:val="ListParagraph"/>
        <w:numPr>
          <w:ilvl w:val="0"/>
          <w:numId w:val="21"/>
        </w:numPr>
        <w:spacing w:after="0" w:line="240" w:lineRule="auto"/>
        <w:rPr>
          <w:color w:val="000000"/>
        </w:rPr>
      </w:pPr>
      <w:r w:rsidRPr="00D835B9">
        <w:rPr>
          <w:color w:val="000000"/>
        </w:rPr>
        <w:t>Implement optimal treatment strategies for patients with platinum-resistant/refractory ovarian cancer based on current treatment guidelines and emerging clinical trial data</w:t>
      </w:r>
    </w:p>
    <w:p w14:paraId="00654F7D" w14:textId="2F87D1E6" w:rsidR="00D835B9" w:rsidRPr="00D835B9" w:rsidRDefault="00D835B9" w:rsidP="00D835B9">
      <w:pPr>
        <w:pStyle w:val="ListParagraph"/>
        <w:numPr>
          <w:ilvl w:val="0"/>
          <w:numId w:val="21"/>
        </w:numPr>
        <w:spacing w:after="0" w:line="240" w:lineRule="auto"/>
        <w:rPr>
          <w:color w:val="000000"/>
        </w:rPr>
      </w:pPr>
      <w:r w:rsidRPr="00D835B9">
        <w:rPr>
          <w:color w:val="000000"/>
        </w:rPr>
        <w:t>Integrate current guideline recommendations and recent clinical data when devising personalized therapeutic plans for women with advanced/recurrent cervical cancer</w:t>
      </w:r>
    </w:p>
    <w:p w14:paraId="35A63A1A" w14:textId="16A86EFC" w:rsidR="004A6934" w:rsidRPr="00D835B9" w:rsidRDefault="00D835B9" w:rsidP="00D835B9">
      <w:pPr>
        <w:pStyle w:val="ListParagraph"/>
        <w:numPr>
          <w:ilvl w:val="0"/>
          <w:numId w:val="21"/>
        </w:numPr>
        <w:spacing w:after="0" w:line="240" w:lineRule="auto"/>
        <w:rPr>
          <w:b/>
          <w:color w:val="000000"/>
        </w:rPr>
      </w:pPr>
      <w:r w:rsidRPr="00D835B9">
        <w:rPr>
          <w:color w:val="000000"/>
        </w:rPr>
        <w:t>Refer eligible patients with gynecologic cancers to appropriate ongoing clinical trials</w:t>
      </w:r>
    </w:p>
    <w:p w14:paraId="450FC898" w14:textId="77777777" w:rsidR="004A6934" w:rsidRDefault="004A6934" w:rsidP="007A0164">
      <w:pPr>
        <w:spacing w:after="0" w:line="240" w:lineRule="auto"/>
        <w:rPr>
          <w:b/>
          <w:color w:val="000000"/>
        </w:rPr>
      </w:pPr>
    </w:p>
    <w:p w14:paraId="098F3E32" w14:textId="1DAB4474"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[Faculty</w:t>
      </w:r>
      <w:r w:rsidR="006A5CA4" w:rsidRPr="003F64AF">
        <w:rPr>
          <w:b/>
          <w:color w:val="000000"/>
          <w:highlight w:val="yellow"/>
        </w:rPr>
        <w:t xml:space="preserve"> Listing---</w:t>
      </w:r>
      <w:r w:rsidR="004A6934" w:rsidRPr="003F64AF">
        <w:rPr>
          <w:b/>
          <w:color w:val="000000"/>
          <w:highlight w:val="yellow"/>
        </w:rPr>
        <w:t>note bolding and lack of colons</w:t>
      </w:r>
      <w:r w:rsidR="00BE0192">
        <w:rPr>
          <w:b/>
          <w:color w:val="000000"/>
          <w:highlight w:val="yellow"/>
        </w:rPr>
        <w:t>, alphabetical order</w:t>
      </w:r>
      <w:r w:rsidRPr="003F64AF">
        <w:rPr>
          <w:b/>
          <w:color w:val="000000"/>
          <w:highlight w:val="yellow"/>
        </w:rPr>
        <w:t>]</w:t>
      </w:r>
    </w:p>
    <w:p w14:paraId="5751C8DF" w14:textId="5E58AA80" w:rsidR="00847793" w:rsidRDefault="00847793" w:rsidP="007A0164">
      <w:pPr>
        <w:spacing w:after="0" w:line="240" w:lineRule="auto"/>
        <w:rPr>
          <w:b/>
          <w:color w:val="000000"/>
        </w:rPr>
      </w:pPr>
      <w:r>
        <w:rPr>
          <w:b/>
          <w:color w:val="000000"/>
        </w:rPr>
        <w:t xml:space="preserve">Chair </w:t>
      </w:r>
    </w:p>
    <w:p w14:paraId="1E61FD9B" w14:textId="77777777" w:rsidR="009E2638" w:rsidRPr="009E2638" w:rsidRDefault="009E2638" w:rsidP="009E2638">
      <w:pPr>
        <w:spacing w:after="0" w:line="240" w:lineRule="auto"/>
        <w:rPr>
          <w:color w:val="000000"/>
        </w:rPr>
      </w:pPr>
      <w:r w:rsidRPr="009E2638">
        <w:rPr>
          <w:color w:val="000000"/>
        </w:rPr>
        <w:t xml:space="preserve">Andreas du Bois, MD, PhD </w:t>
      </w:r>
    </w:p>
    <w:p w14:paraId="304AF1FC" w14:textId="1A1FAE56" w:rsidR="009E2638" w:rsidRPr="003E78F7" w:rsidRDefault="009E2638" w:rsidP="009E2638">
      <w:pPr>
        <w:spacing w:after="0" w:line="240" w:lineRule="auto"/>
        <w:rPr>
          <w:color w:val="000000"/>
          <w:lang w:val="nl-NL"/>
        </w:rPr>
      </w:pPr>
      <w:r w:rsidRPr="003E78F7">
        <w:rPr>
          <w:color w:val="000000"/>
          <w:lang w:val="nl-NL"/>
        </w:rPr>
        <w:t>Klinik</w:t>
      </w:r>
      <w:r w:rsidR="00CE6921" w:rsidRPr="003E78F7">
        <w:rPr>
          <w:color w:val="000000"/>
          <w:lang w:val="nl-NL"/>
        </w:rPr>
        <w:t>en</w:t>
      </w:r>
      <w:r w:rsidRPr="003E78F7">
        <w:rPr>
          <w:color w:val="000000"/>
          <w:lang w:val="nl-NL"/>
        </w:rPr>
        <w:t xml:space="preserve"> Essen</w:t>
      </w:r>
      <w:r w:rsidR="003F75AE" w:rsidRPr="003E78F7">
        <w:rPr>
          <w:color w:val="000000"/>
          <w:lang w:val="nl-NL"/>
        </w:rPr>
        <w:t>-</w:t>
      </w:r>
      <w:r w:rsidRPr="003E78F7">
        <w:rPr>
          <w:color w:val="000000"/>
          <w:lang w:val="nl-NL"/>
        </w:rPr>
        <w:t xml:space="preserve">Mitte </w:t>
      </w:r>
    </w:p>
    <w:p w14:paraId="65F29653" w14:textId="11D10CAE" w:rsidR="006A5CA4" w:rsidRPr="003E78F7" w:rsidRDefault="009E2638" w:rsidP="009E2638">
      <w:pPr>
        <w:spacing w:after="0" w:line="240" w:lineRule="auto"/>
        <w:rPr>
          <w:color w:val="000000"/>
          <w:lang w:val="nl-NL"/>
        </w:rPr>
      </w:pPr>
      <w:r w:rsidRPr="003E78F7">
        <w:rPr>
          <w:color w:val="000000"/>
          <w:lang w:val="nl-NL"/>
        </w:rPr>
        <w:t>Essen, Germany</w:t>
      </w:r>
    </w:p>
    <w:p w14:paraId="0BF8BC01" w14:textId="77777777" w:rsidR="009E2638" w:rsidRPr="003E78F7" w:rsidRDefault="009E2638" w:rsidP="009E2638">
      <w:pPr>
        <w:spacing w:after="0" w:line="240" w:lineRule="auto"/>
        <w:rPr>
          <w:color w:val="000000"/>
          <w:lang w:val="nl-NL"/>
        </w:rPr>
      </w:pPr>
    </w:p>
    <w:p w14:paraId="267DEE35" w14:textId="77777777" w:rsidR="006A5CA4" w:rsidRPr="003E78F7" w:rsidRDefault="006A5CA4" w:rsidP="007A0164">
      <w:pPr>
        <w:spacing w:after="0" w:line="240" w:lineRule="auto"/>
        <w:rPr>
          <w:b/>
          <w:color w:val="000000"/>
          <w:lang w:val="nl-NL"/>
        </w:rPr>
      </w:pPr>
      <w:r w:rsidRPr="003E78F7">
        <w:rPr>
          <w:b/>
          <w:color w:val="000000"/>
          <w:lang w:val="nl-NL"/>
        </w:rPr>
        <w:t>Faculty</w:t>
      </w:r>
    </w:p>
    <w:p w14:paraId="789C2A56" w14:textId="77777777" w:rsidR="009E2638" w:rsidRPr="009E2638" w:rsidRDefault="009E2638" w:rsidP="009E2638">
      <w:pPr>
        <w:spacing w:after="0" w:line="240" w:lineRule="auto"/>
        <w:rPr>
          <w:color w:val="000000"/>
        </w:rPr>
      </w:pPr>
      <w:r w:rsidRPr="009E2638">
        <w:rPr>
          <w:color w:val="000000"/>
        </w:rPr>
        <w:t xml:space="preserve">Bradley J. Monk, MD, FACS, FACOG </w:t>
      </w:r>
    </w:p>
    <w:p w14:paraId="1A111902" w14:textId="3D846F0F" w:rsidR="009E2638" w:rsidRPr="009E2638" w:rsidRDefault="009E2638" w:rsidP="009E2638">
      <w:pPr>
        <w:spacing w:after="0" w:line="240" w:lineRule="auto"/>
        <w:rPr>
          <w:color w:val="000000"/>
        </w:rPr>
      </w:pPr>
      <w:r w:rsidRPr="009E2638">
        <w:rPr>
          <w:color w:val="000000"/>
        </w:rPr>
        <w:t xml:space="preserve">Creighton University School of Medicine </w:t>
      </w:r>
    </w:p>
    <w:p w14:paraId="1CF92DA2" w14:textId="1CA567B8" w:rsidR="009E2638" w:rsidRPr="009E2638" w:rsidRDefault="009E2638" w:rsidP="009E2638">
      <w:pPr>
        <w:spacing w:after="0" w:line="240" w:lineRule="auto"/>
        <w:rPr>
          <w:color w:val="000000"/>
        </w:rPr>
      </w:pPr>
      <w:proofErr w:type="gramStart"/>
      <w:r w:rsidRPr="009E2638">
        <w:rPr>
          <w:color w:val="000000"/>
        </w:rPr>
        <w:t>at</w:t>
      </w:r>
      <w:proofErr w:type="gramEnd"/>
      <w:r w:rsidRPr="009E2638">
        <w:rPr>
          <w:color w:val="000000"/>
        </w:rPr>
        <w:t xml:space="preserve"> St Joseph's Hospital and Medical Center </w:t>
      </w:r>
    </w:p>
    <w:p w14:paraId="2BA8D541" w14:textId="1088CC72" w:rsidR="004A6934" w:rsidRDefault="009E2638" w:rsidP="009E2638">
      <w:pPr>
        <w:spacing w:after="0" w:line="240" w:lineRule="auto"/>
        <w:rPr>
          <w:color w:val="000000"/>
        </w:rPr>
      </w:pPr>
      <w:r w:rsidRPr="009E2638">
        <w:rPr>
          <w:color w:val="000000"/>
        </w:rPr>
        <w:t>Phoenix, Arizona, United States</w:t>
      </w:r>
    </w:p>
    <w:p w14:paraId="1BE02BAE" w14:textId="77777777" w:rsidR="009E2638" w:rsidRDefault="009E2638" w:rsidP="009E2638">
      <w:pPr>
        <w:spacing w:after="0" w:line="240" w:lineRule="auto"/>
        <w:rPr>
          <w:color w:val="000000"/>
        </w:rPr>
      </w:pPr>
    </w:p>
    <w:p w14:paraId="71506440" w14:textId="77777777" w:rsidR="009E2638" w:rsidRPr="009E2638" w:rsidRDefault="009E2638" w:rsidP="009E2638">
      <w:pPr>
        <w:spacing w:after="0" w:line="240" w:lineRule="auto"/>
        <w:rPr>
          <w:color w:val="000000"/>
        </w:rPr>
      </w:pPr>
      <w:r w:rsidRPr="009E2638">
        <w:rPr>
          <w:color w:val="000000"/>
        </w:rPr>
        <w:t xml:space="preserve">Eric </w:t>
      </w:r>
      <w:proofErr w:type="spellStart"/>
      <w:r w:rsidRPr="009E2638">
        <w:rPr>
          <w:color w:val="000000"/>
        </w:rPr>
        <w:t>Pujade-Lauraine</w:t>
      </w:r>
      <w:proofErr w:type="spellEnd"/>
      <w:r w:rsidRPr="009E2638">
        <w:rPr>
          <w:color w:val="000000"/>
        </w:rPr>
        <w:t xml:space="preserve">, MD, PhD </w:t>
      </w:r>
    </w:p>
    <w:p w14:paraId="3422E3A9" w14:textId="3007EA32" w:rsidR="009E2638" w:rsidRPr="009E2638" w:rsidRDefault="009E2638" w:rsidP="009E2638">
      <w:pPr>
        <w:spacing w:after="0" w:line="240" w:lineRule="auto"/>
        <w:rPr>
          <w:color w:val="000000"/>
          <w:lang w:val="nl-NL"/>
        </w:rPr>
      </w:pPr>
      <w:r w:rsidRPr="009E2638">
        <w:rPr>
          <w:color w:val="000000"/>
          <w:lang w:val="nl-NL"/>
        </w:rPr>
        <w:t xml:space="preserve">Centre Hospitalier Universitaire Hôtel-Dieu </w:t>
      </w:r>
    </w:p>
    <w:p w14:paraId="01F87C18" w14:textId="3AB049AB" w:rsidR="009E2638" w:rsidRPr="009E2638" w:rsidRDefault="009E2638" w:rsidP="009E2638">
      <w:pPr>
        <w:spacing w:after="0" w:line="240" w:lineRule="auto"/>
        <w:rPr>
          <w:color w:val="000000"/>
        </w:rPr>
      </w:pPr>
      <w:r w:rsidRPr="009E2638">
        <w:rPr>
          <w:color w:val="000000"/>
        </w:rPr>
        <w:t>Paris, France</w:t>
      </w:r>
    </w:p>
    <w:p w14:paraId="0709ED71" w14:textId="77777777" w:rsidR="004A6934" w:rsidRDefault="004A6934" w:rsidP="007A0164">
      <w:pPr>
        <w:spacing w:after="0" w:line="240" w:lineRule="auto"/>
        <w:rPr>
          <w:b/>
          <w:color w:val="000000"/>
        </w:rPr>
      </w:pPr>
    </w:p>
    <w:p w14:paraId="22E6BED3" w14:textId="77777777"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[Age</w:t>
      </w:r>
      <w:r w:rsidRPr="00780D0C">
        <w:rPr>
          <w:b/>
          <w:color w:val="000000"/>
          <w:highlight w:val="green"/>
        </w:rPr>
        <w:t>nda</w:t>
      </w:r>
      <w:r w:rsidRPr="003F64AF">
        <w:rPr>
          <w:b/>
          <w:color w:val="000000"/>
          <w:highlight w:val="yellow"/>
        </w:rPr>
        <w:t>]</w:t>
      </w:r>
    </w:p>
    <w:p w14:paraId="7CB2B2B8" w14:textId="77777777" w:rsidR="009E2638" w:rsidRDefault="009E2638" w:rsidP="009E2638">
      <w:pPr>
        <w:pStyle w:val="Default"/>
      </w:pPr>
    </w:p>
    <w:p w14:paraId="6E7F4AE8" w14:textId="6098CEA2" w:rsidR="009E2638" w:rsidRPr="009E2638" w:rsidRDefault="009E2638" w:rsidP="00947429">
      <w:pPr>
        <w:pStyle w:val="Default"/>
        <w:ind w:left="720" w:firstLine="720"/>
        <w:rPr>
          <w:sz w:val="22"/>
          <w:szCs w:val="22"/>
          <w:lang w:val="en-US"/>
        </w:rPr>
      </w:pPr>
      <w:r w:rsidRPr="009E2638">
        <w:rPr>
          <w:sz w:val="22"/>
          <w:szCs w:val="22"/>
          <w:lang w:val="en-US"/>
        </w:rPr>
        <w:t xml:space="preserve">Welcome and introduction </w:t>
      </w:r>
    </w:p>
    <w:p w14:paraId="24698F1C" w14:textId="77777777" w:rsidR="009E2638" w:rsidRDefault="009E2638" w:rsidP="00947429">
      <w:pPr>
        <w:pStyle w:val="Default"/>
        <w:ind w:left="720" w:firstLine="720"/>
        <w:rPr>
          <w:i/>
          <w:iCs/>
          <w:sz w:val="22"/>
          <w:szCs w:val="22"/>
          <w:lang w:val="en-US"/>
        </w:rPr>
      </w:pPr>
      <w:r w:rsidRPr="009E2638">
        <w:rPr>
          <w:i/>
          <w:iCs/>
          <w:sz w:val="22"/>
          <w:szCs w:val="22"/>
          <w:lang w:val="en-US"/>
        </w:rPr>
        <w:t xml:space="preserve">Andreas du Bois, MD, PhD </w:t>
      </w:r>
    </w:p>
    <w:p w14:paraId="735BD7B9" w14:textId="77777777" w:rsidR="00947429" w:rsidRPr="009E2638" w:rsidRDefault="00947429" w:rsidP="00947429">
      <w:pPr>
        <w:pStyle w:val="Default"/>
        <w:ind w:left="720" w:firstLine="720"/>
        <w:rPr>
          <w:sz w:val="22"/>
          <w:szCs w:val="22"/>
          <w:lang w:val="en-US"/>
        </w:rPr>
      </w:pPr>
    </w:p>
    <w:p w14:paraId="00A3DD26" w14:textId="72092F8F" w:rsidR="009E2638" w:rsidRDefault="009E2638" w:rsidP="009E2638">
      <w:pPr>
        <w:pStyle w:val="Default"/>
        <w:rPr>
          <w:sz w:val="22"/>
          <w:szCs w:val="22"/>
          <w:lang w:val="en-US"/>
        </w:rPr>
      </w:pPr>
      <w:r w:rsidRPr="009E2638">
        <w:rPr>
          <w:sz w:val="22"/>
          <w:szCs w:val="22"/>
          <w:lang w:val="en-US"/>
        </w:rPr>
        <w:t xml:space="preserve">12.15 </w:t>
      </w:r>
      <w:r w:rsidR="00947429">
        <w:rPr>
          <w:sz w:val="22"/>
          <w:szCs w:val="22"/>
          <w:lang w:val="en-US"/>
        </w:rPr>
        <w:tab/>
      </w:r>
      <w:r w:rsidR="00947429">
        <w:rPr>
          <w:sz w:val="22"/>
          <w:szCs w:val="22"/>
          <w:lang w:val="en-US"/>
        </w:rPr>
        <w:tab/>
      </w:r>
      <w:r w:rsidRPr="009E2638">
        <w:rPr>
          <w:sz w:val="22"/>
          <w:szCs w:val="22"/>
          <w:lang w:val="en-US"/>
        </w:rPr>
        <w:t xml:space="preserve">Challenging questions from clinical practice </w:t>
      </w:r>
    </w:p>
    <w:p w14:paraId="256FD995" w14:textId="77777777" w:rsidR="00947429" w:rsidRPr="009E2638" w:rsidRDefault="00947429" w:rsidP="009E2638">
      <w:pPr>
        <w:pStyle w:val="Default"/>
        <w:rPr>
          <w:sz w:val="22"/>
          <w:szCs w:val="22"/>
          <w:lang w:val="en-US"/>
        </w:rPr>
      </w:pPr>
    </w:p>
    <w:p w14:paraId="07C706A8" w14:textId="65727769" w:rsidR="009E2638" w:rsidRPr="009E2638" w:rsidRDefault="009E2638" w:rsidP="009E2638">
      <w:pPr>
        <w:pStyle w:val="Default"/>
        <w:ind w:left="1440" w:hanging="1440"/>
        <w:rPr>
          <w:sz w:val="22"/>
          <w:szCs w:val="22"/>
          <w:lang w:val="en-US"/>
        </w:rPr>
      </w:pPr>
      <w:r w:rsidRPr="009E2638">
        <w:rPr>
          <w:sz w:val="22"/>
          <w:szCs w:val="22"/>
          <w:lang w:val="en-US"/>
        </w:rPr>
        <w:t xml:space="preserve">12.20 </w:t>
      </w:r>
      <w:r w:rsidR="00947429">
        <w:rPr>
          <w:sz w:val="22"/>
          <w:szCs w:val="22"/>
          <w:lang w:val="en-US"/>
        </w:rPr>
        <w:tab/>
      </w:r>
      <w:r w:rsidRPr="009E2638">
        <w:rPr>
          <w:sz w:val="22"/>
          <w:szCs w:val="22"/>
          <w:lang w:val="en-US"/>
        </w:rPr>
        <w:t xml:space="preserve">Newly diagnosed and relapsed platinum-sensitive ovarian cancer: Making the most effective choices </w:t>
      </w:r>
    </w:p>
    <w:p w14:paraId="7956FE82" w14:textId="77777777" w:rsidR="009E2638" w:rsidRDefault="009E2638" w:rsidP="00947429">
      <w:pPr>
        <w:pStyle w:val="Default"/>
        <w:ind w:left="1440"/>
        <w:rPr>
          <w:i/>
          <w:iCs/>
          <w:sz w:val="22"/>
          <w:szCs w:val="22"/>
          <w:lang w:val="en-US"/>
        </w:rPr>
      </w:pPr>
      <w:r w:rsidRPr="009E2638">
        <w:rPr>
          <w:i/>
          <w:iCs/>
          <w:sz w:val="22"/>
          <w:szCs w:val="22"/>
          <w:lang w:val="en-US"/>
        </w:rPr>
        <w:t xml:space="preserve">Andreas du Bois, MD, PhD </w:t>
      </w:r>
    </w:p>
    <w:p w14:paraId="4EFAE8E4" w14:textId="77777777" w:rsidR="00947429" w:rsidRPr="009E2638" w:rsidRDefault="00947429" w:rsidP="00947429">
      <w:pPr>
        <w:pStyle w:val="Default"/>
        <w:ind w:left="1440"/>
        <w:rPr>
          <w:sz w:val="22"/>
          <w:szCs w:val="22"/>
          <w:lang w:val="en-US"/>
        </w:rPr>
      </w:pPr>
    </w:p>
    <w:p w14:paraId="4535C0EA" w14:textId="1C501267" w:rsidR="009E2638" w:rsidRPr="009E2638" w:rsidRDefault="009E2638" w:rsidP="009E2638">
      <w:pPr>
        <w:pStyle w:val="Default"/>
        <w:ind w:left="1440" w:hanging="1440"/>
        <w:rPr>
          <w:sz w:val="22"/>
          <w:szCs w:val="22"/>
          <w:lang w:val="en-US"/>
        </w:rPr>
      </w:pPr>
      <w:r w:rsidRPr="009E2638">
        <w:rPr>
          <w:sz w:val="22"/>
          <w:szCs w:val="22"/>
          <w:lang w:val="en-US"/>
        </w:rPr>
        <w:t xml:space="preserve">12.35 </w:t>
      </w:r>
      <w:r w:rsidR="00947429">
        <w:rPr>
          <w:sz w:val="22"/>
          <w:szCs w:val="22"/>
          <w:lang w:val="en-US"/>
        </w:rPr>
        <w:tab/>
      </w:r>
      <w:r w:rsidRPr="009E2638">
        <w:rPr>
          <w:sz w:val="22"/>
          <w:szCs w:val="22"/>
          <w:lang w:val="en-US"/>
        </w:rPr>
        <w:t xml:space="preserve">Ask the experts </w:t>
      </w:r>
    </w:p>
    <w:p w14:paraId="0AC562C6" w14:textId="77777777" w:rsidR="00947429" w:rsidRDefault="00947429" w:rsidP="009E2638">
      <w:pPr>
        <w:pStyle w:val="Default"/>
        <w:ind w:left="1440" w:hanging="1440"/>
        <w:rPr>
          <w:sz w:val="22"/>
          <w:szCs w:val="22"/>
          <w:lang w:val="en-US"/>
        </w:rPr>
      </w:pPr>
    </w:p>
    <w:p w14:paraId="3A36A29B" w14:textId="46DECC4A" w:rsidR="009E2638" w:rsidRPr="009E2638" w:rsidRDefault="009E2638" w:rsidP="009E2638">
      <w:pPr>
        <w:pStyle w:val="Default"/>
        <w:ind w:left="1440" w:hanging="1440"/>
        <w:rPr>
          <w:sz w:val="22"/>
          <w:szCs w:val="22"/>
          <w:lang w:val="en-US"/>
        </w:rPr>
      </w:pPr>
      <w:r w:rsidRPr="009E2638">
        <w:rPr>
          <w:sz w:val="22"/>
          <w:szCs w:val="22"/>
          <w:lang w:val="en-US"/>
        </w:rPr>
        <w:t xml:space="preserve">12.40 </w:t>
      </w:r>
      <w:r w:rsidR="00947429">
        <w:rPr>
          <w:sz w:val="22"/>
          <w:szCs w:val="22"/>
          <w:lang w:val="en-US"/>
        </w:rPr>
        <w:tab/>
      </w:r>
      <w:r w:rsidRPr="009E2638">
        <w:rPr>
          <w:sz w:val="22"/>
          <w:szCs w:val="22"/>
          <w:lang w:val="en-US"/>
        </w:rPr>
        <w:t xml:space="preserve">Challenging questions from clinical practice </w:t>
      </w:r>
    </w:p>
    <w:p w14:paraId="516B07A4" w14:textId="77777777" w:rsidR="00947429" w:rsidRDefault="00947429" w:rsidP="009E2638">
      <w:pPr>
        <w:pStyle w:val="Default"/>
        <w:ind w:left="1440" w:hanging="1440"/>
        <w:rPr>
          <w:sz w:val="22"/>
          <w:szCs w:val="22"/>
          <w:lang w:val="en-US"/>
        </w:rPr>
      </w:pPr>
    </w:p>
    <w:p w14:paraId="5D08E6BA" w14:textId="6C5008AC" w:rsidR="009E2638" w:rsidRPr="009E2638" w:rsidRDefault="009E2638" w:rsidP="009E2638">
      <w:pPr>
        <w:pStyle w:val="Default"/>
        <w:ind w:left="1440" w:hanging="1440"/>
        <w:rPr>
          <w:sz w:val="22"/>
          <w:szCs w:val="22"/>
          <w:lang w:val="en-US"/>
        </w:rPr>
      </w:pPr>
      <w:r w:rsidRPr="009E2638">
        <w:rPr>
          <w:sz w:val="22"/>
          <w:szCs w:val="22"/>
          <w:lang w:val="en-US"/>
        </w:rPr>
        <w:t xml:space="preserve">12.45 </w:t>
      </w:r>
      <w:r w:rsidR="00947429">
        <w:rPr>
          <w:sz w:val="22"/>
          <w:szCs w:val="22"/>
          <w:lang w:val="en-US"/>
        </w:rPr>
        <w:tab/>
      </w:r>
      <w:r w:rsidRPr="009E2638">
        <w:rPr>
          <w:sz w:val="22"/>
          <w:szCs w:val="22"/>
          <w:lang w:val="en-US"/>
        </w:rPr>
        <w:t xml:space="preserve">Platinum-resistant/refractory ovarian cancer: Considering new options </w:t>
      </w:r>
    </w:p>
    <w:p w14:paraId="39886648" w14:textId="77777777" w:rsidR="009E2638" w:rsidRPr="009E2638" w:rsidRDefault="009E2638" w:rsidP="00947429">
      <w:pPr>
        <w:pStyle w:val="Default"/>
        <w:ind w:left="1440"/>
        <w:rPr>
          <w:sz w:val="22"/>
          <w:szCs w:val="22"/>
          <w:lang w:val="en-US"/>
        </w:rPr>
      </w:pPr>
      <w:r w:rsidRPr="009E2638">
        <w:rPr>
          <w:i/>
          <w:iCs/>
          <w:sz w:val="22"/>
          <w:szCs w:val="22"/>
          <w:lang w:val="en-US"/>
        </w:rPr>
        <w:t xml:space="preserve">Eric </w:t>
      </w:r>
      <w:proofErr w:type="spellStart"/>
      <w:r w:rsidRPr="009E2638">
        <w:rPr>
          <w:i/>
          <w:iCs/>
          <w:sz w:val="22"/>
          <w:szCs w:val="22"/>
          <w:lang w:val="en-US"/>
        </w:rPr>
        <w:t>Pujade-Lauraine</w:t>
      </w:r>
      <w:proofErr w:type="spellEnd"/>
      <w:r w:rsidRPr="009E2638">
        <w:rPr>
          <w:i/>
          <w:iCs/>
          <w:sz w:val="22"/>
          <w:szCs w:val="22"/>
          <w:lang w:val="en-US"/>
        </w:rPr>
        <w:t xml:space="preserve">, MD, PhD </w:t>
      </w:r>
    </w:p>
    <w:p w14:paraId="121103E2" w14:textId="77777777" w:rsidR="00947429" w:rsidRDefault="00947429" w:rsidP="009E2638">
      <w:pPr>
        <w:pStyle w:val="Default"/>
        <w:ind w:left="1440" w:hanging="1440"/>
        <w:rPr>
          <w:sz w:val="22"/>
          <w:szCs w:val="22"/>
          <w:lang w:val="en-US"/>
        </w:rPr>
      </w:pPr>
    </w:p>
    <w:p w14:paraId="6C368E44" w14:textId="5569ADDD" w:rsidR="009E2638" w:rsidRPr="009E2638" w:rsidRDefault="009E2638" w:rsidP="009E2638">
      <w:pPr>
        <w:pStyle w:val="Default"/>
        <w:ind w:left="1440" w:hanging="1440"/>
        <w:rPr>
          <w:sz w:val="22"/>
          <w:szCs w:val="22"/>
          <w:lang w:val="en-US"/>
        </w:rPr>
      </w:pPr>
      <w:r w:rsidRPr="009E2638">
        <w:rPr>
          <w:sz w:val="22"/>
          <w:szCs w:val="22"/>
          <w:lang w:val="en-US"/>
        </w:rPr>
        <w:t xml:space="preserve">13.00 </w:t>
      </w:r>
      <w:r w:rsidR="00947429">
        <w:rPr>
          <w:sz w:val="22"/>
          <w:szCs w:val="22"/>
          <w:lang w:val="en-US"/>
        </w:rPr>
        <w:tab/>
      </w:r>
      <w:r w:rsidRPr="009E2638">
        <w:rPr>
          <w:sz w:val="22"/>
          <w:szCs w:val="22"/>
          <w:lang w:val="en-US"/>
        </w:rPr>
        <w:t xml:space="preserve">Ask the experts </w:t>
      </w:r>
    </w:p>
    <w:p w14:paraId="31CEBEC2" w14:textId="77777777" w:rsidR="00947429" w:rsidRDefault="00947429" w:rsidP="009E2638">
      <w:pPr>
        <w:pStyle w:val="Default"/>
        <w:ind w:left="1440" w:hanging="1440"/>
        <w:rPr>
          <w:sz w:val="22"/>
          <w:szCs w:val="22"/>
          <w:lang w:val="en-US"/>
        </w:rPr>
      </w:pPr>
    </w:p>
    <w:p w14:paraId="03FCBC32" w14:textId="523FC908" w:rsidR="009E2638" w:rsidRPr="009E2638" w:rsidRDefault="009E2638" w:rsidP="009E2638">
      <w:pPr>
        <w:pStyle w:val="Default"/>
        <w:ind w:left="1440" w:hanging="1440"/>
        <w:rPr>
          <w:sz w:val="22"/>
          <w:szCs w:val="22"/>
          <w:lang w:val="en-US"/>
        </w:rPr>
      </w:pPr>
      <w:r w:rsidRPr="009E2638">
        <w:rPr>
          <w:sz w:val="22"/>
          <w:szCs w:val="22"/>
          <w:lang w:val="en-US"/>
        </w:rPr>
        <w:t xml:space="preserve">13.05 </w:t>
      </w:r>
      <w:r w:rsidR="00947429">
        <w:rPr>
          <w:sz w:val="22"/>
          <w:szCs w:val="22"/>
          <w:lang w:val="en-US"/>
        </w:rPr>
        <w:tab/>
      </w:r>
      <w:r w:rsidRPr="009E2638">
        <w:rPr>
          <w:sz w:val="22"/>
          <w:szCs w:val="22"/>
          <w:lang w:val="en-US"/>
        </w:rPr>
        <w:t xml:space="preserve">Challenging questions from clinical practice </w:t>
      </w:r>
    </w:p>
    <w:p w14:paraId="6378E128" w14:textId="77777777" w:rsidR="00947429" w:rsidRDefault="00947429" w:rsidP="009E2638">
      <w:pPr>
        <w:pStyle w:val="Default"/>
        <w:ind w:left="1440" w:hanging="1440"/>
        <w:rPr>
          <w:sz w:val="22"/>
          <w:szCs w:val="22"/>
          <w:lang w:val="en-US"/>
        </w:rPr>
      </w:pPr>
    </w:p>
    <w:p w14:paraId="11CC7673" w14:textId="74101843" w:rsidR="009E2638" w:rsidRPr="009E2638" w:rsidRDefault="009E2638" w:rsidP="009E2638">
      <w:pPr>
        <w:pStyle w:val="Default"/>
        <w:ind w:left="1440" w:hanging="1440"/>
        <w:rPr>
          <w:sz w:val="22"/>
          <w:szCs w:val="22"/>
          <w:lang w:val="en-US"/>
        </w:rPr>
      </w:pPr>
      <w:r w:rsidRPr="009E2638">
        <w:rPr>
          <w:sz w:val="22"/>
          <w:szCs w:val="22"/>
          <w:lang w:val="en-US"/>
        </w:rPr>
        <w:t xml:space="preserve">13.10 </w:t>
      </w:r>
      <w:r w:rsidR="00947429">
        <w:rPr>
          <w:sz w:val="22"/>
          <w:szCs w:val="22"/>
          <w:lang w:val="en-US"/>
        </w:rPr>
        <w:tab/>
      </w:r>
      <w:r w:rsidRPr="009E2638">
        <w:rPr>
          <w:sz w:val="22"/>
          <w:szCs w:val="22"/>
          <w:lang w:val="en-US"/>
        </w:rPr>
        <w:t xml:space="preserve">Targeted therapy for advanced/recurrent cervical cancer: When and for whom? </w:t>
      </w:r>
    </w:p>
    <w:p w14:paraId="6BE8DAAA" w14:textId="77777777" w:rsidR="009E2638" w:rsidRPr="009E2638" w:rsidRDefault="009E2638" w:rsidP="00947429">
      <w:pPr>
        <w:pStyle w:val="Default"/>
        <w:ind w:left="1440"/>
        <w:rPr>
          <w:sz w:val="22"/>
          <w:szCs w:val="22"/>
          <w:lang w:val="en-US"/>
        </w:rPr>
      </w:pPr>
      <w:r w:rsidRPr="009E2638">
        <w:rPr>
          <w:i/>
          <w:iCs/>
          <w:sz w:val="22"/>
          <w:szCs w:val="22"/>
          <w:lang w:val="en-US"/>
        </w:rPr>
        <w:t xml:space="preserve">Bradley J. Monk, MD, FACS, FACOG </w:t>
      </w:r>
    </w:p>
    <w:p w14:paraId="7522E282" w14:textId="77777777" w:rsidR="00947429" w:rsidRPr="00947429" w:rsidRDefault="00947429" w:rsidP="00947429">
      <w:pPr>
        <w:pStyle w:val="Default"/>
        <w:rPr>
          <w:sz w:val="22"/>
          <w:szCs w:val="22"/>
          <w:lang w:val="en-US"/>
        </w:rPr>
      </w:pPr>
    </w:p>
    <w:p w14:paraId="72E1BC69" w14:textId="287FB2CF" w:rsidR="009E2638" w:rsidRPr="00947429" w:rsidRDefault="009E2638" w:rsidP="009E2638">
      <w:pPr>
        <w:pStyle w:val="Default"/>
        <w:ind w:left="1440" w:hanging="1440"/>
        <w:rPr>
          <w:sz w:val="22"/>
          <w:szCs w:val="22"/>
          <w:lang w:val="en-US"/>
        </w:rPr>
      </w:pPr>
      <w:r w:rsidRPr="00947429">
        <w:rPr>
          <w:sz w:val="22"/>
          <w:szCs w:val="22"/>
          <w:lang w:val="en-US"/>
        </w:rPr>
        <w:t xml:space="preserve">13.25 </w:t>
      </w:r>
      <w:r w:rsidR="00947429">
        <w:rPr>
          <w:sz w:val="22"/>
          <w:szCs w:val="22"/>
          <w:lang w:val="en-US"/>
        </w:rPr>
        <w:tab/>
      </w:r>
      <w:r w:rsidRPr="00947429">
        <w:rPr>
          <w:sz w:val="22"/>
          <w:szCs w:val="22"/>
          <w:lang w:val="en-US"/>
        </w:rPr>
        <w:t xml:space="preserve">Ask the experts </w:t>
      </w:r>
    </w:p>
    <w:p w14:paraId="565880BF" w14:textId="77777777" w:rsidR="00947429" w:rsidRDefault="00947429" w:rsidP="009E2638">
      <w:pPr>
        <w:spacing w:after="0" w:line="240" w:lineRule="auto"/>
      </w:pPr>
    </w:p>
    <w:p w14:paraId="1643A810" w14:textId="5BB9EDD7" w:rsidR="003A12FE" w:rsidRPr="003A12FE" w:rsidRDefault="009E2638" w:rsidP="009E2638">
      <w:pPr>
        <w:spacing w:after="0" w:line="240" w:lineRule="auto"/>
        <w:rPr>
          <w:b/>
          <w:color w:val="000000"/>
        </w:rPr>
      </w:pPr>
      <w:r>
        <w:t xml:space="preserve">13.30 </w:t>
      </w:r>
      <w:r w:rsidR="00947429">
        <w:tab/>
      </w:r>
      <w:r w:rsidR="00947429">
        <w:tab/>
      </w:r>
      <w:r>
        <w:t>Concluding remarks and adjourn</w:t>
      </w:r>
    </w:p>
    <w:p w14:paraId="37EBDAAA" w14:textId="77777777" w:rsidR="004A6934" w:rsidRDefault="004A6934" w:rsidP="007A0164">
      <w:pPr>
        <w:spacing w:after="0" w:line="240" w:lineRule="auto"/>
      </w:pPr>
    </w:p>
    <w:p w14:paraId="6E30904F" w14:textId="77777777" w:rsidR="002A3E42" w:rsidRPr="00847793" w:rsidRDefault="002A3E42" w:rsidP="007A0164">
      <w:pPr>
        <w:spacing w:after="0" w:line="240" w:lineRule="auto"/>
      </w:pPr>
    </w:p>
    <w:p w14:paraId="581D1DC2" w14:textId="58BE873D" w:rsidR="00887D38" w:rsidRPr="003F64AF" w:rsidRDefault="00620F8A" w:rsidP="003C0CFB">
      <w:pPr>
        <w:pStyle w:val="ListParagraph"/>
        <w:numPr>
          <w:ilvl w:val="0"/>
          <w:numId w:val="7"/>
        </w:numPr>
        <w:spacing w:after="0" w:line="240" w:lineRule="auto"/>
        <w:rPr>
          <w:b/>
        </w:rPr>
      </w:pPr>
      <w:r>
        <w:rPr>
          <w:b/>
          <w:highlight w:val="cyan"/>
        </w:rPr>
        <w:t>Provider</w:t>
      </w: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7A858337" w14:textId="77777777" w:rsidR="009A17CA" w:rsidRDefault="009A17CA" w:rsidP="007A0164">
      <w:pPr>
        <w:spacing w:after="0" w:line="240" w:lineRule="auto"/>
      </w:pPr>
    </w:p>
    <w:p w14:paraId="6F07CF09" w14:textId="77777777" w:rsidR="004A6934" w:rsidRDefault="004A6934" w:rsidP="007A0164">
      <w:pPr>
        <w:spacing w:after="0" w:line="240" w:lineRule="auto"/>
      </w:pPr>
    </w:p>
    <w:p w14:paraId="199E886E" w14:textId="10CC27E3" w:rsidR="006A5CA4" w:rsidRPr="003F64AF" w:rsidRDefault="006A5CA4" w:rsidP="003C0CFB">
      <w:pPr>
        <w:pStyle w:val="ListParagraph"/>
        <w:numPr>
          <w:ilvl w:val="0"/>
          <w:numId w:val="7"/>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59B3AB17" w14:textId="77777777" w:rsidR="00651AF6" w:rsidRDefault="00651AF6" w:rsidP="00651AF6">
      <w:pPr>
        <w:spacing w:after="0" w:line="240" w:lineRule="auto"/>
      </w:pPr>
    </w:p>
    <w:p w14:paraId="19AF1AD8" w14:textId="7AD88919" w:rsidR="000F0495" w:rsidRDefault="00651AF6" w:rsidP="00651AF6">
      <w:pPr>
        <w:spacing w:after="0" w:line="240" w:lineRule="auto"/>
        <w:rPr>
          <w:b/>
        </w:rPr>
      </w:pPr>
      <w:r>
        <w:rPr>
          <w:b/>
        </w:rPr>
        <w:t>Royal College of Physicians</w:t>
      </w:r>
    </w:p>
    <w:p w14:paraId="5CB78831" w14:textId="4A0B679D" w:rsidR="00651AF6" w:rsidRPr="00882B92" w:rsidRDefault="00651AF6" w:rsidP="00651AF6">
      <w:pPr>
        <w:spacing w:after="0" w:line="240" w:lineRule="auto"/>
      </w:pPr>
      <w:r>
        <w:t xml:space="preserve">This activity has been awarded </w:t>
      </w:r>
      <w:r w:rsidR="000F0495" w:rsidRPr="000F0495">
        <w:t xml:space="preserve">1 category 1 external CPD credit </w:t>
      </w:r>
      <w:r>
        <w:t xml:space="preserve">by the Royal College of Physicians (UK). Delegates are reminded that a maximum of </w:t>
      </w:r>
      <w:r>
        <w:rPr>
          <w:b/>
        </w:rPr>
        <w:t>6</w:t>
      </w:r>
      <w:r>
        <w:t xml:space="preserve"> external CPD points may be counted for educational activity on any one day.</w:t>
      </w:r>
    </w:p>
    <w:p w14:paraId="07F09CCA" w14:textId="77777777" w:rsidR="00651AF6" w:rsidRDefault="00651AF6" w:rsidP="00651AF6">
      <w:pPr>
        <w:spacing w:after="0" w:line="240" w:lineRule="auto"/>
        <w:rPr>
          <w:b/>
        </w:rPr>
      </w:pPr>
    </w:p>
    <w:p w14:paraId="565AE84E" w14:textId="77777777" w:rsidR="004D7A60" w:rsidRDefault="004D7A60" w:rsidP="00651AF6">
      <w:pPr>
        <w:pBdr>
          <w:bottom w:val="single" w:sz="12" w:space="1" w:color="auto"/>
        </w:pBdr>
        <w:spacing w:after="0" w:line="240" w:lineRule="auto"/>
      </w:pP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63F5955C" w14:textId="2A8CCF1D" w:rsidR="004A7029" w:rsidRPr="008A7054" w:rsidRDefault="00E60D2C" w:rsidP="007A0164">
      <w:pPr>
        <w:pStyle w:val="ListParagraph"/>
        <w:numPr>
          <w:ilvl w:val="0"/>
          <w:numId w:val="7"/>
        </w:numPr>
        <w:spacing w:after="0" w:line="240" w:lineRule="auto"/>
        <w:rPr>
          <w:b/>
        </w:rPr>
      </w:pPr>
      <w:r>
        <w:rPr>
          <w:b/>
        </w:rPr>
        <w:t xml:space="preserve">Support Statement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0A739673" w14:textId="4CD93EF5" w:rsidR="00BE7A4F" w:rsidRDefault="00BE7A4F" w:rsidP="00BE7A4F">
      <w:pPr>
        <w:spacing w:after="0" w:line="240" w:lineRule="auto"/>
      </w:pPr>
      <w:r>
        <w:t xml:space="preserve">This educational activity is supported by </w:t>
      </w:r>
      <w:r w:rsidR="008A7054" w:rsidRPr="008A7054">
        <w:t>F. Hoffmann-La Roche Ltd</w:t>
      </w:r>
      <w:commentRangeStart w:id="0"/>
      <w:r w:rsidR="008A7054" w:rsidRPr="008A7054">
        <w:t>.</w:t>
      </w:r>
      <w:commentRangeEnd w:id="0"/>
      <w:r w:rsidR="00847209">
        <w:rPr>
          <w:rStyle w:val="CommentReference"/>
        </w:rPr>
        <w:commentReference w:id="0"/>
      </w:r>
    </w:p>
    <w:p w14:paraId="47511576" w14:textId="77777777" w:rsidR="004A7029" w:rsidRDefault="004A7029" w:rsidP="007A0164">
      <w:pPr>
        <w:spacing w:after="0" w:line="240" w:lineRule="auto"/>
      </w:pPr>
    </w:p>
    <w:p w14:paraId="0CB12B0F" w14:textId="76CF23E4" w:rsidR="006D0598" w:rsidRPr="00BE7A4F" w:rsidRDefault="006D0598" w:rsidP="007128FF">
      <w:pPr>
        <w:spacing w:after="0" w:line="240" w:lineRule="auto"/>
        <w:rPr>
          <w:highlight w:val="lightGray"/>
        </w:rPr>
      </w:pPr>
      <w:r w:rsidRPr="00BE7A4F">
        <w:rPr>
          <w:highlight w:val="lightGray"/>
        </w:rPr>
        <w:t xml:space="preserve">**Only include logos on cover of print collateral if we include the accredited provider/joint </w:t>
      </w:r>
      <w:r w:rsidR="00507217" w:rsidRPr="00BE7A4F">
        <w:rPr>
          <w:highlight w:val="lightGray"/>
        </w:rPr>
        <w:t>providers</w:t>
      </w:r>
      <w:r w:rsidRPr="00BE7A4F">
        <w:rPr>
          <w:highlight w:val="lightGray"/>
        </w:rPr>
        <w:t xml:space="preserve"> logos as well</w:t>
      </w:r>
      <w:proofErr w:type="gramStart"/>
      <w:r w:rsidRPr="00BE7A4F">
        <w:rPr>
          <w:highlight w:val="lightGray"/>
        </w:rPr>
        <w:t>.*</w:t>
      </w:r>
      <w:proofErr w:type="gramEnd"/>
      <w:r w:rsidRPr="00BE7A4F">
        <w:rPr>
          <w:highlight w:val="lightGray"/>
        </w:rPr>
        <w:t>*</w:t>
      </w:r>
      <w:r w:rsidR="00BE7A4F" w:rsidRPr="00BE7A4F">
        <w:rPr>
          <w:highlight w:val="lightGray"/>
        </w:rPr>
        <w:t xml:space="preserve"> </w:t>
      </w:r>
      <w:r w:rsidR="00BE7A4F" w:rsidRPr="00BE7A4F">
        <w:rPr>
          <w:b/>
          <w:highlight w:val="lightGray"/>
        </w:rPr>
        <w:t>[logos can only be included if they do not violate any of the rules and regulations below]</w:t>
      </w:r>
    </w:p>
    <w:p w14:paraId="107A9D80" w14:textId="77777777" w:rsidR="005B5B5D" w:rsidRPr="00BE7A4F" w:rsidRDefault="005B5B5D" w:rsidP="007128FF">
      <w:pPr>
        <w:spacing w:after="0" w:line="240" w:lineRule="auto"/>
        <w:rPr>
          <w:highlight w:val="lightGray"/>
        </w:rPr>
      </w:pPr>
    </w:p>
    <w:p w14:paraId="32119296" w14:textId="77777777" w:rsidR="002C0E35" w:rsidRPr="00BE7A4F" w:rsidRDefault="002C0E35" w:rsidP="007128FF">
      <w:pPr>
        <w:spacing w:after="0" w:line="240" w:lineRule="auto"/>
        <w:rPr>
          <w:b/>
          <w:highlight w:val="lightGray"/>
        </w:rPr>
      </w:pPr>
      <w:r w:rsidRPr="00BE7A4F">
        <w:rPr>
          <w:b/>
          <w:highlight w:val="lightGray"/>
        </w:rPr>
        <w:t>ACCME</w:t>
      </w:r>
    </w:p>
    <w:p w14:paraId="052F20D4" w14:textId="0D198178" w:rsidR="005B5B5D" w:rsidRPr="00BE7A4F" w:rsidRDefault="005B5B5D" w:rsidP="007128FF">
      <w:pPr>
        <w:spacing w:after="0" w:line="240" w:lineRule="auto"/>
        <w:rPr>
          <w:highlight w:val="lightGray"/>
        </w:rPr>
      </w:pPr>
      <w:r w:rsidRPr="00BE7A4F">
        <w:rPr>
          <w:highlight w:val="lightGray"/>
        </w:rPr>
        <w:t>Effective June 1, 201</w:t>
      </w:r>
      <w:r w:rsidR="00952974">
        <w:rPr>
          <w:highlight w:val="lightGray"/>
        </w:rPr>
        <w:t>4</w:t>
      </w:r>
      <w:r w:rsidRPr="00BE7A4F">
        <w:rPr>
          <w:highlight w:val="lightGray"/>
        </w:rPr>
        <w:t>, any</w:t>
      </w:r>
      <w:r w:rsidR="002C0E35" w:rsidRPr="00BE7A4F">
        <w:rPr>
          <w:highlight w:val="lightGray"/>
        </w:rPr>
        <w:t xml:space="preserve"> and all</w:t>
      </w:r>
      <w:r w:rsidR="007128FF" w:rsidRPr="00BE7A4F">
        <w:rPr>
          <w:highlight w:val="lightGray"/>
        </w:rPr>
        <w:t xml:space="preserve"> ACCME-accredited activities</w:t>
      </w:r>
      <w:r w:rsidRPr="00BE7A4F">
        <w:rPr>
          <w:highlight w:val="lightGray"/>
        </w:rPr>
        <w:t xml:space="preserve"> </w:t>
      </w:r>
      <w:r w:rsidR="00143AB7" w:rsidRPr="00BE7A4F">
        <w:rPr>
          <w:highlight w:val="lightGray"/>
        </w:rPr>
        <w:t>are</w:t>
      </w:r>
      <w:r w:rsidRPr="00BE7A4F">
        <w:rPr>
          <w:highlight w:val="lightGray"/>
        </w:rPr>
        <w:t xml:space="preserve"> prohibited from using any corporate logo as an acknowledgement of support. </w:t>
      </w:r>
      <w:r w:rsidR="00143AB7" w:rsidRPr="00BE7A4F">
        <w:rPr>
          <w:highlight w:val="lightGray"/>
        </w:rPr>
        <w:t xml:space="preserve"> </w:t>
      </w:r>
    </w:p>
    <w:p w14:paraId="47E17CB2" w14:textId="26888FE5" w:rsidR="00BE7A4F" w:rsidRDefault="00BE7A4F" w:rsidP="007128FF">
      <w:pPr>
        <w:spacing w:after="0" w:line="240" w:lineRule="auto"/>
        <w:rPr>
          <w:highlight w:val="lightGray"/>
        </w:rPr>
      </w:pPr>
      <w:r w:rsidRPr="00BE7A4F">
        <w:rPr>
          <w:highlight w:val="lightGray"/>
        </w:rPr>
        <w:t>Educational materials that are part of the CME activity cannot contain corporate logos of an ACCME defined commercial interest.</w:t>
      </w:r>
    </w:p>
    <w:p w14:paraId="4FF9B3FB" w14:textId="77777777" w:rsidR="005B5B5D" w:rsidRPr="00BE7A4F" w:rsidRDefault="005B5B5D" w:rsidP="007128FF">
      <w:pPr>
        <w:spacing w:after="0" w:line="240" w:lineRule="auto"/>
        <w:rPr>
          <w:highlight w:val="lightGray"/>
        </w:rPr>
      </w:pPr>
    </w:p>
    <w:p w14:paraId="6905D6B1" w14:textId="77777777" w:rsidR="002C0E35" w:rsidRPr="00BE7A4F" w:rsidRDefault="002C0E35" w:rsidP="007128FF">
      <w:pPr>
        <w:spacing w:after="0" w:line="240" w:lineRule="auto"/>
        <w:rPr>
          <w:b/>
          <w:highlight w:val="lightGray"/>
        </w:rPr>
      </w:pPr>
      <w:r w:rsidRPr="00BE7A4F">
        <w:rPr>
          <w:b/>
          <w:highlight w:val="lightGray"/>
        </w:rPr>
        <w:t>EACCME</w:t>
      </w:r>
    </w:p>
    <w:p w14:paraId="0866070C" w14:textId="5DB6D275" w:rsidR="007128FF" w:rsidRPr="00BE7A4F" w:rsidRDefault="00143AB7" w:rsidP="007128FF">
      <w:pPr>
        <w:spacing w:after="0" w:line="240" w:lineRule="auto"/>
        <w:rPr>
          <w:highlight w:val="lightGray"/>
        </w:rPr>
      </w:pPr>
      <w:r w:rsidRPr="00BE7A4F">
        <w:rPr>
          <w:highlight w:val="lightGray"/>
        </w:rPr>
        <w:t>Logos are</w:t>
      </w:r>
      <w:r w:rsidR="008815DD">
        <w:rPr>
          <w:highlight w:val="lightGray"/>
        </w:rPr>
        <w:t xml:space="preserve"> only</w:t>
      </w:r>
      <w:r w:rsidRPr="00BE7A4F">
        <w:rPr>
          <w:highlight w:val="lightGray"/>
        </w:rPr>
        <w:t xml:space="preserve"> permitted</w:t>
      </w:r>
      <w:r w:rsidR="008815DD">
        <w:rPr>
          <w:highlight w:val="lightGray"/>
        </w:rPr>
        <w:t xml:space="preserve"> if they do not violate</w:t>
      </w:r>
      <w:r w:rsidRPr="00BE7A4F">
        <w:rPr>
          <w:highlight w:val="lightGray"/>
        </w:rPr>
        <w:t xml:space="preserve"> the following restrictions: </w:t>
      </w:r>
    </w:p>
    <w:p w14:paraId="3A0A6B7E" w14:textId="77777777" w:rsidR="007128FF" w:rsidRPr="00BE7A4F" w:rsidRDefault="007128FF" w:rsidP="007128FF">
      <w:pPr>
        <w:spacing w:after="0" w:line="240" w:lineRule="auto"/>
        <w:rPr>
          <w:highlight w:val="lightGray"/>
        </w:rPr>
      </w:pPr>
    </w:p>
    <w:p w14:paraId="2399A315" w14:textId="718F1759" w:rsidR="00143AB7" w:rsidRPr="009E1A34" w:rsidRDefault="00143AB7" w:rsidP="007128FF">
      <w:pPr>
        <w:pStyle w:val="ListParagraph"/>
        <w:numPr>
          <w:ilvl w:val="0"/>
          <w:numId w:val="17"/>
        </w:numPr>
        <w:spacing w:after="0" w:line="240" w:lineRule="auto"/>
        <w:rPr>
          <w:highlight w:val="lightGray"/>
        </w:rPr>
      </w:pPr>
      <w:r w:rsidRPr="009E1A34">
        <w:rPr>
          <w:highlight w:val="lightGray"/>
        </w:rPr>
        <w:t xml:space="preserve">Industry </w:t>
      </w:r>
      <w:r w:rsidRPr="008815DD">
        <w:rPr>
          <w:b/>
          <w:highlight w:val="lightGray"/>
        </w:rPr>
        <w:t>names/logos</w:t>
      </w:r>
      <w:r w:rsidRPr="009E1A34">
        <w:rPr>
          <w:highlight w:val="lightGray"/>
        </w:rPr>
        <w:t xml:space="preserve"> may also </w:t>
      </w:r>
      <w:r w:rsidRPr="009E1A34">
        <w:rPr>
          <w:b/>
          <w:highlight w:val="lightGray"/>
        </w:rPr>
        <w:t>not</w:t>
      </w:r>
      <w:r w:rsidRPr="009E1A34">
        <w:rPr>
          <w:highlight w:val="lightGray"/>
        </w:rPr>
        <w:t xml:space="preserve"> appear in the vicinity of the EACCME accreditation statement.</w:t>
      </w:r>
    </w:p>
    <w:p w14:paraId="58123485" w14:textId="77777777" w:rsidR="00143AB7" w:rsidRPr="00BE7A4F" w:rsidRDefault="00143AB7" w:rsidP="007128FF">
      <w:pPr>
        <w:pStyle w:val="ListParagraph"/>
        <w:numPr>
          <w:ilvl w:val="0"/>
          <w:numId w:val="16"/>
        </w:numPr>
        <w:spacing w:after="0" w:line="240" w:lineRule="auto"/>
        <w:rPr>
          <w:highlight w:val="lightGray"/>
        </w:rPr>
      </w:pPr>
      <w:r w:rsidRPr="00BE7A4F">
        <w:rPr>
          <w:highlight w:val="lightGray"/>
        </w:rPr>
        <w:lastRenderedPageBreak/>
        <w:t xml:space="preserve">Commercial adverts may </w:t>
      </w:r>
      <w:r w:rsidRPr="009E1A34">
        <w:rPr>
          <w:b/>
          <w:highlight w:val="lightGray"/>
        </w:rPr>
        <w:t>not</w:t>
      </w:r>
      <w:r w:rsidRPr="00BE7A4F">
        <w:rPr>
          <w:highlight w:val="lightGray"/>
        </w:rPr>
        <w:t xml:space="preserve"> be printed on the second (inside front cover) page and inside the first section (scientific/educational information section) of the </w:t>
      </w:r>
      <w:proofErr w:type="spellStart"/>
      <w:r w:rsidRPr="00BE7A4F">
        <w:rPr>
          <w:highlight w:val="lightGray"/>
        </w:rPr>
        <w:t>programme</w:t>
      </w:r>
      <w:proofErr w:type="spellEnd"/>
      <w:r w:rsidRPr="00BE7A4F">
        <w:rPr>
          <w:highlight w:val="lightGray"/>
        </w:rPr>
        <w:t xml:space="preserve"> booklet.</w:t>
      </w:r>
    </w:p>
    <w:p w14:paraId="49B4ACCB" w14:textId="77777777" w:rsidR="008815DD" w:rsidRDefault="007128FF" w:rsidP="007128FF">
      <w:pPr>
        <w:pStyle w:val="ListParagraph"/>
        <w:numPr>
          <w:ilvl w:val="0"/>
          <w:numId w:val="16"/>
        </w:numPr>
        <w:spacing w:after="0" w:line="240" w:lineRule="auto"/>
        <w:rPr>
          <w:highlight w:val="lightGray"/>
        </w:rPr>
      </w:pPr>
      <w:r w:rsidRPr="00BE7A4F">
        <w:rPr>
          <w:highlight w:val="lightGray"/>
        </w:rPr>
        <w:t>Supporters</w:t>
      </w:r>
      <w:r w:rsidR="00143AB7" w:rsidRPr="00BE7A4F">
        <w:rPr>
          <w:highlight w:val="lightGray"/>
        </w:rPr>
        <w:t>’</w:t>
      </w:r>
      <w:r w:rsidRPr="00BE7A4F">
        <w:rPr>
          <w:highlight w:val="lightGray"/>
        </w:rPr>
        <w:t>/Sponsors’</w:t>
      </w:r>
      <w:r w:rsidR="00143AB7" w:rsidRPr="00BE7A4F">
        <w:rPr>
          <w:highlight w:val="lightGray"/>
        </w:rPr>
        <w:t xml:space="preserve"> </w:t>
      </w:r>
      <w:r w:rsidR="00143AB7" w:rsidRPr="008815DD">
        <w:rPr>
          <w:b/>
          <w:highlight w:val="lightGray"/>
        </w:rPr>
        <w:t>names and logos</w:t>
      </w:r>
      <w:r w:rsidR="00143AB7" w:rsidRPr="00BE7A4F">
        <w:rPr>
          <w:highlight w:val="lightGray"/>
        </w:rPr>
        <w:t xml:space="preserve"> may</w:t>
      </w:r>
      <w:r w:rsidR="00143AB7" w:rsidRPr="009E1A34">
        <w:rPr>
          <w:b/>
          <w:highlight w:val="lightGray"/>
        </w:rPr>
        <w:t xml:space="preserve"> not </w:t>
      </w:r>
      <w:r w:rsidR="00143AB7" w:rsidRPr="00BE7A4F">
        <w:rPr>
          <w:highlight w:val="lightGray"/>
        </w:rPr>
        <w:t xml:space="preserve">appear on the front cover of the </w:t>
      </w:r>
      <w:proofErr w:type="spellStart"/>
      <w:r w:rsidR="00143AB7" w:rsidRPr="00BE7A4F">
        <w:rPr>
          <w:highlight w:val="lightGray"/>
        </w:rPr>
        <w:t>programme</w:t>
      </w:r>
      <w:proofErr w:type="spellEnd"/>
      <w:r w:rsidRPr="00BE7A4F">
        <w:rPr>
          <w:highlight w:val="lightGray"/>
        </w:rPr>
        <w:t xml:space="preserve"> or the homepage/landing page of the activity</w:t>
      </w:r>
      <w:r w:rsidR="00143AB7" w:rsidRPr="00BE7A4F">
        <w:rPr>
          <w:highlight w:val="lightGray"/>
        </w:rPr>
        <w:t>.</w:t>
      </w:r>
      <w:r w:rsidRPr="00BE7A4F">
        <w:rPr>
          <w:highlight w:val="lightGray"/>
        </w:rPr>
        <w:t xml:space="preserve"> </w:t>
      </w:r>
    </w:p>
    <w:p w14:paraId="5EDDAA6D" w14:textId="78DFF062" w:rsidR="008815DD" w:rsidRDefault="008815DD" w:rsidP="007128FF">
      <w:pPr>
        <w:pStyle w:val="ListParagraph"/>
        <w:numPr>
          <w:ilvl w:val="0"/>
          <w:numId w:val="16"/>
        </w:numPr>
        <w:spacing w:after="0" w:line="240" w:lineRule="auto"/>
        <w:rPr>
          <w:highlight w:val="lightGray"/>
        </w:rPr>
      </w:pPr>
      <w:r>
        <w:rPr>
          <w:highlight w:val="lightGray"/>
        </w:rPr>
        <w:t>The display of brand</w:t>
      </w:r>
      <w:r w:rsidRPr="008815DD">
        <w:rPr>
          <w:b/>
          <w:highlight w:val="lightGray"/>
        </w:rPr>
        <w:t xml:space="preserve"> names</w:t>
      </w:r>
      <w:r>
        <w:rPr>
          <w:highlight w:val="lightGray"/>
        </w:rPr>
        <w:t xml:space="preserve"> and/or individual</w:t>
      </w:r>
      <w:r w:rsidRPr="008815DD">
        <w:rPr>
          <w:b/>
          <w:highlight w:val="lightGray"/>
        </w:rPr>
        <w:t xml:space="preserve"> logos</w:t>
      </w:r>
      <w:r>
        <w:rPr>
          <w:highlight w:val="lightGray"/>
        </w:rPr>
        <w:t xml:space="preserve"> can</w:t>
      </w:r>
      <w:r w:rsidRPr="008815DD">
        <w:rPr>
          <w:b/>
          <w:highlight w:val="lightGray"/>
        </w:rPr>
        <w:t>not</w:t>
      </w:r>
      <w:r>
        <w:rPr>
          <w:highlight w:val="lightGray"/>
        </w:rPr>
        <w:t xml:space="preserve"> be in the scientific lectures or scientific </w:t>
      </w:r>
      <w:proofErr w:type="spellStart"/>
      <w:r>
        <w:rPr>
          <w:highlight w:val="lightGray"/>
        </w:rPr>
        <w:t>programme</w:t>
      </w:r>
      <w:proofErr w:type="spellEnd"/>
      <w:r>
        <w:rPr>
          <w:highlight w:val="lightGray"/>
        </w:rPr>
        <w:t>.</w:t>
      </w:r>
    </w:p>
    <w:p w14:paraId="7B3B514F" w14:textId="322AE61F" w:rsidR="008815DD" w:rsidRPr="008815DD" w:rsidRDefault="007128FF" w:rsidP="008815DD">
      <w:pPr>
        <w:pStyle w:val="ListParagraph"/>
        <w:numPr>
          <w:ilvl w:val="0"/>
          <w:numId w:val="16"/>
        </w:numPr>
        <w:spacing w:after="0" w:line="240" w:lineRule="auto"/>
        <w:rPr>
          <w:highlight w:val="lightGray"/>
        </w:rPr>
      </w:pPr>
      <w:r w:rsidRPr="00BE7A4F">
        <w:rPr>
          <w:highlight w:val="lightGray"/>
        </w:rPr>
        <w:t xml:space="preserve">Any acknowledgement of commercial supporters/sponsors must be placed on a separate tab </w:t>
      </w:r>
      <w:r w:rsidR="008815DD">
        <w:rPr>
          <w:highlight w:val="lightGray"/>
        </w:rPr>
        <w:t xml:space="preserve">or a separate page (not in the scientific/educational section) </w:t>
      </w:r>
      <w:r w:rsidRPr="008815DD">
        <w:rPr>
          <w:highlight w:val="lightGray"/>
        </w:rPr>
        <w:t xml:space="preserve">dedicated to their acknowledgement. </w:t>
      </w:r>
    </w:p>
    <w:p w14:paraId="487E1FF6" w14:textId="2D4F863D" w:rsidR="005B5B5D" w:rsidRDefault="008815DD" w:rsidP="007128FF">
      <w:pPr>
        <w:pStyle w:val="ListParagraph"/>
        <w:numPr>
          <w:ilvl w:val="0"/>
          <w:numId w:val="16"/>
        </w:numPr>
        <w:spacing w:after="0" w:line="240" w:lineRule="auto"/>
        <w:rPr>
          <w:highlight w:val="lightGray"/>
        </w:rPr>
      </w:pPr>
      <w:r>
        <w:rPr>
          <w:highlight w:val="lightGray"/>
        </w:rPr>
        <w:t>Supporter/sponsor name/logo</w:t>
      </w:r>
      <w:r w:rsidR="007128FF" w:rsidRPr="00BE7A4F">
        <w:rPr>
          <w:highlight w:val="lightGray"/>
        </w:rPr>
        <w:t xml:space="preserve"> must remain completely separate from the scientific agenda, accreditation statement, faculty, etc.</w:t>
      </w:r>
    </w:p>
    <w:p w14:paraId="702A772D" w14:textId="77777777" w:rsidR="008815DD" w:rsidRPr="008815DD" w:rsidRDefault="008815DD" w:rsidP="008815DD">
      <w:pPr>
        <w:pStyle w:val="ListParagraph"/>
        <w:numPr>
          <w:ilvl w:val="0"/>
          <w:numId w:val="16"/>
        </w:numPr>
        <w:spacing w:after="0" w:line="240" w:lineRule="auto"/>
        <w:rPr>
          <w:rFonts w:ascii="Calibri" w:hAnsi="Calibri"/>
          <w:color w:val="1F497D"/>
          <w:lang w:val="en-GB"/>
        </w:rPr>
      </w:pPr>
      <w:r w:rsidRPr="008815DD">
        <w:rPr>
          <w:rFonts w:ascii="Calibri" w:hAnsi="Calibri"/>
          <w:highlight w:val="lightGray"/>
          <w:lang w:val="en-GB"/>
        </w:rPr>
        <w:t xml:space="preserve">Within the scientific programme and overview, sponsored symposia </w:t>
      </w:r>
      <w:r w:rsidRPr="008815DD">
        <w:rPr>
          <w:rFonts w:ascii="Calibri" w:hAnsi="Calibri"/>
          <w:b/>
          <w:bCs/>
          <w:highlight w:val="lightGray"/>
          <w:u w:val="single"/>
          <w:lang w:val="en-GB"/>
        </w:rPr>
        <w:t>must be identified</w:t>
      </w:r>
      <w:r w:rsidRPr="008815DD">
        <w:rPr>
          <w:rFonts w:ascii="Calibri" w:hAnsi="Calibri"/>
          <w:highlight w:val="lightGray"/>
          <w:lang w:val="en-GB"/>
        </w:rPr>
        <w:t xml:space="preserve"> as such, but the names of the sponsors must not be mentioned, neither the details such as title, speakers, etc.  You therefore indicate them with a formula such as “industry-sponsored symposium”; </w:t>
      </w:r>
      <w:proofErr w:type="gramStart"/>
      <w:r w:rsidRPr="008815DD">
        <w:rPr>
          <w:rFonts w:ascii="Calibri" w:hAnsi="Calibri"/>
          <w:highlight w:val="lightGray"/>
          <w:lang w:val="en-GB"/>
        </w:rPr>
        <w:t>Within</w:t>
      </w:r>
      <w:proofErr w:type="gramEnd"/>
      <w:r w:rsidRPr="008815DD">
        <w:rPr>
          <w:rFonts w:ascii="Calibri" w:hAnsi="Calibri"/>
          <w:highlight w:val="lightGray"/>
          <w:lang w:val="en-GB"/>
        </w:rPr>
        <w:t xml:space="preserve"> this first “scientific” section, must not appear adverts, acknowledgements of sponsors etc.</w:t>
      </w:r>
    </w:p>
    <w:p w14:paraId="24324E3B" w14:textId="0515D8CD" w:rsidR="008815DD" w:rsidRPr="008815DD" w:rsidRDefault="008815DD" w:rsidP="008815DD">
      <w:pPr>
        <w:pStyle w:val="ListParagraph"/>
        <w:numPr>
          <w:ilvl w:val="0"/>
          <w:numId w:val="16"/>
        </w:numPr>
        <w:spacing w:after="0" w:line="240" w:lineRule="auto"/>
        <w:rPr>
          <w:rFonts w:ascii="Calibri" w:hAnsi="Calibri"/>
          <w:highlight w:val="lightGray"/>
          <w:lang w:val="en-GB"/>
        </w:rPr>
      </w:pPr>
      <w:r>
        <w:rPr>
          <w:rFonts w:ascii="Calibri" w:hAnsi="Calibri"/>
          <w:highlight w:val="lightGray"/>
          <w:lang w:val="en-GB"/>
        </w:rPr>
        <w:t xml:space="preserve">Acknowledgement of sponsors, where </w:t>
      </w:r>
      <w:r w:rsidRPr="008815DD">
        <w:rPr>
          <w:rFonts w:ascii="Calibri" w:hAnsi="Calibri"/>
          <w:b/>
          <w:highlight w:val="lightGray"/>
          <w:lang w:val="en-GB"/>
        </w:rPr>
        <w:t xml:space="preserve">names and logos </w:t>
      </w:r>
      <w:r>
        <w:rPr>
          <w:rFonts w:ascii="Calibri" w:hAnsi="Calibri"/>
          <w:highlight w:val="lightGray"/>
          <w:lang w:val="en-GB"/>
        </w:rPr>
        <w:t xml:space="preserve">of sponsors </w:t>
      </w:r>
      <w:r w:rsidRPr="008815DD">
        <w:rPr>
          <w:rFonts w:ascii="Calibri" w:hAnsi="Calibri"/>
          <w:b/>
          <w:highlight w:val="lightGray"/>
          <w:lang w:val="en-GB"/>
        </w:rPr>
        <w:t>may</w:t>
      </w:r>
      <w:r>
        <w:rPr>
          <w:rFonts w:ascii="Calibri" w:hAnsi="Calibri"/>
          <w:highlight w:val="lightGray"/>
          <w:lang w:val="en-GB"/>
        </w:rPr>
        <w:t xml:space="preserve"> appear in the second section of the programme booklet (completely separate from educational/scientific/accreditation material) </w:t>
      </w:r>
    </w:p>
    <w:p w14:paraId="1FEEB8C0" w14:textId="77777777" w:rsidR="008815DD" w:rsidRPr="00BE7A4F" w:rsidRDefault="008815DD" w:rsidP="002F1E5A">
      <w:pPr>
        <w:pStyle w:val="ListParagraph"/>
        <w:spacing w:after="0" w:line="240" w:lineRule="auto"/>
        <w:rPr>
          <w:highlight w:val="lightGray"/>
        </w:rPr>
      </w:pPr>
    </w:p>
    <w:p w14:paraId="4AF8DE8A" w14:textId="77777777" w:rsidR="005B5B5D" w:rsidRDefault="005B5B5D" w:rsidP="007A0164">
      <w:pPr>
        <w:pBdr>
          <w:bottom w:val="single" w:sz="12" w:space="1" w:color="auto"/>
        </w:pBdr>
        <w:spacing w:after="0" w:line="240" w:lineRule="auto"/>
      </w:pPr>
    </w:p>
    <w:p w14:paraId="03CD941A" w14:textId="77777777" w:rsidR="00A31ACC" w:rsidRDefault="00A31ACC" w:rsidP="007A0164">
      <w:pPr>
        <w:spacing w:after="0" w:line="240" w:lineRule="auto"/>
      </w:pPr>
    </w:p>
    <w:p w14:paraId="00B75F06" w14:textId="77777777" w:rsidR="00A868F4" w:rsidRDefault="00A868F4" w:rsidP="007A0164">
      <w:pPr>
        <w:spacing w:after="0" w:line="240" w:lineRule="auto"/>
      </w:pPr>
    </w:p>
    <w:p w14:paraId="15C517CA" w14:textId="77777777" w:rsidR="006D0598" w:rsidRDefault="006D0598" w:rsidP="003C0CFB">
      <w:pPr>
        <w:pStyle w:val="ListParagraph"/>
        <w:numPr>
          <w:ilvl w:val="0"/>
          <w:numId w:val="7"/>
        </w:numPr>
        <w:spacing w:after="0" w:line="240" w:lineRule="auto"/>
      </w:pPr>
      <w:r w:rsidRPr="003F64AF">
        <w:rPr>
          <w:b/>
        </w:rPr>
        <w:t>[Registration/Fee Information]</w:t>
      </w:r>
    </w:p>
    <w:p w14:paraId="452E531C" w14:textId="77777777" w:rsidR="006D0598" w:rsidRDefault="006D0598" w:rsidP="007A0164">
      <w:pPr>
        <w:pBdr>
          <w:bottom w:val="single" w:sz="12" w:space="1" w:color="auto"/>
        </w:pBdr>
        <w:spacing w:after="0" w:line="240" w:lineRule="auto"/>
      </w:pPr>
      <w:r>
        <w:t>Insert Registration/Fee copy here.</w:t>
      </w:r>
    </w:p>
    <w:p w14:paraId="6B3AE9CF" w14:textId="77777777" w:rsidR="00EF1FEE" w:rsidRDefault="00EF1FEE" w:rsidP="00EF1FEE">
      <w:pPr>
        <w:pBdr>
          <w:bottom w:val="single" w:sz="12" w:space="1" w:color="auto"/>
        </w:pBdr>
        <w:spacing w:after="0" w:line="240" w:lineRule="auto"/>
      </w:pPr>
      <w:r w:rsidRPr="00EF1FEE">
        <w:t>Example:</w:t>
      </w:r>
    </w:p>
    <w:p w14:paraId="4E28AB26" w14:textId="77777777" w:rsidR="00EF1FEE" w:rsidRDefault="00EF1FEE" w:rsidP="007A0164">
      <w:pPr>
        <w:pBdr>
          <w:bottom w:val="single" w:sz="12" w:space="1" w:color="auto"/>
        </w:pBdr>
        <w:spacing w:after="0" w:line="240" w:lineRule="auto"/>
      </w:pPr>
      <w:r w:rsidRPr="002B3B0C">
        <w:t>There is no fee for this activity and preregistration is not required; however, space is limited.</w:t>
      </w:r>
      <w:r>
        <w:t xml:space="preserve"> Dinner will be served.</w:t>
      </w:r>
    </w:p>
    <w:p w14:paraId="489A4606" w14:textId="77777777" w:rsidR="004A6934" w:rsidRDefault="004A6934" w:rsidP="007A0164">
      <w:pPr>
        <w:spacing w:after="0" w:line="240" w:lineRule="auto"/>
      </w:pPr>
    </w:p>
    <w:p w14:paraId="617D1E82" w14:textId="77777777" w:rsidR="00BA44FF" w:rsidRPr="003F64AF" w:rsidRDefault="00BA44FF" w:rsidP="003C0CFB">
      <w:pPr>
        <w:pStyle w:val="ListParagraph"/>
        <w:numPr>
          <w:ilvl w:val="0"/>
          <w:numId w:val="7"/>
        </w:numPr>
        <w:spacing w:after="0" w:line="240" w:lineRule="auto"/>
        <w:rPr>
          <w:b/>
        </w:rPr>
      </w:pPr>
      <w:r w:rsidRPr="003F64AF">
        <w:rPr>
          <w:b/>
          <w:highlight w:val="cyan"/>
        </w:rPr>
        <w:t>[Disclosure</w:t>
      </w:r>
      <w:r w:rsidR="00A26DF5">
        <w:rPr>
          <w:b/>
          <w:highlight w:val="cyan"/>
        </w:rPr>
        <w:t>s</w:t>
      </w:r>
      <w:r w:rsidR="00DE2992">
        <w:rPr>
          <w:b/>
          <w:highlight w:val="cyan"/>
        </w:rPr>
        <w:t>---can be in much smaller font if necessary</w:t>
      </w:r>
      <w:r w:rsidRPr="003F64AF">
        <w:rPr>
          <w:b/>
          <w:highlight w:val="cyan"/>
        </w:rPr>
        <w:t>]</w:t>
      </w:r>
    </w:p>
    <w:p w14:paraId="417C37E3" w14:textId="77777777" w:rsidR="008A7054" w:rsidRDefault="008A7054" w:rsidP="007A0164">
      <w:pPr>
        <w:spacing w:after="0" w:line="240" w:lineRule="auto"/>
        <w:rPr>
          <w:b/>
        </w:rPr>
      </w:pPr>
    </w:p>
    <w:p w14:paraId="035239B6" w14:textId="77777777" w:rsidR="00BA44FF" w:rsidRDefault="00BA44FF" w:rsidP="007A0164">
      <w:pPr>
        <w:spacing w:after="0" w:line="240" w:lineRule="auto"/>
        <w:rPr>
          <w:b/>
          <w:u w:val="single"/>
        </w:rPr>
      </w:pPr>
      <w:r>
        <w:rPr>
          <w:b/>
          <w:u w:val="single"/>
        </w:rPr>
        <w:t>Ex-US CME</w:t>
      </w:r>
    </w:p>
    <w:p w14:paraId="6F7340DA" w14:textId="77777777" w:rsidR="004D7A60" w:rsidRPr="006A2125" w:rsidRDefault="004D7A60" w:rsidP="004D7A60">
      <w:pPr>
        <w:spacing w:after="0" w:line="240" w:lineRule="auto"/>
        <w:rPr>
          <w:rFonts w:eastAsia="Times New Roman" w:cs="Arial"/>
          <w:b/>
        </w:rPr>
      </w:pPr>
      <w:r>
        <w:rPr>
          <w:rFonts w:eastAsia="Times New Roman" w:cs="Arial"/>
          <w:b/>
        </w:rPr>
        <w:t>Flyer</w:t>
      </w:r>
    </w:p>
    <w:p w14:paraId="047CB8CA" w14:textId="726BDD31" w:rsidR="007565B6" w:rsidRDefault="007565B6" w:rsidP="00BA44FF">
      <w:pPr>
        <w:spacing w:after="0" w:line="240" w:lineRule="auto"/>
        <w:rPr>
          <w:rFonts w:eastAsia="Times New Roman" w:cs="Arial"/>
        </w:rPr>
      </w:pPr>
      <w:r>
        <w:rPr>
          <w:rFonts w:eastAsia="Times New Roman" w:cs="Arial"/>
        </w:rPr>
        <w:t xml:space="preserve">Disclosure of </w:t>
      </w:r>
      <w:r w:rsidR="00335698">
        <w:rPr>
          <w:rFonts w:eastAsia="Times New Roman" w:cs="Arial"/>
        </w:rPr>
        <w:t xml:space="preserve">Relevant </w:t>
      </w:r>
      <w:r w:rsidR="0075239A">
        <w:rPr>
          <w:rFonts w:eastAsia="Times New Roman" w:cs="Arial"/>
        </w:rPr>
        <w:t>Financial Relationships</w:t>
      </w:r>
    </w:p>
    <w:p w14:paraId="39703258" w14:textId="545A8EC1" w:rsidR="00BA44FF" w:rsidRDefault="00BA44FF" w:rsidP="00BA44FF">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w:t>
      </w:r>
      <w:r w:rsidR="0020510A">
        <w:rPr>
          <w:rFonts w:eastAsia="Times New Roman" w:cs="Arial"/>
        </w:rPr>
        <w:t xml:space="preserve"> to control the content of 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sidR="00514E20">
        <w:rPr>
          <w:rFonts w:eastAsia="Times New Roman" w:cs="Arial"/>
        </w:rPr>
        <w:t>ness,</w:t>
      </w:r>
      <w:r w:rsidRPr="0092421B">
        <w:rPr>
          <w:rFonts w:eastAsia="Times New Roman" w:cs="Arial"/>
        </w:rPr>
        <w:t xml:space="preserve"> 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20481C6F" w14:textId="77777777" w:rsidR="00A26DF5" w:rsidRDefault="00A26DF5" w:rsidP="00BA44FF">
      <w:pPr>
        <w:spacing w:after="0" w:line="240" w:lineRule="auto"/>
        <w:rPr>
          <w:rFonts w:eastAsia="Times New Roman" w:cs="Arial"/>
        </w:rPr>
      </w:pPr>
    </w:p>
    <w:p w14:paraId="09778639" w14:textId="0266FE5C" w:rsidR="007565B6" w:rsidRPr="0053113C" w:rsidRDefault="007565B6" w:rsidP="00BA44FF">
      <w:pPr>
        <w:spacing w:after="0" w:line="240" w:lineRule="auto"/>
        <w:rPr>
          <w:sz w:val="18"/>
        </w:rPr>
      </w:pPr>
      <w:r w:rsidRPr="0053113C">
        <w:rPr>
          <w:sz w:val="18"/>
        </w:rPr>
        <w:t xml:space="preserve">Disclosure </w:t>
      </w:r>
      <w:r w:rsidR="00215049">
        <w:rPr>
          <w:sz w:val="18"/>
        </w:rPr>
        <w:t>Regarding Unlabeled</w:t>
      </w:r>
      <w:r w:rsidRPr="0053113C">
        <w:rPr>
          <w:sz w:val="18"/>
        </w:rPr>
        <w:t xml:space="preserve"> Use</w:t>
      </w:r>
    </w:p>
    <w:p w14:paraId="4964FF84" w14:textId="77777777" w:rsidR="00A26DF5" w:rsidRPr="0053113C" w:rsidRDefault="00A26DF5" w:rsidP="00BA44FF">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42AB3761" w14:textId="77777777" w:rsidR="00A26DF5" w:rsidRPr="0053113C" w:rsidRDefault="00A26DF5" w:rsidP="00BA44FF">
      <w:pPr>
        <w:spacing w:after="0" w:line="240" w:lineRule="auto"/>
        <w:rPr>
          <w:sz w:val="18"/>
        </w:rPr>
      </w:pPr>
    </w:p>
    <w:p w14:paraId="3D786891" w14:textId="77777777" w:rsidR="007565B6" w:rsidRPr="0053113C" w:rsidRDefault="007565B6" w:rsidP="00BA44FF">
      <w:pPr>
        <w:spacing w:after="0" w:line="240" w:lineRule="auto"/>
        <w:rPr>
          <w:sz w:val="18"/>
        </w:rPr>
      </w:pPr>
      <w:r w:rsidRPr="0053113C">
        <w:rPr>
          <w:sz w:val="18"/>
        </w:rPr>
        <w:t>Disclaimer</w:t>
      </w:r>
    </w:p>
    <w:p w14:paraId="4F5064D5" w14:textId="77777777" w:rsidR="00A26DF5" w:rsidRPr="0053113C" w:rsidRDefault="00A26DF5" w:rsidP="00BA44FF">
      <w:pPr>
        <w:spacing w:after="0" w:line="240" w:lineRule="auto"/>
        <w:rPr>
          <w:rFonts w:eastAsia="Times New Roman" w:cs="Arial"/>
          <w:sz w:val="18"/>
        </w:rPr>
      </w:pPr>
      <w:r w:rsidRPr="0053113C">
        <w:rPr>
          <w:sz w:val="18"/>
        </w:rPr>
        <w:t xml:space="preserve">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w:t>
      </w:r>
      <w:r w:rsidRPr="0053113C">
        <w:rPr>
          <w:sz w:val="18"/>
        </w:rPr>
        <w:lastRenderedPageBreak/>
        <w:t>should not be used by clinicians without evaluation of their patients’ conditions and possible contraindications or dangers in use, review of any applicable manufacturer’s product information, and comparison with recommendations of other authorities</w:t>
      </w:r>
      <w:r w:rsidR="00227DFC" w:rsidRPr="0053113C">
        <w:rPr>
          <w:sz w:val="18"/>
        </w:rPr>
        <w:t>.</w:t>
      </w:r>
    </w:p>
    <w:p w14:paraId="5A391745" w14:textId="77777777" w:rsidR="00BA44FF" w:rsidRDefault="00BA44FF" w:rsidP="007A0164">
      <w:pPr>
        <w:spacing w:after="0" w:line="240" w:lineRule="auto"/>
        <w:rPr>
          <w:b/>
          <w:u w:val="single"/>
        </w:rPr>
      </w:pPr>
    </w:p>
    <w:p w14:paraId="5578CA3E" w14:textId="77777777" w:rsidR="008A7054" w:rsidRDefault="008A7054" w:rsidP="007A0164">
      <w:pPr>
        <w:spacing w:after="0" w:line="240" w:lineRule="auto"/>
        <w:rPr>
          <w:b/>
        </w:rPr>
      </w:pPr>
    </w:p>
    <w:p w14:paraId="5B3E8E60" w14:textId="77777777" w:rsidR="006A2125" w:rsidRDefault="006A2125" w:rsidP="007A0164">
      <w:pPr>
        <w:spacing w:after="0" w:line="240" w:lineRule="auto"/>
      </w:pPr>
      <w:r>
        <w:rPr>
          <w:b/>
        </w:rPr>
        <w:t>Summary Book</w:t>
      </w:r>
    </w:p>
    <w:p w14:paraId="09E8F0B0" w14:textId="33C51A3D" w:rsidR="006A2125" w:rsidRDefault="006A2125" w:rsidP="006A2125">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w:t>
      </w:r>
      <w:r>
        <w:rPr>
          <w:rFonts w:eastAsia="Times New Roman" w:cs="Arial"/>
        </w:rPr>
        <w:t xml:space="preserve"> to control the content of 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4866546C" w14:textId="77777777" w:rsidR="006A2125" w:rsidRDefault="006A2125" w:rsidP="006A2125">
      <w:pPr>
        <w:spacing w:after="0" w:line="240" w:lineRule="auto"/>
        <w:rPr>
          <w:rFonts w:eastAsia="Times New Roman" w:cs="Arial"/>
        </w:rPr>
      </w:pPr>
    </w:p>
    <w:p w14:paraId="18C18DD3" w14:textId="77777777"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546AA248" w14:textId="77777777" w:rsidR="006A2125" w:rsidRDefault="006A2125" w:rsidP="006A2125">
      <w:pPr>
        <w:spacing w:after="0" w:line="240" w:lineRule="auto"/>
        <w:rPr>
          <w:rFonts w:eastAsia="Times New Roman" w:cs="Arial"/>
        </w:rPr>
      </w:pPr>
    </w:p>
    <w:p w14:paraId="53CFF6FF" w14:textId="2D3F3A26" w:rsidR="006A2125" w:rsidRDefault="00D835B9" w:rsidP="006A2125">
      <w:pPr>
        <w:spacing w:after="0" w:line="240" w:lineRule="auto"/>
        <w:rPr>
          <w:rFonts w:eastAsia="Times New Roman" w:cs="Arial"/>
        </w:rPr>
      </w:pPr>
      <w:r w:rsidRPr="00D835B9">
        <w:rPr>
          <w:rFonts w:eastAsia="Times New Roman" w:cs="Arial"/>
        </w:rPr>
        <w:t xml:space="preserve">Dr du Bois has disclosed that he has received grants and research support from Roche, AstraZeneca (institution not personally). He has also received honoraria or consultation fees from Roche, AstraZeneca, </w:t>
      </w:r>
      <w:proofErr w:type="spellStart"/>
      <w:r w:rsidRPr="00D835B9">
        <w:rPr>
          <w:rFonts w:eastAsia="Times New Roman" w:cs="Arial"/>
        </w:rPr>
        <w:t>Pharmamar</w:t>
      </w:r>
      <w:proofErr w:type="spellEnd"/>
      <w:r w:rsidRPr="00D835B9">
        <w:rPr>
          <w:rFonts w:eastAsia="Times New Roman" w:cs="Arial"/>
        </w:rPr>
        <w:t>, and MSD. He has agreed to disclose any unlabeled/unapproved uses of drugs or products referenced in his presentation.</w:t>
      </w:r>
    </w:p>
    <w:p w14:paraId="6DA69A92" w14:textId="77777777" w:rsidR="00D835B9" w:rsidRDefault="00D835B9" w:rsidP="006A2125">
      <w:pPr>
        <w:spacing w:after="0" w:line="240" w:lineRule="auto"/>
        <w:rPr>
          <w:rFonts w:eastAsia="Times New Roman" w:cs="Arial"/>
        </w:rPr>
      </w:pPr>
    </w:p>
    <w:p w14:paraId="2B84C56B" w14:textId="0F3B93FE" w:rsidR="00D835B9" w:rsidRDefault="00D835B9" w:rsidP="006A2125">
      <w:pPr>
        <w:spacing w:after="0" w:line="240" w:lineRule="auto"/>
        <w:rPr>
          <w:rFonts w:eastAsia="Times New Roman" w:cs="Arial"/>
        </w:rPr>
      </w:pPr>
      <w:r w:rsidRPr="00D835B9">
        <w:rPr>
          <w:rFonts w:eastAsia="Times New Roman" w:cs="Arial"/>
        </w:rPr>
        <w:t>Dr Monk has disclosed that he has received grants and research support from Novartis, Amgen, Genentech, Lilly, Janssen/</w:t>
      </w:r>
      <w:proofErr w:type="spellStart"/>
      <w:r w:rsidRPr="00D835B9">
        <w:rPr>
          <w:rFonts w:eastAsia="Times New Roman" w:cs="Arial"/>
        </w:rPr>
        <w:t>Johnson&amp;Johnson</w:t>
      </w:r>
      <w:proofErr w:type="spellEnd"/>
      <w:r w:rsidRPr="00D835B9">
        <w:rPr>
          <w:rFonts w:eastAsia="Times New Roman" w:cs="Arial"/>
        </w:rPr>
        <w:t xml:space="preserve">, Array, and TESARO. He has also received honoraria or consultation fees from GlaxoSmithKline, Merck, TESARO, </w:t>
      </w:r>
      <w:proofErr w:type="spellStart"/>
      <w:r w:rsidRPr="00D835B9">
        <w:rPr>
          <w:rFonts w:eastAsia="Times New Roman" w:cs="Arial"/>
        </w:rPr>
        <w:t>Boehringer</w:t>
      </w:r>
      <w:proofErr w:type="spellEnd"/>
      <w:r w:rsidRPr="00D835B9">
        <w:rPr>
          <w:rFonts w:eastAsia="Times New Roman" w:cs="Arial"/>
        </w:rPr>
        <w:t xml:space="preserve"> </w:t>
      </w:r>
      <w:proofErr w:type="spellStart"/>
      <w:r w:rsidRPr="00D835B9">
        <w:rPr>
          <w:rFonts w:eastAsia="Times New Roman" w:cs="Arial"/>
        </w:rPr>
        <w:t>Ingelheim</w:t>
      </w:r>
      <w:proofErr w:type="spellEnd"/>
      <w:r w:rsidRPr="00D835B9">
        <w:rPr>
          <w:rFonts w:eastAsia="Times New Roman" w:cs="Arial"/>
        </w:rPr>
        <w:t>, Roche/Genentech, and AstraZeneca. He has agreed to disclose any unlabeled/unapproved uses of drugs or products referenced in his presentation.</w:t>
      </w:r>
    </w:p>
    <w:p w14:paraId="2BFA2DC6" w14:textId="77777777" w:rsidR="00D835B9" w:rsidRDefault="00D835B9" w:rsidP="006A2125">
      <w:pPr>
        <w:spacing w:after="0" w:line="240" w:lineRule="auto"/>
        <w:rPr>
          <w:rFonts w:eastAsia="Times New Roman" w:cs="Arial"/>
        </w:rPr>
      </w:pPr>
    </w:p>
    <w:p w14:paraId="37BAD5EE" w14:textId="39A84AAB" w:rsidR="00D835B9" w:rsidRDefault="00D835B9" w:rsidP="006A2125">
      <w:pPr>
        <w:spacing w:after="0" w:line="240" w:lineRule="auto"/>
        <w:rPr>
          <w:rFonts w:eastAsia="Times New Roman" w:cs="Arial"/>
        </w:rPr>
      </w:pPr>
      <w:proofErr w:type="spellStart"/>
      <w:r w:rsidRPr="00D835B9">
        <w:rPr>
          <w:rFonts w:eastAsia="Times New Roman" w:cs="Arial"/>
        </w:rPr>
        <w:t>Dr</w:t>
      </w:r>
      <w:proofErr w:type="spellEnd"/>
      <w:r w:rsidRPr="00D835B9">
        <w:rPr>
          <w:rFonts w:eastAsia="Times New Roman" w:cs="Arial"/>
        </w:rPr>
        <w:t xml:space="preserve"> </w:t>
      </w:r>
      <w:proofErr w:type="spellStart"/>
      <w:r w:rsidRPr="00D835B9">
        <w:rPr>
          <w:rFonts w:eastAsia="Times New Roman" w:cs="Arial"/>
        </w:rPr>
        <w:t>Pujade-Lauraine</w:t>
      </w:r>
      <w:proofErr w:type="spellEnd"/>
      <w:r w:rsidRPr="00D835B9">
        <w:rPr>
          <w:rFonts w:eastAsia="Times New Roman" w:cs="Arial"/>
        </w:rPr>
        <w:t xml:space="preserve"> has disclosed that he has received honoraria or consulting fees from Roche, AstraZeneca, GSK, </w:t>
      </w:r>
      <w:proofErr w:type="spellStart"/>
      <w:r w:rsidRPr="00D835B9">
        <w:rPr>
          <w:rFonts w:eastAsia="Times New Roman" w:cs="Arial"/>
        </w:rPr>
        <w:t>Boehringer-Ingelheim</w:t>
      </w:r>
      <w:proofErr w:type="spellEnd"/>
      <w:r w:rsidRPr="00D835B9">
        <w:rPr>
          <w:rFonts w:eastAsia="Times New Roman" w:cs="Arial"/>
        </w:rPr>
        <w:t xml:space="preserve">, Merck, and </w:t>
      </w:r>
      <w:proofErr w:type="spellStart"/>
      <w:r w:rsidRPr="00D835B9">
        <w:rPr>
          <w:rFonts w:eastAsia="Times New Roman" w:cs="Arial"/>
        </w:rPr>
        <w:t>Pharmamar</w:t>
      </w:r>
      <w:proofErr w:type="spellEnd"/>
      <w:r w:rsidRPr="00D835B9">
        <w:rPr>
          <w:rFonts w:eastAsia="Times New Roman" w:cs="Arial"/>
        </w:rPr>
        <w:t>. He has agreed to disclose any unlabeled/unapproved uses of drugs or products referenced in his presentation.</w:t>
      </w:r>
    </w:p>
    <w:p w14:paraId="08454DBA" w14:textId="77777777" w:rsidR="00D835B9" w:rsidRDefault="00D835B9" w:rsidP="006A2125">
      <w:pPr>
        <w:spacing w:after="0" w:line="240" w:lineRule="auto"/>
        <w:rPr>
          <w:rFonts w:eastAsia="Times New Roman" w:cs="Arial"/>
        </w:rPr>
      </w:pPr>
    </w:p>
    <w:p w14:paraId="6C4389E6" w14:textId="77777777" w:rsidR="006A2125" w:rsidRPr="00423CC1" w:rsidRDefault="006A2125" w:rsidP="006A2125">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p>
    <w:p w14:paraId="1F611B5F" w14:textId="6962828F" w:rsidR="00D835B9" w:rsidRPr="00D835B9" w:rsidRDefault="00D835B9" w:rsidP="00D835B9">
      <w:pPr>
        <w:pStyle w:val="ListParagraph"/>
        <w:numPr>
          <w:ilvl w:val="0"/>
          <w:numId w:val="20"/>
        </w:numPr>
        <w:spacing w:after="0" w:line="240" w:lineRule="auto"/>
        <w:rPr>
          <w:rFonts w:eastAsia="Times New Roman" w:cs="Arial"/>
        </w:rPr>
      </w:pPr>
      <w:r w:rsidRPr="00D835B9">
        <w:rPr>
          <w:rFonts w:eastAsia="Times New Roman" w:cs="Arial"/>
        </w:rPr>
        <w:t xml:space="preserve">Bojana Pajk, MD, MSc (clinical content reviewer/planner) – no relevant financial relationships </w:t>
      </w:r>
    </w:p>
    <w:p w14:paraId="6B63C667" w14:textId="0337998B" w:rsidR="00D835B9" w:rsidRPr="00D835B9" w:rsidRDefault="00D835B9" w:rsidP="00D835B9">
      <w:pPr>
        <w:pStyle w:val="ListParagraph"/>
        <w:numPr>
          <w:ilvl w:val="0"/>
          <w:numId w:val="20"/>
        </w:numPr>
        <w:spacing w:after="0" w:line="240" w:lineRule="auto"/>
        <w:rPr>
          <w:rFonts w:eastAsia="Times New Roman" w:cs="Arial"/>
        </w:rPr>
      </w:pPr>
      <w:r w:rsidRPr="00D835B9">
        <w:rPr>
          <w:rFonts w:eastAsia="Times New Roman" w:cs="Arial"/>
        </w:rPr>
        <w:t xml:space="preserve">Trudy Stoddert, ELS (editorial content reviewer) – no relevant financial relationships </w:t>
      </w:r>
    </w:p>
    <w:p w14:paraId="1B0B5F3A" w14:textId="77777777" w:rsidR="006A2125" w:rsidRDefault="006A2125" w:rsidP="006A2125">
      <w:pPr>
        <w:spacing w:after="0" w:line="240" w:lineRule="auto"/>
        <w:rPr>
          <w:rFonts w:eastAsia="Times New Roman" w:cs="Arial"/>
        </w:rPr>
      </w:pPr>
    </w:p>
    <w:p w14:paraId="1E50E59A" w14:textId="4FDEEBA2" w:rsidR="006A2125" w:rsidRPr="006A2125" w:rsidRDefault="006A2125" w:rsidP="006A2125">
      <w:pPr>
        <w:spacing w:after="0" w:line="240" w:lineRule="auto"/>
        <w:rPr>
          <w:sz w:val="18"/>
        </w:rPr>
      </w:pPr>
      <w:r w:rsidRPr="006A2125">
        <w:rPr>
          <w:sz w:val="18"/>
        </w:rPr>
        <w:t xml:space="preserve">Disclosure </w:t>
      </w:r>
      <w:r w:rsidR="00215049">
        <w:rPr>
          <w:sz w:val="18"/>
        </w:rPr>
        <w:t>Regarding Unlabeled</w:t>
      </w:r>
      <w:r w:rsidRPr="006A2125">
        <w:rPr>
          <w:sz w:val="18"/>
        </w:rPr>
        <w:t xml:space="preserve"> Use</w:t>
      </w:r>
    </w:p>
    <w:p w14:paraId="2084FAE5" w14:textId="77777777" w:rsidR="006A2125" w:rsidRPr="006A2125" w:rsidRDefault="006A2125" w:rsidP="006A2125">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899F4A4" w14:textId="77777777" w:rsidR="006A2125" w:rsidRPr="006A2125" w:rsidRDefault="006A2125" w:rsidP="006A2125">
      <w:pPr>
        <w:spacing w:after="0" w:line="240" w:lineRule="auto"/>
        <w:rPr>
          <w:sz w:val="18"/>
        </w:rPr>
      </w:pPr>
    </w:p>
    <w:p w14:paraId="354AFC10" w14:textId="77777777" w:rsidR="006A2125" w:rsidRPr="006A2125" w:rsidRDefault="006A2125" w:rsidP="006A2125">
      <w:pPr>
        <w:spacing w:after="0" w:line="240" w:lineRule="auto"/>
        <w:rPr>
          <w:sz w:val="18"/>
        </w:rPr>
      </w:pPr>
      <w:r w:rsidRPr="006A2125">
        <w:rPr>
          <w:sz w:val="18"/>
        </w:rPr>
        <w:t>Disclaimer</w:t>
      </w:r>
    </w:p>
    <w:p w14:paraId="18B4CC67" w14:textId="77777777" w:rsidR="006A2125" w:rsidRPr="006A2125" w:rsidRDefault="006A2125" w:rsidP="006A2125">
      <w:pPr>
        <w:spacing w:after="0" w:line="240" w:lineRule="auto"/>
        <w:rPr>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3CFB4125" w14:textId="77777777" w:rsidR="006A2125" w:rsidRPr="0092421B" w:rsidRDefault="006A2125"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09A005FF" w14:textId="77777777" w:rsidR="00AC6372" w:rsidRDefault="00AC6372" w:rsidP="00AC6372">
      <w:pPr>
        <w:spacing w:after="0" w:line="240" w:lineRule="auto"/>
        <w:rPr>
          <w:b/>
        </w:rPr>
      </w:pPr>
    </w:p>
    <w:p w14:paraId="5B12CB12" w14:textId="7033C5BC" w:rsidR="00AC6372" w:rsidRPr="003F64AF" w:rsidRDefault="00AC6372" w:rsidP="004D7A60">
      <w:pPr>
        <w:pStyle w:val="ListParagraph"/>
        <w:numPr>
          <w:ilvl w:val="0"/>
          <w:numId w:val="7"/>
        </w:numPr>
        <w:spacing w:after="0" w:line="240" w:lineRule="auto"/>
        <w:rPr>
          <w:b/>
        </w:rPr>
      </w:pPr>
      <w:r w:rsidRPr="003F64AF">
        <w:rPr>
          <w:b/>
        </w:rPr>
        <w:t>[Welcome</w:t>
      </w:r>
      <w:r w:rsidR="0053113C">
        <w:rPr>
          <w:b/>
        </w:rPr>
        <w:t>/Chair</w:t>
      </w:r>
      <w:r w:rsidRPr="003F64AF">
        <w:rPr>
          <w:b/>
        </w:rPr>
        <w:t xml:space="preserve"> Letter]</w:t>
      </w:r>
      <w:r>
        <w:rPr>
          <w:b/>
        </w:rPr>
        <w:t xml:space="preserve"> used for invitation and/or email blast</w:t>
      </w:r>
    </w:p>
    <w:p w14:paraId="59493A8E" w14:textId="4C6FCC7E" w:rsidR="00D835B9" w:rsidRDefault="00D835B9" w:rsidP="00D835B9">
      <w:pPr>
        <w:pBdr>
          <w:bottom w:val="single" w:sz="12" w:space="1" w:color="auto"/>
        </w:pBdr>
        <w:spacing w:after="0" w:line="240" w:lineRule="auto"/>
      </w:pPr>
      <w:r>
        <w:lastRenderedPageBreak/>
        <w:t xml:space="preserve">We are pleased to invite you to the satellite symposium </w:t>
      </w:r>
      <w:r w:rsidRPr="00D835B9">
        <w:rPr>
          <w:i/>
        </w:rPr>
        <w:t>Fine-Tuning the Management of Advanced Ovarian and Cervical Cancer:</w:t>
      </w:r>
      <w:r>
        <w:rPr>
          <w:i/>
        </w:rPr>
        <w:t xml:space="preserve"> </w:t>
      </w:r>
      <w:r w:rsidRPr="005935C5">
        <w:rPr>
          <w:i/>
        </w:rPr>
        <w:t>Aligning Opinion with the Experts</w:t>
      </w:r>
      <w:r w:rsidR="00F41D69">
        <w:rPr>
          <w:i/>
        </w:rPr>
        <w:t xml:space="preserve">, </w:t>
      </w:r>
      <w:r w:rsidRPr="00D835B9">
        <w:t xml:space="preserve">to be </w:t>
      </w:r>
      <w:r w:rsidR="00F41D69">
        <w:t>h</w:t>
      </w:r>
      <w:r w:rsidR="00F41D69" w:rsidRPr="00D835B9">
        <w:t xml:space="preserve">eld </w:t>
      </w:r>
      <w:r w:rsidRPr="00D835B9">
        <w:t xml:space="preserve">in </w:t>
      </w:r>
      <w:r w:rsidR="00F41D69">
        <w:t>c</w:t>
      </w:r>
      <w:r w:rsidR="00F41D69" w:rsidRPr="00D835B9">
        <w:t xml:space="preserve">onjunction </w:t>
      </w:r>
      <w:r w:rsidRPr="00D835B9">
        <w:t>with the</w:t>
      </w:r>
      <w:r>
        <w:rPr>
          <w:i/>
        </w:rPr>
        <w:t xml:space="preserve"> </w:t>
      </w:r>
      <w:r w:rsidRPr="003E78F7">
        <w:t>2015 Progress and Controversies in Gynecologic Oncology Conference</w:t>
      </w:r>
      <w:r>
        <w:t xml:space="preserve"> in Barcelona, Spain, on 17 January 2015.</w:t>
      </w:r>
    </w:p>
    <w:p w14:paraId="4B675A73" w14:textId="77777777" w:rsidR="00E17D6B" w:rsidRDefault="00E17D6B" w:rsidP="00D835B9">
      <w:pPr>
        <w:pBdr>
          <w:bottom w:val="single" w:sz="12" w:space="1" w:color="auto"/>
        </w:pBdr>
        <w:spacing w:after="0" w:line="240" w:lineRule="auto"/>
      </w:pPr>
    </w:p>
    <w:p w14:paraId="5705D541" w14:textId="077A6478" w:rsidR="00E17D6B" w:rsidRDefault="006964F8" w:rsidP="00D835B9">
      <w:pPr>
        <w:pBdr>
          <w:bottom w:val="single" w:sz="12" w:space="1" w:color="auto"/>
        </w:pBdr>
        <w:spacing w:after="0" w:line="240" w:lineRule="auto"/>
      </w:pPr>
      <w:commentRangeStart w:id="1"/>
      <w:r w:rsidRPr="006964F8">
        <w:t>This engaging satellite symposium will provide participants with a succinct overview of the current treatment paradigm for newly diagnosed and recurrent ovarian cancer, including platinum-sensitive and platinum-resistant disease, as well as recent advances in the management of patients with advanced/recurrent cervical cancer.</w:t>
      </w:r>
      <w:commentRangeEnd w:id="1"/>
      <w:r>
        <w:rPr>
          <w:rStyle w:val="CommentReference"/>
        </w:rPr>
        <w:commentReference w:id="1"/>
      </w:r>
    </w:p>
    <w:p w14:paraId="2DF2B87A" w14:textId="77777777" w:rsidR="00D835B9" w:rsidRDefault="00D835B9" w:rsidP="00D835B9">
      <w:pPr>
        <w:pBdr>
          <w:bottom w:val="single" w:sz="12" w:space="1" w:color="auto"/>
        </w:pBdr>
        <w:spacing w:after="0" w:line="240" w:lineRule="auto"/>
      </w:pPr>
    </w:p>
    <w:p w14:paraId="539BF177" w14:textId="57A5EE12" w:rsidR="00D835B9" w:rsidRDefault="00D835B9" w:rsidP="00D835B9">
      <w:pPr>
        <w:pBdr>
          <w:bottom w:val="single" w:sz="12" w:space="1" w:color="auto"/>
        </w:pBdr>
        <w:spacing w:after="0" w:line="240" w:lineRule="auto"/>
      </w:pPr>
      <w:r>
        <w:t>We look forward to welcoming you to this luncheon symposium.</w:t>
      </w:r>
    </w:p>
    <w:p w14:paraId="208B5792" w14:textId="77777777" w:rsidR="00D835B9" w:rsidRDefault="00D835B9" w:rsidP="00D835B9">
      <w:pPr>
        <w:pBdr>
          <w:bottom w:val="single" w:sz="12" w:space="1" w:color="auto"/>
        </w:pBdr>
        <w:spacing w:after="0" w:line="240" w:lineRule="auto"/>
      </w:pPr>
    </w:p>
    <w:p w14:paraId="1CAB40C0" w14:textId="77777777" w:rsidR="00D835B9" w:rsidRDefault="00D835B9" w:rsidP="00D835B9">
      <w:pPr>
        <w:pBdr>
          <w:bottom w:val="single" w:sz="12" w:space="1" w:color="auto"/>
        </w:pBdr>
        <w:spacing w:after="0" w:line="240" w:lineRule="auto"/>
      </w:pPr>
      <w:r>
        <w:t>Sincerely,</w:t>
      </w:r>
    </w:p>
    <w:p w14:paraId="70DFCEE1" w14:textId="77777777" w:rsidR="00D835B9" w:rsidRDefault="00D835B9" w:rsidP="00D835B9">
      <w:pPr>
        <w:pBdr>
          <w:bottom w:val="single" w:sz="12" w:space="1" w:color="auto"/>
        </w:pBdr>
        <w:spacing w:after="0" w:line="240" w:lineRule="auto"/>
      </w:pPr>
    </w:p>
    <w:p w14:paraId="5510725E" w14:textId="77C52DC0" w:rsidR="00D835B9" w:rsidRDefault="00D835B9" w:rsidP="00D835B9">
      <w:pPr>
        <w:pBdr>
          <w:bottom w:val="single" w:sz="12" w:space="1" w:color="auto"/>
        </w:pBdr>
        <w:spacing w:after="0" w:line="240" w:lineRule="auto"/>
      </w:pPr>
      <w:r>
        <w:t>Andreas du Bois</w:t>
      </w:r>
      <w:r>
        <w:tab/>
        <w:t>, MD, PhD</w:t>
      </w:r>
      <w:r>
        <w:tab/>
      </w:r>
      <w:r>
        <w:tab/>
      </w:r>
    </w:p>
    <w:p w14:paraId="3DBFF63A" w14:textId="62790E04" w:rsidR="004D7A60" w:rsidRDefault="00D835B9" w:rsidP="00D835B9">
      <w:pPr>
        <w:pBdr>
          <w:bottom w:val="single" w:sz="12" w:space="1" w:color="auto"/>
        </w:pBdr>
        <w:spacing w:after="0" w:line="240" w:lineRule="auto"/>
      </w:pPr>
      <w:r>
        <w:t>Chair</w:t>
      </w:r>
      <w:r>
        <w:tab/>
      </w:r>
      <w:r>
        <w:tab/>
      </w:r>
      <w:r>
        <w:tab/>
      </w:r>
      <w:r>
        <w:tab/>
      </w:r>
      <w:r>
        <w:tab/>
      </w:r>
    </w:p>
    <w:p w14:paraId="5F822A98" w14:textId="77777777" w:rsidR="004D7A60" w:rsidRDefault="004D7A60" w:rsidP="00AC6372">
      <w:pPr>
        <w:pBdr>
          <w:bottom w:val="single" w:sz="12" w:space="1" w:color="auto"/>
        </w:pBdr>
        <w:spacing w:after="0" w:line="240" w:lineRule="auto"/>
      </w:pPr>
    </w:p>
    <w:p w14:paraId="09F696DD" w14:textId="77777777" w:rsidR="004D7A60" w:rsidRDefault="004D7A60" w:rsidP="004D7A60">
      <w:pPr>
        <w:pStyle w:val="ListParagraph"/>
        <w:spacing w:after="0" w:line="240" w:lineRule="auto"/>
        <w:rPr>
          <w:b/>
        </w:rPr>
      </w:pPr>
    </w:p>
    <w:p w14:paraId="1BF4F892" w14:textId="2A2117AF" w:rsidR="004D7A60" w:rsidRPr="003F64AF" w:rsidRDefault="004D7A60" w:rsidP="004D7A60">
      <w:pPr>
        <w:pStyle w:val="ListParagraph"/>
        <w:numPr>
          <w:ilvl w:val="0"/>
          <w:numId w:val="7"/>
        </w:numPr>
        <w:spacing w:after="0" w:line="240" w:lineRule="auto"/>
        <w:rPr>
          <w:b/>
        </w:rPr>
      </w:pPr>
      <w:r w:rsidRPr="003F64AF">
        <w:rPr>
          <w:b/>
        </w:rPr>
        <w:t>[</w:t>
      </w:r>
      <w:r>
        <w:rPr>
          <w:b/>
        </w:rPr>
        <w:t>Back Page Copy</w:t>
      </w:r>
      <w:r w:rsidRPr="003F64AF">
        <w:rPr>
          <w:b/>
        </w:rPr>
        <w:t>]</w:t>
      </w:r>
      <w:r>
        <w:rPr>
          <w:b/>
        </w:rPr>
        <w:t xml:space="preserve"> used for invitation and/or summary books</w:t>
      </w:r>
    </w:p>
    <w:p w14:paraId="65D92E9F" w14:textId="77777777" w:rsidR="00BE0192" w:rsidRDefault="00BE0192" w:rsidP="00BE0192">
      <w:pPr>
        <w:pBdr>
          <w:bottom w:val="single" w:sz="12" w:space="1" w:color="auto"/>
        </w:pBdr>
        <w:spacing w:after="0" w:line="240" w:lineRule="auto"/>
      </w:pPr>
      <w:r>
        <w:t>EU Office</w:t>
      </w:r>
    </w:p>
    <w:p w14:paraId="57DE7595" w14:textId="77777777" w:rsidR="00BE0192" w:rsidRDefault="00BE0192" w:rsidP="00BE0192">
      <w:pPr>
        <w:pBdr>
          <w:bottom w:val="single" w:sz="12" w:space="1" w:color="auto"/>
        </w:pBdr>
        <w:spacing w:after="0" w:line="240" w:lineRule="auto"/>
      </w:pPr>
      <w:proofErr w:type="gramStart"/>
      <w:r>
        <w:t>prIME</w:t>
      </w:r>
      <w:proofErr w:type="gramEnd"/>
      <w:r>
        <w:t xml:space="preserve"> Oncology</w:t>
      </w:r>
    </w:p>
    <w:p w14:paraId="13B767EC" w14:textId="5275436C" w:rsidR="00844244" w:rsidRDefault="00844244" w:rsidP="00BE0192">
      <w:pPr>
        <w:pBdr>
          <w:bottom w:val="single" w:sz="12" w:space="1" w:color="auto"/>
        </w:pBdr>
        <w:spacing w:after="0" w:line="240" w:lineRule="auto"/>
      </w:pPr>
      <w:proofErr w:type="spellStart"/>
      <w:r w:rsidRPr="00844244">
        <w:t>Schenkkade</w:t>
      </w:r>
      <w:proofErr w:type="spellEnd"/>
      <w:r w:rsidRPr="00844244">
        <w:t xml:space="preserve"> 50</w:t>
      </w:r>
      <w:r w:rsidR="007B3532">
        <w:t>, Suite 16</w:t>
      </w:r>
    </w:p>
    <w:p w14:paraId="36E2B88C" w14:textId="0EA688F6" w:rsidR="00BE0192" w:rsidRDefault="00267A30" w:rsidP="00BE0192">
      <w:pPr>
        <w:pBdr>
          <w:bottom w:val="single" w:sz="12" w:space="1" w:color="auto"/>
        </w:pBdr>
        <w:spacing w:after="0" w:line="240" w:lineRule="auto"/>
      </w:pPr>
      <w:r>
        <w:rPr>
          <w:color w:val="000000"/>
        </w:rPr>
        <w:t>2595 AR </w:t>
      </w:r>
      <w:proofErr w:type="gramStart"/>
      <w:r w:rsidR="00844244">
        <w:rPr>
          <w:color w:val="000000"/>
        </w:rPr>
        <w:t>The</w:t>
      </w:r>
      <w:proofErr w:type="gramEnd"/>
      <w:r w:rsidR="00844244">
        <w:rPr>
          <w:color w:val="000000"/>
        </w:rPr>
        <w:t xml:space="preserve"> Hague</w:t>
      </w:r>
    </w:p>
    <w:p w14:paraId="32CEAE46" w14:textId="77777777" w:rsidR="00BE0192" w:rsidRDefault="00BE0192" w:rsidP="00BE0192">
      <w:pPr>
        <w:pBdr>
          <w:bottom w:val="single" w:sz="12" w:space="1" w:color="auto"/>
        </w:pBdr>
        <w:spacing w:after="0" w:line="240" w:lineRule="auto"/>
      </w:pPr>
      <w:proofErr w:type="gramStart"/>
      <w:r>
        <w:t>the</w:t>
      </w:r>
      <w:proofErr w:type="gramEnd"/>
      <w:r>
        <w:t xml:space="preserve"> Netherlands</w:t>
      </w:r>
    </w:p>
    <w:p w14:paraId="05EE2F80" w14:textId="3C0E9D18" w:rsidR="006F4251" w:rsidRDefault="008A7054" w:rsidP="006F4251">
      <w:pPr>
        <w:pBdr>
          <w:bottom w:val="single" w:sz="12" w:space="1" w:color="auto"/>
        </w:pBdr>
        <w:spacing w:after="0" w:line="240" w:lineRule="auto"/>
      </w:pPr>
      <w:proofErr w:type="spellStart"/>
      <w:proofErr w:type="gramStart"/>
      <w:r>
        <w:t>tel</w:t>
      </w:r>
      <w:proofErr w:type="spellEnd"/>
      <w:proofErr w:type="gramEnd"/>
      <w:r>
        <w:t xml:space="preserve"> + 31.70.3067.190</w:t>
      </w:r>
    </w:p>
    <w:p w14:paraId="17AD715F" w14:textId="77777777" w:rsidR="008A7054" w:rsidRDefault="008A7054" w:rsidP="006F4251">
      <w:pPr>
        <w:pBdr>
          <w:bottom w:val="single" w:sz="12" w:space="1" w:color="auto"/>
        </w:pBdr>
        <w:spacing w:after="0" w:line="240" w:lineRule="auto"/>
      </w:pPr>
    </w:p>
    <w:p w14:paraId="623B3EBA" w14:textId="77777777" w:rsidR="006F4251" w:rsidRDefault="006F4251" w:rsidP="006F4251">
      <w:pPr>
        <w:pBdr>
          <w:bottom w:val="single" w:sz="12" w:space="1" w:color="auto"/>
        </w:pBdr>
        <w:spacing w:after="0" w:line="240" w:lineRule="auto"/>
      </w:pPr>
      <w:r>
        <w:t>About prIME Oncology</w:t>
      </w:r>
    </w:p>
    <w:p w14:paraId="723ED148" w14:textId="4F1719B1" w:rsidR="004D7A60" w:rsidRDefault="006F4251" w:rsidP="006F4251">
      <w:pPr>
        <w:pBdr>
          <w:bottom w:val="single" w:sz="12" w:space="1" w:color="auto"/>
        </w:pBdr>
        <w:spacing w:after="0" w:line="240" w:lineRule="auto"/>
      </w:pPr>
      <w:proofErr w:type="gramStart"/>
      <w:r>
        <w:t>prIME</w:t>
      </w:r>
      <w:proofErr w:type="gramEnd"/>
      <w:r>
        <w:t xml:space="preserve"> Oncology is a global </w:t>
      </w:r>
      <w:r w:rsidRPr="006F4251">
        <w:rPr>
          <w:b/>
        </w:rPr>
        <w:t>pr</w:t>
      </w:r>
      <w:r>
        <w:t xml:space="preserve">ofessional </w:t>
      </w:r>
      <w:r w:rsidRPr="006F4251">
        <w:rPr>
          <w:b/>
        </w:rPr>
        <w:t>I</w:t>
      </w:r>
      <w:r>
        <w:t xml:space="preserve">ndependent </w:t>
      </w:r>
      <w:r w:rsidRPr="006F4251">
        <w:rPr>
          <w:b/>
        </w:rPr>
        <w:t>M</w:t>
      </w:r>
      <w:r>
        <w:t xml:space="preserve">edical </w:t>
      </w:r>
      <w:r w:rsidRPr="006F4251">
        <w:rPr>
          <w:b/>
        </w:rPr>
        <w:t>E</w:t>
      </w:r>
      <w:r>
        <w:t>ducation organization</w:t>
      </w:r>
      <w:r w:rsidR="0069073F">
        <w:t xml:space="preserve"> </w:t>
      </w:r>
      <w:r>
        <w:t>specializing in educational activities for physicians who treat patients with cancer.</w:t>
      </w:r>
      <w:r w:rsidR="0069073F">
        <w:t xml:space="preserve"> </w:t>
      </w:r>
      <w:r>
        <w:t>With the ultimate goal of improving patient outcomes, prIME Oncology provides evidence</w:t>
      </w:r>
      <w:r w:rsidR="0069073F">
        <w:t>-based</w:t>
      </w:r>
      <w:r>
        <w:t>, state-of-the-art educational activities that assist oncology clinicians in making</w:t>
      </w:r>
      <w:r w:rsidR="0069073F">
        <w:t xml:space="preserve"> </w:t>
      </w:r>
      <w:r>
        <w:t>up-to-date and appropriate treatment decisions.</w:t>
      </w:r>
    </w:p>
    <w:p w14:paraId="444172AB" w14:textId="77777777" w:rsidR="0069073F" w:rsidRDefault="0069073F" w:rsidP="006F4251">
      <w:pPr>
        <w:pBdr>
          <w:bottom w:val="single" w:sz="12" w:space="1" w:color="auto"/>
        </w:pBdr>
        <w:spacing w:after="0" w:line="240" w:lineRule="auto"/>
      </w:pPr>
    </w:p>
    <w:p w14:paraId="237D73C0" w14:textId="1ECE4E9D" w:rsidR="0069073F" w:rsidRDefault="0069073F" w:rsidP="006F4251">
      <w:pPr>
        <w:pBdr>
          <w:bottom w:val="single" w:sz="12" w:space="1" w:color="auto"/>
        </w:pBdr>
        <w:spacing w:after="0" w:line="240" w:lineRule="auto"/>
      </w:pPr>
      <w:r>
        <w:t>**for Roche projects, please only use EU address**</w:t>
      </w:r>
    </w:p>
    <w:p w14:paraId="1DD8DC05" w14:textId="77777777" w:rsidR="0069073F" w:rsidRDefault="0069073F" w:rsidP="006F4251">
      <w:pPr>
        <w:pBdr>
          <w:bottom w:val="single" w:sz="12" w:space="1" w:color="auto"/>
        </w:pBdr>
        <w:spacing w:after="0" w:line="240" w:lineRule="auto"/>
      </w:pPr>
    </w:p>
    <w:p w14:paraId="17E6FA5B" w14:textId="77777777" w:rsidR="00AC6372" w:rsidRDefault="00AC6372" w:rsidP="00AC6372">
      <w:pPr>
        <w:spacing w:after="0" w:line="240" w:lineRule="auto"/>
      </w:pPr>
    </w:p>
    <w:p w14:paraId="131F4682" w14:textId="77777777" w:rsidR="00FB47F3" w:rsidRDefault="00FB47F3" w:rsidP="00285C5C">
      <w:pPr>
        <w:spacing w:after="0" w:line="240" w:lineRule="auto"/>
        <w:rPr>
          <w:b/>
        </w:rPr>
      </w:pPr>
    </w:p>
    <w:p w14:paraId="31E0ADB6" w14:textId="544948C7" w:rsidR="00A31ACC" w:rsidRPr="003F64AF" w:rsidRDefault="00A31ACC" w:rsidP="003C0CFB">
      <w:pPr>
        <w:pStyle w:val="ListParagraph"/>
        <w:numPr>
          <w:ilvl w:val="0"/>
          <w:numId w:val="7"/>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285C5C">
      <w:pPr>
        <w:pBdr>
          <w:bottom w:val="single" w:sz="12" w:space="1" w:color="auto"/>
        </w:pBdr>
        <w:spacing w:after="0" w:line="240" w:lineRule="auto"/>
      </w:pPr>
      <w:r w:rsidRPr="00717044">
        <w:rPr>
          <w:u w:val="single"/>
        </w:rPr>
        <w:t xml:space="preserve">Insert </w:t>
      </w:r>
      <w:r w:rsidR="002A3E42" w:rsidRPr="00717044">
        <w:rPr>
          <w:u w:val="single"/>
        </w:rPr>
        <w:t>URL here</w:t>
      </w:r>
      <w:r w:rsidR="002A3E42">
        <w:t>.</w:t>
      </w:r>
    </w:p>
    <w:p w14:paraId="099C5F63" w14:textId="5876B826" w:rsidR="004A7029" w:rsidRDefault="006964F8" w:rsidP="00285C5C">
      <w:pPr>
        <w:pBdr>
          <w:bottom w:val="single" w:sz="12" w:space="1" w:color="auto"/>
        </w:pBdr>
        <w:spacing w:after="0" w:line="240" w:lineRule="auto"/>
      </w:pPr>
      <w:bookmarkStart w:id="2" w:name="_GoBack"/>
      <w:r w:rsidRPr="006964F8">
        <w:t>www.prIMEoncology.org/</w:t>
      </w:r>
      <w:del w:id="3" w:author="Tim Waindi" w:date="2014-12-04T14:31:00Z">
        <w:r w:rsidRPr="006964F8" w:rsidDel="00F10181">
          <w:delText xml:space="preserve"> </w:delText>
        </w:r>
      </w:del>
      <w:r w:rsidR="00310471">
        <w:t>LuncheonSymposium</w:t>
      </w:r>
      <w:r>
        <w:t>_Barcelona_2015</w:t>
      </w:r>
    </w:p>
    <w:bookmarkEnd w:id="2"/>
    <w:p w14:paraId="4F040925" w14:textId="77777777" w:rsidR="004A7029" w:rsidRDefault="004A7029" w:rsidP="00285C5C">
      <w:pPr>
        <w:pBdr>
          <w:bottom w:val="single" w:sz="12" w:space="1" w:color="auto"/>
        </w:pBdr>
        <w:spacing w:after="0" w:line="240" w:lineRule="auto"/>
      </w:pPr>
      <w:r>
        <w:t>**Note: Do not include the name of the congress</w:t>
      </w:r>
      <w:r w:rsidR="00603B32">
        <w:t xml:space="preserve"> or</w:t>
      </w:r>
      <w:r>
        <w:t xml:space="preserve"> society in the URL</w:t>
      </w:r>
      <w:r w:rsidR="00603B32">
        <w:t>.</w:t>
      </w:r>
    </w:p>
    <w:p w14:paraId="1A79EF42" w14:textId="77777777" w:rsidR="002B36FF" w:rsidRDefault="002B36FF"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399E0875" w:rsidR="002B36FF" w:rsidRDefault="00717044" w:rsidP="00285C5C">
      <w:pPr>
        <w:pBdr>
          <w:bottom w:val="single" w:sz="12" w:space="1" w:color="auto"/>
        </w:pBdr>
        <w:spacing w:after="0" w:line="240" w:lineRule="auto"/>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xml:space="preserve">, ASCO, ISHL] are appropriate to use. Do not include the location or year in the title. For </w:t>
      </w:r>
      <w:r w:rsidRPr="00717044">
        <w:lastRenderedPageBreak/>
        <w:t>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p>
    <w:p w14:paraId="31197B5A" w14:textId="77777777" w:rsidR="00717044" w:rsidRDefault="00717044" w:rsidP="00285C5C">
      <w:pPr>
        <w:pBdr>
          <w:bottom w:val="single" w:sz="12" w:space="1" w:color="auto"/>
        </w:pBdr>
        <w:spacing w:after="0" w:line="240" w:lineRule="auto"/>
      </w:pPr>
    </w:p>
    <w:p w14:paraId="50903C6C" w14:textId="77777777" w:rsidR="00F41D69" w:rsidRPr="006964F8" w:rsidRDefault="00A87A60" w:rsidP="00F41D69">
      <w:pPr>
        <w:pBdr>
          <w:bottom w:val="single" w:sz="12" w:space="1" w:color="auto"/>
        </w:pBdr>
        <w:spacing w:after="0" w:line="240" w:lineRule="auto"/>
      </w:pPr>
      <w:r>
        <w:t>Meta Description</w:t>
      </w:r>
      <w:r>
        <w:br/>
      </w:r>
    </w:p>
    <w:p w14:paraId="69426BC6" w14:textId="5BF0759E" w:rsidR="00F41D69" w:rsidRDefault="00F41D69" w:rsidP="00F41D69">
      <w:pPr>
        <w:pBdr>
          <w:bottom w:val="single" w:sz="12" w:space="1" w:color="auto"/>
        </w:pBdr>
        <w:spacing w:after="0" w:line="240" w:lineRule="auto"/>
      </w:pPr>
      <w:r>
        <w:rPr>
          <w:i/>
        </w:rPr>
        <w:t xml:space="preserve">Fine-Tuning the Management of Advanced Ovarian and Cervical Cancer: Aligning Opinion with the Experts, </w:t>
      </w:r>
      <w:r w:rsidR="003D1694">
        <w:t xml:space="preserve">is a </w:t>
      </w:r>
      <w:commentRangeStart w:id="4"/>
      <w:r w:rsidRPr="006964F8">
        <w:t xml:space="preserve"> satellite symposium</w:t>
      </w:r>
      <w:r w:rsidR="003D1694">
        <w:t xml:space="preserve"> that</w:t>
      </w:r>
      <w:r w:rsidRPr="006964F8">
        <w:t xml:space="preserve"> will provide participants with a succinct overview of the current treatment paradigm for newly diagnosed and recurrent ovarian cancer, including platinum-sensitive and platinum-resistant disease, as well as recent advances in the management of patients with advanced/recurrent cervical cancer.</w:t>
      </w:r>
      <w:commentRangeEnd w:id="4"/>
      <w:r>
        <w:rPr>
          <w:rStyle w:val="CommentReference"/>
        </w:rPr>
        <w:commentReference w:id="4"/>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rPr>
          <w:u w:val="single"/>
        </w:rPr>
      </w:pPr>
      <w:r>
        <w:rPr>
          <w:u w:val="single"/>
        </w:rPr>
        <w:t>Key Words/Key Phrases</w:t>
      </w:r>
    </w:p>
    <w:p w14:paraId="32DD1F77" w14:textId="0854667A" w:rsidR="003D1694" w:rsidRDefault="003D1694" w:rsidP="00A87A60">
      <w:pPr>
        <w:pBdr>
          <w:bottom w:val="single" w:sz="12" w:space="1" w:color="auto"/>
        </w:pBdr>
        <w:spacing w:after="0" w:line="240" w:lineRule="auto"/>
        <w:rPr>
          <w:u w:val="single"/>
        </w:rPr>
      </w:pPr>
      <w:r>
        <w:rPr>
          <w:u w:val="single"/>
        </w:rPr>
        <w:t>Advanced ovarian cancer</w:t>
      </w:r>
    </w:p>
    <w:p w14:paraId="79FD5FE2" w14:textId="7F835AC2" w:rsidR="003D1694" w:rsidRDefault="003D1694" w:rsidP="00A87A60">
      <w:pPr>
        <w:pBdr>
          <w:bottom w:val="single" w:sz="12" w:space="1" w:color="auto"/>
        </w:pBdr>
        <w:spacing w:after="0" w:line="240" w:lineRule="auto"/>
        <w:rPr>
          <w:u w:val="single"/>
        </w:rPr>
      </w:pPr>
      <w:r>
        <w:rPr>
          <w:u w:val="single"/>
        </w:rPr>
        <w:t>Cervical cancer</w:t>
      </w:r>
    </w:p>
    <w:p w14:paraId="4A782DD7" w14:textId="6DA5256B" w:rsidR="003D1694" w:rsidRDefault="003D1694" w:rsidP="00A87A60">
      <w:pPr>
        <w:pBdr>
          <w:bottom w:val="single" w:sz="12" w:space="1" w:color="auto"/>
        </w:pBdr>
        <w:spacing w:after="0" w:line="240" w:lineRule="auto"/>
        <w:rPr>
          <w:u w:val="single"/>
        </w:rPr>
      </w:pPr>
      <w:r>
        <w:rPr>
          <w:u w:val="single"/>
        </w:rPr>
        <w:t>Newly diagnosed ovarian cancer</w:t>
      </w:r>
    </w:p>
    <w:p w14:paraId="2F1E5CD2" w14:textId="09BF83F5" w:rsidR="003D1694" w:rsidRDefault="003D1694" w:rsidP="00A87A60">
      <w:pPr>
        <w:pBdr>
          <w:bottom w:val="single" w:sz="12" w:space="1" w:color="auto"/>
        </w:pBdr>
        <w:spacing w:after="0" w:line="240" w:lineRule="auto"/>
        <w:rPr>
          <w:u w:val="single"/>
        </w:rPr>
      </w:pPr>
      <w:r>
        <w:rPr>
          <w:u w:val="single"/>
        </w:rPr>
        <w:t>Relapsed ovarian cancer</w:t>
      </w:r>
    </w:p>
    <w:p w14:paraId="39C65BE0" w14:textId="07E09493" w:rsidR="003D1694" w:rsidRDefault="003D1694" w:rsidP="00A87A60">
      <w:pPr>
        <w:pBdr>
          <w:bottom w:val="single" w:sz="12" w:space="1" w:color="auto"/>
        </w:pBdr>
        <w:spacing w:after="0" w:line="240" w:lineRule="auto"/>
        <w:rPr>
          <w:u w:val="single"/>
        </w:rPr>
      </w:pPr>
      <w:proofErr w:type="spellStart"/>
      <w:r>
        <w:rPr>
          <w:u w:val="single"/>
        </w:rPr>
        <w:t>Bevacizumab</w:t>
      </w:r>
      <w:proofErr w:type="spellEnd"/>
    </w:p>
    <w:p w14:paraId="133610D8" w14:textId="7F687F55" w:rsidR="003D1694" w:rsidRDefault="003D1694" w:rsidP="00A87A60">
      <w:pPr>
        <w:pBdr>
          <w:bottom w:val="single" w:sz="12" w:space="1" w:color="auto"/>
        </w:pBdr>
        <w:spacing w:after="0" w:line="240" w:lineRule="auto"/>
        <w:rPr>
          <w:u w:val="single"/>
        </w:rPr>
      </w:pPr>
      <w:r>
        <w:rPr>
          <w:u w:val="single"/>
        </w:rPr>
        <w:t>Platinum-resistant ovarian cancer</w:t>
      </w:r>
    </w:p>
    <w:p w14:paraId="23E0BABC" w14:textId="6B529B82" w:rsidR="003D1694" w:rsidRDefault="003D1694" w:rsidP="00A87A60">
      <w:pPr>
        <w:pBdr>
          <w:bottom w:val="single" w:sz="12" w:space="1" w:color="auto"/>
        </w:pBdr>
        <w:spacing w:after="0" w:line="240" w:lineRule="auto"/>
        <w:rPr>
          <w:u w:val="single"/>
        </w:rPr>
      </w:pPr>
      <w:r>
        <w:rPr>
          <w:u w:val="single"/>
        </w:rPr>
        <w:t>Platinum-sensitive ovarian cancer</w:t>
      </w:r>
    </w:p>
    <w:p w14:paraId="7C1922A2" w14:textId="29B69AE7" w:rsidR="003D1694" w:rsidRDefault="003D1694" w:rsidP="00A87A60">
      <w:pPr>
        <w:pBdr>
          <w:bottom w:val="single" w:sz="12" w:space="1" w:color="auto"/>
        </w:pBdr>
        <w:spacing w:after="0" w:line="240" w:lineRule="auto"/>
        <w:rPr>
          <w:u w:val="single"/>
        </w:rPr>
      </w:pPr>
      <w:r>
        <w:rPr>
          <w:u w:val="single"/>
        </w:rPr>
        <w:t>Andreas du Bois</w:t>
      </w:r>
    </w:p>
    <w:p w14:paraId="5B24B167" w14:textId="7D6AE5E9" w:rsidR="003D1694" w:rsidRDefault="003D1694" w:rsidP="00A87A60">
      <w:pPr>
        <w:pBdr>
          <w:bottom w:val="single" w:sz="12" w:space="1" w:color="auto"/>
        </w:pBdr>
        <w:spacing w:after="0" w:line="240" w:lineRule="auto"/>
        <w:rPr>
          <w:u w:val="single"/>
        </w:rPr>
      </w:pPr>
      <w:r>
        <w:rPr>
          <w:u w:val="single"/>
        </w:rPr>
        <w:t>Bradley Monk</w:t>
      </w:r>
    </w:p>
    <w:p w14:paraId="5D616BA1" w14:textId="590DB19B" w:rsidR="003D1694" w:rsidRDefault="003D1694" w:rsidP="00A87A60">
      <w:pPr>
        <w:pBdr>
          <w:bottom w:val="single" w:sz="12" w:space="1" w:color="auto"/>
        </w:pBdr>
        <w:spacing w:after="0" w:line="240" w:lineRule="auto"/>
        <w:rPr>
          <w:u w:val="single"/>
        </w:rPr>
      </w:pPr>
      <w:r>
        <w:rPr>
          <w:u w:val="single"/>
        </w:rPr>
        <w:t xml:space="preserve">Eric </w:t>
      </w:r>
      <w:proofErr w:type="spellStart"/>
      <w:r>
        <w:rPr>
          <w:u w:val="single"/>
        </w:rPr>
        <w:t>Pujade-Lauraine</w:t>
      </w:r>
      <w:proofErr w:type="spellEnd"/>
    </w:p>
    <w:p w14:paraId="09032777" w14:textId="14835AB1" w:rsidR="003D1694" w:rsidRDefault="003D1694" w:rsidP="00A87A60">
      <w:pPr>
        <w:pBdr>
          <w:bottom w:val="single" w:sz="12" w:space="1" w:color="auto"/>
        </w:pBdr>
        <w:spacing w:after="0" w:line="240" w:lineRule="auto"/>
        <w:rPr>
          <w:u w:val="single"/>
        </w:rPr>
      </w:pPr>
      <w:r>
        <w:rPr>
          <w:u w:val="single"/>
        </w:rPr>
        <w:t>Anti-</w:t>
      </w:r>
      <w:proofErr w:type="spellStart"/>
      <w:r>
        <w:rPr>
          <w:u w:val="single"/>
        </w:rPr>
        <w:t>angiogenic</w:t>
      </w:r>
      <w:proofErr w:type="spellEnd"/>
    </w:p>
    <w:p w14:paraId="7C2437F3" w14:textId="7B21D02E" w:rsidR="003D1694" w:rsidRDefault="003D1694" w:rsidP="00A87A60">
      <w:pPr>
        <w:pBdr>
          <w:bottom w:val="single" w:sz="12" w:space="1" w:color="auto"/>
        </w:pBdr>
        <w:spacing w:after="0" w:line="240" w:lineRule="auto"/>
        <w:rPr>
          <w:u w:val="single"/>
        </w:rPr>
      </w:pPr>
      <w:proofErr w:type="spellStart"/>
      <w:r>
        <w:rPr>
          <w:u w:val="single"/>
        </w:rPr>
        <w:t>Bevacizumab</w:t>
      </w:r>
      <w:proofErr w:type="spellEnd"/>
    </w:p>
    <w:p w14:paraId="0E3B040F" w14:textId="38BD0DFF" w:rsidR="003D1694" w:rsidRDefault="003D1694" w:rsidP="00A87A60">
      <w:pPr>
        <w:pBdr>
          <w:bottom w:val="single" w:sz="12" w:space="1" w:color="auto"/>
        </w:pBdr>
        <w:spacing w:after="0" w:line="240" w:lineRule="auto"/>
        <w:rPr>
          <w:u w:val="single"/>
        </w:rPr>
      </w:pPr>
      <w:r>
        <w:rPr>
          <w:u w:val="single"/>
        </w:rPr>
        <w:t>AURELIA</w:t>
      </w:r>
    </w:p>
    <w:p w14:paraId="5B3C70B7" w14:textId="473F9C21" w:rsidR="003D1694" w:rsidRDefault="003D1694" w:rsidP="00A87A60">
      <w:pPr>
        <w:pBdr>
          <w:bottom w:val="single" w:sz="12" w:space="1" w:color="auto"/>
        </w:pBdr>
        <w:spacing w:after="0" w:line="240" w:lineRule="auto"/>
        <w:rPr>
          <w:u w:val="single"/>
        </w:rPr>
      </w:pPr>
      <w:r>
        <w:rPr>
          <w:u w:val="single"/>
        </w:rPr>
        <w:t>Maintenance therapy</w:t>
      </w:r>
    </w:p>
    <w:p w14:paraId="7CA0FE10" w14:textId="6E8B3889" w:rsidR="003D1694" w:rsidRDefault="003D1694" w:rsidP="00A87A60">
      <w:pPr>
        <w:pBdr>
          <w:bottom w:val="single" w:sz="12" w:space="1" w:color="auto"/>
        </w:pBdr>
        <w:spacing w:after="0" w:line="240" w:lineRule="auto"/>
        <w:rPr>
          <w:u w:val="single"/>
        </w:rPr>
      </w:pPr>
      <w:r>
        <w:rPr>
          <w:u w:val="single"/>
        </w:rPr>
        <w:t>GOG 218</w:t>
      </w:r>
    </w:p>
    <w:p w14:paraId="6E55829D" w14:textId="52250FAE" w:rsidR="003D1694" w:rsidRDefault="003D1694" w:rsidP="00A87A60">
      <w:pPr>
        <w:pBdr>
          <w:bottom w:val="single" w:sz="12" w:space="1" w:color="auto"/>
        </w:pBdr>
        <w:spacing w:after="0" w:line="240" w:lineRule="auto"/>
        <w:rPr>
          <w:u w:val="single"/>
        </w:rPr>
      </w:pPr>
      <w:r>
        <w:rPr>
          <w:u w:val="single"/>
        </w:rPr>
        <w:t>ICON-7</w:t>
      </w:r>
    </w:p>
    <w:p w14:paraId="1C8ADBAF" w14:textId="161A7BFA" w:rsidR="003D1694" w:rsidRDefault="003D1694" w:rsidP="00A87A60">
      <w:pPr>
        <w:pBdr>
          <w:bottom w:val="single" w:sz="12" w:space="1" w:color="auto"/>
        </w:pBdr>
        <w:spacing w:after="0" w:line="240" w:lineRule="auto"/>
        <w:rPr>
          <w:u w:val="single"/>
        </w:rPr>
      </w:pPr>
      <w:r>
        <w:rPr>
          <w:u w:val="single"/>
        </w:rPr>
        <w:t>OCEANS</w:t>
      </w:r>
    </w:p>
    <w:p w14:paraId="232EB6BC" w14:textId="72D767B1" w:rsidR="003D1694" w:rsidRDefault="003D1694" w:rsidP="00A87A60">
      <w:pPr>
        <w:pBdr>
          <w:bottom w:val="single" w:sz="12" w:space="1" w:color="auto"/>
        </w:pBdr>
        <w:spacing w:after="0" w:line="240" w:lineRule="auto"/>
        <w:rPr>
          <w:u w:val="single"/>
        </w:rPr>
      </w:pPr>
      <w:r>
        <w:rPr>
          <w:u w:val="single"/>
        </w:rPr>
        <w:t>GOG 240</w:t>
      </w:r>
    </w:p>
    <w:p w14:paraId="6E04C3F2" w14:textId="7EA46E12" w:rsidR="003D1694" w:rsidRDefault="003D1694" w:rsidP="00A87A60">
      <w:pPr>
        <w:pBdr>
          <w:bottom w:val="single" w:sz="12" w:space="1" w:color="auto"/>
        </w:pBdr>
        <w:spacing w:after="0" w:line="240" w:lineRule="auto"/>
        <w:rPr>
          <w:u w:val="single"/>
        </w:rPr>
      </w:pPr>
      <w:proofErr w:type="spellStart"/>
      <w:r>
        <w:rPr>
          <w:u w:val="single"/>
        </w:rPr>
        <w:t>Pazopanib</w:t>
      </w:r>
      <w:proofErr w:type="spellEnd"/>
    </w:p>
    <w:p w14:paraId="47DE1592" w14:textId="4BA0407E" w:rsidR="003D1694" w:rsidRDefault="003D1694" w:rsidP="00A87A60">
      <w:pPr>
        <w:pBdr>
          <w:bottom w:val="single" w:sz="12" w:space="1" w:color="auto"/>
        </w:pBdr>
        <w:spacing w:after="0" w:line="240" w:lineRule="auto"/>
        <w:rPr>
          <w:u w:val="single"/>
        </w:rPr>
      </w:pPr>
      <w:proofErr w:type="spellStart"/>
      <w:r>
        <w:rPr>
          <w:u w:val="single"/>
        </w:rPr>
        <w:t>Nintedanib</w:t>
      </w:r>
      <w:proofErr w:type="spellEnd"/>
    </w:p>
    <w:p w14:paraId="051F9317" w14:textId="5DD70294" w:rsidR="003D1694" w:rsidRDefault="003D1694" w:rsidP="00A87A60">
      <w:pPr>
        <w:pBdr>
          <w:bottom w:val="single" w:sz="12" w:space="1" w:color="auto"/>
        </w:pBdr>
        <w:spacing w:after="0" w:line="240" w:lineRule="auto"/>
        <w:rPr>
          <w:u w:val="single"/>
        </w:rPr>
      </w:pPr>
      <w:proofErr w:type="spellStart"/>
      <w:r>
        <w:rPr>
          <w:u w:val="single"/>
        </w:rPr>
        <w:t>Trebananib</w:t>
      </w:r>
      <w:proofErr w:type="spellEnd"/>
    </w:p>
    <w:p w14:paraId="1112F087" w14:textId="1EA22231" w:rsidR="003D1694" w:rsidRPr="003E78F7" w:rsidRDefault="003D1694" w:rsidP="00A87A60">
      <w:pPr>
        <w:pBdr>
          <w:bottom w:val="single" w:sz="12" w:space="1" w:color="auto"/>
        </w:pBdr>
        <w:spacing w:after="0" w:line="240" w:lineRule="auto"/>
        <w:rPr>
          <w:u w:val="single"/>
        </w:rPr>
      </w:pPr>
      <w:r>
        <w:rPr>
          <w:u w:val="single"/>
        </w:rPr>
        <w:t>Platinum-refractory ovarian cancer</w:t>
      </w: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3C0CFB">
      <w:pPr>
        <w:pStyle w:val="ListParagraph"/>
        <w:numPr>
          <w:ilvl w:val="0"/>
          <w:numId w:val="7"/>
        </w:numPr>
        <w:spacing w:after="0" w:line="240" w:lineRule="auto"/>
        <w:rPr>
          <w:b/>
        </w:rPr>
      </w:pPr>
      <w:r w:rsidRPr="003F64AF">
        <w:rPr>
          <w:b/>
        </w:rPr>
        <w:t>[Subject Line for Email Blast]</w:t>
      </w:r>
    </w:p>
    <w:p w14:paraId="07408910" w14:textId="607AE8FB" w:rsidR="00A87A60" w:rsidRDefault="00A87A60" w:rsidP="00A87A60">
      <w:pPr>
        <w:pStyle w:val="ListParagraph"/>
        <w:pBdr>
          <w:bottom w:val="single" w:sz="12" w:space="1" w:color="auto"/>
        </w:pBdr>
        <w:spacing w:after="0" w:line="240" w:lineRule="auto"/>
      </w:pPr>
      <w:r>
        <w:t xml:space="preserve">A. </w:t>
      </w:r>
      <w:r w:rsidR="002B51B0" w:rsidRPr="002B51B0">
        <w:t xml:space="preserve">Fine-Tuning the Management of Advanced Ovarian and Cervical Cancer </w:t>
      </w:r>
      <w:r w:rsidR="00D93551">
        <w:rPr>
          <w:rStyle w:val="CommentReference"/>
        </w:rPr>
        <w:commentReference w:id="5"/>
      </w:r>
    </w:p>
    <w:p w14:paraId="51D6E88D" w14:textId="77777777" w:rsidR="00A87A60" w:rsidRDefault="00A87A60" w:rsidP="00A87A60">
      <w:pPr>
        <w:pStyle w:val="ListParagraph"/>
        <w:pBdr>
          <w:bottom w:val="single" w:sz="12" w:space="1" w:color="auto"/>
        </w:pBdr>
        <w:spacing w:after="0" w:line="240" w:lineRule="auto"/>
      </w:pPr>
      <w:proofErr w:type="gramStart"/>
      <w:r>
        <w:t>B. Insert Email Blast Subject Line B copy here.</w:t>
      </w:r>
      <w:proofErr w:type="gramEnd"/>
    </w:p>
    <w:p w14:paraId="3178F5BC" w14:textId="77777777" w:rsidR="00A31ACC" w:rsidRDefault="00A31ACC" w:rsidP="00285C5C">
      <w:pPr>
        <w:spacing w:after="0" w:line="240" w:lineRule="auto"/>
      </w:pPr>
    </w:p>
    <w:p w14:paraId="087808A3" w14:textId="77777777" w:rsidR="004A6934" w:rsidRDefault="004A6934" w:rsidP="00285C5C">
      <w:pPr>
        <w:spacing w:after="0" w:line="240" w:lineRule="auto"/>
        <w:rPr>
          <w:b/>
        </w:rPr>
      </w:pPr>
    </w:p>
    <w:p w14:paraId="7FF018CC" w14:textId="77777777" w:rsidR="00A31ACC" w:rsidRPr="003F64AF" w:rsidRDefault="00A31ACC" w:rsidP="003C0CFB">
      <w:pPr>
        <w:pStyle w:val="ListParagraph"/>
        <w:numPr>
          <w:ilvl w:val="0"/>
          <w:numId w:val="7"/>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lastRenderedPageBreak/>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proofErr w:type="spellStart"/>
      <w:r>
        <w:t>Providership</w:t>
      </w:r>
      <w:proofErr w:type="spellEnd"/>
      <w:r w:rsidR="00AC6372">
        <w:t xml:space="preserve"> (with logos)</w:t>
      </w:r>
    </w:p>
    <w:p w14:paraId="51FD9776" w14:textId="47068248" w:rsidR="00AC6372" w:rsidRDefault="00AC6372" w:rsidP="00AC6372">
      <w:pPr>
        <w:pBdr>
          <w:bottom w:val="single" w:sz="12" w:space="1" w:color="auto"/>
        </w:pBdr>
        <w:spacing w:after="0" w:line="240" w:lineRule="auto"/>
      </w:pPr>
      <w:r>
        <w:t>Support (</w:t>
      </w:r>
      <w:r w:rsidRPr="002F1E5A">
        <w:rPr>
          <w:highlight w:val="lightGray"/>
        </w:rPr>
        <w:t>with logo</w:t>
      </w:r>
      <w:commentRangeStart w:id="6"/>
      <w:r w:rsidRPr="002F1E5A">
        <w:rPr>
          <w:highlight w:val="lightGray"/>
        </w:rPr>
        <w:t>s</w:t>
      </w:r>
      <w:commentRangeEnd w:id="6"/>
      <w:r w:rsidR="00847209">
        <w:rPr>
          <w:rStyle w:val="CommentReference"/>
        </w:rPr>
        <w:commentReference w:id="6"/>
      </w:r>
      <w:r w:rsidR="00F95962" w:rsidRPr="002F1E5A">
        <w:rPr>
          <w:highlight w:val="lightGray"/>
        </w:rPr>
        <w:t>* - see Support</w:t>
      </w:r>
      <w:r w:rsidR="00BA6C74" w:rsidRPr="002F1E5A">
        <w:rPr>
          <w:highlight w:val="lightGray"/>
        </w:rPr>
        <w:t>,</w:t>
      </w:r>
      <w:r w:rsidR="00F95962" w:rsidRPr="002F1E5A">
        <w:rPr>
          <w:highlight w:val="lightGray"/>
        </w:rPr>
        <w:t xml:space="preserve"> Section #13 for restrictions</w:t>
      </w:r>
      <w:r>
        <w:t>)</w:t>
      </w:r>
    </w:p>
    <w:p w14:paraId="03991DAE" w14:textId="2012294B" w:rsidR="00603B32" w:rsidRPr="00F3390F" w:rsidRDefault="00F3390F" w:rsidP="00F3390F">
      <w:pPr>
        <w:pBdr>
          <w:bottom w:val="single" w:sz="12" w:space="1" w:color="auto"/>
        </w:pBdr>
        <w:spacing w:after="0" w:line="240" w:lineRule="auto"/>
      </w:pPr>
      <w:r>
        <w:t>Fee Statemen</w:t>
      </w:r>
      <w:r w:rsidR="00847209">
        <w:t>t</w:t>
      </w:r>
    </w:p>
    <w:p w14:paraId="24143B88" w14:textId="77777777" w:rsidR="004A6934" w:rsidRDefault="004A6934" w:rsidP="00285C5C">
      <w:pPr>
        <w:spacing w:after="0" w:line="240" w:lineRule="auto"/>
        <w:rPr>
          <w:b/>
        </w:rPr>
      </w:pPr>
    </w:p>
    <w:p w14:paraId="373CA766" w14:textId="4CAD4610" w:rsidR="00A31ACC" w:rsidRPr="003F64AF" w:rsidRDefault="00A31ACC" w:rsidP="003C0CFB">
      <w:pPr>
        <w:pStyle w:val="ListParagraph"/>
        <w:numPr>
          <w:ilvl w:val="0"/>
          <w:numId w:val="7"/>
        </w:numPr>
        <w:spacing w:after="0" w:line="240" w:lineRule="auto"/>
        <w:rPr>
          <w:b/>
        </w:rPr>
      </w:pPr>
      <w:r w:rsidRPr="003F64AF">
        <w:rPr>
          <w:b/>
        </w:rPr>
        <w:t>[Registration Confirmation Copy]</w:t>
      </w:r>
    </w:p>
    <w:p w14:paraId="2CEEC979" w14:textId="77777777" w:rsidR="00A31ACC" w:rsidRDefault="00A31ACC" w:rsidP="00285C5C">
      <w:pPr>
        <w:pBdr>
          <w:bottom w:val="single" w:sz="12" w:space="1" w:color="auto"/>
        </w:pBdr>
        <w:spacing w:after="0" w:line="240" w:lineRule="auto"/>
      </w:pPr>
      <w:r>
        <w:t>Insert Registration Confirmation Email copy here.</w:t>
      </w:r>
    </w:p>
    <w:p w14:paraId="5FB4037E" w14:textId="77777777" w:rsidR="00734A18" w:rsidRDefault="00734A18" w:rsidP="003C0CFB">
      <w:pPr>
        <w:pBdr>
          <w:bottom w:val="single" w:sz="12" w:space="1" w:color="auto"/>
        </w:pBdr>
        <w:spacing w:after="0" w:line="240" w:lineRule="auto"/>
      </w:pPr>
    </w:p>
    <w:p w14:paraId="17F6DF21" w14:textId="6648D81F" w:rsidR="00734A18" w:rsidRPr="00F56A34" w:rsidRDefault="00734A18" w:rsidP="00734A18">
      <w:pPr>
        <w:pBdr>
          <w:bottom w:val="single" w:sz="12" w:space="1" w:color="auto"/>
        </w:pBdr>
        <w:spacing w:after="0" w:line="240" w:lineRule="auto"/>
      </w:pPr>
      <w:r w:rsidRPr="00F56A34">
        <w:t xml:space="preserve">Thank you for registering for </w:t>
      </w:r>
      <w:r w:rsidR="002B51B0" w:rsidRPr="002B51B0">
        <w:rPr>
          <w:i/>
        </w:rPr>
        <w:t xml:space="preserve">Fine-Tuning the Management of Advanced Ovarian and Cervical Cancer Aligning Opinion </w:t>
      </w:r>
      <w:proofErr w:type="gramStart"/>
      <w:r w:rsidR="00EF3334">
        <w:rPr>
          <w:i/>
        </w:rPr>
        <w:t>W</w:t>
      </w:r>
      <w:r w:rsidR="00EF3334" w:rsidRPr="002B51B0">
        <w:rPr>
          <w:i/>
        </w:rPr>
        <w:t>ith</w:t>
      </w:r>
      <w:proofErr w:type="gramEnd"/>
      <w:r w:rsidR="00EF3334" w:rsidRPr="002B51B0">
        <w:rPr>
          <w:i/>
        </w:rPr>
        <w:t xml:space="preserve"> </w:t>
      </w:r>
      <w:r w:rsidR="002B51B0" w:rsidRPr="002B51B0">
        <w:rPr>
          <w:i/>
        </w:rPr>
        <w:t>the Experts</w:t>
      </w:r>
      <w:r w:rsidR="002B51B0">
        <w:rPr>
          <w:i/>
        </w:rPr>
        <w:t>.</w:t>
      </w:r>
    </w:p>
    <w:p w14:paraId="3CB95287" w14:textId="77777777" w:rsidR="00734A18" w:rsidRDefault="00734A18" w:rsidP="00734A18">
      <w:pPr>
        <w:pBdr>
          <w:bottom w:val="single" w:sz="12" w:space="1" w:color="auto"/>
        </w:pBdr>
        <w:spacing w:after="0" w:line="240" w:lineRule="auto"/>
      </w:pPr>
    </w:p>
    <w:p w14:paraId="617BCEEE" w14:textId="5358C51C" w:rsidR="002B51B0" w:rsidRDefault="002B51B0" w:rsidP="00734A18">
      <w:pPr>
        <w:pBdr>
          <w:bottom w:val="single" w:sz="12" w:space="1" w:color="auto"/>
        </w:pBdr>
        <w:spacing w:after="0" w:line="240" w:lineRule="auto"/>
      </w:pPr>
      <w:r>
        <w:t>17 January 2015</w:t>
      </w:r>
    </w:p>
    <w:p w14:paraId="65BE5F3E" w14:textId="77777777" w:rsidR="002B51B0" w:rsidRDefault="002B51B0" w:rsidP="00734A18">
      <w:pPr>
        <w:pBdr>
          <w:bottom w:val="single" w:sz="12" w:space="1" w:color="auto"/>
        </w:pBdr>
        <w:spacing w:after="0" w:line="240" w:lineRule="auto"/>
      </w:pPr>
    </w:p>
    <w:p w14:paraId="1FD0DDC5" w14:textId="77777777" w:rsidR="002B51B0" w:rsidRDefault="002B51B0" w:rsidP="002B51B0">
      <w:pPr>
        <w:pBdr>
          <w:bottom w:val="single" w:sz="12" w:space="1" w:color="auto"/>
        </w:pBdr>
        <w:spacing w:after="0" w:line="240" w:lineRule="auto"/>
      </w:pPr>
      <w:r>
        <w:t>Room: Verdi</w:t>
      </w:r>
    </w:p>
    <w:p w14:paraId="2AD8A363" w14:textId="77777777" w:rsidR="002B51B0" w:rsidRDefault="002B51B0" w:rsidP="002B51B0">
      <w:pPr>
        <w:pBdr>
          <w:bottom w:val="single" w:sz="12" w:space="1" w:color="auto"/>
        </w:pBdr>
        <w:spacing w:after="0" w:line="240" w:lineRule="auto"/>
      </w:pPr>
      <w:r>
        <w:t xml:space="preserve">Crowne Plaza Barcelona </w:t>
      </w:r>
      <w:proofErr w:type="spellStart"/>
      <w:r>
        <w:t>Fira</w:t>
      </w:r>
      <w:proofErr w:type="spellEnd"/>
      <w:r>
        <w:t xml:space="preserve"> Center </w:t>
      </w:r>
    </w:p>
    <w:p w14:paraId="5400D81E" w14:textId="77777777" w:rsidR="002B51B0" w:rsidRDefault="002B51B0" w:rsidP="002B51B0">
      <w:pPr>
        <w:pBdr>
          <w:bottom w:val="single" w:sz="12" w:space="1" w:color="auto"/>
        </w:pBdr>
        <w:spacing w:after="0" w:line="240" w:lineRule="auto"/>
      </w:pPr>
      <w:proofErr w:type="spellStart"/>
      <w:r>
        <w:t>Avda</w:t>
      </w:r>
      <w:proofErr w:type="spellEnd"/>
      <w:r>
        <w:t xml:space="preserve"> </w:t>
      </w:r>
      <w:proofErr w:type="spellStart"/>
      <w:r>
        <w:t>Rius</w:t>
      </w:r>
      <w:proofErr w:type="spellEnd"/>
      <w:r>
        <w:t xml:space="preserve"> I </w:t>
      </w:r>
      <w:proofErr w:type="spellStart"/>
      <w:r>
        <w:t>Taulet</w:t>
      </w:r>
      <w:proofErr w:type="spellEnd"/>
      <w:r>
        <w:t>, 1-3</w:t>
      </w:r>
    </w:p>
    <w:p w14:paraId="0F8E991E" w14:textId="3F6FD7DB" w:rsidR="002B51B0" w:rsidRPr="00F56A34" w:rsidRDefault="002B51B0" w:rsidP="002B51B0">
      <w:pPr>
        <w:pBdr>
          <w:bottom w:val="single" w:sz="12" w:space="1" w:color="auto"/>
        </w:pBdr>
        <w:spacing w:after="0" w:line="240" w:lineRule="auto"/>
      </w:pPr>
      <w:r>
        <w:t>Barcelona, Spain</w:t>
      </w:r>
    </w:p>
    <w:p w14:paraId="66E7B571" w14:textId="77777777" w:rsidR="00734A18" w:rsidRPr="003C0CFB" w:rsidRDefault="00734A18" w:rsidP="003C0CFB">
      <w:pPr>
        <w:pBdr>
          <w:bottom w:val="single" w:sz="12" w:space="1" w:color="auto"/>
        </w:pBdr>
        <w:spacing w:after="0" w:line="240" w:lineRule="auto"/>
      </w:pPr>
    </w:p>
    <w:p w14:paraId="62289966" w14:textId="44B22A91" w:rsidR="00734A18" w:rsidRPr="00F56A34" w:rsidRDefault="00734A18" w:rsidP="00734A18">
      <w:pPr>
        <w:pBdr>
          <w:bottom w:val="single" w:sz="12" w:space="1" w:color="auto"/>
        </w:pBdr>
        <w:spacing w:after="0" w:line="240" w:lineRule="auto"/>
      </w:pPr>
      <w:r w:rsidRPr="00F56A34">
        <w:t xml:space="preserve">For questions, please email: </w:t>
      </w:r>
      <w:hyperlink r:id="rId11" w:history="1">
        <w:r w:rsidR="002B51B0" w:rsidRPr="000F77A9">
          <w:rPr>
            <w:rStyle w:val="Hyperlink"/>
          </w:rPr>
          <w:t>elise.vanspijker@primeoncology.org</w:t>
        </w:r>
      </w:hyperlink>
      <w:r w:rsidR="002B51B0">
        <w:t xml:space="preserve"> </w:t>
      </w:r>
    </w:p>
    <w:p w14:paraId="4A91C6BB" w14:textId="77777777" w:rsidR="00734A18" w:rsidRPr="009E447D" w:rsidRDefault="00734A18" w:rsidP="00734A18">
      <w:pPr>
        <w:pBdr>
          <w:bottom w:val="single" w:sz="12" w:space="1" w:color="auto"/>
        </w:pBdr>
        <w:spacing w:after="0" w:line="240" w:lineRule="auto"/>
        <w:rPr>
          <w:highlight w:val="yellow"/>
        </w:rPr>
      </w:pPr>
    </w:p>
    <w:p w14:paraId="5581C441" w14:textId="77777777" w:rsidR="00734A18" w:rsidRPr="009E447D" w:rsidRDefault="00734A18" w:rsidP="00734A18">
      <w:pPr>
        <w:pBdr>
          <w:bottom w:val="single" w:sz="12" w:space="1" w:color="auto"/>
        </w:pBdr>
        <w:spacing w:after="0" w:line="240" w:lineRule="auto"/>
        <w:rPr>
          <w:highlight w:val="yellow"/>
        </w:rPr>
      </w:pPr>
    </w:p>
    <w:p w14:paraId="6E52E706" w14:textId="77777777" w:rsidR="00F56A34" w:rsidRPr="00F56A34" w:rsidRDefault="00F56A34" w:rsidP="00F56A34">
      <w:pPr>
        <w:spacing w:after="0" w:line="240" w:lineRule="auto"/>
        <w:rPr>
          <w:b/>
        </w:rPr>
      </w:pPr>
    </w:p>
    <w:p w14:paraId="7D75C338" w14:textId="77777777" w:rsidR="00F56A34" w:rsidRPr="003F64AF" w:rsidRDefault="00F56A34" w:rsidP="004D7A60">
      <w:pPr>
        <w:pStyle w:val="ListParagraph"/>
        <w:numPr>
          <w:ilvl w:val="0"/>
          <w:numId w:val="7"/>
        </w:numPr>
        <w:spacing w:after="0" w:line="240" w:lineRule="auto"/>
        <w:rPr>
          <w:b/>
        </w:rPr>
      </w:pPr>
      <w:r w:rsidRPr="003F64AF">
        <w:rPr>
          <w:b/>
        </w:rPr>
        <w:t>[Registration Confirmation Copy]</w:t>
      </w:r>
    </w:p>
    <w:p w14:paraId="29CF26DE" w14:textId="77777777" w:rsidR="00F56A34" w:rsidRDefault="00F56A34" w:rsidP="00F56A34">
      <w:pPr>
        <w:pBdr>
          <w:bottom w:val="single" w:sz="12" w:space="1" w:color="auto"/>
        </w:pBdr>
        <w:spacing w:after="0" w:line="240" w:lineRule="auto"/>
      </w:pPr>
    </w:p>
    <w:p w14:paraId="0B12DF4E" w14:textId="77777777" w:rsidR="00F56A34" w:rsidRPr="00F56A34" w:rsidRDefault="00F56A34" w:rsidP="00F56A34">
      <w:pPr>
        <w:pBdr>
          <w:bottom w:val="single" w:sz="12" w:space="1" w:color="auto"/>
        </w:pBdr>
        <w:spacing w:after="0" w:line="240" w:lineRule="auto"/>
      </w:pPr>
      <w:r w:rsidRPr="00F56A34">
        <w:t>You have cancelled the registration process. None of your information has been captured. To register, please return to the meeting home page.</w:t>
      </w:r>
    </w:p>
    <w:p w14:paraId="6E0D5FD7" w14:textId="77777777" w:rsidR="00F56A34" w:rsidRPr="00F56A34" w:rsidRDefault="00F56A34" w:rsidP="00F56A34">
      <w:pPr>
        <w:pBdr>
          <w:bottom w:val="single" w:sz="12" w:space="1" w:color="auto"/>
        </w:pBdr>
        <w:spacing w:after="0" w:line="240" w:lineRule="auto"/>
      </w:pPr>
    </w:p>
    <w:p w14:paraId="1222B744" w14:textId="7E83CA4B" w:rsidR="00F56A34" w:rsidRDefault="00F56A34" w:rsidP="00F56A34">
      <w:pPr>
        <w:pBdr>
          <w:bottom w:val="single" w:sz="12" w:space="1" w:color="auto"/>
        </w:pBdr>
        <w:spacing w:after="0" w:line="240" w:lineRule="auto"/>
      </w:pPr>
      <w:r w:rsidRPr="00F56A34">
        <w:t>If you experience difficulty registering, please contact the meeting organizer at info@pr</w:t>
      </w:r>
      <w:r w:rsidR="00687636">
        <w:t>IME</w:t>
      </w:r>
      <w:r w:rsidRPr="00F56A34">
        <w:t>oncology.org.</w:t>
      </w:r>
    </w:p>
    <w:p w14:paraId="58DD5E6E" w14:textId="77777777" w:rsidR="00734A18" w:rsidRPr="00F56A34" w:rsidRDefault="00734A18" w:rsidP="00734A18">
      <w:pPr>
        <w:pBdr>
          <w:bottom w:val="single" w:sz="12" w:space="1" w:color="auto"/>
        </w:pBdr>
        <w:spacing w:after="0" w:line="240" w:lineRule="auto"/>
      </w:pPr>
    </w:p>
    <w:p w14:paraId="3F7C7AAD" w14:textId="77777777" w:rsidR="00734A18" w:rsidRDefault="00734A18" w:rsidP="00285C5C">
      <w:pPr>
        <w:pBdr>
          <w:bottom w:val="single" w:sz="12" w:space="1" w:color="auto"/>
        </w:pBdr>
        <w:spacing w:after="0" w:line="240" w:lineRule="auto"/>
      </w:pPr>
    </w:p>
    <w:p w14:paraId="257B1B16" w14:textId="77777777" w:rsidR="00A31ACC" w:rsidRDefault="00A31ACC" w:rsidP="00285C5C">
      <w:pPr>
        <w:spacing w:after="0" w:line="240" w:lineRule="auto"/>
      </w:pPr>
    </w:p>
    <w:p w14:paraId="7ECAE578" w14:textId="77777777" w:rsidR="00A31ACC" w:rsidRPr="003F64AF" w:rsidRDefault="00A31ACC" w:rsidP="003C0CFB">
      <w:pPr>
        <w:pStyle w:val="ListParagraph"/>
        <w:numPr>
          <w:ilvl w:val="0"/>
          <w:numId w:val="7"/>
        </w:numPr>
        <w:spacing w:after="0" w:line="240" w:lineRule="auto"/>
        <w:rPr>
          <w:b/>
        </w:rPr>
      </w:pPr>
      <w:r w:rsidRPr="003F64AF">
        <w:rPr>
          <w:b/>
        </w:rPr>
        <w:t>[Other]</w:t>
      </w:r>
    </w:p>
    <w:p w14:paraId="48D21B90" w14:textId="77777777" w:rsidR="00A31ACC" w:rsidRDefault="00A31ACC" w:rsidP="00285C5C">
      <w:pPr>
        <w:spacing w:after="0" w:line="240" w:lineRule="auto"/>
      </w:pPr>
      <w:r>
        <w:t>Please add any additional copy needed but not listed above with a description of what it is and where it is needed.</w:t>
      </w:r>
    </w:p>
    <w:p w14:paraId="244575E6" w14:textId="77777777" w:rsidR="002C2D1B" w:rsidRDefault="002C2D1B" w:rsidP="002C2D1B">
      <w:pPr>
        <w:pBdr>
          <w:bottom w:val="single" w:sz="12" w:space="1" w:color="auto"/>
        </w:pBdr>
        <w:spacing w:after="0" w:line="240" w:lineRule="auto"/>
      </w:pPr>
    </w:p>
    <w:p w14:paraId="71346F08" w14:textId="19C061DE" w:rsidR="0091793F" w:rsidRDefault="0091793F">
      <w:r>
        <w:br w:type="page"/>
      </w:r>
    </w:p>
    <w:p w14:paraId="705564D9" w14:textId="77777777" w:rsidR="007B3532" w:rsidRPr="00C243B4" w:rsidRDefault="007B3532" w:rsidP="007B3532">
      <w:pPr>
        <w:spacing w:after="0" w:line="240" w:lineRule="auto"/>
        <w:jc w:val="center"/>
        <w:rPr>
          <w:b/>
        </w:rPr>
      </w:pPr>
      <w:r w:rsidRPr="0026285A">
        <w:rPr>
          <w:b/>
          <w:sz w:val="28"/>
          <w:szCs w:val="28"/>
        </w:rPr>
        <w:lastRenderedPageBreak/>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5935C5">
        <w:trPr>
          <w:jc w:val="center"/>
        </w:trPr>
        <w:tc>
          <w:tcPr>
            <w:tcW w:w="2538" w:type="dxa"/>
          </w:tcPr>
          <w:p w14:paraId="170AD48B" w14:textId="77777777" w:rsidR="007B3532" w:rsidRPr="0026285A" w:rsidRDefault="007B3532" w:rsidP="005935C5">
            <w:pPr>
              <w:rPr>
                <w:b/>
              </w:rPr>
            </w:pPr>
            <w:r w:rsidRPr="0026285A">
              <w:rPr>
                <w:b/>
              </w:rPr>
              <w:t>Project Name (internal)</w:t>
            </w:r>
          </w:p>
        </w:tc>
        <w:tc>
          <w:tcPr>
            <w:tcW w:w="2250" w:type="dxa"/>
          </w:tcPr>
          <w:p w14:paraId="158887C7" w14:textId="77777777" w:rsidR="007B3532" w:rsidRPr="0026285A" w:rsidRDefault="007B3532" w:rsidP="005935C5"/>
        </w:tc>
        <w:tc>
          <w:tcPr>
            <w:tcW w:w="2610" w:type="dxa"/>
          </w:tcPr>
          <w:p w14:paraId="31CDA85F" w14:textId="77777777" w:rsidR="007B3532" w:rsidRPr="0026285A" w:rsidRDefault="007B3532" w:rsidP="005935C5">
            <w:pPr>
              <w:rPr>
                <w:b/>
              </w:rPr>
            </w:pPr>
            <w:r w:rsidRPr="0026285A">
              <w:rPr>
                <w:b/>
              </w:rPr>
              <w:t>Project Code</w:t>
            </w:r>
          </w:p>
        </w:tc>
        <w:tc>
          <w:tcPr>
            <w:tcW w:w="2178" w:type="dxa"/>
          </w:tcPr>
          <w:p w14:paraId="39C11E80" w14:textId="77777777" w:rsidR="007B3532" w:rsidRPr="0026285A" w:rsidRDefault="007B3532" w:rsidP="005935C5"/>
        </w:tc>
      </w:tr>
      <w:tr w:rsidR="007B3532" w:rsidRPr="0026285A" w14:paraId="2B439F58" w14:textId="77777777" w:rsidTr="005935C5">
        <w:trPr>
          <w:jc w:val="center"/>
        </w:trPr>
        <w:tc>
          <w:tcPr>
            <w:tcW w:w="2538" w:type="dxa"/>
          </w:tcPr>
          <w:p w14:paraId="0590A753" w14:textId="77777777" w:rsidR="007B3532" w:rsidRPr="0026285A" w:rsidRDefault="007B3532" w:rsidP="005935C5">
            <w:pPr>
              <w:rPr>
                <w:b/>
              </w:rPr>
            </w:pPr>
            <w:r w:rsidRPr="0026285A">
              <w:rPr>
                <w:b/>
              </w:rPr>
              <w:t>Virtual Project Manager</w:t>
            </w:r>
          </w:p>
        </w:tc>
        <w:tc>
          <w:tcPr>
            <w:tcW w:w="2250" w:type="dxa"/>
          </w:tcPr>
          <w:p w14:paraId="196FC3C4" w14:textId="77777777" w:rsidR="007B3532" w:rsidRPr="0026285A" w:rsidRDefault="008F158C" w:rsidP="005935C5">
            <w:pPr>
              <w:tabs>
                <w:tab w:val="right" w:pos="2034"/>
              </w:tabs>
            </w:pPr>
            <w:sdt>
              <w:sdtPr>
                <w:id w:val="-1729766789"/>
                <w:placeholder>
                  <w:docPart w:val="1B27422820F34510B5F9EA4F7D32A25C"/>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7B3532" w:rsidRPr="0065374A">
                  <w:rPr>
                    <w:rStyle w:val="PlaceholderText"/>
                  </w:rPr>
                  <w:t>Choose an item.</w:t>
                </w:r>
              </w:sdtContent>
            </w:sdt>
          </w:p>
        </w:tc>
        <w:tc>
          <w:tcPr>
            <w:tcW w:w="2610" w:type="dxa"/>
          </w:tcPr>
          <w:p w14:paraId="6FB5FAE9" w14:textId="77777777" w:rsidR="007B3532" w:rsidRPr="0026285A" w:rsidRDefault="007B3532" w:rsidP="005935C5">
            <w:pPr>
              <w:rPr>
                <w:b/>
              </w:rPr>
            </w:pPr>
            <w:r w:rsidRPr="0026285A">
              <w:rPr>
                <w:b/>
              </w:rPr>
              <w:t>Clinical Program Manager</w:t>
            </w:r>
          </w:p>
        </w:tc>
        <w:sdt>
          <w:sdtPr>
            <w:id w:val="2033683028"/>
            <w:placeholder>
              <w:docPart w:val="EBC6FA42A5164CF8A062947E2BAC9F46"/>
            </w:placeholder>
            <w:showingPlcHd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77777777" w:rsidR="007B3532" w:rsidRPr="0026285A" w:rsidRDefault="007B3532" w:rsidP="005935C5">
                <w:r w:rsidRPr="0065374A">
                  <w:rPr>
                    <w:rStyle w:val="PlaceholderText"/>
                  </w:rPr>
                  <w:t>Choose an item.</w:t>
                </w:r>
              </w:p>
            </w:tc>
          </w:sdtContent>
        </w:sdt>
      </w:tr>
      <w:tr w:rsidR="007B3532" w:rsidRPr="0026285A" w14:paraId="4C0E6711" w14:textId="77777777" w:rsidTr="005935C5">
        <w:trPr>
          <w:jc w:val="center"/>
        </w:trPr>
        <w:tc>
          <w:tcPr>
            <w:tcW w:w="2538" w:type="dxa"/>
          </w:tcPr>
          <w:p w14:paraId="5C44CAA2" w14:textId="77777777" w:rsidR="007B3532" w:rsidRPr="0026285A" w:rsidRDefault="007B3532" w:rsidP="005935C5">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5935C5">
                <w:r w:rsidRPr="0026285A">
                  <w:rPr>
                    <w:rStyle w:val="PlaceholderText"/>
                  </w:rPr>
                  <w:t>Choose an item.</w:t>
                </w:r>
              </w:p>
            </w:tc>
          </w:sdtContent>
        </w:sdt>
        <w:tc>
          <w:tcPr>
            <w:tcW w:w="2610" w:type="dxa"/>
          </w:tcPr>
          <w:p w14:paraId="6E852F92" w14:textId="77777777" w:rsidR="007B3532" w:rsidRPr="0026285A" w:rsidRDefault="007B3532" w:rsidP="005935C5">
            <w:pPr>
              <w:rPr>
                <w:b/>
              </w:rPr>
            </w:pPr>
            <w:r w:rsidRPr="0026285A">
              <w:rPr>
                <w:b/>
              </w:rPr>
              <w:t>Editor</w:t>
            </w:r>
          </w:p>
        </w:tc>
        <w:sdt>
          <w:sdtPr>
            <w:id w:val="265899014"/>
            <w:placeholder>
              <w:docPart w:val="DFBD9AB74E4E4092ADBCB61DC373578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77777777" w:rsidR="007B3532" w:rsidRPr="0026285A" w:rsidRDefault="007B3532" w:rsidP="005935C5">
                <w:r w:rsidRPr="0065374A">
                  <w:rPr>
                    <w:rStyle w:val="PlaceholderText"/>
                  </w:rPr>
                  <w:t>Choose an item.</w:t>
                </w:r>
              </w:p>
            </w:tc>
          </w:sdtContent>
        </w:sdt>
      </w:tr>
    </w:tbl>
    <w:p w14:paraId="2C6638E6" w14:textId="77777777" w:rsidR="007B3532" w:rsidRDefault="007B3532" w:rsidP="007B3532">
      <w:pPr>
        <w:pStyle w:val="ListParagraph"/>
        <w:ind w:left="0"/>
        <w:rPr>
          <w:b/>
          <w:sz w:val="24"/>
          <w:szCs w:val="24"/>
        </w:rPr>
        <w:sectPr w:rsidR="007B3532">
          <w:headerReference w:type="default" r:id="rId12"/>
          <w:footerReference w:type="default" r:id="rId13"/>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77777777" w:rsidR="007B3532" w:rsidRPr="004333EE" w:rsidRDefault="008F158C" w:rsidP="007B3532">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4333EE">
        <w:rPr>
          <w:sz w:val="24"/>
          <w:szCs w:val="24"/>
        </w:rPr>
        <w:t>Webcast</w:t>
      </w:r>
    </w:p>
    <w:p w14:paraId="216F73B8" w14:textId="77777777" w:rsidR="007B3532" w:rsidRPr="004333EE" w:rsidRDefault="008F158C" w:rsidP="007B3532">
      <w:pPr>
        <w:pStyle w:val="ListParagraph"/>
        <w:ind w:left="0"/>
        <w:rPr>
          <w:sz w:val="24"/>
          <w:szCs w:val="24"/>
        </w:rPr>
      </w:pPr>
      <w:sdt>
        <w:sdtPr>
          <w:rPr>
            <w:sz w:val="24"/>
            <w:szCs w:val="24"/>
          </w:rPr>
          <w:id w:val="668299344"/>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8F158C"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8F158C"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8F158C"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77777777" w:rsidR="007B3532" w:rsidRDefault="008F158C" w:rsidP="007B3532">
      <w:pPr>
        <w:pStyle w:val="ListParagraph"/>
        <w:ind w:left="0"/>
        <w:rPr>
          <w:sz w:val="24"/>
          <w:szCs w:val="24"/>
        </w:rPr>
      </w:pPr>
      <w:sdt>
        <w:sdtPr>
          <w:rPr>
            <w:sz w:val="24"/>
            <w:szCs w:val="24"/>
          </w:rPr>
          <w:id w:val="-4353468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1E18BCD3" w14:textId="77777777" w:rsidR="007B3532" w:rsidRDefault="008F158C"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77777777" w:rsidR="007B3532" w:rsidRDefault="008F158C" w:rsidP="007B3532">
      <w:pPr>
        <w:pStyle w:val="ListParagraph"/>
        <w:ind w:left="0"/>
        <w:rPr>
          <w:sz w:val="24"/>
          <w:szCs w:val="24"/>
        </w:rPr>
      </w:pPr>
      <w:sdt>
        <w:sdtPr>
          <w:rPr>
            <w:sz w:val="24"/>
            <w:szCs w:val="24"/>
          </w:rPr>
          <w:id w:val="-171336657"/>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Only One</w:t>
      </w:r>
    </w:p>
    <w:p w14:paraId="4B8486BF" w14:textId="77777777" w:rsidR="007B3532" w:rsidRDefault="008F158C"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8F158C"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8F158C"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77777777" w:rsidR="007B3532" w:rsidRDefault="008F158C"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77777777" w:rsidR="007B3532" w:rsidRPr="00C243B4" w:rsidRDefault="008F158C"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8F158C"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77777777" w:rsidR="007B3532" w:rsidRDefault="008F158C" w:rsidP="007B3532">
      <w:pPr>
        <w:pStyle w:val="ListParagraph"/>
        <w:ind w:left="0"/>
        <w:rPr>
          <w:sz w:val="24"/>
          <w:szCs w:val="24"/>
        </w:rPr>
      </w:pPr>
      <w:sdt>
        <w:sdtPr>
          <w:rPr>
            <w:sz w:val="24"/>
            <w:szCs w:val="24"/>
          </w:rPr>
          <w:id w:val="-1262684470"/>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2E4E7B25" w14:textId="77777777" w:rsidR="007B3532" w:rsidRDefault="008F158C"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77777777" w:rsidR="007B3532" w:rsidRDefault="008F158C"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7777777" w:rsidR="007B3532" w:rsidRDefault="008F158C"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8F158C"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77777777" w:rsidR="007B3532" w:rsidRDefault="008F158C" w:rsidP="007B3532">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8F158C"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8F158C"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8F158C"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8F158C"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8F158C"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77777777" w:rsidR="0091793F" w:rsidRPr="009D7D6F" w:rsidRDefault="0091793F" w:rsidP="0091793F">
      <w:pPr>
        <w:spacing w:after="0" w:line="240" w:lineRule="auto"/>
        <w:rPr>
          <w:b/>
          <w:color w:val="FF9900"/>
        </w:rPr>
      </w:pPr>
      <w:r w:rsidRPr="009D7D6F">
        <w:rPr>
          <w:b/>
          <w:color w:val="FF9900"/>
        </w:rPr>
        <w:t xml:space="preserve">Downloadable Slides </w:t>
      </w:r>
      <w:proofErr w:type="gramStart"/>
      <w:r w:rsidRPr="009D7D6F">
        <w:rPr>
          <w:b/>
          <w:color w:val="FF9900"/>
        </w:rPr>
        <w:t>From</w:t>
      </w:r>
      <w:proofErr w:type="gramEnd"/>
      <w:r w:rsidRPr="009D7D6F">
        <w:rPr>
          <w:b/>
          <w:color w:val="FF9900"/>
        </w:rPr>
        <w:t xml:space="preserve"> [Insert Meeting Title]</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77777777" w:rsidR="0091793F" w:rsidRDefault="0091793F" w:rsidP="0091793F">
      <w:pPr>
        <w:spacing w:after="0" w:line="240" w:lineRule="auto"/>
      </w:pPr>
      <w:proofErr w:type="gramStart"/>
      <w:r>
        <w:t>prIME</w:t>
      </w:r>
      <w:proofErr w:type="gramEnd"/>
      <w:r>
        <w:t xml:space="preserve"> Oncology invites you to view Downloadable Slides from the</w:t>
      </w:r>
      <w:r>
        <w:rPr>
          <w:rStyle w:val="Emphasis"/>
        </w:rPr>
        <w:t xml:space="preserve"> [title] </w:t>
      </w:r>
      <w:r>
        <w:t xml:space="preserve">symposium/meeting </w:t>
      </w:r>
      <w:r w:rsidRPr="009D7D6F">
        <w:rPr>
          <w:color w:val="FF0000"/>
        </w:rPr>
        <w:t>[choose one]</w:t>
      </w:r>
      <w:r>
        <w:t xml:space="preserve"> held in San Diego, California, United States.</w:t>
      </w:r>
    </w:p>
    <w:p w14:paraId="6BD59639" w14:textId="77777777" w:rsidR="0091793F" w:rsidRDefault="0091793F" w:rsidP="0091793F">
      <w:pPr>
        <w:spacing w:after="0" w:line="240" w:lineRule="auto"/>
      </w:pPr>
    </w:p>
    <w:p w14:paraId="7BF0EC5C" w14:textId="77777777" w:rsidR="0091793F" w:rsidRDefault="0091793F" w:rsidP="0091793F">
      <w:pPr>
        <w:spacing w:after="0" w:line="240" w:lineRule="auto"/>
      </w:pPr>
      <w:r>
        <w:t>***May add a “in conjunction with _______” phrase if this is from a symposium at a congress.</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77777777"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4368F364" w14:textId="77777777" w:rsidR="0091793F" w:rsidRDefault="0091793F" w:rsidP="0091793F">
      <w:r>
        <w:t xml:space="preserve">Discussant: </w:t>
      </w:r>
      <w:r>
        <w:tab/>
      </w:r>
      <w:r>
        <w:tab/>
      </w:r>
      <w:r>
        <w:rPr>
          <w:b/>
        </w:rPr>
        <w:t xml:space="preserve">Name, Degree, </w:t>
      </w:r>
      <w:r>
        <w:t>Institute, City, State, Country</w:t>
      </w:r>
    </w:p>
    <w:p w14:paraId="2C4E209E" w14:textId="77777777" w:rsidR="0091793F" w:rsidRDefault="0091793F" w:rsidP="0091793F">
      <w:r>
        <w:t>Topic:</w:t>
      </w:r>
      <w:r>
        <w:tab/>
      </w:r>
      <w:r>
        <w:tab/>
      </w:r>
      <w:r>
        <w:tab/>
        <w:t>Insert agenda topic</w:t>
      </w:r>
    </w:p>
    <w:p w14:paraId="4C460658" w14:textId="77777777" w:rsidR="0091793F" w:rsidRDefault="0091793F" w:rsidP="0091793F">
      <w:r>
        <w:t>Learning Objective:</w:t>
      </w:r>
      <w:r>
        <w:tab/>
        <w:t>Insert presentation-specific objective</w:t>
      </w:r>
    </w:p>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77777777" w:rsidR="0091793F" w:rsidRDefault="0091793F" w:rsidP="0091793F">
      <w:r>
        <w:t xml:space="preserve">Discussant: </w:t>
      </w:r>
      <w:r>
        <w:tab/>
      </w:r>
      <w:r>
        <w:tab/>
      </w:r>
      <w:r>
        <w:rPr>
          <w:b/>
        </w:rPr>
        <w:t xml:space="preserve">Name, Degree, </w:t>
      </w:r>
      <w:r>
        <w:t>Institute, City, State, Country</w:t>
      </w:r>
    </w:p>
    <w:p w14:paraId="2D9D1EC7" w14:textId="77777777" w:rsidR="0091793F" w:rsidRDefault="0091793F" w:rsidP="0091793F">
      <w:r>
        <w:t>Topic:</w:t>
      </w:r>
      <w:r>
        <w:tab/>
      </w:r>
      <w:r>
        <w:tab/>
      </w:r>
      <w:r>
        <w:tab/>
        <w:t>Insert agenda topic</w:t>
      </w:r>
    </w:p>
    <w:p w14:paraId="7FB28F82" w14:textId="77777777" w:rsidR="0091793F" w:rsidRDefault="0091793F" w:rsidP="0091793F">
      <w:r>
        <w:t>Learning Objective:</w:t>
      </w:r>
      <w:r>
        <w:tab/>
        <w:t>Insert presentation-specific objective</w:t>
      </w:r>
    </w:p>
    <w:p w14:paraId="0038588E" w14:textId="77777777" w:rsidR="0091793F" w:rsidRDefault="0091793F" w:rsidP="0091793F">
      <w:r>
        <w:t>[</w:t>
      </w:r>
      <w:proofErr w:type="gramStart"/>
      <w:r>
        <w:t>insert</w:t>
      </w:r>
      <w:proofErr w:type="gramEnd"/>
      <w:r>
        <w:t xml:space="preserve"> divider line]___________________________________________</w:t>
      </w:r>
      <w:r>
        <w:tab/>
      </w:r>
    </w:p>
    <w:p w14:paraId="0CA9E979" w14:textId="77777777" w:rsidR="0091793F" w:rsidRDefault="0091793F" w:rsidP="0091793F">
      <w:r>
        <w:t xml:space="preserve">Discussant: </w:t>
      </w:r>
      <w:r>
        <w:tab/>
      </w:r>
      <w:r>
        <w:tab/>
      </w:r>
      <w:r>
        <w:rPr>
          <w:b/>
        </w:rPr>
        <w:t xml:space="preserve">Name, Degree, </w:t>
      </w:r>
      <w:r>
        <w:t>Institute, City, State, Country</w:t>
      </w:r>
    </w:p>
    <w:p w14:paraId="6D6E8F09" w14:textId="77777777" w:rsidR="0091793F" w:rsidRDefault="0091793F" w:rsidP="0091793F">
      <w:r>
        <w:t>Topic:</w:t>
      </w:r>
      <w:r>
        <w:tab/>
      </w:r>
      <w:r>
        <w:tab/>
      </w:r>
      <w:r>
        <w:tab/>
        <w:t>Insert agenda topic</w:t>
      </w:r>
    </w:p>
    <w:p w14:paraId="457250CF" w14:textId="77777777" w:rsidR="0091793F" w:rsidRDefault="0091793F" w:rsidP="0091793F">
      <w:r>
        <w:t>Learning Objective:</w:t>
      </w:r>
      <w:r>
        <w:tab/>
        <w:t>Insert presentation-specific objective</w:t>
      </w:r>
    </w:p>
    <w:p w14:paraId="4D92EC31" w14:textId="77777777" w:rsidR="0091793F" w:rsidRDefault="0091793F" w:rsidP="0091793F">
      <w:r>
        <w:t>[</w:t>
      </w:r>
      <w:proofErr w:type="gramStart"/>
      <w:r>
        <w:t>insert</w:t>
      </w:r>
      <w:proofErr w:type="gramEnd"/>
      <w:r>
        <w:t xml:space="preserve"> divider line]___________________________________________</w:t>
      </w:r>
      <w:r>
        <w:tab/>
      </w:r>
    </w:p>
    <w:p w14:paraId="187BE939" w14:textId="77777777" w:rsidR="0091793F" w:rsidRDefault="0091793F" w:rsidP="0091793F">
      <w:r>
        <w:t xml:space="preserve">Discussant: </w:t>
      </w:r>
      <w:r>
        <w:tab/>
      </w:r>
      <w:r>
        <w:tab/>
      </w:r>
      <w:r>
        <w:rPr>
          <w:b/>
        </w:rPr>
        <w:t xml:space="preserve">Name, Degree, </w:t>
      </w:r>
      <w:r>
        <w:t>Institute, City, State, Country</w:t>
      </w:r>
    </w:p>
    <w:p w14:paraId="64AEE5E1" w14:textId="77777777" w:rsidR="0091793F" w:rsidRDefault="0091793F" w:rsidP="0091793F">
      <w:r>
        <w:t>Topic:</w:t>
      </w:r>
      <w:r>
        <w:tab/>
      </w:r>
      <w:r>
        <w:tab/>
      </w:r>
      <w:r>
        <w:tab/>
        <w:t>Insert agenda topic</w:t>
      </w:r>
    </w:p>
    <w:p w14:paraId="24B5CF18" w14:textId="77777777" w:rsidR="0091793F" w:rsidRDefault="0091793F" w:rsidP="0091793F">
      <w:r>
        <w:lastRenderedPageBreak/>
        <w:t>Learning Objective:</w:t>
      </w:r>
      <w:r>
        <w:tab/>
        <w:t>Insert presentation-specific objective</w:t>
      </w:r>
    </w:p>
    <w:p w14:paraId="6DD683D6" w14:textId="77777777" w:rsidR="0091793F" w:rsidRDefault="0091793F" w:rsidP="0091793F">
      <w:r>
        <w:t>[</w:t>
      </w:r>
      <w:proofErr w:type="gramStart"/>
      <w:r>
        <w:t>insert</w:t>
      </w:r>
      <w:proofErr w:type="gramEnd"/>
      <w:r>
        <w:t xml:space="preserve">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77777777" w:rsidR="0091793F" w:rsidRDefault="0091793F" w:rsidP="0091793F">
      <w:pPr>
        <w:spacing w:after="0" w:line="240" w:lineRule="auto"/>
        <w:rPr>
          <w:b/>
          <w:color w:val="FF9900"/>
        </w:rPr>
      </w:pPr>
      <w:r>
        <w:rPr>
          <w:b/>
        </w:rPr>
        <w:br/>
      </w:r>
      <w:r w:rsidRPr="0014011D">
        <w:rPr>
          <w:b/>
          <w:color w:val="FF9900"/>
        </w:rPr>
        <w:t>Insert Meeting Title</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77777777" w:rsidR="0091793F" w:rsidRDefault="0091793F" w:rsidP="0091793F">
      <w:pPr>
        <w:spacing w:after="0" w:line="240" w:lineRule="auto"/>
      </w:pPr>
      <w:r>
        <w:t>[Icon] Podcast (if appropriate)</w:t>
      </w:r>
    </w:p>
    <w:p w14:paraId="604C69E3" w14:textId="27DFDD79" w:rsidR="00FE0ED7" w:rsidRDefault="00FE0ED7" w:rsidP="0091793F">
      <w:pPr>
        <w:spacing w:after="0" w:line="240" w:lineRule="auto"/>
      </w:pPr>
      <w:r>
        <w:t>[Icon] CME-Certified (if appropriate)</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0083DAD9" w:rsidR="0091793F" w:rsidRDefault="0091793F" w:rsidP="0091793F">
      <w:pPr>
        <w:spacing w:after="0" w:line="240" w:lineRule="auto"/>
      </w:pPr>
      <w:r>
        <w:t xml:space="preserve">This </w:t>
      </w:r>
      <w:r w:rsidR="00FE0ED7">
        <w:t xml:space="preserve">[CME-certified (if appropriate)] </w:t>
      </w:r>
      <w:r>
        <w:t xml:space="preserve">Webcast contains </w:t>
      </w:r>
      <w:r>
        <w:rPr>
          <w:rStyle w:val="Strong"/>
        </w:rPr>
        <w:t xml:space="preserve">video and downloadable slides </w:t>
      </w:r>
      <w:r>
        <w:t xml:space="preserve">from the symposium/meeting </w:t>
      </w:r>
      <w:r w:rsidRPr="0014011D">
        <w:rPr>
          <w:color w:val="FF0000"/>
        </w:rPr>
        <w:t xml:space="preserve">[choose one] </w:t>
      </w:r>
      <w:r>
        <w:rPr>
          <w:rStyle w:val="Emphasis"/>
        </w:rPr>
        <w:t>[Meeting Title]</w:t>
      </w:r>
      <w:r>
        <w:t>, a prIME Oncology educational activity that was held on [insert date], in [insert location].</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4F4A984E" w14:textId="77777777" w:rsidR="0091793F" w:rsidRDefault="0091793F" w:rsidP="0091793F">
      <w:pPr>
        <w:spacing w:after="0" w:line="240" w:lineRule="auto"/>
      </w:pPr>
      <w:r>
        <w:t>[Insert Agenda topic]</w:t>
      </w:r>
    </w:p>
    <w:p w14:paraId="7BC1D98D" w14:textId="77777777" w:rsidR="0091793F" w:rsidRDefault="0091793F" w:rsidP="0091793F">
      <w:pPr>
        <w:spacing w:after="0" w:line="240" w:lineRule="auto"/>
        <w:rPr>
          <w:i/>
        </w:rPr>
      </w:pPr>
      <w:r>
        <w:t>[</w:t>
      </w:r>
      <w:r>
        <w:rPr>
          <w:i/>
        </w:rPr>
        <w:t>Insert presenter name and degree(s)]</w:t>
      </w:r>
    </w:p>
    <w:p w14:paraId="56C3E1AB" w14:textId="77777777" w:rsidR="0091793F" w:rsidRDefault="0091793F" w:rsidP="0091793F">
      <w:pPr>
        <w:spacing w:after="0" w:line="240" w:lineRule="auto"/>
        <w:rPr>
          <w:i/>
        </w:rPr>
      </w:pPr>
    </w:p>
    <w:p w14:paraId="33B54918" w14:textId="77777777" w:rsidR="0091793F" w:rsidRDefault="0091793F" w:rsidP="0091793F">
      <w:pPr>
        <w:spacing w:after="0" w:line="240" w:lineRule="auto"/>
      </w:pPr>
      <w:r>
        <w:t>[Insert Agenda topic]</w:t>
      </w:r>
    </w:p>
    <w:p w14:paraId="4CC1EDBE" w14:textId="77777777" w:rsidR="0091793F" w:rsidRDefault="0091793F" w:rsidP="0091793F">
      <w:pPr>
        <w:spacing w:after="0" w:line="240" w:lineRule="auto"/>
        <w:rPr>
          <w:i/>
        </w:rPr>
      </w:pPr>
      <w:r>
        <w:t>[</w:t>
      </w:r>
      <w:r>
        <w:rPr>
          <w:i/>
        </w:rPr>
        <w:t>Insert presenter name and degree(s)]</w:t>
      </w:r>
    </w:p>
    <w:p w14:paraId="46CA6B90" w14:textId="77777777" w:rsidR="0091793F" w:rsidRDefault="0091793F" w:rsidP="0091793F">
      <w:pPr>
        <w:spacing w:after="0" w:line="240" w:lineRule="auto"/>
        <w:rPr>
          <w:i/>
        </w:rPr>
      </w:pPr>
    </w:p>
    <w:p w14:paraId="5E8D4F79" w14:textId="77777777" w:rsidR="0091793F" w:rsidRDefault="0091793F" w:rsidP="0091793F">
      <w:pPr>
        <w:spacing w:after="0" w:line="240" w:lineRule="auto"/>
      </w:pPr>
      <w:r>
        <w:t>[Insert Agenda topic]</w:t>
      </w:r>
    </w:p>
    <w:p w14:paraId="6E2EBED4" w14:textId="77777777" w:rsidR="0091793F" w:rsidRDefault="0091793F" w:rsidP="0091793F">
      <w:pPr>
        <w:spacing w:after="0" w:line="240" w:lineRule="auto"/>
        <w:rPr>
          <w:i/>
        </w:rPr>
      </w:pPr>
      <w:r>
        <w:t>[</w:t>
      </w:r>
      <w:r>
        <w:rPr>
          <w:i/>
        </w:rPr>
        <w:t>Insert presenter name and degree(s)]</w:t>
      </w:r>
    </w:p>
    <w:p w14:paraId="125BBE1C" w14:textId="77777777" w:rsidR="0091793F" w:rsidRDefault="0091793F" w:rsidP="0091793F">
      <w:pPr>
        <w:spacing w:after="0" w:line="240" w:lineRule="auto"/>
        <w:rPr>
          <w:i/>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46B92036" w14:textId="77777777" w:rsidR="0091793F" w:rsidRDefault="0091793F" w:rsidP="0091793F">
      <w:pPr>
        <w:spacing w:after="0" w:line="240" w:lineRule="auto"/>
        <w:rPr>
          <w:b/>
        </w:rPr>
      </w:pPr>
      <w:r>
        <w:rPr>
          <w:b/>
        </w:rPr>
        <w:t>Name, degree(s)</w:t>
      </w:r>
    </w:p>
    <w:p w14:paraId="471585D8" w14:textId="77777777" w:rsidR="0091793F" w:rsidRDefault="0091793F" w:rsidP="0091793F">
      <w:pPr>
        <w:spacing w:after="0" w:line="240" w:lineRule="auto"/>
      </w:pPr>
      <w:r>
        <w:t>Institution</w:t>
      </w:r>
    </w:p>
    <w:p w14:paraId="1FBC7B39" w14:textId="77777777" w:rsidR="0091793F" w:rsidRDefault="0091793F" w:rsidP="0091793F">
      <w:pPr>
        <w:spacing w:after="0" w:line="240" w:lineRule="auto"/>
      </w:pPr>
      <w:r>
        <w:t>City, State, Country</w:t>
      </w:r>
    </w:p>
    <w:p w14:paraId="1CD005B0" w14:textId="77777777" w:rsidR="0091793F" w:rsidRDefault="0091793F" w:rsidP="0091793F">
      <w:pPr>
        <w:spacing w:after="0" w:line="240" w:lineRule="auto"/>
      </w:pPr>
    </w:p>
    <w:p w14:paraId="7376EB74" w14:textId="77777777" w:rsidR="0091793F" w:rsidRDefault="0091793F" w:rsidP="0091793F">
      <w:pPr>
        <w:spacing w:after="0" w:line="240" w:lineRule="auto"/>
        <w:rPr>
          <w:b/>
        </w:rPr>
      </w:pPr>
      <w:r>
        <w:rPr>
          <w:b/>
        </w:rPr>
        <w:t>Name, degree(s)</w:t>
      </w:r>
    </w:p>
    <w:p w14:paraId="3433BC06" w14:textId="77777777" w:rsidR="0091793F" w:rsidRDefault="0091793F" w:rsidP="0091793F">
      <w:pPr>
        <w:spacing w:after="0" w:line="240" w:lineRule="auto"/>
      </w:pPr>
      <w:r>
        <w:t>Institution</w:t>
      </w:r>
    </w:p>
    <w:p w14:paraId="3FC107D3" w14:textId="77777777" w:rsidR="0091793F" w:rsidRDefault="0091793F" w:rsidP="0091793F">
      <w:pPr>
        <w:spacing w:after="0" w:line="240" w:lineRule="auto"/>
        <w:rPr>
          <w:b/>
        </w:rPr>
      </w:pPr>
      <w:r>
        <w:t>City, State, Country</w:t>
      </w:r>
      <w:r w:rsidRPr="009D7D6F">
        <w:rPr>
          <w:b/>
        </w:rPr>
        <w:t xml:space="preserve"> </w:t>
      </w:r>
    </w:p>
    <w:p w14:paraId="6B55F4BA" w14:textId="77777777" w:rsidR="0091793F" w:rsidRDefault="0091793F" w:rsidP="0091793F">
      <w:pPr>
        <w:spacing w:after="0" w:line="240" w:lineRule="auto"/>
        <w:rPr>
          <w:b/>
        </w:rPr>
      </w:pPr>
    </w:p>
    <w:p w14:paraId="5B9A83EC" w14:textId="77777777" w:rsidR="0091793F" w:rsidRDefault="0091793F" w:rsidP="0091793F">
      <w:pPr>
        <w:spacing w:after="0" w:line="240" w:lineRule="auto"/>
        <w:rPr>
          <w:b/>
        </w:rPr>
      </w:pPr>
      <w:r>
        <w:rPr>
          <w:b/>
        </w:rPr>
        <w:t>Name, degree(s)</w:t>
      </w:r>
    </w:p>
    <w:p w14:paraId="51C3D46B" w14:textId="77777777" w:rsidR="0091793F" w:rsidRDefault="0091793F" w:rsidP="0091793F">
      <w:pPr>
        <w:spacing w:after="0" w:line="240" w:lineRule="auto"/>
      </w:pPr>
      <w:r>
        <w:t>Institution</w:t>
      </w:r>
    </w:p>
    <w:p w14:paraId="60B8E4FC" w14:textId="77777777" w:rsidR="0091793F" w:rsidRDefault="0091793F" w:rsidP="0091793F">
      <w:pPr>
        <w:spacing w:after="0" w:line="240" w:lineRule="auto"/>
        <w:rPr>
          <w:b/>
        </w:rPr>
      </w:pPr>
      <w:r>
        <w:t>City, State, Country</w:t>
      </w:r>
      <w:r w:rsidRPr="009D7D6F">
        <w:rPr>
          <w:b/>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lastRenderedPageBreak/>
        <w:t>TARGET AUDIENCE</w:t>
      </w:r>
    </w:p>
    <w:p w14:paraId="122EB87F" w14:textId="77777777" w:rsidR="0091793F" w:rsidRDefault="0091793F" w:rsidP="0091793F">
      <w:pPr>
        <w:spacing w:after="0" w:line="240" w:lineRule="auto"/>
      </w:pPr>
      <w:r>
        <w:t>Insert target audience from live meeting</w:t>
      </w:r>
    </w:p>
    <w:p w14:paraId="256889CC" w14:textId="77777777" w:rsidR="0091793F" w:rsidRDefault="0091793F"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2F062C78" w14:textId="77777777" w:rsidR="0091793F" w:rsidRDefault="0091793F" w:rsidP="0091793F">
      <w:pPr>
        <w:spacing w:after="0" w:line="240" w:lineRule="auto"/>
      </w:pPr>
      <w:r>
        <w:t xml:space="preserve">Insert objectives from live meeting </w:t>
      </w:r>
      <w:r w:rsidRPr="0091793F">
        <w:rPr>
          <w:color w:val="FF0000"/>
        </w:rPr>
        <w:t>[check with Clinical to see if any need to be deleted]</w:t>
      </w:r>
    </w:p>
    <w:p w14:paraId="1AE4BB1B" w14:textId="77777777" w:rsidR="0091793F" w:rsidRDefault="0091793F" w:rsidP="0091793F">
      <w:pPr>
        <w:spacing w:after="0" w:line="240" w:lineRule="auto"/>
      </w:pPr>
    </w:p>
    <w:p w14:paraId="0BFB65B6" w14:textId="5AB91300" w:rsidR="00FE0ED7" w:rsidRPr="00FE0ED7" w:rsidRDefault="00FE0ED7" w:rsidP="0091793F">
      <w:pPr>
        <w:spacing w:after="0" w:line="240" w:lineRule="auto"/>
        <w:rPr>
          <w:b/>
        </w:rPr>
      </w:pPr>
      <w:r w:rsidRPr="00FE0ED7">
        <w:rPr>
          <w:b/>
        </w:rPr>
        <w:t>CONTINUING MEDICAL EDUCATION</w:t>
      </w:r>
      <w:r>
        <w:rPr>
          <w:b/>
        </w:rPr>
        <w:t xml:space="preserve"> [if applicable]</w:t>
      </w:r>
    </w:p>
    <w:p w14:paraId="70A437D7" w14:textId="77777777" w:rsidR="00FE0ED7" w:rsidRDefault="00FE0ED7" w:rsidP="00FE0ED7">
      <w:pPr>
        <w:spacing w:after="0" w:line="240" w:lineRule="auto"/>
      </w:pPr>
      <w:proofErr w:type="gramStart"/>
      <w:r>
        <w:t>prIME</w:t>
      </w:r>
      <w:proofErr w:type="gramEnd"/>
      <w:r>
        <w:t xml:space="preserve"> Oncology is accredited by the Accreditation Council for Continuing Medical Education (ACCME®) to provide continuing medical education for physicians.</w:t>
      </w:r>
    </w:p>
    <w:p w14:paraId="66FF2D16" w14:textId="77777777" w:rsidR="00FE0ED7" w:rsidRDefault="00FE0ED7" w:rsidP="00FE0ED7">
      <w:pPr>
        <w:spacing w:after="0" w:line="240" w:lineRule="auto"/>
      </w:pPr>
    </w:p>
    <w:p w14:paraId="66719A1A" w14:textId="6B0F0D6F" w:rsidR="00FE0ED7" w:rsidRDefault="00FE0ED7" w:rsidP="00FE0ED7">
      <w:pPr>
        <w:spacing w:after="0" w:line="240" w:lineRule="auto"/>
      </w:pPr>
      <w:proofErr w:type="gramStart"/>
      <w:r>
        <w:t>prIME</w:t>
      </w:r>
      <w:proofErr w:type="gramEnd"/>
      <w:r>
        <w:t xml:space="preserve"> Oncology designates this live activity for a maximum of XX </w:t>
      </w:r>
      <w:r w:rsidRPr="00FE0ED7">
        <w:rPr>
          <w:i/>
        </w:rPr>
        <w:t>AMA PRA Category 1 Credits™.</w:t>
      </w:r>
      <w: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w:t>
      </w:r>
      <w:proofErr w:type="spellStart"/>
      <w:r>
        <w:t>post test</w:t>
      </w:r>
      <w:proofErr w:type="spellEnd"/>
      <w:r>
        <w:t xml:space="preserve"> and activity evaluation. Your participation in this CME activity will be recorded in prIME Oncology's database. However, upon request, your CME credit certificate will be emailed to you. Technical requirements may be found under the </w:t>
      </w:r>
      <w:hyperlink r:id="rId14"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1248FED8" w14:textId="0DBABE70" w:rsidR="00FE0ED7" w:rsidRDefault="00FE0ED7" w:rsidP="0091793F">
      <w:pPr>
        <w:spacing w:after="0" w:line="240" w:lineRule="auto"/>
      </w:pPr>
      <w:r>
        <w:t>Insert disclosure info from the live meeting.</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F4DCF61" w:rsidR="0091793F" w:rsidRDefault="00FE0ED7" w:rsidP="0091793F">
      <w:pPr>
        <w:spacing w:after="0" w:line="240" w:lineRule="auto"/>
      </w:pPr>
      <w:r>
        <w:t>This Webcast is provided by</w:t>
      </w:r>
      <w:r w:rsidR="0091793F">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0E677AA6" w14:textId="77777777" w:rsidR="0091793F" w:rsidRPr="0091793F" w:rsidRDefault="0091793F" w:rsidP="0091793F">
      <w:pPr>
        <w:spacing w:after="0" w:line="240" w:lineRule="auto"/>
      </w:pPr>
      <w:r>
        <w:t xml:space="preserve">Insert supporter statement from live meeting. </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7777777" w:rsidR="0091793F" w:rsidRDefault="0091793F" w:rsidP="0091793F">
      <w:pPr>
        <w:spacing w:after="0" w:line="240" w:lineRule="auto"/>
      </w:pPr>
      <w:r>
        <w:t>Release Date</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proofErr w:type="gramStart"/>
      <w:r>
        <w:t>:</w:t>
      </w:r>
      <w:proofErr w:type="gramEnd"/>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640CB232" w14:textId="77777777" w:rsidR="00A87A60" w:rsidRDefault="00A87A60" w:rsidP="00A87A60">
      <w:pPr>
        <w:pStyle w:val="ListParagraph"/>
        <w:numPr>
          <w:ilvl w:val="0"/>
          <w:numId w:val="19"/>
        </w:numPr>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r>
        <w:rPr>
          <w:i/>
        </w:rPr>
        <w:t xml:space="preserve">squamous cell </w:t>
      </w:r>
      <w:proofErr w:type="spellStart"/>
      <w:r>
        <w:rPr>
          <w:i/>
        </w:rPr>
        <w:t>nsclc</w:t>
      </w:r>
      <w:proofErr w:type="spellEnd"/>
      <w:r>
        <w:rPr>
          <w:i/>
        </w:rPr>
        <w:br/>
      </w:r>
      <w:proofErr w:type="spellStart"/>
      <w:r>
        <w:rPr>
          <w:i/>
        </w:rPr>
        <w:t>nsclc</w:t>
      </w:r>
      <w:proofErr w:type="spellEnd"/>
      <w:r>
        <w:rPr>
          <w:i/>
        </w:rPr>
        <w:t xml:space="preserve"> mutations</w:t>
      </w:r>
      <w:r>
        <w:rPr>
          <w:i/>
        </w:rPr>
        <w:br/>
      </w:r>
      <w:proofErr w:type="spellStart"/>
      <w:r>
        <w:rPr>
          <w:i/>
        </w:rPr>
        <w:t>egfr</w:t>
      </w:r>
      <w:proofErr w:type="spellEnd"/>
      <w:r>
        <w:rPr>
          <w:i/>
        </w:rPr>
        <w:t xml:space="preserve"> mutations in </w:t>
      </w:r>
      <w:proofErr w:type="spellStart"/>
      <w:r>
        <w:rPr>
          <w:i/>
        </w:rPr>
        <w:t>nsclc</w:t>
      </w:r>
      <w:proofErr w:type="spellEnd"/>
      <w:r>
        <w:rPr>
          <w:i/>
        </w:rPr>
        <w:br/>
        <w:t xml:space="preserve">lung cancer </w:t>
      </w:r>
      <w:proofErr w:type="spellStart"/>
      <w:r>
        <w:rPr>
          <w:i/>
        </w:rPr>
        <w:t>nsclc</w:t>
      </w:r>
      <w:proofErr w:type="spellEnd"/>
      <w:r>
        <w:rPr>
          <w:i/>
        </w:rPr>
        <w:br/>
      </w:r>
      <w:proofErr w:type="spellStart"/>
      <w:r>
        <w:rPr>
          <w:i/>
        </w:rPr>
        <w:t>etc</w:t>
      </w:r>
      <w:proofErr w:type="spellEnd"/>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9D7D6F" w:rsidRDefault="00BC31C6" w:rsidP="00BC31C6">
      <w:pPr>
        <w:pStyle w:val="ListParagraph"/>
        <w:numPr>
          <w:ilvl w:val="0"/>
          <w:numId w:val="7"/>
        </w:numPr>
        <w:spacing w:after="0" w:line="240" w:lineRule="auto"/>
        <w:rPr>
          <w:b/>
        </w:rPr>
      </w:pPr>
      <w:r w:rsidRPr="009D7D6F">
        <w:rPr>
          <w:b/>
        </w:rPr>
        <w:t xml:space="preserve">[Meeting-Associated </w:t>
      </w:r>
      <w:r>
        <w:rPr>
          <w:b/>
        </w:rPr>
        <w:t>Podcast</w:t>
      </w:r>
      <w:r w:rsidRPr="009D7D6F">
        <w:rPr>
          <w:b/>
        </w:rPr>
        <w:t>]---</w:t>
      </w:r>
      <w:r w:rsidRPr="009D7D6F">
        <w:rPr>
          <w:b/>
          <w:color w:val="FF0000"/>
        </w:rPr>
        <w:t>VERIFY with Clinical after the meeting to see what presentation are to be included</w:t>
      </w:r>
    </w:p>
    <w:p w14:paraId="7C3CC588" w14:textId="77777777" w:rsidR="00BC31C6" w:rsidRDefault="00BC31C6" w:rsidP="0091793F"/>
    <w:p w14:paraId="07C80759" w14:textId="627B1C51" w:rsidR="00BC31C6" w:rsidRDefault="00BC31C6" w:rsidP="0091793F">
      <w:r>
        <w:t>For each presentation:</w:t>
      </w:r>
    </w:p>
    <w:p w14:paraId="1036385A" w14:textId="14676155" w:rsidR="00BC31C6" w:rsidRDefault="00BC31C6" w:rsidP="0091793F">
      <w:r>
        <w:t>Listing: City—Disease—Presenter</w:t>
      </w:r>
    </w:p>
    <w:p w14:paraId="27FA3362" w14:textId="5D0DA4BD" w:rsidR="00BC31C6" w:rsidRDefault="00BC31C6" w:rsidP="0091793F">
      <w:r>
        <w:t xml:space="preserve">Description: [Name, degree(s)], from [Institution] discusses </w:t>
      </w:r>
      <w:r w:rsidRPr="00BC31C6">
        <w:rPr>
          <w:highlight w:val="yellow"/>
        </w:rPr>
        <w:t>[insert topic description]</w:t>
      </w:r>
      <w: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ana Devaser" w:date="2014-12-03T09:57:00Z" w:initials="BD">
    <w:p w14:paraId="4C8B916B" w14:textId="2465FD2F" w:rsidR="00847209" w:rsidRDefault="00847209">
      <w:pPr>
        <w:pStyle w:val="CommentText"/>
      </w:pPr>
      <w:r>
        <w:rPr>
          <w:rStyle w:val="CommentReference"/>
        </w:rPr>
        <w:annotationRef/>
      </w:r>
      <w:r>
        <w:t>RCP also doesn’t want supporter logos</w:t>
      </w:r>
    </w:p>
  </w:comment>
  <w:comment w:id="1" w:author="Elise van Spijker" w:date="2014-11-25T15:24:00Z" w:initials="EvS">
    <w:p w14:paraId="592FE5D0" w14:textId="01AB6858" w:rsidR="006964F8" w:rsidRDefault="006964F8">
      <w:pPr>
        <w:pStyle w:val="CommentText"/>
      </w:pPr>
      <w:r>
        <w:rPr>
          <w:rStyle w:val="CommentReference"/>
        </w:rPr>
        <w:annotationRef/>
      </w:r>
      <w:r>
        <w:t>I took this out the grant</w:t>
      </w:r>
    </w:p>
  </w:comment>
  <w:comment w:id="4" w:author="Elise van Spijker" w:date="2014-12-02T14:55:00Z" w:initials="EvS">
    <w:p w14:paraId="342D7FE5" w14:textId="77777777" w:rsidR="00F41D69" w:rsidRDefault="00F41D69" w:rsidP="00F41D69">
      <w:pPr>
        <w:pStyle w:val="CommentText"/>
      </w:pPr>
      <w:r>
        <w:rPr>
          <w:rStyle w:val="CommentReference"/>
        </w:rPr>
        <w:annotationRef/>
      </w:r>
      <w:r>
        <w:t>I took this out the grant</w:t>
      </w:r>
    </w:p>
  </w:comment>
  <w:comment w:id="5" w:author="Amy Furedy, RN, OCN" w:date="2014-12-02T15:07:00Z" w:initials="AF">
    <w:p w14:paraId="403F1348" w14:textId="2249442D" w:rsidR="00D93551" w:rsidRDefault="00D93551">
      <w:pPr>
        <w:pStyle w:val="CommentText"/>
      </w:pPr>
      <w:r>
        <w:rPr>
          <w:rStyle w:val="CommentReference"/>
        </w:rPr>
        <w:annotationRef/>
      </w:r>
      <w:r>
        <w:t>Seems too long with this part included</w:t>
      </w:r>
    </w:p>
  </w:comment>
  <w:comment w:id="6" w:author="Briana Devaser" w:date="2014-12-03T10:05:00Z" w:initials="BD">
    <w:p w14:paraId="693AF63E" w14:textId="6E35C6A2" w:rsidR="00847209" w:rsidRDefault="00847209">
      <w:pPr>
        <w:pStyle w:val="CommentText"/>
      </w:pPr>
      <w:r>
        <w:rPr>
          <w:rStyle w:val="CommentReference"/>
        </w:rPr>
        <w:annotationRef/>
      </w:r>
      <w:r>
        <w:t>RCP = no supporter logos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25D86" w14:textId="77777777" w:rsidR="008F158C" w:rsidRDefault="008F158C" w:rsidP="007A0164">
      <w:pPr>
        <w:spacing w:after="0" w:line="240" w:lineRule="auto"/>
      </w:pPr>
      <w:r>
        <w:separator/>
      </w:r>
    </w:p>
  </w:endnote>
  <w:endnote w:type="continuationSeparator" w:id="0">
    <w:p w14:paraId="29574DAB" w14:textId="77777777" w:rsidR="008F158C" w:rsidRDefault="008F158C" w:rsidP="007A0164">
      <w:pPr>
        <w:spacing w:after="0" w:line="240" w:lineRule="auto"/>
      </w:pPr>
      <w:r>
        <w:continuationSeparator/>
      </w:r>
    </w:p>
  </w:endnote>
  <w:endnote w:type="continuationNotice" w:id="1">
    <w:p w14:paraId="0A15FE16" w14:textId="77777777" w:rsidR="008F158C" w:rsidRDefault="008F15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5935C5" w:rsidRDefault="00593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BD429" w14:textId="77777777" w:rsidR="008F158C" w:rsidRDefault="008F158C" w:rsidP="007A0164">
      <w:pPr>
        <w:spacing w:after="0" w:line="240" w:lineRule="auto"/>
      </w:pPr>
      <w:r>
        <w:separator/>
      </w:r>
    </w:p>
  </w:footnote>
  <w:footnote w:type="continuationSeparator" w:id="0">
    <w:p w14:paraId="01A41439" w14:textId="77777777" w:rsidR="008F158C" w:rsidRDefault="008F158C" w:rsidP="007A0164">
      <w:pPr>
        <w:spacing w:after="0" w:line="240" w:lineRule="auto"/>
      </w:pPr>
      <w:r>
        <w:continuationSeparator/>
      </w:r>
    </w:p>
  </w:footnote>
  <w:footnote w:type="continuationNotice" w:id="1">
    <w:p w14:paraId="70DC3F27" w14:textId="77777777" w:rsidR="008F158C" w:rsidRDefault="008F158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5935C5" w:rsidRDefault="005935C5" w:rsidP="007A0164">
    <w:pPr>
      <w:pStyle w:val="Header"/>
      <w:pBdr>
        <w:bottom w:val="single" w:sz="12" w:space="1" w:color="auto"/>
      </w:pBdr>
      <w:jc w:val="center"/>
      <w:rPr>
        <w:sz w:val="28"/>
      </w:rPr>
    </w:pPr>
    <w:r w:rsidRPr="007A0164">
      <w:rPr>
        <w:sz w:val="28"/>
      </w:rPr>
      <w:t>ALL COPY TEMPLATE</w:t>
    </w:r>
  </w:p>
  <w:p w14:paraId="45BF219F" w14:textId="77777777" w:rsidR="005935C5" w:rsidRPr="007A0164" w:rsidRDefault="005935C5"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2C22"/>
    <w:multiLevelType w:val="hybridMultilevel"/>
    <w:tmpl w:val="954AB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B53332"/>
    <w:multiLevelType w:val="hybridMultilevel"/>
    <w:tmpl w:val="8F0ADB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0"/>
  </w:num>
  <w:num w:numId="4">
    <w:abstractNumId w:val="9"/>
  </w:num>
  <w:num w:numId="5">
    <w:abstractNumId w:val="11"/>
  </w:num>
  <w:num w:numId="6">
    <w:abstractNumId w:val="18"/>
  </w:num>
  <w:num w:numId="7">
    <w:abstractNumId w:val="8"/>
  </w:num>
  <w:num w:numId="8">
    <w:abstractNumId w:val="14"/>
  </w:num>
  <w:num w:numId="9">
    <w:abstractNumId w:val="2"/>
  </w:num>
  <w:num w:numId="10">
    <w:abstractNumId w:val="15"/>
  </w:num>
  <w:num w:numId="11">
    <w:abstractNumId w:val="16"/>
  </w:num>
  <w:num w:numId="12">
    <w:abstractNumId w:val="19"/>
  </w:num>
  <w:num w:numId="13">
    <w:abstractNumId w:val="4"/>
  </w:num>
  <w:num w:numId="14">
    <w:abstractNumId w:val="13"/>
  </w:num>
  <w:num w:numId="15">
    <w:abstractNumId w:val="6"/>
  </w:num>
  <w:num w:numId="16">
    <w:abstractNumId w:val="1"/>
  </w:num>
  <w:num w:numId="17">
    <w:abstractNumId w:val="7"/>
  </w:num>
  <w:num w:numId="1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523A8"/>
    <w:rsid w:val="00053BDA"/>
    <w:rsid w:val="00055E39"/>
    <w:rsid w:val="000804B3"/>
    <w:rsid w:val="00083B58"/>
    <w:rsid w:val="00091FEC"/>
    <w:rsid w:val="000B0CD6"/>
    <w:rsid w:val="000F0495"/>
    <w:rsid w:val="001014D3"/>
    <w:rsid w:val="00133864"/>
    <w:rsid w:val="0014011D"/>
    <w:rsid w:val="00143AB7"/>
    <w:rsid w:val="00183963"/>
    <w:rsid w:val="00195FD8"/>
    <w:rsid w:val="001B0EA4"/>
    <w:rsid w:val="0020366E"/>
    <w:rsid w:val="0020510A"/>
    <w:rsid w:val="00215049"/>
    <w:rsid w:val="002277CB"/>
    <w:rsid w:val="00227DFC"/>
    <w:rsid w:val="00235074"/>
    <w:rsid w:val="00267A30"/>
    <w:rsid w:val="00285C5C"/>
    <w:rsid w:val="002A0559"/>
    <w:rsid w:val="002A3E42"/>
    <w:rsid w:val="002B36FF"/>
    <w:rsid w:val="002B51B0"/>
    <w:rsid w:val="002C0E35"/>
    <w:rsid w:val="002C2D1B"/>
    <w:rsid w:val="002C3D5D"/>
    <w:rsid w:val="002F1E5A"/>
    <w:rsid w:val="00310471"/>
    <w:rsid w:val="00326C53"/>
    <w:rsid w:val="00335698"/>
    <w:rsid w:val="003A12FE"/>
    <w:rsid w:val="003C0CFB"/>
    <w:rsid w:val="003D1694"/>
    <w:rsid w:val="003E78F7"/>
    <w:rsid w:val="003F64AF"/>
    <w:rsid w:val="003F75AE"/>
    <w:rsid w:val="003F7B54"/>
    <w:rsid w:val="00424CB2"/>
    <w:rsid w:val="004261CA"/>
    <w:rsid w:val="004421DD"/>
    <w:rsid w:val="004469C0"/>
    <w:rsid w:val="004A6934"/>
    <w:rsid w:val="004A7029"/>
    <w:rsid w:val="004D7A60"/>
    <w:rsid w:val="004F69C2"/>
    <w:rsid w:val="00507217"/>
    <w:rsid w:val="00514E20"/>
    <w:rsid w:val="0053113C"/>
    <w:rsid w:val="00532778"/>
    <w:rsid w:val="00573206"/>
    <w:rsid w:val="005935C5"/>
    <w:rsid w:val="005A343A"/>
    <w:rsid w:val="005A412D"/>
    <w:rsid w:val="005B5B5D"/>
    <w:rsid w:val="00603B32"/>
    <w:rsid w:val="0061087D"/>
    <w:rsid w:val="00617FD1"/>
    <w:rsid w:val="00620F8A"/>
    <w:rsid w:val="006235A4"/>
    <w:rsid w:val="00645CE0"/>
    <w:rsid w:val="00651AF6"/>
    <w:rsid w:val="0067103F"/>
    <w:rsid w:val="00687636"/>
    <w:rsid w:val="0069073F"/>
    <w:rsid w:val="006964F8"/>
    <w:rsid w:val="006A2125"/>
    <w:rsid w:val="006A4DEA"/>
    <w:rsid w:val="006A5CA4"/>
    <w:rsid w:val="006D0598"/>
    <w:rsid w:val="006F4251"/>
    <w:rsid w:val="007059B6"/>
    <w:rsid w:val="007128FF"/>
    <w:rsid w:val="00717044"/>
    <w:rsid w:val="00734A18"/>
    <w:rsid w:val="0074563C"/>
    <w:rsid w:val="0075239A"/>
    <w:rsid w:val="007565B6"/>
    <w:rsid w:val="0077075E"/>
    <w:rsid w:val="00780D0C"/>
    <w:rsid w:val="007A0164"/>
    <w:rsid w:val="007B3532"/>
    <w:rsid w:val="007D7B2C"/>
    <w:rsid w:val="007E386D"/>
    <w:rsid w:val="007F2078"/>
    <w:rsid w:val="007F41E1"/>
    <w:rsid w:val="00844244"/>
    <w:rsid w:val="00847209"/>
    <w:rsid w:val="00847793"/>
    <w:rsid w:val="008815DD"/>
    <w:rsid w:val="00882B92"/>
    <w:rsid w:val="00885D09"/>
    <w:rsid w:val="00887D38"/>
    <w:rsid w:val="008A7054"/>
    <w:rsid w:val="008E0820"/>
    <w:rsid w:val="008F158C"/>
    <w:rsid w:val="0090063D"/>
    <w:rsid w:val="0091793F"/>
    <w:rsid w:val="0092265D"/>
    <w:rsid w:val="00947429"/>
    <w:rsid w:val="00952974"/>
    <w:rsid w:val="00954B15"/>
    <w:rsid w:val="00960CA9"/>
    <w:rsid w:val="00963419"/>
    <w:rsid w:val="009A17CA"/>
    <w:rsid w:val="009C0D7C"/>
    <w:rsid w:val="009D0EF3"/>
    <w:rsid w:val="009D7D6F"/>
    <w:rsid w:val="009E1A34"/>
    <w:rsid w:val="009E2638"/>
    <w:rsid w:val="009E3A02"/>
    <w:rsid w:val="009E447D"/>
    <w:rsid w:val="009E5B13"/>
    <w:rsid w:val="00A21EB2"/>
    <w:rsid w:val="00A26DF5"/>
    <w:rsid w:val="00A31ACC"/>
    <w:rsid w:val="00A868F4"/>
    <w:rsid w:val="00A87A60"/>
    <w:rsid w:val="00AB03F1"/>
    <w:rsid w:val="00AC6372"/>
    <w:rsid w:val="00B10689"/>
    <w:rsid w:val="00B61FE1"/>
    <w:rsid w:val="00B74B2D"/>
    <w:rsid w:val="00B85FDF"/>
    <w:rsid w:val="00B95987"/>
    <w:rsid w:val="00BA44FF"/>
    <w:rsid w:val="00BA6C74"/>
    <w:rsid w:val="00BB5FC0"/>
    <w:rsid w:val="00BC31C6"/>
    <w:rsid w:val="00BE0192"/>
    <w:rsid w:val="00BE7A4F"/>
    <w:rsid w:val="00BF20C5"/>
    <w:rsid w:val="00C04226"/>
    <w:rsid w:val="00C06B67"/>
    <w:rsid w:val="00C30556"/>
    <w:rsid w:val="00C34304"/>
    <w:rsid w:val="00C36C2B"/>
    <w:rsid w:val="00C7566C"/>
    <w:rsid w:val="00CA0F78"/>
    <w:rsid w:val="00CA4A43"/>
    <w:rsid w:val="00CC5F4C"/>
    <w:rsid w:val="00CE6921"/>
    <w:rsid w:val="00D41D57"/>
    <w:rsid w:val="00D6119E"/>
    <w:rsid w:val="00D835B9"/>
    <w:rsid w:val="00D93551"/>
    <w:rsid w:val="00D95E9B"/>
    <w:rsid w:val="00DC10BA"/>
    <w:rsid w:val="00DC38BE"/>
    <w:rsid w:val="00DE2992"/>
    <w:rsid w:val="00DE7436"/>
    <w:rsid w:val="00E13145"/>
    <w:rsid w:val="00E13424"/>
    <w:rsid w:val="00E14F26"/>
    <w:rsid w:val="00E17D6B"/>
    <w:rsid w:val="00E350E7"/>
    <w:rsid w:val="00E60B07"/>
    <w:rsid w:val="00E60D2C"/>
    <w:rsid w:val="00E64868"/>
    <w:rsid w:val="00E675D9"/>
    <w:rsid w:val="00E833CD"/>
    <w:rsid w:val="00E96503"/>
    <w:rsid w:val="00EB1FBF"/>
    <w:rsid w:val="00EB300B"/>
    <w:rsid w:val="00EE2164"/>
    <w:rsid w:val="00EF1FEE"/>
    <w:rsid w:val="00EF3334"/>
    <w:rsid w:val="00F10181"/>
    <w:rsid w:val="00F3390F"/>
    <w:rsid w:val="00F3569D"/>
    <w:rsid w:val="00F35E99"/>
    <w:rsid w:val="00F41D69"/>
    <w:rsid w:val="00F46545"/>
    <w:rsid w:val="00F56A34"/>
    <w:rsid w:val="00F617D4"/>
    <w:rsid w:val="00F95962"/>
    <w:rsid w:val="00FB47F3"/>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customStyle="1" w:styleId="Default">
    <w:name w:val="Default"/>
    <w:rsid w:val="009E2638"/>
    <w:pPr>
      <w:autoSpaceDE w:val="0"/>
      <w:autoSpaceDN w:val="0"/>
      <w:adjustRightInd w:val="0"/>
      <w:spacing w:after="0" w:line="240" w:lineRule="auto"/>
    </w:pPr>
    <w:rPr>
      <w:rFonts w:ascii="Calibri" w:hAnsi="Calibri" w:cs="Calibri"/>
      <w:color w:val="000000"/>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customStyle="1" w:styleId="Default">
    <w:name w:val="Default"/>
    <w:rsid w:val="009E2638"/>
    <w:pPr>
      <w:autoSpaceDE w:val="0"/>
      <w:autoSpaceDN w:val="0"/>
      <w:adjustRightInd w:val="0"/>
      <w:spacing w:after="0" w:line="240" w:lineRule="auto"/>
    </w:pPr>
    <w:rPr>
      <w:rFonts w:ascii="Calibri" w:hAnsi="Calibri" w:cs="Calibri"/>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lise.vanspijker@primeoncology.org"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imeoncology.org/footer-e-pages/terms_of_us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FE4B183BC841068C4FA4F88B31C7E7"/>
        <w:category>
          <w:name w:val="General"/>
          <w:gallery w:val="placeholder"/>
        </w:category>
        <w:types>
          <w:type w:val="bbPlcHdr"/>
        </w:types>
        <w:behaviors>
          <w:behavior w:val="content"/>
        </w:behaviors>
        <w:guid w:val="{F0C69986-593B-4AFF-A336-4597A1602858}"/>
      </w:docPartPr>
      <w:docPartBody>
        <w:p w:rsidR="00051E98" w:rsidRDefault="002F618E" w:rsidP="002F618E">
          <w:pPr>
            <w:pStyle w:val="45FE4B183BC841068C4FA4F88B31C7E7"/>
          </w:pPr>
          <w:r w:rsidRPr="0065374A">
            <w:rPr>
              <w:rStyle w:val="PlaceholderText"/>
            </w:rPr>
            <w:t>Choose an item.</w:t>
          </w:r>
        </w:p>
      </w:docPartBody>
    </w:docPart>
    <w:docPart>
      <w:docPartPr>
        <w:name w:val="CB8600F76C8141D28F9A7D35E31632E4"/>
        <w:category>
          <w:name w:val="General"/>
          <w:gallery w:val="placeholder"/>
        </w:category>
        <w:types>
          <w:type w:val="bbPlcHdr"/>
        </w:types>
        <w:behaviors>
          <w:behavior w:val="content"/>
        </w:behaviors>
        <w:guid w:val="{54EC1163-0E5F-4A16-B95C-E1D607B60239}"/>
      </w:docPartPr>
      <w:docPartBody>
        <w:p w:rsidR="00051E98" w:rsidRDefault="002F618E" w:rsidP="002F618E">
          <w:pPr>
            <w:pStyle w:val="CB8600F76C8141D28F9A7D35E31632E4"/>
          </w:pPr>
          <w:r w:rsidRPr="0065374A">
            <w:rPr>
              <w:rStyle w:val="PlaceholderText"/>
            </w:rPr>
            <w:t>Choose an item.</w:t>
          </w:r>
        </w:p>
      </w:docPartBody>
    </w:docPart>
    <w:docPart>
      <w:docPartPr>
        <w:name w:val="C4F236B2A89F457BAE1FCF00AC510F1A"/>
        <w:category>
          <w:name w:val="General"/>
          <w:gallery w:val="placeholder"/>
        </w:category>
        <w:types>
          <w:type w:val="bbPlcHdr"/>
        </w:types>
        <w:behaviors>
          <w:behavior w:val="content"/>
        </w:behaviors>
        <w:guid w:val="{99FBF2F0-B1AD-442F-9EEA-1B3DE61824A7}"/>
      </w:docPartPr>
      <w:docPartBody>
        <w:p w:rsidR="00051E98" w:rsidRDefault="002F618E" w:rsidP="002F618E">
          <w:pPr>
            <w:pStyle w:val="C4F236B2A89F457BAE1FCF00AC510F1A"/>
          </w:pPr>
          <w:r w:rsidRPr="0065374A">
            <w:rPr>
              <w:rStyle w:val="PlaceholderText"/>
            </w:rPr>
            <w:t>Choose an item.</w:t>
          </w:r>
        </w:p>
      </w:docPartBody>
    </w:docPart>
    <w:docPart>
      <w:docPartPr>
        <w:name w:val="14CBC25B738E45A1A8A8A322E06468BF"/>
        <w:category>
          <w:name w:val="General"/>
          <w:gallery w:val="placeholder"/>
        </w:category>
        <w:types>
          <w:type w:val="bbPlcHdr"/>
        </w:types>
        <w:behaviors>
          <w:behavior w:val="content"/>
        </w:behaviors>
        <w:guid w:val="{70BD2D4A-989D-473C-8734-A56D6FABA77B}"/>
      </w:docPartPr>
      <w:docPartBody>
        <w:p w:rsidR="00051E98" w:rsidRDefault="002F618E" w:rsidP="002F618E">
          <w:pPr>
            <w:pStyle w:val="14CBC25B738E45A1A8A8A322E06468BF"/>
          </w:pPr>
          <w:r w:rsidRPr="0065374A">
            <w:rPr>
              <w:rStyle w:val="PlaceholderText"/>
            </w:rPr>
            <w:t>Choose an item.</w:t>
          </w:r>
        </w:p>
      </w:docPartBody>
    </w:docPart>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C345D"/>
    <w:rsid w:val="00285E65"/>
    <w:rsid w:val="002C6A0F"/>
    <w:rsid w:val="002F618E"/>
    <w:rsid w:val="00477241"/>
    <w:rsid w:val="00557E3F"/>
    <w:rsid w:val="005A7D54"/>
    <w:rsid w:val="00676D7C"/>
    <w:rsid w:val="007447AC"/>
    <w:rsid w:val="00936577"/>
    <w:rsid w:val="00963621"/>
    <w:rsid w:val="00972CB7"/>
    <w:rsid w:val="0097456C"/>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F0213-2F73-4003-A390-F5D3F0EC17A5}">
  <ds:schemaRefs>
    <ds:schemaRef ds:uri="http://schemas.openxmlformats.org/officeDocument/2006/bibliography"/>
  </ds:schemaRefs>
</ds:datastoreItem>
</file>

<file path=customXml/itemProps2.xml><?xml version="1.0" encoding="utf-8"?>
<ds:datastoreItem xmlns:ds="http://schemas.openxmlformats.org/officeDocument/2006/customXml" ds:itemID="{8FDC23C7-BF34-4511-BD30-18DBF188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13</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21726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Tim Waindi</cp:lastModifiedBy>
  <cp:revision>7</cp:revision>
  <dcterms:created xsi:type="dcterms:W3CDTF">2014-12-02T20:16:00Z</dcterms:created>
  <dcterms:modified xsi:type="dcterms:W3CDTF">2014-12-04T19:31:00Z</dcterms:modified>
</cp:coreProperties>
</file>