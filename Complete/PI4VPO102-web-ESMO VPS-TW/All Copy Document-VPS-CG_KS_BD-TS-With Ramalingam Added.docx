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43D01" w14:textId="77777777" w:rsidR="00B30CFD" w:rsidRPr="00B30CFD" w:rsidRDefault="00B30CFD" w:rsidP="00B30CFD">
      <w:pPr>
        <w:spacing w:after="0" w:line="240" w:lineRule="auto"/>
        <w:jc w:val="center"/>
        <w:rPr>
          <w:b/>
        </w:rPr>
      </w:pPr>
      <w:r w:rsidRPr="00B30CFD">
        <w:rPr>
          <w:b/>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B30CFD" w:rsidRPr="00B30CFD" w14:paraId="1F2779C2" w14:textId="77777777" w:rsidTr="00B22C6D">
        <w:trPr>
          <w:jc w:val="center"/>
        </w:trPr>
        <w:tc>
          <w:tcPr>
            <w:tcW w:w="2538" w:type="dxa"/>
          </w:tcPr>
          <w:p w14:paraId="01552C21" w14:textId="77777777" w:rsidR="00B30CFD" w:rsidRPr="00B30CFD" w:rsidRDefault="00B30CFD" w:rsidP="00B22C6D">
            <w:pPr>
              <w:rPr>
                <w:b/>
              </w:rPr>
            </w:pPr>
            <w:r w:rsidRPr="00B30CFD">
              <w:rPr>
                <w:b/>
              </w:rPr>
              <w:t>Project Name (internal)</w:t>
            </w:r>
          </w:p>
        </w:tc>
        <w:tc>
          <w:tcPr>
            <w:tcW w:w="2250" w:type="dxa"/>
          </w:tcPr>
          <w:p w14:paraId="3B8A9C85" w14:textId="49C3176F" w:rsidR="00B30CFD" w:rsidRPr="00B30CFD" w:rsidRDefault="003C6445" w:rsidP="00B22C6D">
            <w:r>
              <w:t xml:space="preserve">Virtual Poster Session </w:t>
            </w:r>
          </w:p>
        </w:tc>
        <w:tc>
          <w:tcPr>
            <w:tcW w:w="2610" w:type="dxa"/>
          </w:tcPr>
          <w:p w14:paraId="4FA36C70" w14:textId="77777777" w:rsidR="00B30CFD" w:rsidRPr="00B30CFD" w:rsidRDefault="00B30CFD" w:rsidP="00B22C6D">
            <w:pPr>
              <w:rPr>
                <w:b/>
              </w:rPr>
            </w:pPr>
            <w:r w:rsidRPr="00B30CFD">
              <w:rPr>
                <w:b/>
              </w:rPr>
              <w:t>Project Code</w:t>
            </w:r>
          </w:p>
        </w:tc>
        <w:tc>
          <w:tcPr>
            <w:tcW w:w="2178" w:type="dxa"/>
          </w:tcPr>
          <w:p w14:paraId="4B83ECFD" w14:textId="1C060849" w:rsidR="00B30CFD" w:rsidRPr="00B30CFD" w:rsidRDefault="003C6445" w:rsidP="00B22C6D">
            <w:r w:rsidRPr="003C6445">
              <w:t>PI4VPO102</w:t>
            </w:r>
          </w:p>
        </w:tc>
      </w:tr>
      <w:tr w:rsidR="00B30CFD" w:rsidRPr="00B30CFD" w14:paraId="2B49513E" w14:textId="77777777" w:rsidTr="00B22C6D">
        <w:trPr>
          <w:jc w:val="center"/>
        </w:trPr>
        <w:tc>
          <w:tcPr>
            <w:tcW w:w="2538" w:type="dxa"/>
          </w:tcPr>
          <w:p w14:paraId="4876C4C5" w14:textId="77777777" w:rsidR="00B30CFD" w:rsidRPr="00B30CFD" w:rsidRDefault="00B30CFD" w:rsidP="00B22C6D">
            <w:pPr>
              <w:rPr>
                <w:b/>
              </w:rPr>
            </w:pPr>
            <w:r w:rsidRPr="00B30CFD">
              <w:rPr>
                <w:b/>
              </w:rPr>
              <w:t>Virtual Project Manager</w:t>
            </w:r>
          </w:p>
        </w:tc>
        <w:tc>
          <w:tcPr>
            <w:tcW w:w="2250" w:type="dxa"/>
          </w:tcPr>
          <w:p w14:paraId="0F678360" w14:textId="252DF591" w:rsidR="00B30CFD" w:rsidRPr="00B30CFD" w:rsidRDefault="00CD5589" w:rsidP="00B22C6D">
            <w:pPr>
              <w:tabs>
                <w:tab w:val="right" w:pos="2034"/>
              </w:tabs>
            </w:pPr>
            <w:r>
              <w:t>Meg Quick</w:t>
            </w:r>
          </w:p>
        </w:tc>
        <w:tc>
          <w:tcPr>
            <w:tcW w:w="2610" w:type="dxa"/>
          </w:tcPr>
          <w:p w14:paraId="1127AA22" w14:textId="77777777" w:rsidR="00B30CFD" w:rsidRPr="00B30CFD" w:rsidRDefault="00B30CFD" w:rsidP="00B22C6D">
            <w:pPr>
              <w:rPr>
                <w:b/>
              </w:rPr>
            </w:pPr>
            <w:r w:rsidRPr="00B30CFD">
              <w:rPr>
                <w:b/>
              </w:rPr>
              <w:t>Clinical Program Manager</w:t>
            </w:r>
          </w:p>
        </w:tc>
        <w:tc>
          <w:tcPr>
            <w:tcW w:w="2178" w:type="dxa"/>
          </w:tcPr>
          <w:p w14:paraId="39B68CEE" w14:textId="7EE58E61" w:rsidR="00B30CFD" w:rsidRPr="00B30CFD" w:rsidRDefault="005A2B6F" w:rsidP="005A2B6F">
            <w:r>
              <w:t>Chelsey Goins</w:t>
            </w:r>
          </w:p>
        </w:tc>
      </w:tr>
      <w:tr w:rsidR="00B30CFD" w:rsidRPr="00B30CFD" w14:paraId="7C0E2018" w14:textId="77777777" w:rsidTr="00B22C6D">
        <w:trPr>
          <w:jc w:val="center"/>
        </w:trPr>
        <w:tc>
          <w:tcPr>
            <w:tcW w:w="2538" w:type="dxa"/>
          </w:tcPr>
          <w:p w14:paraId="36BE75A4" w14:textId="77777777" w:rsidR="00B30CFD" w:rsidRPr="00B30CFD" w:rsidRDefault="00B30CFD" w:rsidP="00B22C6D">
            <w:pPr>
              <w:rPr>
                <w:b/>
              </w:rPr>
            </w:pPr>
            <w:r w:rsidRPr="00B30CFD">
              <w:rPr>
                <w:b/>
              </w:rPr>
              <w:t>Compliance</w:t>
            </w:r>
          </w:p>
        </w:tc>
        <w:tc>
          <w:tcPr>
            <w:tcW w:w="2250" w:type="dxa"/>
          </w:tcPr>
          <w:p w14:paraId="43B3DE4F" w14:textId="7455EF78" w:rsidR="00B30CFD" w:rsidRPr="00B30CFD" w:rsidRDefault="00CD5589" w:rsidP="00B22C6D">
            <w:r>
              <w:t>Briana Devaser</w:t>
            </w:r>
          </w:p>
        </w:tc>
        <w:tc>
          <w:tcPr>
            <w:tcW w:w="2610" w:type="dxa"/>
          </w:tcPr>
          <w:p w14:paraId="66644C59" w14:textId="77777777" w:rsidR="00B30CFD" w:rsidRPr="00B30CFD" w:rsidRDefault="00B30CFD" w:rsidP="00B22C6D">
            <w:pPr>
              <w:rPr>
                <w:b/>
              </w:rPr>
            </w:pPr>
            <w:r w:rsidRPr="00B30CFD">
              <w:rPr>
                <w:b/>
              </w:rPr>
              <w:t>Editor</w:t>
            </w:r>
          </w:p>
        </w:tc>
        <w:tc>
          <w:tcPr>
            <w:tcW w:w="2178" w:type="dxa"/>
          </w:tcPr>
          <w:p w14:paraId="30D1CF65" w14:textId="19ADAE04" w:rsidR="00B30CFD" w:rsidRPr="00B30CFD" w:rsidRDefault="00CD5589" w:rsidP="00B22C6D">
            <w:r>
              <w:t>Heather Tomlinson</w:t>
            </w:r>
          </w:p>
        </w:tc>
      </w:tr>
    </w:tbl>
    <w:p w14:paraId="7BECE705" w14:textId="77777777" w:rsidR="00B30CFD" w:rsidRPr="00B30CFD" w:rsidRDefault="00B30CFD" w:rsidP="00B30CFD">
      <w:pPr>
        <w:spacing w:after="0" w:line="240" w:lineRule="auto"/>
        <w:rPr>
          <w:b/>
        </w:rPr>
      </w:pPr>
      <w:r w:rsidRPr="00B30CFD">
        <w:rPr>
          <w:b/>
        </w:rPr>
        <w:t>Launch Date/Internal Launch Date:</w:t>
      </w:r>
    </w:p>
    <w:p w14:paraId="3A00D613" w14:textId="77777777" w:rsidR="00B30CFD" w:rsidRDefault="00B30CFD" w:rsidP="004A6934">
      <w:pPr>
        <w:spacing w:after="0" w:line="240" w:lineRule="auto"/>
        <w:sectPr w:rsidR="00B30CFD">
          <w:headerReference w:type="default" r:id="rId10"/>
          <w:footerReference w:type="default" r:id="rId11"/>
          <w:pgSz w:w="12240" w:h="15840"/>
          <w:pgMar w:top="1440" w:right="1440" w:bottom="1440" w:left="1440" w:header="720" w:footer="720" w:gutter="0"/>
          <w:cols w:space="720"/>
          <w:docGrid w:linePitch="360"/>
        </w:sectPr>
      </w:pPr>
    </w:p>
    <w:p w14:paraId="15D24ECA" w14:textId="6009A8FE" w:rsidR="00B30CFD" w:rsidRPr="007006C4" w:rsidRDefault="003C6445" w:rsidP="00B30CFD">
      <w:pPr>
        <w:pStyle w:val="ListParagraph"/>
        <w:ind w:left="0"/>
        <w:rPr>
          <w:b/>
          <w:color w:val="FF0000"/>
        </w:rPr>
      </w:pPr>
      <w:r>
        <w:rPr>
          <w:b/>
          <w:color w:val="FF0000"/>
        </w:rPr>
        <w:lastRenderedPageBreak/>
        <w:t>October 6 or 7</w:t>
      </w:r>
      <w:r w:rsidR="007006C4" w:rsidRPr="007006C4">
        <w:rPr>
          <w:b/>
          <w:color w:val="FF0000"/>
        </w:rPr>
        <w:t xml:space="preserve"> 2014</w:t>
      </w:r>
    </w:p>
    <w:p w14:paraId="51E8B1E4" w14:textId="77777777" w:rsidR="00B30CFD" w:rsidRPr="00B30CFD" w:rsidRDefault="00B30CFD" w:rsidP="00B30CFD">
      <w:pPr>
        <w:pStyle w:val="ListParagraph"/>
        <w:ind w:left="0"/>
        <w:rPr>
          <w:b/>
        </w:rPr>
      </w:pPr>
      <w:r w:rsidRPr="00B30CFD">
        <w:rPr>
          <w:b/>
        </w:rPr>
        <w:t>Project Type</w:t>
      </w:r>
    </w:p>
    <w:p w14:paraId="66FD6599" w14:textId="6D0EDCA6" w:rsidR="00B30CFD" w:rsidRPr="00B30CFD" w:rsidRDefault="00F20232" w:rsidP="00B30CFD">
      <w:pPr>
        <w:pStyle w:val="ListParagraph"/>
        <w:ind w:left="0"/>
      </w:pPr>
      <w:sdt>
        <w:sdtPr>
          <w:id w:val="379438943"/>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3C6445">
        <w:t>Virtual Poster Session</w:t>
      </w:r>
      <w:r w:rsidR="00B30CFD">
        <w:t xml:space="preserve"> (Video)</w:t>
      </w:r>
    </w:p>
    <w:p w14:paraId="222F7C65" w14:textId="63C80C2D" w:rsidR="00B30CFD" w:rsidRPr="00B30CFD" w:rsidRDefault="00F20232" w:rsidP="00B30CFD">
      <w:pPr>
        <w:pStyle w:val="ListParagraph"/>
        <w:ind w:left="0"/>
      </w:pPr>
      <w:sdt>
        <w:sdtPr>
          <w:id w:val="66829934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Downloadable Slides</w:t>
      </w:r>
    </w:p>
    <w:p w14:paraId="0229C1E1" w14:textId="27913CDA" w:rsidR="00B30CFD" w:rsidRPr="00B30CFD" w:rsidRDefault="00F20232" w:rsidP="00B30CFD">
      <w:pPr>
        <w:pStyle w:val="ListParagraph"/>
        <w:ind w:left="0"/>
      </w:pPr>
      <w:sdt>
        <w:sdtPr>
          <w:id w:val="1987894087"/>
          <w14:checkbox>
            <w14:checked w14:val="0"/>
            <w14:checkedState w14:val="2612" w14:font="MS Gothic"/>
            <w14:uncheckedState w14:val="2610" w14:font="MS Gothic"/>
          </w14:checkbox>
        </w:sdtPr>
        <w:sdtEndPr/>
        <w:sdtContent>
          <w:r w:rsidR="006D4E1C">
            <w:rPr>
              <w:rFonts w:ascii="MS Gothic" w:eastAsia="MS Gothic" w:hAnsi="MS Gothic" w:hint="eastAsia"/>
            </w:rPr>
            <w:t>☐</w:t>
          </w:r>
        </w:sdtContent>
      </w:sdt>
      <w:r w:rsidR="00B30CFD" w:rsidRPr="00B30CFD">
        <w:t>Podcast</w:t>
      </w:r>
    </w:p>
    <w:p w14:paraId="16FF9075" w14:textId="77777777" w:rsidR="00B30CFD" w:rsidRPr="00B30CFD" w:rsidRDefault="00F20232" w:rsidP="00B30CFD">
      <w:pPr>
        <w:pStyle w:val="ListParagraph"/>
        <w:ind w:left="0"/>
      </w:pPr>
      <w:sdt>
        <w:sdtPr>
          <w:id w:val="24923331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6555A96D" w14:textId="77777777" w:rsidR="00B30CFD" w:rsidRPr="00B30CFD" w:rsidRDefault="00B30CFD" w:rsidP="00B30CFD">
      <w:pPr>
        <w:pStyle w:val="ListParagraph"/>
        <w:ind w:left="0"/>
      </w:pPr>
    </w:p>
    <w:p w14:paraId="2251B209" w14:textId="77777777" w:rsidR="00B30CFD" w:rsidRPr="00B30CFD" w:rsidRDefault="00B30CFD" w:rsidP="00B30CFD">
      <w:pPr>
        <w:pStyle w:val="ListParagraph"/>
        <w:ind w:left="0"/>
        <w:rPr>
          <w:b/>
        </w:rPr>
      </w:pPr>
      <w:r w:rsidRPr="00B30CFD">
        <w:rPr>
          <w:b/>
        </w:rPr>
        <w:t>Email Blast Included?</w:t>
      </w:r>
    </w:p>
    <w:p w14:paraId="3327CB47" w14:textId="01B86ABC" w:rsidR="00B30CFD" w:rsidRPr="00B30CFD" w:rsidRDefault="00F20232" w:rsidP="00B30CFD">
      <w:pPr>
        <w:pStyle w:val="ListParagraph"/>
        <w:ind w:left="0"/>
      </w:pPr>
      <w:sdt>
        <w:sdtPr>
          <w:id w:val="-435346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18AE2BA0" w14:textId="77777777" w:rsidR="00B30CFD" w:rsidRPr="00B30CFD" w:rsidRDefault="00F20232" w:rsidP="00B30CFD">
      <w:pPr>
        <w:pStyle w:val="ListParagraph"/>
        <w:ind w:left="0"/>
      </w:pPr>
      <w:sdt>
        <w:sdtPr>
          <w:id w:val="-748500932"/>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77D3DCE3" w14:textId="24FE58B4" w:rsidR="00B30CFD" w:rsidRDefault="00B30CFD" w:rsidP="00B30CFD">
      <w:pPr>
        <w:pStyle w:val="ListParagraph"/>
        <w:ind w:left="0"/>
      </w:pPr>
      <w:r w:rsidRPr="00B30CFD">
        <w:t>Subject Line:</w:t>
      </w:r>
      <w:r>
        <w:t xml:space="preserve"> </w:t>
      </w:r>
    </w:p>
    <w:p w14:paraId="4C9DAE9B" w14:textId="77777777" w:rsidR="006D4E1C" w:rsidRPr="00B30CFD" w:rsidRDefault="006D4E1C" w:rsidP="00B30CFD">
      <w:pPr>
        <w:pStyle w:val="ListParagraph"/>
        <w:ind w:left="0"/>
      </w:pPr>
    </w:p>
    <w:p w14:paraId="15CDDCBD" w14:textId="77777777" w:rsidR="00B30CFD" w:rsidRPr="00B30CFD" w:rsidRDefault="00B30CFD" w:rsidP="00B30CFD">
      <w:pPr>
        <w:pStyle w:val="ListParagraph"/>
        <w:ind w:left="0"/>
        <w:rPr>
          <w:b/>
        </w:rPr>
      </w:pPr>
      <w:r w:rsidRPr="00B30CFD">
        <w:rPr>
          <w:b/>
        </w:rPr>
        <w:t>Number of E-Blasts</w:t>
      </w:r>
    </w:p>
    <w:p w14:paraId="159A0445" w14:textId="2B36E78C" w:rsidR="00B30CFD" w:rsidRPr="00B30CFD" w:rsidRDefault="00F20232" w:rsidP="00B30CFD">
      <w:pPr>
        <w:pStyle w:val="ListParagraph"/>
        <w:ind w:left="0"/>
      </w:pPr>
      <w:sdt>
        <w:sdtPr>
          <w:id w:val="-171336657"/>
          <w14:checkbox>
            <w14:checked w14:val="0"/>
            <w14:checkedState w14:val="2612" w14:font="MS Gothic"/>
            <w14:uncheckedState w14:val="2610" w14:font="MS Gothic"/>
          </w14:checkbox>
        </w:sdtPr>
        <w:sdtEndPr/>
        <w:sdtContent>
          <w:r w:rsidR="007A6D69">
            <w:rPr>
              <w:rFonts w:ascii="MS Gothic" w:eastAsia="MS Gothic" w:hAnsi="MS Gothic" w:hint="eastAsia"/>
            </w:rPr>
            <w:t>☐</w:t>
          </w:r>
        </w:sdtContent>
      </w:sdt>
      <w:r w:rsidR="00B30CFD" w:rsidRPr="00B30CFD">
        <w:t>Only One</w:t>
      </w:r>
    </w:p>
    <w:p w14:paraId="5C571F5A" w14:textId="54504F6A" w:rsidR="00B30CFD" w:rsidRPr="00B30CFD" w:rsidRDefault="00F20232" w:rsidP="00B30CFD">
      <w:pPr>
        <w:pStyle w:val="ListParagraph"/>
        <w:ind w:left="0"/>
      </w:pPr>
      <w:sdt>
        <w:sdtPr>
          <w:id w:val="-1892793963"/>
          <w14:checkbox>
            <w14:checked w14:val="1"/>
            <w14:checkedState w14:val="2612" w14:font="MS Gothic"/>
            <w14:uncheckedState w14:val="2610" w14:font="MS Gothic"/>
          </w14:checkbox>
        </w:sdtPr>
        <w:sdtEndPr/>
        <w:sdtContent>
          <w:r w:rsidR="00C37147">
            <w:rPr>
              <w:rFonts w:ascii="MS Gothic" w:eastAsia="MS Gothic" w:hAnsi="MS Gothic" w:hint="eastAsia"/>
            </w:rPr>
            <w:t>☒</w:t>
          </w:r>
        </w:sdtContent>
      </w:sdt>
      <w:r w:rsidR="00B30CFD" w:rsidRPr="00B30CFD">
        <w:t>Two</w:t>
      </w:r>
      <w:r w:rsidR="00C37147">
        <w:t>- Budget has 2 allocated</w:t>
      </w:r>
      <w:r w:rsidR="00B30CFD" w:rsidRPr="00B30CFD">
        <w:br/>
      </w:r>
      <w:sdt>
        <w:sdtPr>
          <w:id w:val="163875693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Amount:</w:t>
      </w:r>
    </w:p>
    <w:p w14:paraId="155AA992" w14:textId="77777777" w:rsidR="00B30CFD" w:rsidRPr="00B30CFD" w:rsidRDefault="00B30CFD" w:rsidP="00B30CFD">
      <w:pPr>
        <w:pStyle w:val="ListParagraph"/>
        <w:ind w:left="0"/>
      </w:pPr>
      <w:r w:rsidRPr="00B30CFD">
        <w:t>Dates to Blast or Special Requests:</w:t>
      </w:r>
    </w:p>
    <w:p w14:paraId="522812C4" w14:textId="77777777" w:rsidR="00B30CFD" w:rsidRPr="00B30CFD" w:rsidRDefault="00B30CFD" w:rsidP="00B30CFD">
      <w:pPr>
        <w:pStyle w:val="ListParagraph"/>
        <w:ind w:left="0"/>
      </w:pPr>
    </w:p>
    <w:p w14:paraId="6664C30A" w14:textId="77777777" w:rsidR="00B30CFD" w:rsidRPr="00B30CFD" w:rsidRDefault="00B30CFD" w:rsidP="00B30CFD">
      <w:pPr>
        <w:pStyle w:val="ListParagraph"/>
        <w:ind w:left="0"/>
        <w:rPr>
          <w:b/>
        </w:rPr>
      </w:pPr>
      <w:r w:rsidRPr="00B30CFD">
        <w:rPr>
          <w:b/>
        </w:rPr>
        <w:t>Cross Promotion</w:t>
      </w:r>
    </w:p>
    <w:p w14:paraId="429B4EAB" w14:textId="6E311DDE" w:rsidR="00B30CFD" w:rsidRPr="00B30CFD" w:rsidRDefault="00F20232" w:rsidP="00B30CFD">
      <w:pPr>
        <w:pStyle w:val="ListParagraph"/>
        <w:ind w:left="0"/>
      </w:pPr>
      <w:sdt>
        <w:sdtPr>
          <w:id w:val="200994618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5B25CF82" w14:textId="77777777" w:rsidR="00B30CFD" w:rsidRPr="00B30CFD" w:rsidRDefault="00F20232" w:rsidP="00B30CFD">
      <w:pPr>
        <w:pStyle w:val="ListParagraph"/>
        <w:ind w:left="0"/>
      </w:pPr>
      <w:sdt>
        <w:sdtPr>
          <w:id w:val="1920433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5496A2D0" w14:textId="77777777" w:rsidR="00B30CFD" w:rsidRPr="00B30CFD" w:rsidRDefault="00B30CFD" w:rsidP="00B30CFD">
      <w:pPr>
        <w:pStyle w:val="ListParagraph"/>
        <w:ind w:left="0"/>
      </w:pPr>
      <w:r w:rsidRPr="00B30CFD">
        <w:t>If Yes, List Activities:</w:t>
      </w:r>
    </w:p>
    <w:p w14:paraId="31F0F7AE" w14:textId="77777777" w:rsidR="00B30CFD" w:rsidRPr="00B30CFD" w:rsidRDefault="00B30CFD" w:rsidP="00B30CFD">
      <w:pPr>
        <w:pStyle w:val="ListParagraph"/>
        <w:ind w:left="0"/>
      </w:pPr>
    </w:p>
    <w:p w14:paraId="045A9A31" w14:textId="77777777" w:rsidR="00B30CFD" w:rsidRPr="00B30CFD" w:rsidRDefault="00B30CFD" w:rsidP="00B30CFD">
      <w:pPr>
        <w:pStyle w:val="ListParagraph"/>
        <w:ind w:left="0"/>
        <w:rPr>
          <w:b/>
        </w:rPr>
      </w:pPr>
      <w:r w:rsidRPr="00B30CFD">
        <w:rPr>
          <w:b/>
        </w:rPr>
        <w:t>Target Audience</w:t>
      </w:r>
    </w:p>
    <w:p w14:paraId="22DA0452" w14:textId="6578FF0A" w:rsidR="00B30CFD" w:rsidRPr="00B30CFD" w:rsidRDefault="00F20232" w:rsidP="00B30CFD">
      <w:pPr>
        <w:pStyle w:val="ListParagraph"/>
        <w:ind w:left="0"/>
      </w:pPr>
      <w:sdt>
        <w:sdtPr>
          <w:id w:val="-588303486"/>
          <w14:checkbox>
            <w14:checked w14:val="1"/>
            <w14:checkedState w14:val="2612" w14:font="MS Gothic"/>
            <w14:uncheckedState w14:val="2610" w14:font="MS Gothic"/>
          </w14:checkbox>
        </w:sdtPr>
        <w:sdtEndPr/>
        <w:sdtContent>
          <w:r w:rsidR="003C6445">
            <w:rPr>
              <w:rFonts w:ascii="MS Gothic" w:eastAsia="MS Gothic" w:hAnsi="MS Gothic" w:hint="eastAsia"/>
            </w:rPr>
            <w:t>☒</w:t>
          </w:r>
        </w:sdtContent>
      </w:sdt>
      <w:r w:rsidR="00B30CFD" w:rsidRPr="00B30CFD">
        <w:t>US</w:t>
      </w:r>
      <w:r w:rsidR="00B30CFD" w:rsidRPr="00B30CFD">
        <w:br/>
      </w:r>
      <w:sdt>
        <w:sdtPr>
          <w:id w:val="1256020219"/>
          <w14:checkbox>
            <w14:checked w14:val="0"/>
            <w14:checkedState w14:val="2612" w14:font="MS Gothic"/>
            <w14:uncheckedState w14:val="2610" w14:font="MS Gothic"/>
          </w14:checkbox>
        </w:sdtPr>
        <w:sdtEndPr/>
        <w:sdtContent>
          <w:r w:rsidR="008E5782">
            <w:rPr>
              <w:rFonts w:ascii="MS Gothic" w:eastAsia="MS Gothic" w:hAnsi="MS Gothic" w:hint="eastAsia"/>
            </w:rPr>
            <w:t>☐</w:t>
          </w:r>
        </w:sdtContent>
      </w:sdt>
      <w:r w:rsidR="00B30CFD" w:rsidRPr="00B30CFD">
        <w:t>EX-US</w:t>
      </w:r>
      <w:r w:rsidR="00B30CFD" w:rsidRPr="00B30CFD">
        <w:br/>
      </w:r>
      <w:sdt>
        <w:sdtPr>
          <w:id w:val="-148138496"/>
          <w14:checkbox>
            <w14:checked w14:val="0"/>
            <w14:checkedState w14:val="2612" w14:font="MS Gothic"/>
            <w14:uncheckedState w14:val="2610" w14:font="MS Gothic"/>
          </w14:checkbox>
        </w:sdtPr>
        <w:sdtEndPr/>
        <w:sdtContent>
          <w:r w:rsidR="003C6445">
            <w:rPr>
              <w:rFonts w:ascii="MS Gothic" w:eastAsia="MS Gothic" w:hAnsi="MS Gothic" w:hint="eastAsia"/>
            </w:rPr>
            <w:t>☐</w:t>
          </w:r>
        </w:sdtContent>
      </w:sdt>
      <w:r w:rsidR="00B30CFD" w:rsidRPr="00B30CFD">
        <w:t>Global (Both EX-US &amp; US</w:t>
      </w:r>
      <w:proofErr w:type="gramStart"/>
      <w:r w:rsidR="00B30CFD" w:rsidRPr="00B30CFD">
        <w:t>)</w:t>
      </w:r>
      <w:proofErr w:type="gramEnd"/>
      <w:r w:rsidR="00B30CFD" w:rsidRPr="00B30CFD">
        <w:br/>
      </w:r>
      <w:sdt>
        <w:sdtPr>
          <w:id w:val="-734546170"/>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or Special:</w:t>
      </w:r>
    </w:p>
    <w:p w14:paraId="20E4924F" w14:textId="2937BF76" w:rsidR="00B30CFD" w:rsidRPr="00B30CFD" w:rsidRDefault="00F20232" w:rsidP="00B30CFD">
      <w:pPr>
        <w:pStyle w:val="ListParagraph"/>
        <w:ind w:left="0"/>
      </w:pPr>
      <w:sdt>
        <w:sdtPr>
          <w:id w:val="-1122075366"/>
          <w14:checkbox>
            <w14:checked w14:val="1"/>
            <w14:checkedState w14:val="2612" w14:font="MS Gothic"/>
            <w14:uncheckedState w14:val="2610" w14:font="MS Gothic"/>
          </w14:checkbox>
        </w:sdtPr>
        <w:sdtEndPr/>
        <w:sdtContent>
          <w:r w:rsidR="00C37147">
            <w:rPr>
              <w:rFonts w:ascii="MS Gothic" w:eastAsia="MS Gothic" w:hAnsi="MS Gothic" w:hint="eastAsia"/>
            </w:rPr>
            <w:t>☒</w:t>
          </w:r>
        </w:sdtContent>
      </w:sdt>
      <w:r w:rsidR="00B30CFD" w:rsidRPr="00B30CFD">
        <w:t>Additional Emails (Supporters?):</w:t>
      </w:r>
    </w:p>
    <w:p w14:paraId="7BCDB657" w14:textId="3CC17286" w:rsidR="00B30CFD" w:rsidRDefault="00F20232" w:rsidP="00B30CFD">
      <w:pPr>
        <w:pStyle w:val="ListParagraph"/>
        <w:ind w:left="0"/>
      </w:pPr>
      <w:hyperlink r:id="rId12" w:history="1">
        <w:r w:rsidR="00C37147" w:rsidRPr="000C4956">
          <w:rPr>
            <w:rStyle w:val="Hyperlink"/>
          </w:rPr>
          <w:t>kostarides_helen@lilly.com</w:t>
        </w:r>
      </w:hyperlink>
    </w:p>
    <w:p w14:paraId="624E7FA6" w14:textId="77777777" w:rsidR="00C37147" w:rsidRPr="00B30CFD" w:rsidRDefault="00C37147" w:rsidP="00B30CFD">
      <w:pPr>
        <w:pStyle w:val="ListParagraph"/>
        <w:ind w:left="0"/>
      </w:pPr>
    </w:p>
    <w:p w14:paraId="1DD9190D" w14:textId="77777777" w:rsidR="00B30CFD" w:rsidRPr="00B30CFD" w:rsidRDefault="00B30CFD" w:rsidP="00B30CFD">
      <w:pPr>
        <w:pStyle w:val="ListParagraph"/>
        <w:ind w:left="0"/>
        <w:rPr>
          <w:b/>
        </w:rPr>
      </w:pPr>
      <w:r w:rsidRPr="00B30CFD">
        <w:rPr>
          <w:b/>
        </w:rPr>
        <w:t>Slides</w:t>
      </w:r>
    </w:p>
    <w:p w14:paraId="2CA2BB5A" w14:textId="77777777" w:rsidR="00B30CFD" w:rsidRPr="00B30CFD" w:rsidRDefault="00B30CFD" w:rsidP="00B30CFD">
      <w:pPr>
        <w:pStyle w:val="ListParagraph"/>
        <w:ind w:left="0"/>
        <w:rPr>
          <w:rFonts w:eastAsia="MS Gothic"/>
        </w:rPr>
      </w:pPr>
      <w:r w:rsidRPr="00B30CFD">
        <w:rPr>
          <w:rFonts w:eastAsia="MS Gothic"/>
        </w:rPr>
        <w:t>Slides Included</w:t>
      </w:r>
    </w:p>
    <w:p w14:paraId="79FA24F0" w14:textId="15E5CDDD" w:rsidR="00B30CFD" w:rsidRPr="00B30CFD" w:rsidRDefault="00F20232" w:rsidP="00B30CFD">
      <w:pPr>
        <w:pStyle w:val="ListParagraph"/>
        <w:ind w:left="0"/>
      </w:pPr>
      <w:sdt>
        <w:sdtPr>
          <w:id w:val="-1262684470"/>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0C6802B4" w14:textId="77777777" w:rsidR="00B30CFD" w:rsidRDefault="00F20232" w:rsidP="00B30CFD">
      <w:pPr>
        <w:pStyle w:val="ListParagraph"/>
        <w:ind w:left="0"/>
      </w:pPr>
      <w:sdt>
        <w:sdtPr>
          <w:id w:val="12219929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4045B9B" w14:textId="77777777" w:rsidR="00CD5589" w:rsidRPr="00B30CFD" w:rsidRDefault="00CD5589" w:rsidP="00B30CFD">
      <w:pPr>
        <w:pStyle w:val="ListParagraph"/>
        <w:ind w:left="0"/>
      </w:pPr>
    </w:p>
    <w:p w14:paraId="5FA536F1" w14:textId="08B5DDA3" w:rsidR="00B30CFD" w:rsidRPr="00B30CFD" w:rsidRDefault="00B30CFD" w:rsidP="00CD5589">
      <w:pPr>
        <w:pStyle w:val="ListParagraph"/>
        <w:ind w:left="0" w:right="-720"/>
      </w:pPr>
      <w:r w:rsidRPr="00B30CFD">
        <w:t>Slide Location:</w:t>
      </w:r>
    </w:p>
    <w:p w14:paraId="6039A6EC" w14:textId="77777777" w:rsidR="00B30CFD" w:rsidRPr="00B30CFD" w:rsidRDefault="00B30CFD" w:rsidP="00B30CFD">
      <w:pPr>
        <w:pStyle w:val="ListParagraph"/>
        <w:ind w:left="0"/>
      </w:pPr>
      <w:r w:rsidRPr="00B30CFD">
        <w:t>Slides Available By:</w:t>
      </w:r>
    </w:p>
    <w:p w14:paraId="1EC590BD" w14:textId="77777777" w:rsidR="00B30CFD" w:rsidRPr="00B30CFD" w:rsidRDefault="00B30CFD" w:rsidP="00B30CFD">
      <w:pPr>
        <w:pStyle w:val="ListParagraph"/>
        <w:ind w:left="0"/>
      </w:pPr>
    </w:p>
    <w:p w14:paraId="1C4E76CF" w14:textId="77777777" w:rsidR="00B30CFD" w:rsidRPr="00B30CFD" w:rsidRDefault="00B30CFD" w:rsidP="00B30CFD">
      <w:pPr>
        <w:pStyle w:val="ListParagraph"/>
        <w:ind w:left="0"/>
        <w:rPr>
          <w:b/>
        </w:rPr>
      </w:pPr>
      <w:r w:rsidRPr="00B30CFD">
        <w:rPr>
          <w:b/>
        </w:rPr>
        <w:t>Slides Synched? (</w:t>
      </w:r>
      <w:proofErr w:type="gramStart"/>
      <w:r w:rsidRPr="00B30CFD">
        <w:rPr>
          <w:b/>
        </w:rPr>
        <w:t>if</w:t>
      </w:r>
      <w:proofErr w:type="gramEnd"/>
      <w:r w:rsidRPr="00B30CFD">
        <w:rPr>
          <w:b/>
        </w:rPr>
        <w:t xml:space="preserve"> included in webcast)</w:t>
      </w:r>
    </w:p>
    <w:p w14:paraId="09309601" w14:textId="140A3277" w:rsidR="00B30CFD" w:rsidRPr="00B30CFD" w:rsidRDefault="00F20232" w:rsidP="00B30CFD">
      <w:pPr>
        <w:pStyle w:val="ListParagraph"/>
        <w:ind w:left="0"/>
      </w:pPr>
      <w:sdt>
        <w:sdtPr>
          <w:id w:val="-1957010043"/>
          <w14:checkbox>
            <w14:checked w14:val="1"/>
            <w14:checkedState w14:val="2612" w14:font="MS Gothic"/>
            <w14:uncheckedState w14:val="2610" w14:font="MS Gothic"/>
          </w14:checkbox>
        </w:sdtPr>
        <w:sdtEndPr/>
        <w:sdtContent>
          <w:r w:rsidR="00BE3ACA">
            <w:rPr>
              <w:rFonts w:ascii="MS Gothic" w:eastAsia="MS Gothic" w:hAnsi="MS Gothic" w:hint="eastAsia"/>
            </w:rPr>
            <w:t>☒</w:t>
          </w:r>
        </w:sdtContent>
      </w:sdt>
      <w:r w:rsidR="00B30CFD" w:rsidRPr="00B30CFD">
        <w:t>Yes</w:t>
      </w:r>
    </w:p>
    <w:p w14:paraId="27F75DAF" w14:textId="10D8BEB8" w:rsidR="00B30CFD" w:rsidRPr="00B30CFD" w:rsidRDefault="00F20232" w:rsidP="00B30CFD">
      <w:pPr>
        <w:pStyle w:val="ListParagraph"/>
        <w:ind w:left="0"/>
      </w:pPr>
      <w:sdt>
        <w:sdtPr>
          <w:id w:val="-184297904"/>
          <w14:checkbox>
            <w14:checked w14:val="0"/>
            <w14:checkedState w14:val="2612" w14:font="MS Gothic"/>
            <w14:uncheckedState w14:val="2610" w14:font="MS Gothic"/>
          </w14:checkbox>
        </w:sdtPr>
        <w:sdtEndPr/>
        <w:sdtContent>
          <w:r w:rsidR="00BE3ACA">
            <w:rPr>
              <w:rFonts w:ascii="MS Gothic" w:eastAsia="MS Gothic" w:hAnsi="MS Gothic" w:hint="eastAsia"/>
            </w:rPr>
            <w:t>☐</w:t>
          </w:r>
        </w:sdtContent>
      </w:sdt>
      <w:r w:rsidR="00B30CFD" w:rsidRPr="00B30CFD">
        <w:t>No</w:t>
      </w:r>
    </w:p>
    <w:p w14:paraId="57D1DAB0" w14:textId="77777777" w:rsidR="00B30CFD" w:rsidRPr="00B30CFD" w:rsidRDefault="00B30CFD" w:rsidP="00B30CFD">
      <w:pPr>
        <w:pStyle w:val="ListParagraph"/>
        <w:ind w:left="0"/>
      </w:pPr>
    </w:p>
    <w:p w14:paraId="28BF8328" w14:textId="77777777" w:rsidR="00B30CFD" w:rsidRPr="00B30CFD" w:rsidRDefault="00B30CFD" w:rsidP="00B30CFD">
      <w:pPr>
        <w:pStyle w:val="ListParagraph"/>
        <w:ind w:left="0"/>
        <w:rPr>
          <w:b/>
        </w:rPr>
      </w:pPr>
      <w:r w:rsidRPr="00B30CFD">
        <w:rPr>
          <w:b/>
        </w:rPr>
        <w:t>Webpage Content (All Copy)</w:t>
      </w:r>
    </w:p>
    <w:p w14:paraId="56175A9D" w14:textId="1E0F4776" w:rsidR="00B30CFD" w:rsidRPr="00B30CFD" w:rsidRDefault="00B30CFD" w:rsidP="00B30CFD">
      <w:pPr>
        <w:pStyle w:val="ListParagraph"/>
        <w:ind w:left="0"/>
      </w:pPr>
      <w:r w:rsidRPr="00B30CFD">
        <w:t>Content Status (Final/Approved)</w:t>
      </w:r>
      <w:proofErr w:type="gramStart"/>
      <w:r w:rsidRPr="00B30CFD">
        <w:t>:</w:t>
      </w:r>
      <w:proofErr w:type="gramEnd"/>
      <w:r w:rsidRPr="00B30CFD">
        <w:br/>
        <w:t>Content Available by:</w:t>
      </w:r>
    </w:p>
    <w:p w14:paraId="58FC2501" w14:textId="77777777" w:rsidR="00B30CFD" w:rsidRPr="00B30CFD" w:rsidRDefault="00B30CFD" w:rsidP="00B30CFD">
      <w:pPr>
        <w:pStyle w:val="ListParagraph"/>
        <w:ind w:left="0"/>
      </w:pPr>
    </w:p>
    <w:p w14:paraId="5C248DC0" w14:textId="77777777" w:rsidR="00B30CFD" w:rsidRPr="00B30CFD" w:rsidRDefault="00B30CFD" w:rsidP="00B30CFD">
      <w:pPr>
        <w:pStyle w:val="ListParagraph"/>
        <w:ind w:left="0"/>
        <w:rPr>
          <w:b/>
        </w:rPr>
      </w:pPr>
      <w:proofErr w:type="gramStart"/>
      <w:r w:rsidRPr="00B30CFD">
        <w:rPr>
          <w:b/>
        </w:rPr>
        <w:t>CME?</w:t>
      </w:r>
      <w:proofErr w:type="gramEnd"/>
    </w:p>
    <w:p w14:paraId="015ED84B" w14:textId="4DCF2019" w:rsidR="00B30CFD" w:rsidRPr="00B30CFD" w:rsidRDefault="00F20232" w:rsidP="00B30CFD">
      <w:pPr>
        <w:pStyle w:val="ListParagraph"/>
        <w:ind w:left="0"/>
      </w:pPr>
      <w:sdt>
        <w:sdtPr>
          <w:id w:val="-355503065"/>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2E9C6B0C" w14:textId="77777777" w:rsidR="00B30CFD" w:rsidRPr="00B30CFD" w:rsidRDefault="00F20232" w:rsidP="00B30CFD">
      <w:pPr>
        <w:pStyle w:val="ListParagraph"/>
        <w:ind w:left="0"/>
      </w:pPr>
      <w:sdt>
        <w:sdtPr>
          <w:id w:val="1772733408"/>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1C36EDF" w14:textId="77777777" w:rsidR="00B30CFD" w:rsidRPr="00B30CFD" w:rsidRDefault="00B30CFD" w:rsidP="00B30CFD">
      <w:pPr>
        <w:pStyle w:val="ListParagraph"/>
        <w:ind w:left="0"/>
        <w:rPr>
          <w:b/>
        </w:rPr>
      </w:pPr>
    </w:p>
    <w:p w14:paraId="0181393E" w14:textId="77777777" w:rsidR="00B30CFD" w:rsidRPr="00B30CFD" w:rsidRDefault="00B30CFD" w:rsidP="00B30CFD">
      <w:pPr>
        <w:pStyle w:val="ListParagraph"/>
        <w:ind w:left="0"/>
        <w:rPr>
          <w:b/>
        </w:rPr>
      </w:pPr>
      <w:r w:rsidRPr="00B30CFD">
        <w:rPr>
          <w:b/>
        </w:rPr>
        <w:t>CME Posttest Link:</w:t>
      </w:r>
    </w:p>
    <w:p w14:paraId="3D9635E9" w14:textId="77777777" w:rsidR="00B30CFD" w:rsidRPr="00B30CFD" w:rsidRDefault="00B30CFD" w:rsidP="00B30CFD">
      <w:pPr>
        <w:pStyle w:val="ListParagraph"/>
        <w:ind w:left="0"/>
        <w:rPr>
          <w:b/>
        </w:rPr>
      </w:pPr>
    </w:p>
    <w:p w14:paraId="469EEE8E" w14:textId="77777777" w:rsidR="00B30CFD" w:rsidRPr="00B30CFD" w:rsidRDefault="00B30CFD" w:rsidP="00B30CFD">
      <w:pPr>
        <w:pStyle w:val="ListParagraph"/>
        <w:ind w:left="0"/>
        <w:rPr>
          <w:b/>
        </w:rPr>
      </w:pPr>
      <w:r w:rsidRPr="00B30CFD">
        <w:rPr>
          <w:b/>
        </w:rPr>
        <w:t>Additional Components</w:t>
      </w:r>
    </w:p>
    <w:p w14:paraId="5A329F4B" w14:textId="77777777" w:rsidR="00B30CFD" w:rsidRPr="00B30CFD" w:rsidRDefault="00F20232" w:rsidP="00B30CFD">
      <w:pPr>
        <w:pStyle w:val="ListParagraph"/>
        <w:ind w:left="0"/>
      </w:pPr>
      <w:sdt>
        <w:sdtPr>
          <w:rPr>
            <w:b/>
          </w:rPr>
          <w:id w:val="-162483237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Cases with Voting</w:t>
      </w:r>
    </w:p>
    <w:p w14:paraId="6315D4B0" w14:textId="77777777" w:rsidR="00B30CFD" w:rsidRPr="00B30CFD" w:rsidRDefault="00F20232" w:rsidP="00B30CFD">
      <w:pPr>
        <w:pStyle w:val="ListParagraph"/>
        <w:ind w:left="0"/>
      </w:pPr>
      <w:sdt>
        <w:sdtPr>
          <w:rPr>
            <w:b/>
          </w:rPr>
          <w:id w:val="188475706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Polls</w:t>
      </w:r>
    </w:p>
    <w:p w14:paraId="578D58F9" w14:textId="77777777" w:rsidR="00B30CFD" w:rsidRPr="00B30CFD" w:rsidRDefault="00F20232" w:rsidP="00B30CFD">
      <w:pPr>
        <w:pStyle w:val="ListParagraph"/>
        <w:ind w:left="0"/>
      </w:pPr>
      <w:sdt>
        <w:sdtPr>
          <w:rPr>
            <w:b/>
          </w:rPr>
          <w:id w:val="1885666414"/>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Video Segmentation</w:t>
      </w:r>
    </w:p>
    <w:p w14:paraId="649B3E05" w14:textId="77777777" w:rsidR="00B30CFD" w:rsidRPr="00B30CFD" w:rsidRDefault="00F20232" w:rsidP="00B30CFD">
      <w:pPr>
        <w:pStyle w:val="ListParagraph"/>
        <w:ind w:left="0"/>
      </w:pPr>
      <w:sdt>
        <w:sdtPr>
          <w:rPr>
            <w:b/>
          </w:rPr>
          <w:id w:val="-54606651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Table of Contents</w:t>
      </w:r>
    </w:p>
    <w:p w14:paraId="32A71F6F" w14:textId="77777777" w:rsidR="00B30CFD" w:rsidRPr="00B30CFD" w:rsidRDefault="00F20232" w:rsidP="00B30CFD">
      <w:pPr>
        <w:pStyle w:val="ListParagraph"/>
        <w:ind w:left="0"/>
      </w:pPr>
      <w:sdt>
        <w:sdtPr>
          <w:id w:val="17898474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506DA217" w14:textId="77777777" w:rsidR="00B30CFD" w:rsidRPr="00B30CFD" w:rsidRDefault="00B30CFD" w:rsidP="00B30CFD">
      <w:pPr>
        <w:pStyle w:val="ListParagraph"/>
        <w:ind w:left="0"/>
      </w:pPr>
    </w:p>
    <w:p w14:paraId="18F0321C" w14:textId="77777777" w:rsidR="00B30CFD" w:rsidRDefault="00B30CFD" w:rsidP="00B30CFD">
      <w:pPr>
        <w:pStyle w:val="ListParagraph"/>
        <w:ind w:left="0"/>
        <w:rPr>
          <w:b/>
        </w:rPr>
      </w:pPr>
      <w:r w:rsidRPr="00B30CFD">
        <w:rPr>
          <w:b/>
        </w:rPr>
        <w:t>Mobile App Title:</w:t>
      </w:r>
    </w:p>
    <w:p w14:paraId="4B352E51" w14:textId="3C05CB63" w:rsidR="00B30CFD" w:rsidRPr="00B30CFD" w:rsidRDefault="00BE3ACA" w:rsidP="00B30CFD">
      <w:pPr>
        <w:pStyle w:val="ListParagraph"/>
        <w:ind w:left="0"/>
        <w:rPr>
          <w:b/>
        </w:rPr>
      </w:pPr>
      <w:r>
        <w:rPr>
          <w:b/>
        </w:rPr>
        <w:t>ESMO Poster Session</w:t>
      </w:r>
    </w:p>
    <w:p w14:paraId="0C717535" w14:textId="4E62A92C" w:rsidR="00B30CFD" w:rsidRPr="00B30CFD" w:rsidRDefault="00B30CFD" w:rsidP="004A6934">
      <w:pPr>
        <w:spacing w:after="0" w:line="240" w:lineRule="auto"/>
      </w:pPr>
    </w:p>
    <w:p w14:paraId="77AA304B" w14:textId="77777777" w:rsidR="00B30CFD" w:rsidRPr="00B30CFD" w:rsidRDefault="00B30CFD" w:rsidP="004A6934">
      <w:pPr>
        <w:spacing w:after="0" w:line="240" w:lineRule="auto"/>
      </w:pPr>
    </w:p>
    <w:p w14:paraId="570B965F" w14:textId="77777777" w:rsidR="00B30CFD" w:rsidRPr="00B30CFD" w:rsidRDefault="00B30CFD" w:rsidP="004A6934">
      <w:pPr>
        <w:spacing w:after="0" w:line="240" w:lineRule="auto"/>
      </w:pPr>
    </w:p>
    <w:p w14:paraId="72948E5B" w14:textId="77777777" w:rsidR="00B30CFD" w:rsidRPr="00B30CFD" w:rsidRDefault="00B30CFD" w:rsidP="004A6934">
      <w:pPr>
        <w:spacing w:after="0" w:line="240" w:lineRule="auto"/>
      </w:pPr>
    </w:p>
    <w:p w14:paraId="48261CB7" w14:textId="77777777" w:rsidR="00B30CFD" w:rsidRPr="00B30CFD" w:rsidRDefault="00B30CFD" w:rsidP="004A6934">
      <w:pPr>
        <w:spacing w:after="0" w:line="240" w:lineRule="auto"/>
      </w:pPr>
    </w:p>
    <w:p w14:paraId="79286248" w14:textId="77777777" w:rsidR="00B30CFD" w:rsidRPr="00B30CFD" w:rsidRDefault="00B30CFD" w:rsidP="004A6934">
      <w:pPr>
        <w:spacing w:after="0" w:line="240" w:lineRule="auto"/>
      </w:pPr>
    </w:p>
    <w:p w14:paraId="16C3DCA3" w14:textId="77777777" w:rsidR="00B30CFD" w:rsidRDefault="00B30CFD" w:rsidP="004A6934">
      <w:pPr>
        <w:spacing w:after="0" w:line="240" w:lineRule="auto"/>
      </w:pPr>
    </w:p>
    <w:p w14:paraId="743B7AE3"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7BF1E728"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676BD325"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space="720"/>
          <w:docGrid w:linePitch="360"/>
        </w:sectPr>
      </w:pPr>
    </w:p>
    <w:p w14:paraId="69254174"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494BC7FD" w14:textId="2E90193F" w:rsidR="007A0164" w:rsidRDefault="007A0164" w:rsidP="004A6934">
      <w:pPr>
        <w:spacing w:after="0" w:line="240" w:lineRule="auto"/>
      </w:pPr>
      <w:r>
        <w:lastRenderedPageBreak/>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F20232">
        <w:rPr>
          <w:b/>
        </w:rPr>
        <w:t xml:space="preserve">YELLOW should be completed by the </w:t>
      </w:r>
      <w:r w:rsidRPr="00F20232">
        <w:rPr>
          <w:b/>
          <w:rPrChange w:id="0" w:author="Meg Rew" w:date="2014-10-28T16:52:00Z">
            <w:rPr>
              <w:b/>
              <w:highlight w:val="yellow"/>
            </w:rPr>
          </w:rPrChange>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6D61FCF0" w:rsidR="00780D0C" w:rsidRPr="002277CB" w:rsidRDefault="000B2922" w:rsidP="002277CB">
      <w:pPr>
        <w:spacing w:after="0" w:line="240" w:lineRule="auto"/>
        <w:jc w:val="center"/>
        <w:rPr>
          <w:b/>
        </w:rPr>
      </w:pPr>
      <w:r>
        <w:rPr>
          <w:b/>
        </w:rPr>
        <w:t>In terms of LEAN, virtual products differ in that all sections should be complete prior to sending this form to Web (there is no minimum number of sections)</w:t>
      </w:r>
      <w:r w:rsidR="00780D0C">
        <w:rPr>
          <w:b/>
        </w:rPr>
        <w:t>.</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8E66A7" w:rsidRDefault="007A0164" w:rsidP="003F64AF">
      <w:pPr>
        <w:pStyle w:val="ListParagraph"/>
        <w:numPr>
          <w:ilvl w:val="0"/>
          <w:numId w:val="2"/>
        </w:numPr>
        <w:spacing w:after="0" w:line="240" w:lineRule="auto"/>
        <w:rPr>
          <w:b/>
          <w:highlight w:val="cyan"/>
        </w:rPr>
      </w:pPr>
      <w:r w:rsidRPr="008E66A7">
        <w:rPr>
          <w:b/>
          <w:highlight w:val="cyan"/>
        </w:rPr>
        <w:t>[Title---always italicized, no bold, no quotes]</w:t>
      </w:r>
    </w:p>
    <w:p w14:paraId="242DD72F" w14:textId="77777777" w:rsidR="00B30CFD" w:rsidRDefault="00B30CFD" w:rsidP="007A0164">
      <w:pPr>
        <w:pBdr>
          <w:bottom w:val="single" w:sz="12" w:space="1" w:color="auto"/>
        </w:pBdr>
        <w:spacing w:after="0" w:line="240" w:lineRule="auto"/>
        <w:rPr>
          <w:i/>
        </w:rPr>
      </w:pPr>
    </w:p>
    <w:p w14:paraId="1374C59F" w14:textId="78ECEB1A" w:rsidR="008E5782" w:rsidRPr="008E5782" w:rsidRDefault="003C6445" w:rsidP="008E5782">
      <w:pPr>
        <w:pBdr>
          <w:bottom w:val="single" w:sz="12" w:space="1" w:color="auto"/>
        </w:pBdr>
        <w:spacing w:after="0" w:line="240" w:lineRule="auto"/>
        <w:rPr>
          <w:i/>
        </w:rPr>
      </w:pPr>
      <w:r w:rsidRPr="003C6445">
        <w:rPr>
          <w:i/>
        </w:rPr>
        <w:t>Virtual Poster Session: Updates from the 2014 European Oncology Congress in Madrid</w:t>
      </w:r>
    </w:p>
    <w:p w14:paraId="0C3DFD9E" w14:textId="77777777" w:rsidR="008E5782" w:rsidRPr="000B2922" w:rsidRDefault="008E5782" w:rsidP="007A0164">
      <w:pPr>
        <w:pBdr>
          <w:bottom w:val="single" w:sz="12" w:space="1" w:color="auto"/>
        </w:pBdr>
        <w:spacing w:after="0" w:line="240" w:lineRule="auto"/>
        <w:rPr>
          <w:i/>
        </w:rPr>
      </w:pPr>
    </w:p>
    <w:p w14:paraId="5BE7AB2E" w14:textId="77777777" w:rsidR="004A6934" w:rsidRPr="000B2922" w:rsidRDefault="004A6934" w:rsidP="007A0164">
      <w:pPr>
        <w:spacing w:after="0" w:line="240" w:lineRule="auto"/>
      </w:pPr>
    </w:p>
    <w:p w14:paraId="619EE365" w14:textId="73E1098B" w:rsidR="007A0164" w:rsidRPr="003F64AF" w:rsidRDefault="007A0164" w:rsidP="004E0E44">
      <w:pPr>
        <w:pStyle w:val="ListParagraph"/>
        <w:numPr>
          <w:ilvl w:val="0"/>
          <w:numId w:val="2"/>
        </w:numPr>
        <w:spacing w:after="0" w:line="240" w:lineRule="auto"/>
        <w:rPr>
          <w:b/>
        </w:rPr>
      </w:pPr>
      <w:r w:rsidRPr="000B2922">
        <w:rPr>
          <w:b/>
        </w:rPr>
        <w:t>[</w:t>
      </w:r>
      <w:r w:rsidR="004E0E44" w:rsidRPr="000B2922">
        <w:rPr>
          <w:b/>
        </w:rPr>
        <w:t xml:space="preserve">Activity </w:t>
      </w:r>
      <w:r w:rsidRPr="000B2922">
        <w:rPr>
          <w:b/>
        </w:rPr>
        <w:t>Date</w:t>
      </w:r>
      <w:r w:rsidRPr="003F64AF">
        <w:rPr>
          <w:b/>
        </w:rPr>
        <w:t>]</w:t>
      </w:r>
    </w:p>
    <w:p w14:paraId="0460EFB2" w14:textId="77777777" w:rsidR="0053113C" w:rsidRDefault="0053113C" w:rsidP="007A0164">
      <w:pPr>
        <w:spacing w:after="0" w:line="240" w:lineRule="auto"/>
        <w:rPr>
          <w:b/>
        </w:rPr>
      </w:pPr>
    </w:p>
    <w:p w14:paraId="58B636B2" w14:textId="77777777" w:rsidR="00B30CFD" w:rsidRDefault="004E0E44" w:rsidP="00B30CFD">
      <w:pPr>
        <w:spacing w:after="0" w:line="240" w:lineRule="auto"/>
        <w:rPr>
          <w:b/>
        </w:rPr>
      </w:pPr>
      <w:r>
        <w:rPr>
          <w:b/>
        </w:rPr>
        <w:t>Release Date</w:t>
      </w:r>
      <w:r w:rsidR="0053113C" w:rsidRPr="0053113C">
        <w:rPr>
          <w:b/>
        </w:rPr>
        <w:t>:</w:t>
      </w:r>
    </w:p>
    <w:p w14:paraId="6BC8DD0D" w14:textId="3CEA68E2" w:rsidR="007A0164" w:rsidRPr="00B30CFD" w:rsidRDefault="00BD06F6" w:rsidP="00B30CFD">
      <w:pPr>
        <w:spacing w:after="0" w:line="240" w:lineRule="auto"/>
        <w:rPr>
          <w:b/>
        </w:rPr>
      </w:pPr>
      <w:r>
        <w:t>October</w:t>
      </w:r>
      <w:r w:rsidR="004E0E44">
        <w:t xml:space="preserve"> </w:t>
      </w:r>
      <w:r w:rsidR="00B30CFD">
        <w:t xml:space="preserve">XX, </w:t>
      </w:r>
      <w:r>
        <w:t>2014</w:t>
      </w:r>
    </w:p>
    <w:p w14:paraId="7E1EDCD4" w14:textId="77777777" w:rsidR="0053113C" w:rsidRPr="0053113C" w:rsidRDefault="0053113C" w:rsidP="007A0164">
      <w:pPr>
        <w:pBdr>
          <w:bottom w:val="single" w:sz="12" w:space="1" w:color="auto"/>
        </w:pBdr>
        <w:spacing w:after="0" w:line="240" w:lineRule="auto"/>
      </w:pPr>
    </w:p>
    <w:p w14:paraId="37AA6FC2" w14:textId="0DADF1A4" w:rsidR="0053113C" w:rsidRPr="0053113C" w:rsidRDefault="004E0E44" w:rsidP="007A0164">
      <w:pPr>
        <w:pBdr>
          <w:bottom w:val="single" w:sz="12" w:space="1" w:color="auto"/>
        </w:pBdr>
        <w:spacing w:after="0" w:line="240" w:lineRule="auto"/>
        <w:rPr>
          <w:b/>
        </w:rPr>
      </w:pPr>
      <w:r>
        <w:rPr>
          <w:b/>
        </w:rPr>
        <w:t>Expiration Date</w:t>
      </w:r>
      <w:r w:rsidR="0053113C" w:rsidRPr="0053113C">
        <w:rPr>
          <w:b/>
        </w:rPr>
        <w:t>:</w:t>
      </w:r>
    </w:p>
    <w:p w14:paraId="4F33736E" w14:textId="79B78E53" w:rsidR="0053113C" w:rsidRPr="0053113C" w:rsidRDefault="00BD06F6" w:rsidP="007A0164">
      <w:pPr>
        <w:pBdr>
          <w:bottom w:val="single" w:sz="12" w:space="1" w:color="auto"/>
        </w:pBdr>
        <w:spacing w:after="0" w:line="240" w:lineRule="auto"/>
      </w:pPr>
      <w:r>
        <w:t>October</w:t>
      </w:r>
      <w:r w:rsidR="004E0E44">
        <w:t xml:space="preserve"> </w:t>
      </w:r>
      <w:r w:rsidR="00B30CFD">
        <w:t xml:space="preserve">XX, </w:t>
      </w:r>
      <w:r>
        <w:t>2015</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1CCF5BC4" w14:textId="61EEF0C1" w:rsidR="006D0598" w:rsidRPr="007006C4" w:rsidRDefault="00EF1FEE" w:rsidP="004E0E44">
      <w:pPr>
        <w:pStyle w:val="ListParagraph"/>
        <w:numPr>
          <w:ilvl w:val="0"/>
          <w:numId w:val="2"/>
        </w:numPr>
        <w:spacing w:after="0" w:line="240" w:lineRule="auto"/>
        <w:rPr>
          <w:b/>
        </w:rPr>
      </w:pPr>
      <w:r w:rsidRPr="007006C4">
        <w:rPr>
          <w:b/>
        </w:rPr>
        <w:t>[</w:t>
      </w:r>
      <w:r w:rsidR="004E0E44" w:rsidRPr="007006C4">
        <w:rPr>
          <w:b/>
        </w:rPr>
        <w:t>Activity Overview</w:t>
      </w:r>
      <w:bookmarkStart w:id="1" w:name="_GoBack"/>
      <w:bookmarkEnd w:id="1"/>
      <w:r w:rsidR="004E0E44" w:rsidRPr="007006C4">
        <w:rPr>
          <w:b/>
        </w:rPr>
        <w:t>]</w:t>
      </w:r>
    </w:p>
    <w:p w14:paraId="303C6913" w14:textId="77777777" w:rsidR="007006C4" w:rsidRDefault="007006C4" w:rsidP="00C34304">
      <w:pPr>
        <w:pBdr>
          <w:bottom w:val="single" w:sz="12" w:space="1" w:color="auto"/>
        </w:pBdr>
        <w:spacing w:after="0" w:line="240" w:lineRule="auto"/>
      </w:pPr>
    </w:p>
    <w:p w14:paraId="1718590D" w14:textId="1561B0E8" w:rsidR="00B30CFD" w:rsidRDefault="003C6445" w:rsidP="00C34304">
      <w:pPr>
        <w:pBdr>
          <w:bottom w:val="single" w:sz="12" w:space="1" w:color="auto"/>
        </w:pBdr>
        <w:spacing w:after="0" w:line="240" w:lineRule="auto"/>
      </w:pPr>
      <w:r w:rsidRPr="003C6445">
        <w:t>View CME-certified abstract presentations and downloadable slides from the</w:t>
      </w:r>
      <w:r>
        <w:t xml:space="preserve"> </w:t>
      </w:r>
      <w:r w:rsidR="00121FB5" w:rsidRPr="00121FB5">
        <w:t>2014</w:t>
      </w:r>
      <w:r w:rsidR="00121FB5">
        <w:t xml:space="preserve"> </w:t>
      </w:r>
      <w:r w:rsidR="00121FB5" w:rsidRPr="00121FB5">
        <w:t>European Oncology Congress in</w:t>
      </w:r>
      <w:r w:rsidR="00121FB5">
        <w:t xml:space="preserve"> Madrid</w:t>
      </w:r>
      <w:r w:rsidR="00121FB5" w:rsidRPr="00121FB5">
        <w:t>.</w:t>
      </w:r>
    </w:p>
    <w:p w14:paraId="29F3F211" w14:textId="77777777" w:rsidR="00121FB5" w:rsidRPr="00C34304" w:rsidRDefault="00121FB5"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F20232" w:rsidRDefault="00847793" w:rsidP="004E0E44">
      <w:pPr>
        <w:pStyle w:val="ListParagraph"/>
        <w:numPr>
          <w:ilvl w:val="0"/>
          <w:numId w:val="2"/>
        </w:numPr>
        <w:spacing w:after="0" w:line="240" w:lineRule="auto"/>
        <w:rPr>
          <w:b/>
        </w:rPr>
      </w:pPr>
      <w:r w:rsidRPr="00F20232">
        <w:rPr>
          <w:b/>
        </w:rPr>
        <w:t>[Target Audience]</w:t>
      </w:r>
    </w:p>
    <w:p w14:paraId="6C6F14F9" w14:textId="02095F5F" w:rsidR="006D0598" w:rsidRDefault="006D0598" w:rsidP="007A0164">
      <w:pPr>
        <w:pBdr>
          <w:bottom w:val="single" w:sz="12" w:space="1" w:color="auto"/>
        </w:pBdr>
        <w:spacing w:after="0" w:line="240" w:lineRule="auto"/>
      </w:pPr>
    </w:p>
    <w:p w14:paraId="3CF96BC1" w14:textId="42679F18" w:rsidR="008E5782" w:rsidRDefault="000A2683" w:rsidP="007A0164">
      <w:pPr>
        <w:pBdr>
          <w:bottom w:val="single" w:sz="12" w:space="1" w:color="auto"/>
        </w:pBdr>
        <w:spacing w:after="0" w:line="240" w:lineRule="auto"/>
        <w:rPr>
          <w:bCs/>
          <w:iCs/>
        </w:rPr>
      </w:pPr>
      <w:r w:rsidRPr="000A2683">
        <w:rPr>
          <w:bCs/>
          <w:iCs/>
        </w:rPr>
        <w:t>This educational activity</w:t>
      </w:r>
      <w:r>
        <w:rPr>
          <w:bCs/>
          <w:iCs/>
        </w:rPr>
        <w:t xml:space="preserve"> </w:t>
      </w:r>
      <w:r w:rsidR="00D34509">
        <w:rPr>
          <w:bCs/>
          <w:iCs/>
        </w:rPr>
        <w:t>is</w:t>
      </w:r>
      <w:r w:rsidR="003C6445" w:rsidRPr="003C6445">
        <w:rPr>
          <w:bCs/>
          <w:iCs/>
        </w:rPr>
        <w:t xml:space="preserve"> designed for practicing medical, surgical, and radiation </w:t>
      </w:r>
      <w:proofErr w:type="gramStart"/>
      <w:r w:rsidR="003C6445" w:rsidRPr="003C6445">
        <w:rPr>
          <w:bCs/>
          <w:iCs/>
        </w:rPr>
        <w:t>oncologists,</w:t>
      </w:r>
      <w:proofErr w:type="gramEnd"/>
      <w:r w:rsidR="003C6445" w:rsidRPr="003C6445">
        <w:rPr>
          <w:bCs/>
          <w:iCs/>
        </w:rPr>
        <w:t xml:space="preserve"> and other healthcare professionals involved in the treatment o</w:t>
      </w:r>
      <w:r w:rsidR="00D34509">
        <w:rPr>
          <w:bCs/>
          <w:iCs/>
        </w:rPr>
        <w:t>f patients with cancer</w:t>
      </w:r>
      <w:r w:rsidR="003C6445" w:rsidRPr="003C6445">
        <w:rPr>
          <w:bCs/>
          <w:iCs/>
        </w:rPr>
        <w:t>.</w:t>
      </w:r>
    </w:p>
    <w:p w14:paraId="5FCC83A1" w14:textId="77777777" w:rsidR="003C6445" w:rsidRDefault="003C6445" w:rsidP="007A0164">
      <w:pPr>
        <w:pBdr>
          <w:bottom w:val="single" w:sz="12" w:space="1" w:color="auto"/>
        </w:pBdr>
        <w:spacing w:after="0" w:line="240" w:lineRule="auto"/>
      </w:pPr>
    </w:p>
    <w:p w14:paraId="05A10536" w14:textId="77777777" w:rsidR="00847793" w:rsidRDefault="00847793" w:rsidP="007A0164">
      <w:pPr>
        <w:spacing w:after="0" w:line="240" w:lineRule="auto"/>
      </w:pPr>
    </w:p>
    <w:p w14:paraId="0D519CFF" w14:textId="7783C0C2" w:rsidR="00847793" w:rsidRPr="00F20232" w:rsidRDefault="00847793" w:rsidP="004E0E44">
      <w:pPr>
        <w:pStyle w:val="ListParagraph"/>
        <w:numPr>
          <w:ilvl w:val="0"/>
          <w:numId w:val="2"/>
        </w:numPr>
        <w:spacing w:after="0" w:line="240" w:lineRule="auto"/>
        <w:rPr>
          <w:b/>
        </w:rPr>
      </w:pPr>
      <w:r w:rsidRPr="00F20232">
        <w:rPr>
          <w:b/>
        </w:rPr>
        <w:t>[</w:t>
      </w:r>
      <w:r w:rsidR="00195FD8" w:rsidRPr="00F20232">
        <w:rPr>
          <w:b/>
        </w:rPr>
        <w:t>Learning</w:t>
      </w:r>
      <w:r w:rsidRPr="00F20232">
        <w:rPr>
          <w:b/>
        </w:rPr>
        <w:t xml:space="preserve"> Objectives]</w:t>
      </w:r>
    </w:p>
    <w:p w14:paraId="0F0094D8" w14:textId="77777777" w:rsidR="00847793" w:rsidRDefault="00847793" w:rsidP="007A0164">
      <w:pPr>
        <w:spacing w:after="0" w:line="240" w:lineRule="auto"/>
        <w:rPr>
          <w:color w:val="000000"/>
        </w:rPr>
      </w:pPr>
      <w:r>
        <w:rPr>
          <w:color w:val="000000"/>
        </w:rPr>
        <w:t>After successful completion of this education</w:t>
      </w:r>
      <w:r w:rsidR="002C3D5D">
        <w:rPr>
          <w:color w:val="000000"/>
        </w:rPr>
        <w:t>al</w:t>
      </w:r>
      <w:r>
        <w:rPr>
          <w:color w:val="000000"/>
        </w:rPr>
        <w:t xml:space="preserve"> activity, participants should be able to:</w:t>
      </w:r>
    </w:p>
    <w:p w14:paraId="68E09012" w14:textId="77777777" w:rsidR="00BE3ACA" w:rsidRPr="00BE3ACA" w:rsidRDefault="00BE3ACA" w:rsidP="00D34509">
      <w:pPr>
        <w:pStyle w:val="ListParagraph"/>
        <w:numPr>
          <w:ilvl w:val="0"/>
          <w:numId w:val="31"/>
        </w:numPr>
        <w:rPr>
          <w:color w:val="000000"/>
          <w:lang w:bidi="en-US"/>
        </w:rPr>
      </w:pPr>
      <w:r w:rsidRPr="00C1022B">
        <w:rPr>
          <w:rFonts w:cs="Arial"/>
          <w:iCs/>
          <w:color w:val="000000" w:themeColor="text1"/>
        </w:rPr>
        <w:t xml:space="preserve">Evaluate </w:t>
      </w:r>
      <w:r w:rsidRPr="00C1022B">
        <w:rPr>
          <w:rFonts w:cs="Tahoma"/>
          <w:bCs/>
        </w:rPr>
        <w:t xml:space="preserve">the risks and benefits of </w:t>
      </w:r>
      <w:r w:rsidRPr="00C1022B">
        <w:rPr>
          <w:rFonts w:cs="Arial"/>
          <w:iCs/>
          <w:color w:val="000000" w:themeColor="text1"/>
        </w:rPr>
        <w:t>emerging therapies and novel treatment strategies for patients with solid tumors and hematologic malignancies, as well as the practical utility of these approaches based on recent clinical data</w:t>
      </w:r>
    </w:p>
    <w:p w14:paraId="386EB688" w14:textId="77777777" w:rsidR="00BE3ACA" w:rsidRDefault="00BE3ACA" w:rsidP="00D34509">
      <w:pPr>
        <w:pStyle w:val="ListParagraph"/>
        <w:numPr>
          <w:ilvl w:val="0"/>
          <w:numId w:val="31"/>
        </w:numPr>
        <w:rPr>
          <w:color w:val="000000"/>
          <w:lang w:bidi="en-US"/>
        </w:rPr>
      </w:pPr>
      <w:r w:rsidRPr="00C1022B">
        <w:rPr>
          <w:rFonts w:cs="Arial"/>
          <w:iCs/>
          <w:color w:val="000000" w:themeColor="text1"/>
        </w:rPr>
        <w:t>Apply best practices regarding the treatment of patients with cancer, including integration of novel therapeutic approaches and individualization of care</w:t>
      </w:r>
      <w:r w:rsidRPr="00D34509">
        <w:rPr>
          <w:color w:val="000000"/>
          <w:lang w:bidi="en-US"/>
        </w:rPr>
        <w:t xml:space="preserve"> </w:t>
      </w:r>
    </w:p>
    <w:p w14:paraId="3ABBCE2A" w14:textId="77777777" w:rsidR="00BE3ACA" w:rsidRPr="00BE3ACA" w:rsidRDefault="00BE3ACA" w:rsidP="00BE3ACA">
      <w:pPr>
        <w:pStyle w:val="ListParagraph"/>
        <w:numPr>
          <w:ilvl w:val="0"/>
          <w:numId w:val="31"/>
        </w:numPr>
        <w:rPr>
          <w:rFonts w:cs="Arial"/>
          <w:iCs/>
          <w:color w:val="000000" w:themeColor="text1"/>
        </w:rPr>
      </w:pPr>
      <w:r w:rsidRPr="00BE3ACA">
        <w:rPr>
          <w:rFonts w:cs="Arial"/>
          <w:iCs/>
          <w:color w:val="000000" w:themeColor="text1"/>
        </w:rPr>
        <w:t>Appropriately integrate multimodality therapy and multidisciplinary care to improve the management of patients with cancer</w:t>
      </w:r>
    </w:p>
    <w:p w14:paraId="566A423A" w14:textId="77777777" w:rsidR="00BD06F6" w:rsidRDefault="00BD06F6" w:rsidP="00BD06F6">
      <w:pPr>
        <w:pStyle w:val="ListParagraph"/>
        <w:spacing w:after="0" w:line="240" w:lineRule="auto"/>
        <w:rPr>
          <w:color w:val="000000"/>
        </w:rPr>
      </w:pPr>
    </w:p>
    <w:p w14:paraId="0348666D" w14:textId="0149DD3A" w:rsidR="003B11E9" w:rsidRPr="00121FB5" w:rsidRDefault="00326C53" w:rsidP="00121FB5">
      <w:pPr>
        <w:pBdr>
          <w:bottom w:val="single" w:sz="12" w:space="1" w:color="auto"/>
        </w:pBdr>
        <w:spacing w:after="0" w:line="240" w:lineRule="auto"/>
        <w:rPr>
          <w:b/>
          <w:i/>
          <w:color w:val="000000"/>
          <w:sz w:val="20"/>
          <w:szCs w:val="20"/>
        </w:rPr>
      </w:pPr>
      <w:r w:rsidRPr="00326C53">
        <w:rPr>
          <w:b/>
          <w:i/>
          <w:color w:val="000000"/>
          <w:sz w:val="20"/>
          <w:szCs w:val="20"/>
        </w:rPr>
        <w:lastRenderedPageBreak/>
        <w:t>[NOTE: learning objectives must be specific, measurable, attainable, relevant, time limited]</w:t>
      </w:r>
    </w:p>
    <w:p w14:paraId="0B8E16C7" w14:textId="77777777" w:rsidR="003B11E9" w:rsidRDefault="003B11E9" w:rsidP="007A0164">
      <w:pPr>
        <w:spacing w:after="0" w:line="240" w:lineRule="auto"/>
        <w:rPr>
          <w:b/>
          <w:color w:val="000000"/>
        </w:rPr>
      </w:pPr>
    </w:p>
    <w:p w14:paraId="098F3E32" w14:textId="373F902D" w:rsidR="00847793" w:rsidRPr="00BD06F6" w:rsidRDefault="00847793" w:rsidP="004E0E44">
      <w:pPr>
        <w:pStyle w:val="ListParagraph"/>
        <w:numPr>
          <w:ilvl w:val="0"/>
          <w:numId w:val="2"/>
        </w:numPr>
        <w:spacing w:after="0" w:line="240" w:lineRule="auto"/>
        <w:rPr>
          <w:b/>
          <w:color w:val="000000"/>
        </w:rPr>
      </w:pPr>
      <w:r w:rsidRPr="00BD06F6">
        <w:rPr>
          <w:b/>
          <w:color w:val="000000"/>
        </w:rPr>
        <w:t>[Faculty</w:t>
      </w:r>
      <w:r w:rsidR="006A5CA4" w:rsidRPr="00BD06F6">
        <w:rPr>
          <w:b/>
          <w:color w:val="000000"/>
        </w:rPr>
        <w:t xml:space="preserve"> Listing</w:t>
      </w:r>
      <w:r w:rsidR="004E0E44" w:rsidRPr="00BD06F6">
        <w:rPr>
          <w:b/>
          <w:color w:val="000000"/>
        </w:rPr>
        <w:t>/Featured Experts/Discussants….Faculty Listing and Featured Experts sections are stacked, Discussants section is in-line</w:t>
      </w:r>
      <w:r w:rsidRPr="00BD06F6">
        <w:rPr>
          <w:b/>
          <w:color w:val="000000"/>
        </w:rPr>
        <w:t>]</w:t>
      </w:r>
    </w:p>
    <w:p w14:paraId="2ED1B7FC" w14:textId="3BD7D4E2" w:rsidR="00D34509" w:rsidRPr="003A4C7C" w:rsidRDefault="00D34509" w:rsidP="00D34509">
      <w:pPr>
        <w:pBdr>
          <w:bottom w:val="single" w:sz="12" w:space="1" w:color="auto"/>
        </w:pBdr>
        <w:spacing w:after="0" w:line="240" w:lineRule="auto"/>
        <w:rPr>
          <w:b/>
          <w:color w:val="000000"/>
        </w:rPr>
      </w:pPr>
      <w:r>
        <w:rPr>
          <w:b/>
          <w:color w:val="000000"/>
        </w:rPr>
        <w:t>Faculty</w:t>
      </w:r>
    </w:p>
    <w:p w14:paraId="42A5FB16" w14:textId="43D59642" w:rsidR="00D34509" w:rsidRDefault="00D34509" w:rsidP="00D34509">
      <w:pPr>
        <w:pBdr>
          <w:bottom w:val="single" w:sz="12" w:space="1" w:color="auto"/>
        </w:pBdr>
        <w:spacing w:after="0" w:line="240" w:lineRule="auto"/>
        <w:rPr>
          <w:color w:val="000000"/>
        </w:rPr>
      </w:pPr>
      <w:proofErr w:type="spellStart"/>
      <w:r>
        <w:rPr>
          <w:color w:val="000000"/>
        </w:rPr>
        <w:t>Benoist</w:t>
      </w:r>
      <w:proofErr w:type="spellEnd"/>
      <w:r>
        <w:rPr>
          <w:color w:val="000000"/>
        </w:rPr>
        <w:t xml:space="preserve"> </w:t>
      </w:r>
      <w:proofErr w:type="spellStart"/>
      <w:r>
        <w:rPr>
          <w:color w:val="000000"/>
        </w:rPr>
        <w:t>Chibaudel</w:t>
      </w:r>
      <w:proofErr w:type="spellEnd"/>
      <w:r>
        <w:rPr>
          <w:color w:val="000000"/>
        </w:rPr>
        <w:t xml:space="preserve">, </w:t>
      </w:r>
      <w:r w:rsidRPr="00D34509">
        <w:rPr>
          <w:color w:val="000000"/>
        </w:rPr>
        <w:t>MD</w:t>
      </w:r>
    </w:p>
    <w:p w14:paraId="73F23A8A" w14:textId="0CD43092" w:rsidR="00C140E1" w:rsidRDefault="00C140E1" w:rsidP="00D34509">
      <w:pPr>
        <w:pBdr>
          <w:bottom w:val="single" w:sz="12" w:space="1" w:color="auto"/>
        </w:pBdr>
        <w:spacing w:after="0" w:line="240" w:lineRule="auto"/>
        <w:rPr>
          <w:color w:val="000000"/>
        </w:rPr>
      </w:pPr>
      <w:proofErr w:type="spellStart"/>
      <w:r>
        <w:rPr>
          <w:color w:val="000000"/>
        </w:rPr>
        <w:t>Hôpital</w:t>
      </w:r>
      <w:proofErr w:type="spellEnd"/>
      <w:r>
        <w:rPr>
          <w:color w:val="000000"/>
        </w:rPr>
        <w:t xml:space="preserve"> Saint Antoine</w:t>
      </w:r>
      <w:r>
        <w:rPr>
          <w:color w:val="000000"/>
        </w:rPr>
        <w:br/>
        <w:t>Paris, France</w:t>
      </w:r>
    </w:p>
    <w:p w14:paraId="5C1ADE2D" w14:textId="77777777" w:rsidR="00C140E1" w:rsidRDefault="00C140E1" w:rsidP="00D34509">
      <w:pPr>
        <w:pBdr>
          <w:bottom w:val="single" w:sz="12" w:space="1" w:color="auto"/>
        </w:pBdr>
        <w:spacing w:after="0" w:line="240" w:lineRule="auto"/>
        <w:rPr>
          <w:color w:val="000000"/>
        </w:rPr>
      </w:pPr>
    </w:p>
    <w:p w14:paraId="5D292985" w14:textId="77777777" w:rsidR="00C140E1" w:rsidRPr="00C140E1" w:rsidRDefault="00C140E1" w:rsidP="00C140E1">
      <w:pPr>
        <w:pBdr>
          <w:bottom w:val="single" w:sz="12" w:space="1" w:color="auto"/>
        </w:pBdr>
        <w:spacing w:after="0" w:line="240" w:lineRule="auto"/>
        <w:rPr>
          <w:color w:val="000000"/>
        </w:rPr>
      </w:pPr>
      <w:r w:rsidRPr="00C140E1">
        <w:rPr>
          <w:color w:val="000000"/>
        </w:rPr>
        <w:t xml:space="preserve">Edward </w:t>
      </w:r>
      <w:proofErr w:type="spellStart"/>
      <w:r w:rsidRPr="00C140E1">
        <w:rPr>
          <w:color w:val="000000"/>
        </w:rPr>
        <w:t>Garon</w:t>
      </w:r>
      <w:proofErr w:type="spellEnd"/>
      <w:r w:rsidRPr="00C140E1">
        <w:rPr>
          <w:color w:val="000000"/>
        </w:rPr>
        <w:t>, MD</w:t>
      </w:r>
    </w:p>
    <w:p w14:paraId="0F2ABB9F" w14:textId="1D6CE8E9" w:rsidR="00C140E1" w:rsidRPr="00C140E1" w:rsidRDefault="007A6D69" w:rsidP="00C140E1">
      <w:pPr>
        <w:pBdr>
          <w:bottom w:val="single" w:sz="12" w:space="1" w:color="auto"/>
        </w:pBdr>
        <w:spacing w:after="0" w:line="240" w:lineRule="auto"/>
        <w:rPr>
          <w:color w:val="000000"/>
        </w:rPr>
      </w:pPr>
      <w:r>
        <w:rPr>
          <w:color w:val="000000"/>
        </w:rPr>
        <w:t xml:space="preserve">Ronald Regan </w:t>
      </w:r>
      <w:r w:rsidR="00C140E1" w:rsidRPr="00C140E1">
        <w:rPr>
          <w:color w:val="000000"/>
        </w:rPr>
        <w:t>UCLA Medical Center</w:t>
      </w:r>
    </w:p>
    <w:p w14:paraId="2EBCB4CC" w14:textId="756C703E" w:rsidR="00C140E1" w:rsidRDefault="00C140E1" w:rsidP="00C140E1">
      <w:pPr>
        <w:pBdr>
          <w:bottom w:val="single" w:sz="12" w:space="1" w:color="auto"/>
        </w:pBdr>
        <w:spacing w:after="0" w:line="240" w:lineRule="auto"/>
        <w:rPr>
          <w:color w:val="000000"/>
        </w:rPr>
      </w:pPr>
      <w:r w:rsidRPr="00C140E1">
        <w:rPr>
          <w:color w:val="000000"/>
        </w:rPr>
        <w:t>Los Angeles, California, United States</w:t>
      </w:r>
    </w:p>
    <w:p w14:paraId="620EAD2E" w14:textId="77777777" w:rsidR="003A4C7C" w:rsidRDefault="003A4C7C" w:rsidP="00C140E1">
      <w:pPr>
        <w:pBdr>
          <w:bottom w:val="single" w:sz="12" w:space="1" w:color="auto"/>
        </w:pBdr>
        <w:spacing w:after="0" w:line="240" w:lineRule="auto"/>
        <w:rPr>
          <w:color w:val="000000"/>
        </w:rPr>
      </w:pPr>
    </w:p>
    <w:p w14:paraId="681697B3" w14:textId="6D34775C" w:rsidR="003A4C7C" w:rsidRDefault="003A4C7C" w:rsidP="00C140E1">
      <w:pPr>
        <w:pBdr>
          <w:bottom w:val="single" w:sz="12" w:space="1" w:color="auto"/>
        </w:pBdr>
        <w:spacing w:after="0" w:line="240" w:lineRule="auto"/>
        <w:rPr>
          <w:color w:val="000000"/>
        </w:rPr>
      </w:pPr>
      <w:r>
        <w:rPr>
          <w:color w:val="000000"/>
        </w:rPr>
        <w:t xml:space="preserve">Rohit </w:t>
      </w:r>
      <w:proofErr w:type="spellStart"/>
      <w:r>
        <w:rPr>
          <w:color w:val="000000"/>
        </w:rPr>
        <w:t>Lal</w:t>
      </w:r>
      <w:proofErr w:type="spellEnd"/>
      <w:r>
        <w:rPr>
          <w:color w:val="000000"/>
        </w:rPr>
        <w:t>, MRCP, PhD</w:t>
      </w:r>
    </w:p>
    <w:p w14:paraId="45C68DA3" w14:textId="4E2E78D1" w:rsidR="003A4C7C" w:rsidRDefault="003A4C7C" w:rsidP="00C140E1">
      <w:pPr>
        <w:pBdr>
          <w:bottom w:val="single" w:sz="12" w:space="1" w:color="auto"/>
        </w:pBdr>
        <w:spacing w:after="0" w:line="240" w:lineRule="auto"/>
        <w:rPr>
          <w:color w:val="000000"/>
        </w:rPr>
      </w:pPr>
      <w:r>
        <w:rPr>
          <w:color w:val="000000"/>
        </w:rPr>
        <w:t>The London Clinic</w:t>
      </w:r>
    </w:p>
    <w:p w14:paraId="3F94E553" w14:textId="7A5AB527" w:rsidR="003A4C7C" w:rsidRDefault="003A4C7C" w:rsidP="00C140E1">
      <w:pPr>
        <w:pBdr>
          <w:bottom w:val="single" w:sz="12" w:space="1" w:color="auto"/>
        </w:pBdr>
        <w:spacing w:after="0" w:line="240" w:lineRule="auto"/>
        <w:rPr>
          <w:color w:val="000000"/>
        </w:rPr>
      </w:pPr>
      <w:r>
        <w:rPr>
          <w:color w:val="000000"/>
        </w:rPr>
        <w:t>London, United Kingdom</w:t>
      </w:r>
    </w:p>
    <w:p w14:paraId="02B00B39" w14:textId="77777777" w:rsidR="00254F00" w:rsidRDefault="00254F00" w:rsidP="00C140E1">
      <w:pPr>
        <w:pBdr>
          <w:bottom w:val="single" w:sz="12" w:space="1" w:color="auto"/>
        </w:pBdr>
        <w:spacing w:after="0" w:line="240" w:lineRule="auto"/>
        <w:rPr>
          <w:color w:val="000000"/>
        </w:rPr>
      </w:pPr>
    </w:p>
    <w:p w14:paraId="36AB2DE6" w14:textId="4006589C" w:rsidR="00254F00" w:rsidRPr="00F20232" w:rsidRDefault="00254F00" w:rsidP="00C140E1">
      <w:pPr>
        <w:pBdr>
          <w:bottom w:val="single" w:sz="12" w:space="1" w:color="auto"/>
        </w:pBdr>
        <w:spacing w:after="0" w:line="240" w:lineRule="auto"/>
        <w:rPr>
          <w:color w:val="000000"/>
          <w:highlight w:val="yellow"/>
        </w:rPr>
      </w:pPr>
      <w:r w:rsidRPr="00F20232">
        <w:rPr>
          <w:color w:val="000000"/>
          <w:highlight w:val="yellow"/>
        </w:rPr>
        <w:t xml:space="preserve">Suresh </w:t>
      </w:r>
      <w:proofErr w:type="spellStart"/>
      <w:r w:rsidRPr="00F20232">
        <w:rPr>
          <w:color w:val="000000"/>
          <w:highlight w:val="yellow"/>
        </w:rPr>
        <w:t>Ramalingam</w:t>
      </w:r>
      <w:proofErr w:type="spellEnd"/>
      <w:r w:rsidRPr="00F20232">
        <w:rPr>
          <w:color w:val="000000"/>
          <w:highlight w:val="yellow"/>
        </w:rPr>
        <w:t xml:space="preserve">, </w:t>
      </w:r>
      <w:commentRangeStart w:id="2"/>
      <w:r w:rsidRPr="00F20232">
        <w:rPr>
          <w:color w:val="000000"/>
          <w:highlight w:val="yellow"/>
        </w:rPr>
        <w:t>MD</w:t>
      </w:r>
      <w:commentRangeEnd w:id="2"/>
      <w:r w:rsidRPr="00F20232">
        <w:rPr>
          <w:rStyle w:val="CommentReference"/>
          <w:highlight w:val="yellow"/>
        </w:rPr>
        <w:commentReference w:id="2"/>
      </w:r>
    </w:p>
    <w:p w14:paraId="02CAFADB" w14:textId="3D3BCDAA" w:rsidR="00254F00" w:rsidRPr="00F20232" w:rsidRDefault="00254F00" w:rsidP="00C140E1">
      <w:pPr>
        <w:pBdr>
          <w:bottom w:val="single" w:sz="12" w:space="1" w:color="auto"/>
        </w:pBdr>
        <w:spacing w:after="0" w:line="240" w:lineRule="auto"/>
        <w:rPr>
          <w:color w:val="000000"/>
          <w:highlight w:val="yellow"/>
        </w:rPr>
      </w:pPr>
      <w:r w:rsidRPr="00F20232">
        <w:rPr>
          <w:color w:val="000000"/>
          <w:highlight w:val="yellow"/>
        </w:rPr>
        <w:t>Emory University</w:t>
      </w:r>
    </w:p>
    <w:p w14:paraId="718E4EA5" w14:textId="026EC199" w:rsidR="00254F00" w:rsidRDefault="00254F00" w:rsidP="00C140E1">
      <w:pPr>
        <w:pBdr>
          <w:bottom w:val="single" w:sz="12" w:space="1" w:color="auto"/>
        </w:pBdr>
        <w:spacing w:after="0" w:line="240" w:lineRule="auto"/>
        <w:rPr>
          <w:color w:val="000000"/>
        </w:rPr>
      </w:pPr>
      <w:r w:rsidRPr="00F20232">
        <w:rPr>
          <w:color w:val="000000"/>
          <w:highlight w:val="yellow"/>
        </w:rPr>
        <w:t>Atlanta, Georgia, United States</w:t>
      </w:r>
    </w:p>
    <w:p w14:paraId="56068D64" w14:textId="77777777" w:rsidR="0058289D" w:rsidRDefault="0058289D" w:rsidP="00C140E1">
      <w:pPr>
        <w:pBdr>
          <w:bottom w:val="single" w:sz="12" w:space="1" w:color="auto"/>
        </w:pBdr>
        <w:spacing w:after="0" w:line="240" w:lineRule="auto"/>
        <w:rPr>
          <w:color w:val="000000"/>
        </w:rPr>
      </w:pPr>
    </w:p>
    <w:p w14:paraId="69338F7D" w14:textId="77777777" w:rsidR="0058289D" w:rsidRPr="0058289D" w:rsidRDefault="0058289D" w:rsidP="0058289D">
      <w:pPr>
        <w:pBdr>
          <w:bottom w:val="single" w:sz="12" w:space="1" w:color="auto"/>
        </w:pBdr>
        <w:spacing w:after="0" w:line="240" w:lineRule="auto"/>
        <w:rPr>
          <w:color w:val="000000"/>
        </w:rPr>
      </w:pPr>
      <w:r w:rsidRPr="0058289D">
        <w:rPr>
          <w:color w:val="000000"/>
        </w:rPr>
        <w:t xml:space="preserve">Martin </w:t>
      </w:r>
      <w:proofErr w:type="spellStart"/>
      <w:r w:rsidRPr="0058289D">
        <w:rPr>
          <w:color w:val="000000"/>
        </w:rPr>
        <w:t>Reck</w:t>
      </w:r>
      <w:proofErr w:type="spellEnd"/>
      <w:r w:rsidRPr="0058289D">
        <w:rPr>
          <w:color w:val="000000"/>
        </w:rPr>
        <w:t>, MD, PhD</w:t>
      </w:r>
    </w:p>
    <w:p w14:paraId="7A14A29F" w14:textId="77777777" w:rsidR="0058289D" w:rsidRPr="0058289D" w:rsidRDefault="0058289D" w:rsidP="0058289D">
      <w:pPr>
        <w:pBdr>
          <w:bottom w:val="single" w:sz="12" w:space="1" w:color="auto"/>
        </w:pBdr>
        <w:spacing w:after="0" w:line="240" w:lineRule="auto"/>
        <w:rPr>
          <w:color w:val="000000"/>
        </w:rPr>
      </w:pPr>
      <w:r w:rsidRPr="0058289D">
        <w:rPr>
          <w:color w:val="000000"/>
        </w:rPr>
        <w:t xml:space="preserve">Hospital </w:t>
      </w:r>
      <w:proofErr w:type="spellStart"/>
      <w:r w:rsidRPr="0058289D">
        <w:rPr>
          <w:color w:val="000000"/>
        </w:rPr>
        <w:t>Grosshansdorf</w:t>
      </w:r>
      <w:proofErr w:type="spellEnd"/>
    </w:p>
    <w:p w14:paraId="546B0A12" w14:textId="04AFAEDE" w:rsidR="0058289D" w:rsidRDefault="0058289D" w:rsidP="0058289D">
      <w:pPr>
        <w:pBdr>
          <w:bottom w:val="single" w:sz="12" w:space="1" w:color="auto"/>
        </w:pBdr>
        <w:spacing w:after="0" w:line="240" w:lineRule="auto"/>
        <w:rPr>
          <w:color w:val="000000"/>
        </w:rPr>
      </w:pPr>
      <w:proofErr w:type="spellStart"/>
      <w:r w:rsidRPr="0058289D">
        <w:rPr>
          <w:color w:val="000000"/>
        </w:rPr>
        <w:t>Grosshansdorf</w:t>
      </w:r>
      <w:proofErr w:type="spellEnd"/>
      <w:r w:rsidRPr="0058289D">
        <w:rPr>
          <w:color w:val="000000"/>
        </w:rPr>
        <w:t>, Germany</w:t>
      </w:r>
    </w:p>
    <w:p w14:paraId="4B4DAFCF" w14:textId="77777777" w:rsidR="00D34509" w:rsidRDefault="00D34509" w:rsidP="00121FB5">
      <w:pPr>
        <w:pBdr>
          <w:bottom w:val="single" w:sz="12" w:space="1" w:color="auto"/>
        </w:pBdr>
        <w:spacing w:after="0" w:line="240" w:lineRule="auto"/>
        <w:rPr>
          <w:color w:val="000000"/>
        </w:rPr>
      </w:pPr>
    </w:p>
    <w:p w14:paraId="262F55D0" w14:textId="77777777" w:rsidR="00D34509" w:rsidRPr="00D34509" w:rsidRDefault="00D34509" w:rsidP="00D34509">
      <w:pPr>
        <w:pBdr>
          <w:bottom w:val="single" w:sz="12" w:space="1" w:color="auto"/>
        </w:pBdr>
        <w:spacing w:after="0" w:line="240" w:lineRule="auto"/>
        <w:rPr>
          <w:color w:val="000000"/>
        </w:rPr>
      </w:pPr>
      <w:r w:rsidRPr="00D34509">
        <w:rPr>
          <w:color w:val="000000"/>
        </w:rPr>
        <w:t xml:space="preserve">Eric Van </w:t>
      </w:r>
      <w:proofErr w:type="spellStart"/>
      <w:r w:rsidRPr="00D34509">
        <w:rPr>
          <w:color w:val="000000"/>
        </w:rPr>
        <w:t>Cutsem</w:t>
      </w:r>
      <w:proofErr w:type="spellEnd"/>
      <w:r w:rsidRPr="00D34509">
        <w:rPr>
          <w:color w:val="000000"/>
        </w:rPr>
        <w:t>, MD, PhD</w:t>
      </w:r>
    </w:p>
    <w:p w14:paraId="00FBE369" w14:textId="77777777" w:rsidR="00D34509" w:rsidRPr="00D34509" w:rsidRDefault="00D34509" w:rsidP="00D34509">
      <w:pPr>
        <w:pBdr>
          <w:bottom w:val="single" w:sz="12" w:space="1" w:color="auto"/>
        </w:pBdr>
        <w:spacing w:after="0" w:line="240" w:lineRule="auto"/>
        <w:rPr>
          <w:color w:val="000000"/>
        </w:rPr>
      </w:pPr>
      <w:r w:rsidRPr="00D34509">
        <w:rPr>
          <w:color w:val="000000"/>
        </w:rPr>
        <w:t xml:space="preserve">University Hospital </w:t>
      </w:r>
      <w:proofErr w:type="spellStart"/>
      <w:r w:rsidRPr="00D34509">
        <w:rPr>
          <w:color w:val="000000"/>
        </w:rPr>
        <w:t>Gasthuisberg</w:t>
      </w:r>
      <w:proofErr w:type="spellEnd"/>
    </w:p>
    <w:p w14:paraId="7E5E855E" w14:textId="5A4FD443" w:rsidR="00D34509" w:rsidRPr="00D34509" w:rsidRDefault="00D34509" w:rsidP="00D34509">
      <w:pPr>
        <w:pBdr>
          <w:bottom w:val="single" w:sz="12" w:space="1" w:color="auto"/>
        </w:pBdr>
        <w:spacing w:after="0" w:line="240" w:lineRule="auto"/>
        <w:rPr>
          <w:color w:val="000000"/>
        </w:rPr>
      </w:pPr>
      <w:r w:rsidRPr="00D34509">
        <w:rPr>
          <w:color w:val="000000"/>
        </w:rPr>
        <w:t>Leuven, Belgium</w:t>
      </w:r>
    </w:p>
    <w:p w14:paraId="6E037743" w14:textId="77777777" w:rsidR="008E5782" w:rsidRDefault="008E5782" w:rsidP="00121FB5">
      <w:pPr>
        <w:pBdr>
          <w:bottom w:val="single" w:sz="12" w:space="1" w:color="auto"/>
        </w:pBdr>
        <w:spacing w:after="0" w:line="240" w:lineRule="auto"/>
        <w:rPr>
          <w:bCs/>
        </w:rPr>
      </w:pPr>
    </w:p>
    <w:p w14:paraId="62D42CEC" w14:textId="3A07F999" w:rsidR="0058289D" w:rsidRDefault="00DF2DF5" w:rsidP="00121FB5">
      <w:pPr>
        <w:pBdr>
          <w:bottom w:val="single" w:sz="12" w:space="1" w:color="auto"/>
        </w:pBdr>
        <w:spacing w:after="0" w:line="240" w:lineRule="auto"/>
        <w:rPr>
          <w:bCs/>
        </w:rPr>
      </w:pPr>
      <w:r>
        <w:rPr>
          <w:bCs/>
        </w:rPr>
        <w:t>Andrew X.</w:t>
      </w:r>
      <w:r w:rsidRPr="00DF2DF5">
        <w:rPr>
          <w:bCs/>
        </w:rPr>
        <w:t xml:space="preserve"> Zhu, MD, PhD</w:t>
      </w:r>
    </w:p>
    <w:p w14:paraId="5EFF4303" w14:textId="23915CE0" w:rsidR="00DF2DF5" w:rsidRDefault="00DF2DF5" w:rsidP="00121FB5">
      <w:pPr>
        <w:pBdr>
          <w:bottom w:val="single" w:sz="12" w:space="1" w:color="auto"/>
        </w:pBdr>
        <w:spacing w:after="0" w:line="240" w:lineRule="auto"/>
        <w:rPr>
          <w:bCs/>
        </w:rPr>
      </w:pPr>
      <w:r w:rsidRPr="00DF2DF5">
        <w:rPr>
          <w:bCs/>
        </w:rPr>
        <w:t>Massachusetts General Hospital</w:t>
      </w:r>
    </w:p>
    <w:p w14:paraId="1AA4B786" w14:textId="3C214FBE" w:rsidR="00DF2DF5" w:rsidRDefault="00DF2DF5" w:rsidP="00121FB5">
      <w:pPr>
        <w:pBdr>
          <w:bottom w:val="single" w:sz="12" w:space="1" w:color="auto"/>
        </w:pBdr>
        <w:spacing w:after="0" w:line="240" w:lineRule="auto"/>
        <w:rPr>
          <w:bCs/>
        </w:rPr>
      </w:pPr>
      <w:r>
        <w:rPr>
          <w:bCs/>
        </w:rPr>
        <w:t>Boston, Massachusetts, United States</w:t>
      </w:r>
    </w:p>
    <w:p w14:paraId="16034026" w14:textId="171C28A3" w:rsidR="008E5782" w:rsidRPr="008E5782" w:rsidRDefault="008E5782" w:rsidP="00121FB5">
      <w:pPr>
        <w:pBdr>
          <w:bottom w:val="single" w:sz="12" w:space="1" w:color="auto"/>
        </w:pBdr>
        <w:spacing w:after="0" w:line="240" w:lineRule="auto"/>
        <w:rPr>
          <w:bCs/>
          <w:color w:val="FF0000"/>
        </w:rPr>
      </w:pPr>
    </w:p>
    <w:p w14:paraId="43A663AD" w14:textId="77777777" w:rsidR="004E0E44" w:rsidRDefault="004E0E44" w:rsidP="006A5CA4">
      <w:pPr>
        <w:pBdr>
          <w:bottom w:val="single" w:sz="12" w:space="1" w:color="auto"/>
        </w:pBdr>
        <w:spacing w:after="0" w:line="240" w:lineRule="auto"/>
        <w:rPr>
          <w:color w:val="000000"/>
        </w:rPr>
      </w:pPr>
    </w:p>
    <w:p w14:paraId="2BA8D541" w14:textId="77777777" w:rsidR="004A6934" w:rsidRDefault="004A6934" w:rsidP="007A0164">
      <w:pPr>
        <w:spacing w:after="0" w:line="240" w:lineRule="auto"/>
        <w:rPr>
          <w:b/>
          <w:color w:val="000000"/>
        </w:rPr>
      </w:pPr>
    </w:p>
    <w:p w14:paraId="0709ED71" w14:textId="77777777" w:rsidR="004A6934" w:rsidRDefault="004A6934" w:rsidP="007A0164">
      <w:pPr>
        <w:spacing w:after="0" w:line="240" w:lineRule="auto"/>
        <w:rPr>
          <w:b/>
          <w:color w:val="000000"/>
        </w:rPr>
      </w:pPr>
    </w:p>
    <w:p w14:paraId="22E6BED3" w14:textId="4E9B1AD4" w:rsidR="00847793" w:rsidRPr="00254F00" w:rsidRDefault="00847793" w:rsidP="004E0E44">
      <w:pPr>
        <w:pStyle w:val="ListParagraph"/>
        <w:numPr>
          <w:ilvl w:val="0"/>
          <w:numId w:val="2"/>
        </w:numPr>
        <w:spacing w:after="0" w:line="240" w:lineRule="auto"/>
        <w:rPr>
          <w:b/>
          <w:color w:val="000000"/>
        </w:rPr>
      </w:pPr>
      <w:r w:rsidRPr="00254F00">
        <w:rPr>
          <w:b/>
          <w:color w:val="000000"/>
        </w:rPr>
        <w:t>[</w:t>
      </w:r>
      <w:r w:rsidR="004E0E44" w:rsidRPr="00254F00">
        <w:rPr>
          <w:b/>
          <w:color w:val="000000"/>
        </w:rPr>
        <w:t>Featured Abstracts/Discussion Topics/Activity Topics]</w:t>
      </w:r>
    </w:p>
    <w:p w14:paraId="423F7E74" w14:textId="77777777" w:rsidR="00A76993" w:rsidRDefault="00A76993" w:rsidP="004E0E44">
      <w:pPr>
        <w:spacing w:after="0" w:line="240" w:lineRule="auto"/>
        <w:ind w:left="1440" w:hanging="1440"/>
        <w:rPr>
          <w:color w:val="000000"/>
        </w:rPr>
      </w:pPr>
    </w:p>
    <w:p w14:paraId="4DB1E962" w14:textId="71E2DE00" w:rsidR="00ED1D72" w:rsidRPr="00ED1D72" w:rsidRDefault="00ED1D72" w:rsidP="00ED1D72">
      <w:pPr>
        <w:spacing w:after="0" w:line="240" w:lineRule="auto"/>
        <w:rPr>
          <w:rFonts w:ascii="Calibri" w:hAnsi="Calibri"/>
          <w:b/>
        </w:rPr>
      </w:pPr>
      <w:r w:rsidRPr="00ED1D72">
        <w:rPr>
          <w:rFonts w:ascii="Calibri" w:hAnsi="Calibri"/>
          <w:b/>
        </w:rPr>
        <w:t>GI Malignancies</w:t>
      </w:r>
      <w:r>
        <w:rPr>
          <w:rFonts w:ascii="Calibri" w:hAnsi="Calibri"/>
          <w:b/>
        </w:rPr>
        <w:t xml:space="preserve"> [Tab text: GI]</w:t>
      </w:r>
    </w:p>
    <w:p w14:paraId="3A7A1E9D" w14:textId="77777777" w:rsidR="00ED1D72" w:rsidRDefault="00ED1D72" w:rsidP="00ED1D72">
      <w:pPr>
        <w:spacing w:after="0" w:line="240" w:lineRule="auto"/>
        <w:rPr>
          <w:rFonts w:ascii="Calibri" w:hAnsi="Calibri"/>
        </w:rPr>
      </w:pPr>
    </w:p>
    <w:p w14:paraId="0E0CA370" w14:textId="00704ED2" w:rsidR="00ED1D72" w:rsidRPr="00BC04AD" w:rsidRDefault="00FF2BB2" w:rsidP="00ED1D72">
      <w:pPr>
        <w:spacing w:after="0" w:line="240" w:lineRule="auto"/>
        <w:rPr>
          <w:rFonts w:ascii="Calibri" w:hAnsi="Calibri"/>
        </w:rPr>
      </w:pPr>
      <w:r>
        <w:rPr>
          <w:rFonts w:ascii="Calibri" w:hAnsi="Calibri"/>
        </w:rPr>
        <w:t xml:space="preserve">Abstract </w:t>
      </w:r>
      <w:r w:rsidR="00ED1D72" w:rsidRPr="00BC04AD">
        <w:rPr>
          <w:rFonts w:ascii="Calibri" w:hAnsi="Calibri"/>
        </w:rPr>
        <w:t>LBA13</w:t>
      </w:r>
      <w:r>
        <w:rPr>
          <w:rFonts w:ascii="Calibri" w:hAnsi="Calibri"/>
        </w:rPr>
        <w:t xml:space="preserve">: </w:t>
      </w:r>
      <w:r w:rsidR="00ED1D72" w:rsidRPr="00BC04AD">
        <w:rPr>
          <w:rFonts w:ascii="Calibri" w:hAnsi="Calibri"/>
        </w:rPr>
        <w:t>Phase III RECOURSE trial of TAS-102 vs placebo, with best supportive care (BCS), in patients (pts) with metastatic colorectal cancer (</w:t>
      </w:r>
      <w:proofErr w:type="spellStart"/>
      <w:r w:rsidR="00ED1D72" w:rsidRPr="00BC04AD">
        <w:rPr>
          <w:rFonts w:ascii="Calibri" w:hAnsi="Calibri"/>
        </w:rPr>
        <w:t>mCRC</w:t>
      </w:r>
      <w:proofErr w:type="spellEnd"/>
      <w:r w:rsidR="00ED1D72" w:rsidRPr="00BC04AD">
        <w:rPr>
          <w:rFonts w:ascii="Calibri" w:hAnsi="Calibri"/>
        </w:rPr>
        <w:t>) refractory to standard therapies</w:t>
      </w:r>
    </w:p>
    <w:p w14:paraId="4DD60B0B" w14:textId="72164B08" w:rsidR="00ED1D72" w:rsidRPr="00BC04AD" w:rsidRDefault="00ED1D72" w:rsidP="00ED1D72">
      <w:pPr>
        <w:spacing w:after="0" w:line="240" w:lineRule="auto"/>
        <w:rPr>
          <w:rFonts w:ascii="Calibri" w:hAnsi="Calibri"/>
          <w:i/>
        </w:rPr>
      </w:pPr>
      <w:r w:rsidRPr="00BC04AD">
        <w:rPr>
          <w:rFonts w:ascii="Calibri" w:hAnsi="Calibri"/>
          <w:i/>
        </w:rPr>
        <w:t xml:space="preserve">Presented by: Eric Van </w:t>
      </w:r>
      <w:proofErr w:type="spellStart"/>
      <w:r w:rsidRPr="00BC04AD">
        <w:rPr>
          <w:rFonts w:ascii="Calibri" w:hAnsi="Calibri"/>
          <w:i/>
        </w:rPr>
        <w:t>Cutsem</w:t>
      </w:r>
      <w:proofErr w:type="spellEnd"/>
      <w:r w:rsidRPr="00BC04AD">
        <w:rPr>
          <w:rFonts w:ascii="Calibri" w:hAnsi="Calibri"/>
          <w:i/>
        </w:rPr>
        <w:t>, MD, PhD</w:t>
      </w:r>
    </w:p>
    <w:p w14:paraId="517434B1" w14:textId="77777777" w:rsidR="00ED1D72" w:rsidRPr="00BC04AD" w:rsidRDefault="00ED1D72" w:rsidP="00ED1D72">
      <w:pPr>
        <w:spacing w:after="0" w:line="240" w:lineRule="auto"/>
        <w:rPr>
          <w:rFonts w:ascii="Calibri" w:hAnsi="Calibri"/>
          <w:i/>
        </w:rPr>
      </w:pPr>
    </w:p>
    <w:p w14:paraId="76CA04D5" w14:textId="6B9A6759" w:rsidR="00ED1D72" w:rsidRPr="00BC04AD" w:rsidRDefault="00FF2BB2" w:rsidP="00ED1D72">
      <w:pPr>
        <w:spacing w:after="0" w:line="240" w:lineRule="auto"/>
        <w:rPr>
          <w:rFonts w:ascii="Calibri" w:hAnsi="Calibri" w:cs="Helvetica"/>
        </w:rPr>
      </w:pPr>
      <w:r>
        <w:rPr>
          <w:rFonts w:ascii="Calibri" w:hAnsi="Calibri" w:cs="Helvetica"/>
        </w:rPr>
        <w:t xml:space="preserve">Abstract </w:t>
      </w:r>
      <w:r w:rsidR="00ED1D72" w:rsidRPr="00BC04AD">
        <w:rPr>
          <w:rFonts w:ascii="Calibri" w:hAnsi="Calibri" w:cs="Helvetica"/>
        </w:rPr>
        <w:t>LBA16</w:t>
      </w:r>
      <w:r>
        <w:rPr>
          <w:rFonts w:ascii="Calibri" w:hAnsi="Calibri" w:cs="Helvetica"/>
        </w:rPr>
        <w:t>:</w:t>
      </w:r>
      <w:r w:rsidR="00ED1D72" w:rsidRPr="00BC04AD">
        <w:rPr>
          <w:rFonts w:ascii="Calibri" w:hAnsi="Calibri" w:cs="Helvetica"/>
        </w:rPr>
        <w:t xml:space="preserve"> </w:t>
      </w:r>
      <w:proofErr w:type="spellStart"/>
      <w:r w:rsidR="00ED1D72" w:rsidRPr="00BC04AD">
        <w:rPr>
          <w:rFonts w:ascii="Calibri" w:hAnsi="Calibri" w:cs="Helvetica"/>
        </w:rPr>
        <w:t>Ramucirumab</w:t>
      </w:r>
      <w:proofErr w:type="spellEnd"/>
      <w:r w:rsidR="00ED1D72" w:rsidRPr="00BC04AD">
        <w:rPr>
          <w:rFonts w:ascii="Calibri" w:hAnsi="Calibri" w:cs="Helvetica"/>
        </w:rPr>
        <w:t xml:space="preserve"> (RAM) as </w:t>
      </w:r>
      <w:r>
        <w:rPr>
          <w:rFonts w:ascii="Calibri" w:hAnsi="Calibri" w:cs="Helvetica"/>
        </w:rPr>
        <w:t>s</w:t>
      </w:r>
      <w:r w:rsidRPr="00BC04AD">
        <w:rPr>
          <w:rFonts w:ascii="Calibri" w:hAnsi="Calibri" w:cs="Helvetica"/>
        </w:rPr>
        <w:t>econd</w:t>
      </w:r>
      <w:r w:rsidR="00ED1D72" w:rsidRPr="00BC04AD">
        <w:rPr>
          <w:rFonts w:ascii="Calibri" w:hAnsi="Calibri" w:cs="Helvetica"/>
        </w:rPr>
        <w:t>-</w:t>
      </w:r>
      <w:r>
        <w:rPr>
          <w:rFonts w:ascii="Calibri" w:hAnsi="Calibri" w:cs="Helvetica"/>
        </w:rPr>
        <w:t>l</w:t>
      </w:r>
      <w:r w:rsidRPr="00BC04AD">
        <w:rPr>
          <w:rFonts w:ascii="Calibri" w:hAnsi="Calibri" w:cs="Helvetica"/>
        </w:rPr>
        <w:t xml:space="preserve">ine </w:t>
      </w:r>
      <w:r>
        <w:rPr>
          <w:rFonts w:ascii="Calibri" w:hAnsi="Calibri" w:cs="Helvetica"/>
        </w:rPr>
        <w:t>t</w:t>
      </w:r>
      <w:r w:rsidRPr="00BC04AD">
        <w:rPr>
          <w:rFonts w:ascii="Calibri" w:hAnsi="Calibri" w:cs="Helvetica"/>
        </w:rPr>
        <w:t xml:space="preserve">reatment </w:t>
      </w:r>
      <w:r w:rsidR="00ED1D72" w:rsidRPr="00BC04AD">
        <w:rPr>
          <w:rFonts w:ascii="Calibri" w:hAnsi="Calibri" w:cs="Helvetica"/>
        </w:rPr>
        <w:t xml:space="preserve">in </w:t>
      </w:r>
      <w:r>
        <w:rPr>
          <w:rFonts w:ascii="Calibri" w:hAnsi="Calibri" w:cs="Helvetica"/>
        </w:rPr>
        <w:t>p</w:t>
      </w:r>
      <w:r w:rsidRPr="00BC04AD">
        <w:rPr>
          <w:rFonts w:ascii="Calibri" w:hAnsi="Calibri" w:cs="Helvetica"/>
        </w:rPr>
        <w:t xml:space="preserve">atients </w:t>
      </w:r>
      <w:r w:rsidR="00ED1D72" w:rsidRPr="00BC04AD">
        <w:rPr>
          <w:rFonts w:ascii="Calibri" w:hAnsi="Calibri" w:cs="Helvetica"/>
        </w:rPr>
        <w:t xml:space="preserve">(pts) with </w:t>
      </w:r>
      <w:r>
        <w:rPr>
          <w:rFonts w:ascii="Calibri" w:hAnsi="Calibri" w:cs="Helvetica"/>
        </w:rPr>
        <w:t>a</w:t>
      </w:r>
      <w:r w:rsidRPr="00BC04AD">
        <w:rPr>
          <w:rFonts w:ascii="Calibri" w:hAnsi="Calibri" w:cs="Helvetica"/>
        </w:rPr>
        <w:t xml:space="preserve">dvanced </w:t>
      </w:r>
      <w:r>
        <w:rPr>
          <w:rFonts w:ascii="Calibri" w:hAnsi="Calibri" w:cs="Helvetica"/>
        </w:rPr>
        <w:t>h</w:t>
      </w:r>
      <w:r w:rsidRPr="00BC04AD">
        <w:rPr>
          <w:rFonts w:ascii="Calibri" w:hAnsi="Calibri" w:cs="Helvetica"/>
        </w:rPr>
        <w:t xml:space="preserve">epatocellular </w:t>
      </w:r>
      <w:r>
        <w:rPr>
          <w:rFonts w:ascii="Calibri" w:hAnsi="Calibri" w:cs="Helvetica"/>
        </w:rPr>
        <w:t>c</w:t>
      </w:r>
      <w:r w:rsidRPr="00BC04AD">
        <w:rPr>
          <w:rFonts w:ascii="Calibri" w:hAnsi="Calibri" w:cs="Helvetica"/>
        </w:rPr>
        <w:t xml:space="preserve">arcinoma </w:t>
      </w:r>
      <w:r w:rsidR="00ED1D72" w:rsidRPr="00BC04AD">
        <w:rPr>
          <w:rFonts w:ascii="Calibri" w:hAnsi="Calibri" w:cs="Helvetica"/>
        </w:rPr>
        <w:t xml:space="preserve">(HCC) </w:t>
      </w:r>
      <w:r>
        <w:rPr>
          <w:rFonts w:ascii="Calibri" w:hAnsi="Calibri" w:cs="Helvetica"/>
        </w:rPr>
        <w:t>f</w:t>
      </w:r>
      <w:r w:rsidRPr="00BC04AD">
        <w:rPr>
          <w:rFonts w:ascii="Calibri" w:hAnsi="Calibri" w:cs="Helvetica"/>
        </w:rPr>
        <w:t xml:space="preserve">ollowing </w:t>
      </w:r>
      <w:r w:rsidR="009A3893">
        <w:rPr>
          <w:rFonts w:ascii="Calibri" w:hAnsi="Calibri" w:cs="Helvetica"/>
        </w:rPr>
        <w:t>f</w:t>
      </w:r>
      <w:r w:rsidR="009A3893" w:rsidRPr="00BC04AD">
        <w:rPr>
          <w:rFonts w:ascii="Calibri" w:hAnsi="Calibri" w:cs="Helvetica"/>
        </w:rPr>
        <w:t>irst</w:t>
      </w:r>
      <w:r w:rsidR="00ED1D72" w:rsidRPr="00BC04AD">
        <w:rPr>
          <w:rFonts w:ascii="Calibri" w:hAnsi="Calibri" w:cs="Helvetica"/>
        </w:rPr>
        <w:t>-</w:t>
      </w:r>
      <w:r w:rsidR="009A3893">
        <w:rPr>
          <w:rFonts w:ascii="Calibri" w:hAnsi="Calibri" w:cs="Helvetica"/>
        </w:rPr>
        <w:t>l</w:t>
      </w:r>
      <w:r w:rsidR="00ED1D72" w:rsidRPr="00BC04AD">
        <w:rPr>
          <w:rFonts w:ascii="Calibri" w:hAnsi="Calibri" w:cs="Helvetica"/>
        </w:rPr>
        <w:t xml:space="preserve">ine </w:t>
      </w:r>
      <w:r w:rsidR="009A3893">
        <w:rPr>
          <w:rFonts w:ascii="Calibri" w:hAnsi="Calibri" w:cs="Helvetica"/>
        </w:rPr>
        <w:t>t</w:t>
      </w:r>
      <w:r w:rsidR="00ED1D72" w:rsidRPr="00BC04AD">
        <w:rPr>
          <w:rFonts w:ascii="Calibri" w:hAnsi="Calibri" w:cs="Helvetica"/>
        </w:rPr>
        <w:t xml:space="preserve">herapy with </w:t>
      </w:r>
      <w:proofErr w:type="spellStart"/>
      <w:r w:rsidR="009A3893">
        <w:rPr>
          <w:rFonts w:ascii="Calibri" w:hAnsi="Calibri" w:cs="Helvetica"/>
        </w:rPr>
        <w:t>s</w:t>
      </w:r>
      <w:r w:rsidR="00ED1D72" w:rsidRPr="00BC04AD">
        <w:rPr>
          <w:rFonts w:ascii="Calibri" w:hAnsi="Calibri" w:cs="Helvetica"/>
        </w:rPr>
        <w:t>orafenib</w:t>
      </w:r>
      <w:proofErr w:type="spellEnd"/>
      <w:r w:rsidR="00ED1D72" w:rsidRPr="00BC04AD">
        <w:rPr>
          <w:rFonts w:ascii="Calibri" w:hAnsi="Calibri" w:cs="Helvetica"/>
        </w:rPr>
        <w:t xml:space="preserve">: Results from the </w:t>
      </w:r>
      <w:r w:rsidR="009A3893">
        <w:rPr>
          <w:rFonts w:ascii="Calibri" w:hAnsi="Calibri" w:cs="Helvetica"/>
        </w:rPr>
        <w:t>r</w:t>
      </w:r>
      <w:r w:rsidR="00ED1D72" w:rsidRPr="00BC04AD">
        <w:rPr>
          <w:rFonts w:ascii="Calibri" w:hAnsi="Calibri" w:cs="Helvetica"/>
        </w:rPr>
        <w:t xml:space="preserve">andomized </w:t>
      </w:r>
      <w:r w:rsidR="009A3893">
        <w:rPr>
          <w:rFonts w:ascii="Calibri" w:hAnsi="Calibri" w:cs="Helvetica"/>
        </w:rPr>
        <w:t>p</w:t>
      </w:r>
      <w:r w:rsidR="00ED1D72" w:rsidRPr="00BC04AD">
        <w:rPr>
          <w:rFonts w:ascii="Calibri" w:hAnsi="Calibri" w:cs="Helvetica"/>
        </w:rPr>
        <w:t xml:space="preserve">hase III REACH </w:t>
      </w:r>
      <w:r w:rsidR="009A3893">
        <w:rPr>
          <w:rFonts w:ascii="Calibri" w:hAnsi="Calibri" w:cs="Helvetica"/>
        </w:rPr>
        <w:t>s</w:t>
      </w:r>
      <w:r w:rsidR="00ED1D72" w:rsidRPr="00BC04AD">
        <w:rPr>
          <w:rFonts w:ascii="Calibri" w:hAnsi="Calibri" w:cs="Helvetica"/>
        </w:rPr>
        <w:t>tudy</w:t>
      </w:r>
    </w:p>
    <w:p w14:paraId="090A7E59" w14:textId="5ADFF35E" w:rsidR="00ED1D72" w:rsidRPr="00BC04AD" w:rsidRDefault="00ED1D72" w:rsidP="00ED1D72">
      <w:pPr>
        <w:spacing w:after="0" w:line="240" w:lineRule="auto"/>
        <w:rPr>
          <w:rFonts w:ascii="Calibri" w:hAnsi="Calibri" w:cs="Helvetica"/>
        </w:rPr>
      </w:pPr>
      <w:r w:rsidRPr="00BC04AD">
        <w:rPr>
          <w:rFonts w:ascii="Calibri" w:hAnsi="Calibri" w:cs="Helvetica"/>
          <w:i/>
        </w:rPr>
        <w:lastRenderedPageBreak/>
        <w:t>Presented by: Andrew X. Zhu, MD, PhD</w:t>
      </w:r>
    </w:p>
    <w:p w14:paraId="5C8832B7" w14:textId="77777777" w:rsidR="00ED1D72" w:rsidRPr="00BC04AD" w:rsidRDefault="00ED1D72" w:rsidP="00ED1D72">
      <w:pPr>
        <w:spacing w:after="0" w:line="240" w:lineRule="auto"/>
        <w:rPr>
          <w:rFonts w:ascii="Calibri" w:hAnsi="Calibri" w:cs="Helvetica"/>
        </w:rPr>
      </w:pPr>
    </w:p>
    <w:p w14:paraId="4F3B85CD" w14:textId="2E9FE33F" w:rsidR="00ED1D72" w:rsidRPr="00BC04AD" w:rsidRDefault="009A3893" w:rsidP="00ED1D72">
      <w:pPr>
        <w:spacing w:after="0" w:line="240" w:lineRule="auto"/>
        <w:rPr>
          <w:rFonts w:ascii="Calibri" w:hAnsi="Calibri" w:cs="Helvetica"/>
        </w:rPr>
      </w:pPr>
      <w:r>
        <w:rPr>
          <w:rFonts w:ascii="Calibri" w:hAnsi="Calibri" w:cs="Helvetica"/>
        </w:rPr>
        <w:t xml:space="preserve">Abstract </w:t>
      </w:r>
      <w:r w:rsidR="00ED1D72" w:rsidRPr="00BC04AD">
        <w:rPr>
          <w:rFonts w:ascii="Calibri" w:hAnsi="Calibri" w:cs="Helvetica"/>
        </w:rPr>
        <w:t>497O</w:t>
      </w:r>
      <w:r>
        <w:rPr>
          <w:rFonts w:ascii="Calibri" w:hAnsi="Calibri" w:cs="Helvetica"/>
        </w:rPr>
        <w:t>:</w:t>
      </w:r>
      <w:r w:rsidR="00ED1D72" w:rsidRPr="00BC04AD">
        <w:rPr>
          <w:rFonts w:ascii="Calibri" w:hAnsi="Calibri" w:cs="Helvetica"/>
        </w:rPr>
        <w:t xml:space="preserve"> </w:t>
      </w:r>
      <w:proofErr w:type="spellStart"/>
      <w:r w:rsidR="00ED1D72" w:rsidRPr="00BC04AD">
        <w:rPr>
          <w:rFonts w:ascii="Calibri" w:hAnsi="Calibri" w:cs="Helvetica"/>
        </w:rPr>
        <w:t>Bevacizumab-erlotinib</w:t>
      </w:r>
      <w:proofErr w:type="spellEnd"/>
      <w:r w:rsidR="00ED1D72" w:rsidRPr="00BC04AD">
        <w:rPr>
          <w:rFonts w:ascii="Calibri" w:hAnsi="Calibri" w:cs="Helvetica"/>
        </w:rPr>
        <w:t xml:space="preserve"> as maintenance therapy in metastatic colorectal cancer. Final results of the GERCOR DREAM study</w:t>
      </w:r>
    </w:p>
    <w:p w14:paraId="52B36F2D" w14:textId="6F42D499" w:rsidR="00ED1D72" w:rsidRPr="00ED1D72" w:rsidRDefault="00ED1D72" w:rsidP="00ED1D72">
      <w:pPr>
        <w:spacing w:after="0" w:line="240" w:lineRule="auto"/>
        <w:rPr>
          <w:rFonts w:ascii="Calibri" w:hAnsi="Calibri"/>
          <w:i/>
        </w:rPr>
      </w:pPr>
      <w:r>
        <w:rPr>
          <w:rFonts w:ascii="Calibri" w:hAnsi="Calibri" w:cs="Helvetica"/>
          <w:i/>
        </w:rPr>
        <w:t xml:space="preserve">Presented by: </w:t>
      </w:r>
      <w:proofErr w:type="spellStart"/>
      <w:r>
        <w:rPr>
          <w:rFonts w:ascii="Calibri" w:hAnsi="Calibri" w:cs="Helvetica"/>
          <w:i/>
        </w:rPr>
        <w:t>Benoist</w:t>
      </w:r>
      <w:proofErr w:type="spellEnd"/>
      <w:r>
        <w:rPr>
          <w:rFonts w:ascii="Calibri" w:hAnsi="Calibri" w:cs="Helvetica"/>
          <w:i/>
        </w:rPr>
        <w:t xml:space="preserve"> </w:t>
      </w:r>
      <w:proofErr w:type="spellStart"/>
      <w:r>
        <w:rPr>
          <w:rFonts w:ascii="Calibri" w:hAnsi="Calibri" w:cs="Helvetica"/>
          <w:i/>
        </w:rPr>
        <w:t>Chibaudel</w:t>
      </w:r>
      <w:proofErr w:type="spellEnd"/>
      <w:r>
        <w:rPr>
          <w:rFonts w:ascii="Calibri" w:hAnsi="Calibri" w:cs="Helvetica"/>
          <w:i/>
        </w:rPr>
        <w:t>, MD</w:t>
      </w:r>
    </w:p>
    <w:p w14:paraId="1239D20A" w14:textId="77777777" w:rsidR="00ED1D72" w:rsidRDefault="00ED1D72" w:rsidP="00ED1D72">
      <w:pPr>
        <w:spacing w:after="0" w:line="240" w:lineRule="auto"/>
        <w:rPr>
          <w:rFonts w:ascii="Calibri" w:hAnsi="Calibri" w:cs="Helvetica"/>
        </w:rPr>
      </w:pPr>
    </w:p>
    <w:p w14:paraId="4F094F70" w14:textId="77777777" w:rsidR="00ED1D72" w:rsidRDefault="00ED1D72" w:rsidP="00ED1D72">
      <w:pPr>
        <w:spacing w:after="0" w:line="240" w:lineRule="auto"/>
        <w:rPr>
          <w:rFonts w:ascii="Calibri" w:hAnsi="Calibri"/>
        </w:rPr>
      </w:pPr>
    </w:p>
    <w:p w14:paraId="33395E85" w14:textId="276B9FE9" w:rsidR="00ED1D72" w:rsidRPr="00ED1D72" w:rsidRDefault="00ED1D72" w:rsidP="00ED1D72">
      <w:pPr>
        <w:spacing w:after="0" w:line="240" w:lineRule="auto"/>
        <w:rPr>
          <w:rFonts w:ascii="Calibri" w:hAnsi="Calibri"/>
          <w:b/>
        </w:rPr>
      </w:pPr>
      <w:r w:rsidRPr="00ED1D72">
        <w:rPr>
          <w:rFonts w:ascii="Calibri" w:hAnsi="Calibri"/>
          <w:b/>
        </w:rPr>
        <w:t>Non-Small Cell Lung Cancer</w:t>
      </w:r>
      <w:r>
        <w:rPr>
          <w:rFonts w:ascii="Calibri" w:hAnsi="Calibri"/>
          <w:b/>
        </w:rPr>
        <w:t xml:space="preserve"> [Tab text: NSCLC]</w:t>
      </w:r>
    </w:p>
    <w:p w14:paraId="05B801C1" w14:textId="77777777" w:rsidR="00ED1D72" w:rsidRDefault="00ED1D72" w:rsidP="00ED1D72">
      <w:pPr>
        <w:spacing w:after="0" w:line="240" w:lineRule="auto"/>
        <w:rPr>
          <w:rFonts w:ascii="Calibri" w:hAnsi="Calibri"/>
        </w:rPr>
      </w:pPr>
    </w:p>
    <w:p w14:paraId="45F5907B" w14:textId="42330734" w:rsidR="00ED1D72" w:rsidRPr="00ED1D72" w:rsidRDefault="009A3893" w:rsidP="00ED1D72">
      <w:pPr>
        <w:spacing w:after="0" w:line="240" w:lineRule="auto"/>
        <w:rPr>
          <w:rFonts w:ascii="Calibri" w:hAnsi="Calibri"/>
        </w:rPr>
      </w:pPr>
      <w:r>
        <w:rPr>
          <w:rFonts w:ascii="Calibri" w:hAnsi="Calibri"/>
        </w:rPr>
        <w:t xml:space="preserve">Abstract </w:t>
      </w:r>
      <w:r w:rsidR="00ED1D72" w:rsidRPr="00ED1D72">
        <w:rPr>
          <w:rFonts w:ascii="Calibri" w:hAnsi="Calibri"/>
        </w:rPr>
        <w:t>1266P</w:t>
      </w:r>
      <w:r>
        <w:rPr>
          <w:rFonts w:ascii="Calibri" w:hAnsi="Calibri"/>
        </w:rPr>
        <w:t>:</w:t>
      </w:r>
      <w:r w:rsidR="00ED1D72" w:rsidRPr="00ED1D72">
        <w:rPr>
          <w:rFonts w:ascii="Calibri" w:hAnsi="Calibri"/>
        </w:rPr>
        <w:t xml:space="preserve"> Quality of life (</w:t>
      </w:r>
      <w:proofErr w:type="spellStart"/>
      <w:r w:rsidR="00ED1D72" w:rsidRPr="00ED1D72">
        <w:rPr>
          <w:rFonts w:ascii="Calibri" w:hAnsi="Calibri"/>
        </w:rPr>
        <w:t>QoL</w:t>
      </w:r>
      <w:proofErr w:type="spellEnd"/>
      <w:r w:rsidR="00ED1D72" w:rsidRPr="00ED1D72">
        <w:rPr>
          <w:rFonts w:ascii="Calibri" w:hAnsi="Calibri"/>
        </w:rPr>
        <w:t xml:space="preserve">) results from the phase 3 REVEL </w:t>
      </w:r>
      <w:proofErr w:type="gramStart"/>
      <w:r w:rsidR="00ED1D72" w:rsidRPr="00ED1D72">
        <w:rPr>
          <w:rFonts w:ascii="Calibri" w:hAnsi="Calibri"/>
        </w:rPr>
        <w:t>study</w:t>
      </w:r>
      <w:proofErr w:type="gramEnd"/>
      <w:r w:rsidR="00ED1D72" w:rsidRPr="00ED1D72">
        <w:rPr>
          <w:rFonts w:ascii="Calibri" w:hAnsi="Calibri"/>
        </w:rPr>
        <w:t xml:space="preserve"> of </w:t>
      </w:r>
      <w:proofErr w:type="spellStart"/>
      <w:r w:rsidR="00ED1D72" w:rsidRPr="00ED1D72">
        <w:rPr>
          <w:rFonts w:ascii="Calibri" w:hAnsi="Calibri"/>
        </w:rPr>
        <w:t>ramucirumab</w:t>
      </w:r>
      <w:proofErr w:type="spellEnd"/>
      <w:r w:rsidR="00ED1D72" w:rsidRPr="00ED1D72">
        <w:rPr>
          <w:rFonts w:ascii="Calibri" w:hAnsi="Calibri"/>
        </w:rPr>
        <w:t xml:space="preserve"> + </w:t>
      </w:r>
      <w:proofErr w:type="spellStart"/>
      <w:r w:rsidR="00ED1D72" w:rsidRPr="00ED1D72">
        <w:rPr>
          <w:rFonts w:ascii="Calibri" w:hAnsi="Calibri"/>
        </w:rPr>
        <w:t>docetaxel</w:t>
      </w:r>
      <w:proofErr w:type="spellEnd"/>
      <w:r w:rsidR="00ED1D72" w:rsidRPr="00ED1D72">
        <w:rPr>
          <w:rFonts w:ascii="Calibri" w:hAnsi="Calibri"/>
        </w:rPr>
        <w:t xml:space="preserve"> (RAM + DTX) versus placebo + docetaxel (PL + DTX) in advanced/metastatic NSCLC patients</w:t>
      </w:r>
      <w:r w:rsidR="00081B4F">
        <w:rPr>
          <w:rFonts w:ascii="Calibri" w:hAnsi="Calibri"/>
        </w:rPr>
        <w:t xml:space="preserve"> (pts)</w:t>
      </w:r>
      <w:r w:rsidR="00ED1D72" w:rsidRPr="00ED1D72">
        <w:rPr>
          <w:rFonts w:ascii="Calibri" w:hAnsi="Calibri"/>
        </w:rPr>
        <w:t xml:space="preserve"> with progression after platinum-based chemotherapy</w:t>
      </w:r>
    </w:p>
    <w:p w14:paraId="55C639CF" w14:textId="2AD30C03" w:rsidR="00ED1D72" w:rsidRDefault="00ED1D72" w:rsidP="00ED1D72">
      <w:pPr>
        <w:spacing w:after="0" w:line="240" w:lineRule="auto"/>
        <w:rPr>
          <w:i/>
          <w:color w:val="000000"/>
        </w:rPr>
      </w:pPr>
      <w:r>
        <w:rPr>
          <w:i/>
          <w:color w:val="000000"/>
        </w:rPr>
        <w:t xml:space="preserve">Presented by: Edward </w:t>
      </w:r>
      <w:proofErr w:type="spellStart"/>
      <w:r>
        <w:rPr>
          <w:i/>
          <w:color w:val="000000"/>
        </w:rPr>
        <w:t>Garon</w:t>
      </w:r>
      <w:proofErr w:type="spellEnd"/>
      <w:r>
        <w:rPr>
          <w:i/>
          <w:color w:val="000000"/>
        </w:rPr>
        <w:t>, MD</w:t>
      </w:r>
    </w:p>
    <w:p w14:paraId="36DE1DA4" w14:textId="77777777" w:rsidR="00ED1D72" w:rsidRDefault="00ED1D72" w:rsidP="00ED1D72">
      <w:pPr>
        <w:spacing w:after="0" w:line="240" w:lineRule="auto"/>
        <w:rPr>
          <w:i/>
          <w:color w:val="000000"/>
        </w:rPr>
      </w:pPr>
    </w:p>
    <w:p w14:paraId="67B2CC8B" w14:textId="5FA0DD19" w:rsidR="00ED1D72" w:rsidRPr="00ED1D72" w:rsidRDefault="009A3893" w:rsidP="00ED1D72">
      <w:pPr>
        <w:spacing w:after="0" w:line="240" w:lineRule="auto"/>
        <w:rPr>
          <w:rFonts w:ascii="Calibri" w:hAnsi="Calibri" w:cs="Helvetica"/>
        </w:rPr>
      </w:pPr>
      <w:r>
        <w:rPr>
          <w:rFonts w:ascii="Calibri" w:hAnsi="Calibri" w:cs="Helvetica"/>
        </w:rPr>
        <w:t xml:space="preserve">Abstract </w:t>
      </w:r>
      <w:r w:rsidR="00ED1D72" w:rsidRPr="00ED1D72">
        <w:rPr>
          <w:rFonts w:ascii="Calibri" w:hAnsi="Calibri" w:cs="Helvetica"/>
        </w:rPr>
        <w:t>1267P</w:t>
      </w:r>
      <w:r>
        <w:rPr>
          <w:rFonts w:ascii="Calibri" w:hAnsi="Calibri" w:cs="Helvetica"/>
        </w:rPr>
        <w:t>:</w:t>
      </w:r>
      <w:r w:rsidR="00ED1D72" w:rsidRPr="00ED1D72">
        <w:rPr>
          <w:rFonts w:ascii="Calibri" w:hAnsi="Calibri" w:cs="Helvetica"/>
        </w:rPr>
        <w:t xml:space="preserve"> Quality-of-life (</w:t>
      </w:r>
      <w:proofErr w:type="spellStart"/>
      <w:r w:rsidR="00ED1D72" w:rsidRPr="00ED1D72">
        <w:rPr>
          <w:rFonts w:ascii="Calibri" w:hAnsi="Calibri" w:cs="Helvetica"/>
        </w:rPr>
        <w:t>QoL</w:t>
      </w:r>
      <w:proofErr w:type="spellEnd"/>
      <w:r w:rsidR="00ED1D72" w:rsidRPr="00ED1D72">
        <w:rPr>
          <w:rFonts w:ascii="Calibri" w:hAnsi="Calibri" w:cs="Helvetica"/>
        </w:rPr>
        <w:t xml:space="preserve">), tolerability, and supportive care results: </w:t>
      </w:r>
      <w:proofErr w:type="spellStart"/>
      <w:r w:rsidR="00ED1D72" w:rsidRPr="00ED1D72">
        <w:rPr>
          <w:rFonts w:ascii="Calibri" w:hAnsi="Calibri" w:cs="Helvetica"/>
        </w:rPr>
        <w:t>Necitumumab</w:t>
      </w:r>
      <w:proofErr w:type="spellEnd"/>
      <w:r w:rsidR="00ED1D72" w:rsidRPr="00ED1D72">
        <w:rPr>
          <w:rFonts w:ascii="Calibri" w:hAnsi="Calibri" w:cs="Helvetica"/>
        </w:rPr>
        <w:t xml:space="preserve"> </w:t>
      </w:r>
      <w:r>
        <w:rPr>
          <w:rFonts w:ascii="Calibri" w:hAnsi="Calibri" w:cs="Helvetica"/>
        </w:rPr>
        <w:t>p</w:t>
      </w:r>
      <w:r w:rsidR="00ED1D72" w:rsidRPr="00ED1D72">
        <w:rPr>
          <w:rFonts w:ascii="Calibri" w:hAnsi="Calibri" w:cs="Helvetica"/>
        </w:rPr>
        <w:t>hase 3 SQUIRE study</w:t>
      </w:r>
    </w:p>
    <w:p w14:paraId="1810C0EE" w14:textId="7D8091EC" w:rsidR="00ED1D72" w:rsidRPr="00ED1D72" w:rsidRDefault="00ED1D72" w:rsidP="00ED1D72">
      <w:pPr>
        <w:spacing w:after="0" w:line="240" w:lineRule="auto"/>
        <w:rPr>
          <w:rFonts w:ascii="Calibri" w:hAnsi="Calibri" w:cs="Helvetica"/>
          <w:i/>
        </w:rPr>
      </w:pPr>
      <w:r w:rsidRPr="00ED1D72">
        <w:rPr>
          <w:rFonts w:ascii="Calibri" w:hAnsi="Calibri" w:cs="Helvetica"/>
          <w:i/>
        </w:rPr>
        <w:t xml:space="preserve">Presented by: Martin </w:t>
      </w:r>
      <w:proofErr w:type="spellStart"/>
      <w:r w:rsidRPr="00ED1D72">
        <w:rPr>
          <w:rFonts w:ascii="Calibri" w:hAnsi="Calibri" w:cs="Helvetica"/>
          <w:i/>
        </w:rPr>
        <w:t>Reck</w:t>
      </w:r>
      <w:proofErr w:type="spellEnd"/>
      <w:r w:rsidRPr="00ED1D72">
        <w:rPr>
          <w:rFonts w:ascii="Calibri" w:hAnsi="Calibri" w:cs="Helvetica"/>
          <w:i/>
        </w:rPr>
        <w:t>, MD, PhD</w:t>
      </w:r>
    </w:p>
    <w:p w14:paraId="2C564525" w14:textId="77777777" w:rsidR="00ED1D72" w:rsidRPr="00ED1D72" w:rsidRDefault="00ED1D72" w:rsidP="00ED1D72">
      <w:pPr>
        <w:spacing w:after="0" w:line="240" w:lineRule="auto"/>
        <w:rPr>
          <w:rFonts w:ascii="Calibri" w:hAnsi="Calibri" w:cs="Helvetica"/>
          <w:i/>
        </w:rPr>
      </w:pPr>
    </w:p>
    <w:p w14:paraId="6EDAC1F6" w14:textId="24407542" w:rsidR="00ED1D72" w:rsidRPr="00ED1D72" w:rsidRDefault="009A3893" w:rsidP="00ED1D72">
      <w:pPr>
        <w:spacing w:after="0" w:line="240" w:lineRule="auto"/>
        <w:rPr>
          <w:rFonts w:ascii="Calibri" w:hAnsi="Calibri" w:cs="Helvetica"/>
        </w:rPr>
      </w:pPr>
      <w:r>
        <w:rPr>
          <w:rFonts w:ascii="Calibri" w:hAnsi="Calibri" w:cs="Helvetica"/>
        </w:rPr>
        <w:t xml:space="preserve">Abstract </w:t>
      </w:r>
      <w:r w:rsidR="00ED1D72" w:rsidRPr="00ED1D72">
        <w:rPr>
          <w:rFonts w:ascii="Calibri" w:hAnsi="Calibri" w:cs="Helvetica"/>
        </w:rPr>
        <w:t>LBA40_PR</w:t>
      </w:r>
      <w:r>
        <w:rPr>
          <w:rFonts w:ascii="Calibri" w:hAnsi="Calibri" w:cs="Helvetica"/>
        </w:rPr>
        <w:t>:</w:t>
      </w:r>
      <w:r w:rsidR="00ED1D72" w:rsidRPr="00ED1D72">
        <w:rPr>
          <w:rFonts w:ascii="Calibri" w:hAnsi="Calibri" w:cs="Helvetica"/>
        </w:rPr>
        <w:t xml:space="preserve"> TARGET: A randomized, phase II trial comparing </w:t>
      </w:r>
      <w:proofErr w:type="spellStart"/>
      <w:r w:rsidR="00ED1D72" w:rsidRPr="00ED1D72">
        <w:rPr>
          <w:rFonts w:ascii="Calibri" w:hAnsi="Calibri" w:cs="Helvetica"/>
        </w:rPr>
        <w:t>vintafolide</w:t>
      </w:r>
      <w:proofErr w:type="spellEnd"/>
      <w:r w:rsidR="00ED1D72" w:rsidRPr="00ED1D72">
        <w:rPr>
          <w:rFonts w:ascii="Calibri" w:hAnsi="Calibri" w:cs="Helvetica"/>
        </w:rPr>
        <w:t xml:space="preserve"> versus </w:t>
      </w:r>
      <w:proofErr w:type="spellStart"/>
      <w:r w:rsidR="00ED1D72" w:rsidRPr="00ED1D72">
        <w:rPr>
          <w:rFonts w:ascii="Calibri" w:hAnsi="Calibri" w:cs="Helvetica"/>
        </w:rPr>
        <w:t>vintafolide</w:t>
      </w:r>
      <w:proofErr w:type="spellEnd"/>
      <w:r w:rsidR="00ED1D72" w:rsidRPr="00ED1D72">
        <w:rPr>
          <w:rFonts w:ascii="Calibri" w:hAnsi="Calibri" w:cs="Helvetica"/>
        </w:rPr>
        <w:t xml:space="preserve"> plus docetaxel, versus docetaxel alone in second-line treatment of folate-receptor-positive non-small cell lung cancer (NSCLC) patients</w:t>
      </w:r>
    </w:p>
    <w:p w14:paraId="04A771CA" w14:textId="486B0BD6" w:rsidR="00ED1D72" w:rsidRPr="00ED1D72" w:rsidRDefault="00ED1D72" w:rsidP="00ED1D72">
      <w:pPr>
        <w:spacing w:after="0" w:line="240" w:lineRule="auto"/>
        <w:rPr>
          <w:rFonts w:ascii="Calibri" w:hAnsi="Calibri"/>
          <w:i/>
        </w:rPr>
      </w:pPr>
      <w:r>
        <w:rPr>
          <w:rFonts w:ascii="Calibri" w:hAnsi="Calibri"/>
          <w:i/>
        </w:rPr>
        <w:t xml:space="preserve">Presented by: Rohit </w:t>
      </w:r>
      <w:proofErr w:type="spellStart"/>
      <w:r>
        <w:rPr>
          <w:rFonts w:ascii="Calibri" w:hAnsi="Calibri"/>
          <w:i/>
        </w:rPr>
        <w:t>Lol</w:t>
      </w:r>
      <w:proofErr w:type="spellEnd"/>
      <w:r>
        <w:rPr>
          <w:rFonts w:ascii="Calibri" w:hAnsi="Calibri"/>
          <w:i/>
        </w:rPr>
        <w:t>, MRCP, PhD</w:t>
      </w:r>
    </w:p>
    <w:p w14:paraId="12AAF3B4" w14:textId="78B48843" w:rsidR="003B11E9" w:rsidRDefault="003B11E9" w:rsidP="003B11E9">
      <w:pPr>
        <w:pBdr>
          <w:bottom w:val="single" w:sz="12" w:space="1" w:color="auto"/>
        </w:pBdr>
        <w:spacing w:after="0" w:line="240" w:lineRule="auto"/>
        <w:rPr>
          <w:color w:val="000000"/>
        </w:rPr>
      </w:pPr>
    </w:p>
    <w:p w14:paraId="12412AA4" w14:textId="1F760D44" w:rsidR="00ED1D72" w:rsidRDefault="00FF10DF" w:rsidP="003B11E9">
      <w:pPr>
        <w:pBdr>
          <w:bottom w:val="single" w:sz="12" w:space="1" w:color="auto"/>
        </w:pBdr>
        <w:spacing w:after="0" w:line="240" w:lineRule="auto"/>
      </w:pPr>
      <w:r>
        <w:rPr>
          <w:highlight w:val="yellow"/>
        </w:rPr>
        <w:t xml:space="preserve">Abstract </w:t>
      </w:r>
      <w:hyperlink r:id="rId14" w:anchor="9faC02CL" w:history="1">
        <w:r w:rsidR="00254F00" w:rsidRPr="00254F00">
          <w:rPr>
            <w:rStyle w:val="Hyperlink"/>
            <w:color w:val="auto"/>
            <w:highlight w:val="yellow"/>
            <w:u w:val="none"/>
          </w:rPr>
          <w:t>1234</w:t>
        </w:r>
        <w:r>
          <w:rPr>
            <w:rStyle w:val="Hyperlink"/>
            <w:color w:val="auto"/>
            <w:highlight w:val="yellow"/>
            <w:u w:val="none"/>
          </w:rPr>
          <w:t>P: A randomized, double-blind, p</w:t>
        </w:r>
        <w:r w:rsidR="00254F00" w:rsidRPr="00254F00">
          <w:rPr>
            <w:rStyle w:val="Hyperlink"/>
            <w:color w:val="auto"/>
            <w:highlight w:val="yellow"/>
            <w:u w:val="none"/>
          </w:rPr>
          <w:t xml:space="preserve">hase 2 trial of </w:t>
        </w:r>
        <w:proofErr w:type="spellStart"/>
        <w:r w:rsidR="00254F00" w:rsidRPr="00254F00">
          <w:rPr>
            <w:rStyle w:val="Hyperlink"/>
            <w:color w:val="auto"/>
            <w:highlight w:val="yellow"/>
            <w:u w:val="none"/>
          </w:rPr>
          <w:t>veliparib</w:t>
        </w:r>
        <w:proofErr w:type="spellEnd"/>
        <w:r w:rsidR="00254F00" w:rsidRPr="00254F00">
          <w:rPr>
            <w:rStyle w:val="Hyperlink"/>
            <w:color w:val="auto"/>
            <w:highlight w:val="yellow"/>
            <w:u w:val="none"/>
          </w:rPr>
          <w:t xml:space="preserve"> (ABT-888) with carboplatin and paclitaxel in previously untreated metastatic or advanced non-small cell lung cancer</w:t>
        </w:r>
      </w:hyperlink>
    </w:p>
    <w:p w14:paraId="0EE7B95B" w14:textId="08E5536E" w:rsidR="00FF10DF" w:rsidRPr="00FF10DF" w:rsidRDefault="00FF10DF" w:rsidP="003B11E9">
      <w:pPr>
        <w:pBdr>
          <w:bottom w:val="single" w:sz="12" w:space="1" w:color="auto"/>
        </w:pBdr>
        <w:spacing w:after="0" w:line="240" w:lineRule="auto"/>
        <w:rPr>
          <w:i/>
        </w:rPr>
      </w:pPr>
      <w:r w:rsidRPr="00FF10DF">
        <w:rPr>
          <w:i/>
          <w:highlight w:val="yellow"/>
        </w:rPr>
        <w:t xml:space="preserve">Presented by: Suresh </w:t>
      </w:r>
      <w:proofErr w:type="spellStart"/>
      <w:r w:rsidRPr="00FF10DF">
        <w:rPr>
          <w:i/>
          <w:highlight w:val="yellow"/>
        </w:rPr>
        <w:t>Ramalingam</w:t>
      </w:r>
      <w:proofErr w:type="spellEnd"/>
      <w:r w:rsidRPr="00FF10DF">
        <w:rPr>
          <w:i/>
          <w:highlight w:val="yellow"/>
        </w:rPr>
        <w:t>, MD</w:t>
      </w:r>
    </w:p>
    <w:p w14:paraId="690DA30D" w14:textId="77777777" w:rsidR="00ED1D72" w:rsidRPr="00ED1D72" w:rsidRDefault="00ED1D72" w:rsidP="003B11E9">
      <w:pPr>
        <w:pBdr>
          <w:bottom w:val="single" w:sz="12" w:space="1" w:color="auto"/>
        </w:pBdr>
        <w:spacing w:after="0" w:line="240" w:lineRule="auto"/>
        <w:rPr>
          <w:color w:val="000000"/>
        </w:rPr>
      </w:pPr>
    </w:p>
    <w:p w14:paraId="249771B1" w14:textId="77777777" w:rsidR="003B11E9" w:rsidRPr="003A12FE" w:rsidRDefault="003B11E9" w:rsidP="007A0164">
      <w:pPr>
        <w:pBdr>
          <w:bottom w:val="single" w:sz="12" w:space="1" w:color="auto"/>
        </w:pBdr>
        <w:spacing w:after="0" w:line="240" w:lineRule="auto"/>
        <w:rPr>
          <w:i/>
          <w:color w:val="000000"/>
        </w:rPr>
      </w:pPr>
    </w:p>
    <w:p w14:paraId="37EBDAAA" w14:textId="77777777" w:rsidR="004A6934" w:rsidRDefault="004A6934" w:rsidP="007A0164">
      <w:pPr>
        <w:spacing w:after="0" w:line="240" w:lineRule="auto"/>
      </w:pPr>
    </w:p>
    <w:p w14:paraId="6E30904F" w14:textId="77777777" w:rsidR="002A3E42" w:rsidRPr="00847793" w:rsidRDefault="002A3E42" w:rsidP="007A0164">
      <w:pPr>
        <w:spacing w:after="0" w:line="240" w:lineRule="auto"/>
      </w:pPr>
    </w:p>
    <w:p w14:paraId="60CD34DD" w14:textId="5EB56F4D" w:rsidR="006A5CA4" w:rsidRDefault="00620F8A" w:rsidP="007A0164">
      <w:pPr>
        <w:pStyle w:val="ListParagraph"/>
        <w:numPr>
          <w:ilvl w:val="0"/>
          <w:numId w:val="2"/>
        </w:numPr>
        <w:spacing w:after="0" w:line="240" w:lineRule="auto"/>
        <w:rPr>
          <w:b/>
        </w:rPr>
      </w:pPr>
      <w:r>
        <w:rPr>
          <w:b/>
          <w:highlight w:val="cyan"/>
        </w:rPr>
        <w:t>Provider</w:t>
      </w:r>
    </w:p>
    <w:p w14:paraId="717BB490" w14:textId="77777777" w:rsidR="003B11E9" w:rsidRPr="003B11E9" w:rsidRDefault="003B11E9" w:rsidP="003B11E9">
      <w:pPr>
        <w:pStyle w:val="ListParagraph"/>
        <w:spacing w:after="0" w:line="240" w:lineRule="auto"/>
        <w:rPr>
          <w:b/>
        </w:rPr>
      </w:pP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39D2F17E" w14:textId="77777777" w:rsidR="00A76993" w:rsidRPr="003A12FE" w:rsidRDefault="00A76993" w:rsidP="00A76993">
      <w:pPr>
        <w:pBdr>
          <w:bottom w:val="single" w:sz="12" w:space="1" w:color="auto"/>
        </w:pBdr>
        <w:spacing w:after="0" w:line="240" w:lineRule="auto"/>
        <w:rPr>
          <w:i/>
          <w:color w:val="000000"/>
        </w:rPr>
      </w:pPr>
    </w:p>
    <w:p w14:paraId="6C873F9E" w14:textId="77777777" w:rsidR="00A76993" w:rsidRDefault="00A76993" w:rsidP="00A76993">
      <w:pPr>
        <w:spacing w:after="0" w:line="240" w:lineRule="auto"/>
      </w:pPr>
    </w:p>
    <w:p w14:paraId="6F07CF09" w14:textId="77777777" w:rsidR="004A6934" w:rsidRDefault="004A6934" w:rsidP="007A0164">
      <w:pPr>
        <w:spacing w:after="0" w:line="240" w:lineRule="auto"/>
      </w:pPr>
    </w:p>
    <w:p w14:paraId="199E886E" w14:textId="10CC27E3" w:rsidR="006A5CA4" w:rsidRPr="003F64AF" w:rsidRDefault="006A5CA4" w:rsidP="004E0E44">
      <w:pPr>
        <w:pStyle w:val="ListParagraph"/>
        <w:numPr>
          <w:ilvl w:val="0"/>
          <w:numId w:val="2"/>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71E496AF" w14:textId="77777777" w:rsidR="00651AF6" w:rsidRPr="006A5CA4" w:rsidRDefault="00651AF6" w:rsidP="00651AF6">
      <w:pPr>
        <w:spacing w:after="0" w:line="240" w:lineRule="auto"/>
        <w:rPr>
          <w:b/>
          <w:u w:val="single"/>
        </w:rPr>
      </w:pPr>
      <w:r w:rsidRPr="006A5CA4">
        <w:rPr>
          <w:b/>
          <w:u w:val="single"/>
        </w:rPr>
        <w:t>US CME</w:t>
      </w:r>
    </w:p>
    <w:p w14:paraId="63ED00E7" w14:textId="23167301" w:rsidR="00651AF6" w:rsidRDefault="003C0268" w:rsidP="00651AF6">
      <w:pPr>
        <w:spacing w:after="0" w:line="240" w:lineRule="auto"/>
      </w:pPr>
      <w:proofErr w:type="gramStart"/>
      <w:r>
        <w:rPr>
          <w:color w:val="000000"/>
        </w:rPr>
        <w:t>prIME</w:t>
      </w:r>
      <w:proofErr w:type="gramEnd"/>
      <w:r>
        <w:rPr>
          <w:color w:val="000000"/>
        </w:rPr>
        <w:t xml:space="preserve"> Oncology is accredited by the Accreditation Council for Continuing Medical Education (ACCME®) to provide continuing medical education for physicians.</w:t>
      </w:r>
    </w:p>
    <w:p w14:paraId="16488EC3" w14:textId="77777777" w:rsidR="00651AF6" w:rsidRDefault="00651AF6" w:rsidP="00651AF6">
      <w:pPr>
        <w:spacing w:after="0" w:line="240" w:lineRule="auto"/>
      </w:pPr>
    </w:p>
    <w:p w14:paraId="78999771" w14:textId="667F2133" w:rsidR="00055E39" w:rsidRDefault="00055E39" w:rsidP="00055E39">
      <w:pPr>
        <w:spacing w:after="0" w:line="240" w:lineRule="auto"/>
      </w:pPr>
      <w:r>
        <w:t>[Insert ACCME logo]</w:t>
      </w:r>
      <w:r w:rsidR="00507217">
        <w:t xml:space="preserve"> </w:t>
      </w:r>
    </w:p>
    <w:p w14:paraId="3753CAA1" w14:textId="77777777" w:rsidR="00055E39" w:rsidRDefault="00055E39" w:rsidP="00651AF6">
      <w:pPr>
        <w:spacing w:after="0" w:line="240" w:lineRule="auto"/>
      </w:pPr>
    </w:p>
    <w:p w14:paraId="249150A4" w14:textId="211B3086" w:rsidR="00651AF6" w:rsidRDefault="00651AF6" w:rsidP="00651AF6">
      <w:pPr>
        <w:spacing w:after="0" w:line="240" w:lineRule="auto"/>
      </w:pPr>
      <w:proofErr w:type="gramStart"/>
      <w:r>
        <w:t>prIME</w:t>
      </w:r>
      <w:proofErr w:type="gramEnd"/>
      <w:r>
        <w:t xml:space="preserve"> Oncology designates this </w:t>
      </w:r>
      <w:r w:rsidR="00BD06F6">
        <w:t xml:space="preserve">enduring </w:t>
      </w:r>
      <w:r>
        <w:t xml:space="preserve">activity for a maximum of </w:t>
      </w:r>
      <w:r w:rsidR="00BC04AD" w:rsidRPr="00F20232">
        <w:rPr>
          <w:i/>
          <w:highlight w:val="yellow"/>
        </w:rPr>
        <w:t>1.5</w:t>
      </w:r>
      <w:r>
        <w:rPr>
          <w:i/>
        </w:rPr>
        <w:t xml:space="preserve"> </w:t>
      </w:r>
      <w:r>
        <w:rPr>
          <w:i/>
        </w:rPr>
        <w:t>AMA PRA Category 1 Credits</w:t>
      </w:r>
      <w:r>
        <w:rPr>
          <w:rFonts w:cstheme="minorHAnsi"/>
          <w:i/>
        </w:rPr>
        <w:t>™</w:t>
      </w:r>
      <w:r>
        <w:rPr>
          <w:i/>
        </w:rPr>
        <w:t xml:space="preserve">. </w:t>
      </w:r>
      <w:r>
        <w:t xml:space="preserve">Physicians should claim </w:t>
      </w:r>
      <w:r w:rsidR="00CA4A43">
        <w:t>only</w:t>
      </w:r>
      <w:r w:rsidR="002A0559">
        <w:t xml:space="preserve"> the</w:t>
      </w:r>
      <w:r w:rsidR="00CA4A43">
        <w:t xml:space="preserve"> </w:t>
      </w:r>
      <w:r>
        <w:t>credit commensurate with the extent of their participation in the activity.</w:t>
      </w:r>
    </w:p>
    <w:p w14:paraId="75CF685C" w14:textId="77777777" w:rsidR="00651AF6" w:rsidRDefault="00651AF6" w:rsidP="00651AF6">
      <w:pPr>
        <w:spacing w:after="0" w:line="240" w:lineRule="auto"/>
        <w:rPr>
          <w:b/>
        </w:rPr>
      </w:pPr>
    </w:p>
    <w:p w14:paraId="451B7BD3" w14:textId="77777777" w:rsidR="00651AF6" w:rsidRDefault="00651AF6" w:rsidP="00651AF6">
      <w:pPr>
        <w:spacing w:after="0" w:line="240" w:lineRule="auto"/>
        <w:rPr>
          <w:b/>
        </w:rPr>
      </w:pPr>
    </w:p>
    <w:p w14:paraId="788EEEDF" w14:textId="78CE8AC9" w:rsidR="004D7A60" w:rsidRDefault="004D7A60" w:rsidP="00651AF6">
      <w:pPr>
        <w:pBdr>
          <w:bottom w:val="single" w:sz="12" w:space="1" w:color="auto"/>
        </w:pBdr>
        <w:spacing w:after="0" w:line="240" w:lineRule="auto"/>
      </w:pPr>
      <w:r>
        <w:t xml:space="preserve">**All CME/CE verbiage should receive final approval from </w:t>
      </w:r>
      <w:r w:rsidR="00D95E9B" w:rsidRPr="00D95E9B">
        <w:t>Regulatory/Compliance Manager</w:t>
      </w:r>
    </w:p>
    <w:p w14:paraId="22C2CFC0" w14:textId="015D1FC6" w:rsidR="006D0598" w:rsidRPr="003C0CFB" w:rsidRDefault="008A35F3" w:rsidP="003C0CFB">
      <w:pPr>
        <w:spacing w:after="0" w:line="240" w:lineRule="auto"/>
        <w:rPr>
          <w:b/>
        </w:rPr>
      </w:pPr>
      <w:ins w:id="3" w:author="Briana Devaser" w:date="2014-10-28T15:12:00Z">
        <w:r>
          <w:rPr>
            <w:b/>
          </w:rPr>
          <w:t>METHOD OF PARTICIPATION</w:t>
        </w:r>
      </w:ins>
    </w:p>
    <w:p w14:paraId="26A8C2A2" w14:textId="77777777" w:rsidR="004A6934" w:rsidRDefault="004A6934" w:rsidP="007A0164">
      <w:pPr>
        <w:spacing w:after="0" w:line="240" w:lineRule="auto"/>
        <w:rPr>
          <w:b/>
        </w:rPr>
      </w:pPr>
    </w:p>
    <w:p w14:paraId="333F7813" w14:textId="5ADD02BC" w:rsidR="006D0598" w:rsidRPr="003F64AF" w:rsidRDefault="00E60D2C" w:rsidP="004E0E44">
      <w:pPr>
        <w:pStyle w:val="ListParagraph"/>
        <w:numPr>
          <w:ilvl w:val="0"/>
          <w:numId w:val="2"/>
        </w:numPr>
        <w:spacing w:after="0" w:line="240" w:lineRule="auto"/>
        <w:rPr>
          <w:b/>
        </w:rPr>
      </w:pPr>
      <w:r w:rsidRPr="00C95A58">
        <w:rPr>
          <w:b/>
          <w:highlight w:val="cyan"/>
        </w:rPr>
        <w:t>Support Statement</w:t>
      </w:r>
      <w:r>
        <w:rPr>
          <w:b/>
        </w:rPr>
        <w:t xml:space="preserve">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1CD9779B" w14:textId="3A6F980D" w:rsidR="00BE7A4F" w:rsidRPr="00BE7A4F" w:rsidRDefault="00BE7A4F" w:rsidP="007A0164">
      <w:pPr>
        <w:spacing w:after="0" w:line="240" w:lineRule="auto"/>
        <w:rPr>
          <w:b/>
        </w:rPr>
      </w:pPr>
    </w:p>
    <w:p w14:paraId="24EE45B9" w14:textId="1454B7DE" w:rsidR="006D0598" w:rsidRDefault="00BE7A4F" w:rsidP="007A0164">
      <w:pPr>
        <w:spacing w:after="0" w:line="240" w:lineRule="auto"/>
      </w:pPr>
      <w:r>
        <w:t>T</w:t>
      </w:r>
      <w:r w:rsidR="004A7029">
        <w:t>his educational activity is</w:t>
      </w:r>
      <w:r>
        <w:t xml:space="preserve"> supported </w:t>
      </w:r>
      <w:r w:rsidR="006D0598">
        <w:t>by</w:t>
      </w:r>
      <w:r>
        <w:t xml:space="preserve"> a grant from</w:t>
      </w:r>
      <w:r w:rsidR="003B11E9">
        <w:t xml:space="preserve"> </w:t>
      </w:r>
      <w:r w:rsidR="00551693">
        <w:t>Lilly</w:t>
      </w:r>
      <w:r w:rsidR="00254F00">
        <w:t xml:space="preserve"> </w:t>
      </w:r>
      <w:r w:rsidR="00254F00" w:rsidRPr="00CA0E77">
        <w:rPr>
          <w:highlight w:val="yellow"/>
        </w:rPr>
        <w:t xml:space="preserve">and </w:t>
      </w:r>
      <w:proofErr w:type="spellStart"/>
      <w:r w:rsidR="00CA0E77" w:rsidRPr="00CA0E77">
        <w:rPr>
          <w:highlight w:val="yellow"/>
        </w:rPr>
        <w:t>AbbVie</w:t>
      </w:r>
      <w:proofErr w:type="spellEnd"/>
      <w:r w:rsidR="00E17083" w:rsidRPr="00CA0E77">
        <w:rPr>
          <w:highlight w:val="yellow"/>
        </w:rPr>
        <w:t>.</w:t>
      </w:r>
    </w:p>
    <w:p w14:paraId="53B4C56A" w14:textId="77777777" w:rsidR="000B2922" w:rsidRDefault="000B2922" w:rsidP="000B2922">
      <w:pPr>
        <w:pBdr>
          <w:bottom w:val="single" w:sz="12" w:space="1" w:color="auto"/>
        </w:pBdr>
        <w:spacing w:after="0" w:line="240" w:lineRule="auto"/>
      </w:pPr>
    </w:p>
    <w:p w14:paraId="590653C1" w14:textId="77777777" w:rsidR="000B2922" w:rsidRDefault="000B2922" w:rsidP="000B2922">
      <w:pPr>
        <w:spacing w:after="0" w:line="240" w:lineRule="auto"/>
      </w:pPr>
    </w:p>
    <w:p w14:paraId="617D1E82" w14:textId="4E9E0B76" w:rsidR="00BA44FF" w:rsidRPr="00C95A58" w:rsidRDefault="000B2922" w:rsidP="000B2922">
      <w:pPr>
        <w:pStyle w:val="ListParagraph"/>
        <w:numPr>
          <w:ilvl w:val="0"/>
          <w:numId w:val="2"/>
        </w:numPr>
        <w:spacing w:after="0" w:line="240" w:lineRule="auto"/>
        <w:rPr>
          <w:b/>
        </w:rPr>
      </w:pPr>
      <w:r w:rsidRPr="00C95A58">
        <w:rPr>
          <w:b/>
        </w:rPr>
        <w:t xml:space="preserve"> </w:t>
      </w:r>
      <w:r w:rsidR="00BA44FF" w:rsidRPr="00C95A58">
        <w:rPr>
          <w:b/>
        </w:rPr>
        <w:t>[Disclosure</w:t>
      </w:r>
      <w:r w:rsidR="00A26DF5" w:rsidRPr="00C95A58">
        <w:rPr>
          <w:b/>
        </w:rPr>
        <w:t>s</w:t>
      </w:r>
      <w:r w:rsidR="00BA44FF" w:rsidRPr="00C95A58">
        <w:rPr>
          <w:b/>
        </w:rPr>
        <w:t>]</w:t>
      </w:r>
    </w:p>
    <w:p w14:paraId="202A89A8" w14:textId="751CCC0F" w:rsidR="008E66A7" w:rsidRDefault="008E66A7" w:rsidP="00BA44FF">
      <w:pPr>
        <w:spacing w:after="0" w:line="240" w:lineRule="auto"/>
        <w:rPr>
          <w:rFonts w:eastAsia="Times New Roman" w:cs="Arial"/>
          <w:b/>
          <w:u w:val="single"/>
        </w:rPr>
      </w:pPr>
      <w:r w:rsidRPr="008E66A7">
        <w:rPr>
          <w:rFonts w:eastAsia="Times New Roman" w:cs="Arial"/>
          <w:b/>
          <w:u w:val="single"/>
        </w:rPr>
        <w:t>CME</w:t>
      </w:r>
    </w:p>
    <w:p w14:paraId="44E1BA93" w14:textId="58B84421" w:rsidR="007565B6" w:rsidRPr="000B2922" w:rsidRDefault="007565B6" w:rsidP="00BA44FF">
      <w:pPr>
        <w:spacing w:after="0" w:line="240" w:lineRule="auto"/>
        <w:rPr>
          <w:rFonts w:eastAsia="Times New Roman" w:cs="Arial"/>
          <w:b/>
        </w:rPr>
      </w:pPr>
      <w:r w:rsidRPr="000B2922">
        <w:rPr>
          <w:rFonts w:eastAsia="Times New Roman" w:cs="Arial"/>
          <w:b/>
        </w:rPr>
        <w:t xml:space="preserve">Disclosure of </w:t>
      </w:r>
      <w:r w:rsidR="00335698" w:rsidRPr="000B2922">
        <w:rPr>
          <w:rFonts w:eastAsia="Times New Roman" w:cs="Arial"/>
          <w:b/>
        </w:rPr>
        <w:t xml:space="preserve">Relevant </w:t>
      </w:r>
      <w:r w:rsidR="0075239A" w:rsidRPr="000B2922">
        <w:rPr>
          <w:rFonts w:eastAsia="Times New Roman" w:cs="Arial"/>
          <w:b/>
        </w:rPr>
        <w:t>Financial Relationships</w:t>
      </w:r>
    </w:p>
    <w:p w14:paraId="50B499A2" w14:textId="7D33E421" w:rsidR="006A2125" w:rsidRDefault="006A2125" w:rsidP="006A212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B76BDA2" w14:textId="77777777" w:rsidR="006A2125" w:rsidRDefault="006A2125" w:rsidP="006A2125">
      <w:pPr>
        <w:spacing w:after="0" w:line="240" w:lineRule="auto"/>
        <w:rPr>
          <w:rFonts w:eastAsia="Times New Roman" w:cs="Arial"/>
        </w:rPr>
      </w:pPr>
    </w:p>
    <w:p w14:paraId="5555CB43"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71832236" w14:textId="77777777" w:rsidR="00D37400" w:rsidRDefault="00D37400" w:rsidP="00D37400">
      <w:pPr>
        <w:spacing w:after="0" w:line="240" w:lineRule="auto"/>
        <w:rPr>
          <w:rFonts w:eastAsia="Times New Roman" w:cs="Arial"/>
        </w:rPr>
      </w:pPr>
    </w:p>
    <w:p w14:paraId="61244470" w14:textId="3E9554A4" w:rsidR="00D37400" w:rsidRDefault="00D37400" w:rsidP="00D37400">
      <w:pPr>
        <w:spacing w:after="0" w:line="240" w:lineRule="auto"/>
        <w:rPr>
          <w:rFonts w:eastAsia="Times New Roman" w:cs="Arial"/>
        </w:rPr>
      </w:pPr>
      <w:r>
        <w:rPr>
          <w:rFonts w:eastAsia="Times New Roman" w:cs="Arial"/>
        </w:rPr>
        <w:t xml:space="preserve">Dr </w:t>
      </w:r>
      <w:proofErr w:type="spellStart"/>
      <w:r w:rsidR="00551693" w:rsidRPr="00551693">
        <w:rPr>
          <w:rFonts w:eastAsia="Times New Roman" w:cs="Arial"/>
        </w:rPr>
        <w:t>Chibaudel</w:t>
      </w:r>
      <w:proofErr w:type="spellEnd"/>
      <w:r w:rsidR="00DF2DF5">
        <w:rPr>
          <w:rFonts w:eastAsia="Times New Roman" w:cs="Arial"/>
        </w:rPr>
        <w:t xml:space="preserve"> </w:t>
      </w:r>
      <w:r w:rsidR="00DB716F">
        <w:rPr>
          <w:rFonts w:eastAsia="Times New Roman" w:cs="Arial"/>
        </w:rPr>
        <w:t xml:space="preserve">has disclosed that he has received consulting fees from Roche and Sanofi-Aventis. </w:t>
      </w:r>
      <w:r w:rsidR="00DB716F" w:rsidRPr="00DB716F">
        <w:rPr>
          <w:rFonts w:eastAsia="Times New Roman" w:cs="Arial"/>
        </w:rPr>
        <w:t xml:space="preserve">He has agreed to disclose any unlabeled/unapproved uses of drugs or products referenced in </w:t>
      </w:r>
      <w:r w:rsidR="003C0268">
        <w:rPr>
          <w:rFonts w:eastAsia="Times New Roman" w:cs="Arial"/>
        </w:rPr>
        <w:t>his</w:t>
      </w:r>
      <w:ins w:id="4" w:author="Briana Devaser" w:date="2014-10-28T15:05:00Z">
        <w:r w:rsidR="008B19C1">
          <w:rPr>
            <w:rFonts w:eastAsia="Times New Roman" w:cs="Arial"/>
          </w:rPr>
          <w:t xml:space="preserve"> </w:t>
        </w:r>
      </w:ins>
      <w:r w:rsidR="00DB716F" w:rsidRPr="00DB716F">
        <w:rPr>
          <w:rFonts w:eastAsia="Times New Roman" w:cs="Arial"/>
        </w:rPr>
        <w:t>presentation.</w:t>
      </w:r>
    </w:p>
    <w:p w14:paraId="6B2C3DCC" w14:textId="77777777" w:rsidR="008E5782" w:rsidRDefault="008E5782" w:rsidP="00D37400">
      <w:pPr>
        <w:spacing w:after="0" w:line="240" w:lineRule="auto"/>
        <w:rPr>
          <w:rFonts w:eastAsia="Times New Roman" w:cs="Arial"/>
        </w:rPr>
      </w:pPr>
    </w:p>
    <w:p w14:paraId="71AF0D55" w14:textId="14574559" w:rsidR="00DF2DF5" w:rsidRPr="00DF2DF5" w:rsidRDefault="00551693" w:rsidP="00DF2DF5">
      <w:pPr>
        <w:spacing w:after="0" w:line="240" w:lineRule="auto"/>
        <w:rPr>
          <w:rFonts w:eastAsia="Times New Roman" w:cs="Arial"/>
        </w:rPr>
      </w:pPr>
      <w:r>
        <w:rPr>
          <w:rFonts w:eastAsia="Times New Roman" w:cs="Arial"/>
        </w:rPr>
        <w:t xml:space="preserve">Dr </w:t>
      </w:r>
      <w:proofErr w:type="spellStart"/>
      <w:r w:rsidRPr="00551693">
        <w:rPr>
          <w:rFonts w:eastAsia="Times New Roman" w:cs="Arial"/>
        </w:rPr>
        <w:t>Garon</w:t>
      </w:r>
      <w:proofErr w:type="spellEnd"/>
      <w:r w:rsidR="00DF2DF5">
        <w:rPr>
          <w:rFonts w:eastAsia="Times New Roman" w:cs="Arial"/>
        </w:rPr>
        <w:t xml:space="preserve"> has disclosed that he has </w:t>
      </w:r>
      <w:del w:id="5" w:author="Briana Devaser" w:date="2014-10-28T15:05:00Z">
        <w:r w:rsidR="003C0268" w:rsidDel="008B19C1">
          <w:rPr>
            <w:rFonts w:eastAsia="Times New Roman" w:cs="Arial"/>
          </w:rPr>
          <w:delText xml:space="preserve"> </w:delText>
        </w:r>
      </w:del>
      <w:r w:rsidR="003C0268">
        <w:rPr>
          <w:rFonts w:eastAsia="Times New Roman" w:cs="Arial"/>
        </w:rPr>
        <w:t xml:space="preserve">performed </w:t>
      </w:r>
      <w:r w:rsidR="00DF2DF5">
        <w:rPr>
          <w:rFonts w:eastAsia="Times New Roman" w:cs="Arial"/>
        </w:rPr>
        <w:t xml:space="preserve">contracted research </w:t>
      </w:r>
      <w:r w:rsidR="003C0268">
        <w:rPr>
          <w:rFonts w:eastAsia="Times New Roman" w:cs="Arial"/>
        </w:rPr>
        <w:t>for</w:t>
      </w:r>
      <w:ins w:id="6" w:author="Briana Devaser" w:date="2014-10-28T15:05:00Z">
        <w:r w:rsidR="008B19C1">
          <w:rPr>
            <w:rFonts w:eastAsia="Times New Roman" w:cs="Arial"/>
          </w:rPr>
          <w:t xml:space="preserve"> </w:t>
        </w:r>
      </w:ins>
      <w:r w:rsidR="00DF2DF5">
        <w:rPr>
          <w:rFonts w:eastAsia="Times New Roman" w:cs="Arial"/>
        </w:rPr>
        <w:t>Eli Lilly. H</w:t>
      </w:r>
      <w:r w:rsidR="00DF2DF5" w:rsidRPr="00DF2DF5">
        <w:rPr>
          <w:rFonts w:eastAsia="Times New Roman" w:cs="Arial"/>
        </w:rPr>
        <w:t xml:space="preserve">e has agreed to disclose any unlabeled/unapproved uses of drugs or products referenced in </w:t>
      </w:r>
      <w:r w:rsidR="003C0268">
        <w:rPr>
          <w:rFonts w:eastAsia="Times New Roman" w:cs="Arial"/>
        </w:rPr>
        <w:t>his</w:t>
      </w:r>
      <w:ins w:id="7" w:author="Briana Devaser" w:date="2014-10-28T15:05:00Z">
        <w:r w:rsidR="008B19C1">
          <w:rPr>
            <w:rFonts w:eastAsia="Times New Roman" w:cs="Arial"/>
          </w:rPr>
          <w:t xml:space="preserve"> </w:t>
        </w:r>
      </w:ins>
      <w:r w:rsidR="00DF2DF5" w:rsidRPr="00DF2DF5">
        <w:rPr>
          <w:rFonts w:eastAsia="Times New Roman" w:cs="Arial"/>
        </w:rPr>
        <w:t>presentation.</w:t>
      </w:r>
    </w:p>
    <w:p w14:paraId="52A592AF" w14:textId="77777777" w:rsidR="00551693" w:rsidRDefault="00551693" w:rsidP="00D37400">
      <w:pPr>
        <w:spacing w:after="0" w:line="240" w:lineRule="auto"/>
        <w:rPr>
          <w:rFonts w:eastAsia="Times New Roman" w:cs="Arial"/>
        </w:rPr>
      </w:pPr>
    </w:p>
    <w:p w14:paraId="430FA423" w14:textId="357D426E" w:rsidR="003C0268" w:rsidRDefault="003C0268" w:rsidP="00D37400">
      <w:pPr>
        <w:spacing w:after="0" w:line="240" w:lineRule="auto"/>
        <w:rPr>
          <w:rFonts w:eastAsia="Times New Roman" w:cs="Arial"/>
        </w:rPr>
      </w:pPr>
      <w:r>
        <w:rPr>
          <w:rFonts w:eastAsia="Times New Roman" w:cs="Arial"/>
        </w:rPr>
        <w:t xml:space="preserve">Dr </w:t>
      </w:r>
      <w:proofErr w:type="spellStart"/>
      <w:r>
        <w:rPr>
          <w:rFonts w:eastAsia="Times New Roman" w:cs="Arial"/>
        </w:rPr>
        <w:t>Lal</w:t>
      </w:r>
      <w:proofErr w:type="spellEnd"/>
      <w:r>
        <w:rPr>
          <w:rFonts w:eastAsia="Times New Roman" w:cs="Arial"/>
        </w:rPr>
        <w:t xml:space="preserve"> has no relevant financial relationships to disclose. He has agreed to disclose any unlabeled/unapproved uses of drugs or products referenced in his presentation. </w:t>
      </w:r>
    </w:p>
    <w:p w14:paraId="7B985CF0" w14:textId="77777777" w:rsidR="00254F00" w:rsidRDefault="00254F00" w:rsidP="00D37400">
      <w:pPr>
        <w:spacing w:after="0" w:line="240" w:lineRule="auto"/>
        <w:rPr>
          <w:rFonts w:eastAsia="Times New Roman" w:cs="Arial"/>
        </w:rPr>
      </w:pPr>
    </w:p>
    <w:p w14:paraId="1F3266C4" w14:textId="4011C005" w:rsidR="00254F00" w:rsidRDefault="00254F00" w:rsidP="00D37400">
      <w:pPr>
        <w:spacing w:after="0" w:line="240" w:lineRule="auto"/>
        <w:rPr>
          <w:rFonts w:eastAsia="Times New Roman" w:cs="Arial"/>
        </w:rPr>
      </w:pPr>
      <w:r w:rsidRPr="00FF10DF">
        <w:rPr>
          <w:rFonts w:eastAsia="Times New Roman" w:cs="Arial"/>
          <w:highlight w:val="yellow"/>
        </w:rPr>
        <w:t xml:space="preserve">Dr </w:t>
      </w:r>
      <w:proofErr w:type="spellStart"/>
      <w:r w:rsidRPr="00FF10DF">
        <w:rPr>
          <w:rFonts w:eastAsia="Times New Roman" w:cs="Arial"/>
          <w:highlight w:val="yellow"/>
        </w:rPr>
        <w:t>Ramalingam</w:t>
      </w:r>
      <w:proofErr w:type="spellEnd"/>
      <w:r w:rsidR="002A263A" w:rsidRPr="00FF10DF">
        <w:rPr>
          <w:rFonts w:eastAsia="Times New Roman" w:cs="Arial"/>
          <w:highlight w:val="yellow"/>
        </w:rPr>
        <w:t xml:space="preserve"> has disclosed that he has received consulting fees from </w:t>
      </w:r>
      <w:proofErr w:type="spellStart"/>
      <w:r w:rsidR="002A263A" w:rsidRPr="00FF10DF">
        <w:rPr>
          <w:rFonts w:eastAsia="Times New Roman" w:cs="Arial"/>
          <w:highlight w:val="yellow"/>
        </w:rPr>
        <w:t>AbbVie</w:t>
      </w:r>
      <w:proofErr w:type="spellEnd"/>
      <w:r w:rsidR="002A263A" w:rsidRPr="00FF10DF">
        <w:rPr>
          <w:rFonts w:eastAsia="Times New Roman" w:cs="Arial"/>
          <w:highlight w:val="yellow"/>
        </w:rPr>
        <w:t xml:space="preserve">, Amgen, AstraZeneca, </w:t>
      </w:r>
      <w:proofErr w:type="spellStart"/>
      <w:r w:rsidR="002A263A" w:rsidRPr="00FF10DF">
        <w:rPr>
          <w:rFonts w:eastAsia="Times New Roman" w:cs="Arial"/>
          <w:highlight w:val="yellow"/>
        </w:rPr>
        <w:t>Aveo</w:t>
      </w:r>
      <w:proofErr w:type="spellEnd"/>
      <w:r w:rsidR="002A263A" w:rsidRPr="00FF10DF">
        <w:rPr>
          <w:rFonts w:eastAsia="Times New Roman" w:cs="Arial"/>
          <w:highlight w:val="yellow"/>
        </w:rPr>
        <w:t>, Celgene, Lilly, Genentech, Gilead, and Novartis. He has agreed to disclose any unlabeled/unapproved uses of drugs or products referenced in his presentation.</w:t>
      </w:r>
    </w:p>
    <w:p w14:paraId="43873807" w14:textId="77777777" w:rsidR="003C0268" w:rsidRDefault="003C0268" w:rsidP="00D37400">
      <w:pPr>
        <w:spacing w:after="0" w:line="240" w:lineRule="auto"/>
        <w:rPr>
          <w:rFonts w:eastAsia="Times New Roman" w:cs="Arial"/>
        </w:rPr>
      </w:pPr>
    </w:p>
    <w:p w14:paraId="34F9250F" w14:textId="730C2107" w:rsidR="00551693" w:rsidRDefault="00551693" w:rsidP="00D37400">
      <w:pPr>
        <w:spacing w:after="0" w:line="240" w:lineRule="auto"/>
        <w:rPr>
          <w:rFonts w:eastAsia="Times New Roman" w:cs="Arial"/>
        </w:rPr>
      </w:pPr>
      <w:r>
        <w:rPr>
          <w:rFonts w:eastAsia="Times New Roman" w:cs="Arial"/>
        </w:rPr>
        <w:t xml:space="preserve">Dr </w:t>
      </w:r>
      <w:proofErr w:type="spellStart"/>
      <w:r w:rsidRPr="00551693">
        <w:rPr>
          <w:rFonts w:eastAsia="Times New Roman" w:cs="Arial"/>
        </w:rPr>
        <w:t>Reck</w:t>
      </w:r>
      <w:proofErr w:type="spellEnd"/>
      <w:r w:rsidR="001A3263">
        <w:rPr>
          <w:rFonts w:eastAsia="Times New Roman" w:cs="Arial"/>
        </w:rPr>
        <w:t xml:space="preserve"> has disclosed that he has received consulting fees</w:t>
      </w:r>
      <w:r w:rsidR="003C0268">
        <w:rPr>
          <w:rFonts w:eastAsia="Times New Roman" w:cs="Arial"/>
        </w:rPr>
        <w:t xml:space="preserve"> from</w:t>
      </w:r>
      <w:r w:rsidR="001A3263">
        <w:rPr>
          <w:rFonts w:eastAsia="Times New Roman" w:cs="Arial"/>
        </w:rPr>
        <w:t xml:space="preserve"> AstraZeneca, </w:t>
      </w:r>
      <w:proofErr w:type="spellStart"/>
      <w:r w:rsidR="001A3263">
        <w:rPr>
          <w:rFonts w:eastAsia="Times New Roman" w:cs="Arial"/>
        </w:rPr>
        <w:t>B</w:t>
      </w:r>
      <w:r w:rsidR="009A3893">
        <w:rPr>
          <w:rFonts w:eastAsia="Times New Roman" w:cs="Arial"/>
        </w:rPr>
        <w:t>oehringer-</w:t>
      </w:r>
      <w:r w:rsidR="001A3263">
        <w:rPr>
          <w:rFonts w:eastAsia="Times New Roman" w:cs="Arial"/>
        </w:rPr>
        <w:t>I</w:t>
      </w:r>
      <w:r w:rsidR="009A3893">
        <w:rPr>
          <w:rFonts w:eastAsia="Times New Roman" w:cs="Arial"/>
        </w:rPr>
        <w:t>ngleheim</w:t>
      </w:r>
      <w:proofErr w:type="spellEnd"/>
      <w:r w:rsidR="001A3263">
        <w:rPr>
          <w:rFonts w:eastAsia="Times New Roman" w:cs="Arial"/>
        </w:rPr>
        <w:t>, Bristol-Myers Squibb, Hoffmann</w:t>
      </w:r>
      <w:r w:rsidR="009A3893">
        <w:rPr>
          <w:rFonts w:eastAsia="Times New Roman" w:cs="Arial"/>
        </w:rPr>
        <w:t>-</w:t>
      </w:r>
      <w:r w:rsidR="001A3263">
        <w:rPr>
          <w:rFonts w:eastAsia="Times New Roman" w:cs="Arial"/>
        </w:rPr>
        <w:t>La</w:t>
      </w:r>
      <w:r w:rsidR="009A3893">
        <w:rPr>
          <w:rFonts w:eastAsia="Times New Roman" w:cs="Arial"/>
        </w:rPr>
        <w:t xml:space="preserve"> </w:t>
      </w:r>
      <w:r w:rsidR="001A3263">
        <w:rPr>
          <w:rFonts w:eastAsia="Times New Roman" w:cs="Arial"/>
        </w:rPr>
        <w:t xml:space="preserve">Roche, Lilly, Novartis, and Pfizer. </w:t>
      </w:r>
      <w:r w:rsidR="002F1B13">
        <w:rPr>
          <w:rFonts w:eastAsia="Times New Roman" w:cs="Arial"/>
        </w:rPr>
        <w:t xml:space="preserve">He has also received non-CME fees from </w:t>
      </w:r>
      <w:r w:rsidR="002F1B13" w:rsidRPr="002F1B13">
        <w:rPr>
          <w:rFonts w:eastAsia="Times New Roman" w:cs="Arial"/>
        </w:rPr>
        <w:t xml:space="preserve">AstraZeneca, </w:t>
      </w:r>
      <w:proofErr w:type="spellStart"/>
      <w:r w:rsidR="002F1B13" w:rsidRPr="002F1B13">
        <w:rPr>
          <w:rFonts w:eastAsia="Times New Roman" w:cs="Arial"/>
        </w:rPr>
        <w:t>B</w:t>
      </w:r>
      <w:r w:rsidR="009A3893">
        <w:rPr>
          <w:rFonts w:eastAsia="Times New Roman" w:cs="Arial"/>
        </w:rPr>
        <w:t>oehringer-</w:t>
      </w:r>
      <w:r w:rsidR="002F1B13" w:rsidRPr="002F1B13">
        <w:rPr>
          <w:rFonts w:eastAsia="Times New Roman" w:cs="Arial"/>
        </w:rPr>
        <w:t>I</w:t>
      </w:r>
      <w:r w:rsidR="009A3893">
        <w:rPr>
          <w:rFonts w:eastAsia="Times New Roman" w:cs="Arial"/>
        </w:rPr>
        <w:t>ngelheim</w:t>
      </w:r>
      <w:proofErr w:type="spellEnd"/>
      <w:r w:rsidR="002F1B13" w:rsidRPr="002F1B13">
        <w:rPr>
          <w:rFonts w:eastAsia="Times New Roman" w:cs="Arial"/>
        </w:rPr>
        <w:t>, Bristol-Myers Squibb, Hoffmann</w:t>
      </w:r>
      <w:r w:rsidR="009A3893">
        <w:rPr>
          <w:rFonts w:eastAsia="Times New Roman" w:cs="Arial"/>
        </w:rPr>
        <w:t>-</w:t>
      </w:r>
      <w:r w:rsidR="002F1B13" w:rsidRPr="002F1B13">
        <w:rPr>
          <w:rFonts w:eastAsia="Times New Roman" w:cs="Arial"/>
        </w:rPr>
        <w:t>La</w:t>
      </w:r>
      <w:r w:rsidR="009A3893">
        <w:rPr>
          <w:rFonts w:eastAsia="Times New Roman" w:cs="Arial"/>
        </w:rPr>
        <w:t xml:space="preserve"> </w:t>
      </w:r>
      <w:r w:rsidR="002F1B13" w:rsidRPr="002F1B13">
        <w:rPr>
          <w:rFonts w:eastAsia="Times New Roman" w:cs="Arial"/>
        </w:rPr>
        <w:t>Roche, Li</w:t>
      </w:r>
      <w:r w:rsidR="002F1B13">
        <w:rPr>
          <w:rFonts w:eastAsia="Times New Roman" w:cs="Arial"/>
        </w:rPr>
        <w:t>lly,</w:t>
      </w:r>
      <w:r w:rsidR="002F1B13" w:rsidRPr="002F1B13">
        <w:rPr>
          <w:rFonts w:eastAsia="Times New Roman" w:cs="Arial"/>
        </w:rPr>
        <w:t xml:space="preserve"> and Pfizer.</w:t>
      </w:r>
      <w:r w:rsidR="002F1B13">
        <w:rPr>
          <w:rFonts w:eastAsia="Times New Roman" w:cs="Arial"/>
        </w:rPr>
        <w:t xml:space="preserve"> </w:t>
      </w:r>
      <w:r w:rsidR="001A3263" w:rsidRPr="001A3263">
        <w:rPr>
          <w:rFonts w:eastAsia="Times New Roman" w:cs="Arial"/>
        </w:rPr>
        <w:t xml:space="preserve">He has agreed to disclose any unlabeled/unapproved uses of drugs or products referenced in </w:t>
      </w:r>
      <w:r w:rsidR="003C0268">
        <w:rPr>
          <w:rFonts w:eastAsia="Times New Roman" w:cs="Arial"/>
        </w:rPr>
        <w:t>his</w:t>
      </w:r>
      <w:ins w:id="8" w:author="Briana Devaser" w:date="2014-10-28T15:06:00Z">
        <w:r w:rsidR="008B19C1">
          <w:rPr>
            <w:rFonts w:eastAsia="Times New Roman" w:cs="Arial"/>
          </w:rPr>
          <w:t xml:space="preserve"> </w:t>
        </w:r>
      </w:ins>
      <w:r w:rsidR="001A3263" w:rsidRPr="001A3263">
        <w:rPr>
          <w:rFonts w:eastAsia="Times New Roman" w:cs="Arial"/>
        </w:rPr>
        <w:t>presentation.</w:t>
      </w:r>
    </w:p>
    <w:p w14:paraId="119B3A87" w14:textId="77777777" w:rsidR="00551693" w:rsidRDefault="00551693" w:rsidP="00D37400">
      <w:pPr>
        <w:spacing w:after="0" w:line="240" w:lineRule="auto"/>
        <w:rPr>
          <w:rFonts w:eastAsia="Times New Roman" w:cs="Arial"/>
        </w:rPr>
      </w:pPr>
    </w:p>
    <w:p w14:paraId="4D10992F" w14:textId="77777777" w:rsidR="00DB716F" w:rsidRPr="00DB716F" w:rsidRDefault="00551693" w:rsidP="00DB716F">
      <w:pPr>
        <w:spacing w:after="0" w:line="240" w:lineRule="auto"/>
        <w:rPr>
          <w:rFonts w:eastAsia="Times New Roman" w:cs="Arial"/>
        </w:rPr>
      </w:pPr>
      <w:r w:rsidRPr="00DB716F">
        <w:rPr>
          <w:rFonts w:eastAsia="Times New Roman" w:cs="Arial"/>
        </w:rPr>
        <w:t xml:space="preserve">Dr Van </w:t>
      </w:r>
      <w:proofErr w:type="spellStart"/>
      <w:r w:rsidRPr="00DB716F">
        <w:rPr>
          <w:rFonts w:eastAsia="Times New Roman" w:cs="Arial"/>
        </w:rPr>
        <w:t>Cutsem</w:t>
      </w:r>
      <w:proofErr w:type="spellEnd"/>
      <w:r w:rsidR="001A3263">
        <w:rPr>
          <w:rFonts w:eastAsia="Times New Roman" w:cs="Arial"/>
        </w:rPr>
        <w:t xml:space="preserve"> </w:t>
      </w:r>
      <w:r w:rsidR="00DB716F" w:rsidRPr="00DB716F">
        <w:rPr>
          <w:rFonts w:eastAsia="Times New Roman" w:cs="Arial"/>
        </w:rPr>
        <w:t xml:space="preserve">has disclosed that he has received grants and/or research support from Amgen, Bayer, </w:t>
      </w:r>
      <w:proofErr w:type="spellStart"/>
      <w:r w:rsidR="00DB716F" w:rsidRPr="00DB716F">
        <w:rPr>
          <w:rFonts w:eastAsia="Times New Roman" w:cs="Arial"/>
        </w:rPr>
        <w:t>Boehringer</w:t>
      </w:r>
      <w:proofErr w:type="spellEnd"/>
      <w:r w:rsidR="00DB716F" w:rsidRPr="00DB716F">
        <w:rPr>
          <w:rFonts w:eastAsia="Times New Roman" w:cs="Arial"/>
        </w:rPr>
        <w:t xml:space="preserve">, Lilly, Novartis, Merck </w:t>
      </w:r>
      <w:proofErr w:type="spellStart"/>
      <w:r w:rsidR="00DB716F" w:rsidRPr="00DB716F">
        <w:rPr>
          <w:rFonts w:eastAsia="Times New Roman" w:cs="Arial"/>
        </w:rPr>
        <w:t>Serono</w:t>
      </w:r>
      <w:proofErr w:type="spellEnd"/>
      <w:r w:rsidR="00DB716F" w:rsidRPr="00DB716F">
        <w:rPr>
          <w:rFonts w:eastAsia="Times New Roman" w:cs="Arial"/>
        </w:rPr>
        <w:t>, Roche, and Sanofi. He has agreed to disclose any unlabeled/unapproved uses of drugs or products referenced in his presentation.</w:t>
      </w:r>
    </w:p>
    <w:p w14:paraId="1CD1E0A6" w14:textId="77777777" w:rsidR="00551693" w:rsidRDefault="00551693" w:rsidP="00D37400">
      <w:pPr>
        <w:spacing w:after="0" w:line="240" w:lineRule="auto"/>
        <w:rPr>
          <w:rFonts w:eastAsia="Times New Roman" w:cs="Arial"/>
        </w:rPr>
      </w:pPr>
    </w:p>
    <w:p w14:paraId="3AA409BC" w14:textId="4745D46B" w:rsidR="00551693" w:rsidRDefault="00551693" w:rsidP="00D37400">
      <w:pPr>
        <w:spacing w:after="0" w:line="240" w:lineRule="auto"/>
        <w:rPr>
          <w:rFonts w:eastAsia="Times New Roman" w:cs="Arial"/>
        </w:rPr>
      </w:pPr>
      <w:r>
        <w:rPr>
          <w:rFonts w:eastAsia="Times New Roman" w:cs="Arial"/>
        </w:rPr>
        <w:lastRenderedPageBreak/>
        <w:t>Dr Zhou</w:t>
      </w:r>
      <w:r w:rsidR="001A3263">
        <w:rPr>
          <w:rFonts w:eastAsia="Times New Roman" w:cs="Arial"/>
        </w:rPr>
        <w:t xml:space="preserve"> has disclosed that he has received consulting fees from Eisai, </w:t>
      </w:r>
      <w:proofErr w:type="spellStart"/>
      <w:r w:rsidR="001A3263">
        <w:rPr>
          <w:rFonts w:eastAsia="Times New Roman" w:cs="Arial"/>
        </w:rPr>
        <w:t>Exelixis</w:t>
      </w:r>
      <w:proofErr w:type="spellEnd"/>
      <w:r w:rsidR="001A3263">
        <w:rPr>
          <w:rFonts w:eastAsia="Times New Roman" w:cs="Arial"/>
        </w:rPr>
        <w:t xml:space="preserve">, Celgene, and Sanofi-Aventis. </w:t>
      </w:r>
      <w:r w:rsidR="001A3263" w:rsidRPr="001A3263">
        <w:rPr>
          <w:rFonts w:eastAsia="Times New Roman" w:cs="Arial"/>
        </w:rPr>
        <w:t>He has agreed to disclose any unlabeled/unapproved uses of drugs or products referenced in her presentation.</w:t>
      </w:r>
    </w:p>
    <w:p w14:paraId="01749BA1" w14:textId="77777777" w:rsidR="00D37400" w:rsidRDefault="00D37400" w:rsidP="00D37400">
      <w:pPr>
        <w:spacing w:after="0" w:line="240" w:lineRule="auto"/>
        <w:rPr>
          <w:rFonts w:eastAsia="Times New Roman" w:cs="Arial"/>
        </w:rPr>
      </w:pPr>
    </w:p>
    <w:p w14:paraId="0A11C338" w14:textId="445061F3" w:rsidR="00BD06F6" w:rsidRDefault="006A2125" w:rsidP="00BD06F6">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r w:rsidR="008E66A7">
        <w:rPr>
          <w:rFonts w:eastAsia="Times New Roman" w:cs="Arial"/>
        </w:rPr>
        <w:t xml:space="preserve"> </w:t>
      </w:r>
    </w:p>
    <w:p w14:paraId="58D1E6A0" w14:textId="3221B00C" w:rsidR="00BD06F6" w:rsidRPr="00BD06F6" w:rsidRDefault="00E17083" w:rsidP="00BD06F6">
      <w:pPr>
        <w:pStyle w:val="ListParagraph"/>
        <w:numPr>
          <w:ilvl w:val="0"/>
          <w:numId w:val="26"/>
        </w:numPr>
        <w:spacing w:after="0" w:line="240" w:lineRule="auto"/>
        <w:rPr>
          <w:rFonts w:eastAsia="Times New Roman" w:cs="Arial"/>
        </w:rPr>
      </w:pPr>
      <w:r>
        <w:rPr>
          <w:rFonts w:eastAsia="Times New Roman" w:cs="Arial"/>
        </w:rPr>
        <w:t>Chelsey Goins</w:t>
      </w:r>
      <w:r w:rsidRPr="00E17083">
        <w:rPr>
          <w:rFonts w:eastAsia="Times New Roman" w:cs="Arial"/>
        </w:rPr>
        <w:t xml:space="preserve">, </w:t>
      </w:r>
      <w:r>
        <w:rPr>
          <w:rFonts w:eastAsia="Times New Roman" w:cs="Arial"/>
          <w:bCs/>
        </w:rPr>
        <w:t>PhD</w:t>
      </w:r>
      <w:r w:rsidR="00BD06F6" w:rsidRPr="00BD06F6">
        <w:rPr>
          <w:rFonts w:eastAsia="Times New Roman" w:cs="Arial"/>
        </w:rPr>
        <w:t xml:space="preserve"> (clinical</w:t>
      </w:r>
      <w:r w:rsidR="00BC04AD">
        <w:rPr>
          <w:rFonts w:eastAsia="Times New Roman" w:cs="Arial"/>
        </w:rPr>
        <w:t xml:space="preserve"> content planner/reviewer</w:t>
      </w:r>
      <w:r w:rsidR="00BD06F6" w:rsidRPr="00BD06F6">
        <w:rPr>
          <w:rFonts w:eastAsia="Times New Roman" w:cs="Arial"/>
        </w:rPr>
        <w:t>) – no relevant financial relationships</w:t>
      </w:r>
    </w:p>
    <w:p w14:paraId="278A6932" w14:textId="516B97D9" w:rsidR="00BD06F6" w:rsidRDefault="00BD06F6" w:rsidP="00BD06F6">
      <w:pPr>
        <w:pStyle w:val="ListParagraph"/>
        <w:numPr>
          <w:ilvl w:val="0"/>
          <w:numId w:val="26"/>
        </w:numPr>
        <w:spacing w:after="0" w:line="240" w:lineRule="auto"/>
        <w:rPr>
          <w:rFonts w:eastAsia="Times New Roman" w:cs="Arial"/>
        </w:rPr>
      </w:pPr>
      <w:r w:rsidRPr="00BD06F6">
        <w:rPr>
          <w:rFonts w:eastAsia="Times New Roman" w:cs="Arial"/>
        </w:rPr>
        <w:t>Heather Tomlinson, ELS (editorial</w:t>
      </w:r>
      <w:r w:rsidR="00BC04AD">
        <w:rPr>
          <w:rFonts w:eastAsia="Times New Roman" w:cs="Arial"/>
        </w:rPr>
        <w:t xml:space="preserve"> content reviewer</w:t>
      </w:r>
      <w:r w:rsidRPr="00BD06F6">
        <w:rPr>
          <w:rFonts w:eastAsia="Times New Roman" w:cs="Arial"/>
        </w:rPr>
        <w:t>) – no relevant financial relationships</w:t>
      </w:r>
    </w:p>
    <w:p w14:paraId="0A0B9AB6" w14:textId="77777777" w:rsidR="006A2125" w:rsidRDefault="006A2125" w:rsidP="006A2125">
      <w:pPr>
        <w:spacing w:after="0" w:line="240" w:lineRule="auto"/>
        <w:rPr>
          <w:rFonts w:eastAsia="Times New Roman" w:cs="Arial"/>
        </w:rPr>
      </w:pPr>
    </w:p>
    <w:p w14:paraId="7A3AF75A" w14:textId="4852C2B4" w:rsidR="006A2125" w:rsidRPr="006A2125" w:rsidRDefault="006A2125" w:rsidP="006A2125">
      <w:pPr>
        <w:spacing w:after="0" w:line="240" w:lineRule="auto"/>
        <w:rPr>
          <w:sz w:val="18"/>
        </w:rPr>
      </w:pPr>
      <w:r w:rsidRPr="006A2125">
        <w:rPr>
          <w:sz w:val="18"/>
        </w:rPr>
        <w:t xml:space="preserve">Disclosure </w:t>
      </w:r>
      <w:r w:rsidR="00215049">
        <w:rPr>
          <w:sz w:val="18"/>
        </w:rPr>
        <w:t>Regarding Unlabeled</w:t>
      </w:r>
      <w:r w:rsidRPr="006A2125">
        <w:rPr>
          <w:sz w:val="18"/>
        </w:rPr>
        <w:t xml:space="preserve"> Use</w:t>
      </w:r>
    </w:p>
    <w:p w14:paraId="43304396" w14:textId="77777777" w:rsidR="006A2125" w:rsidRPr="006A2125" w:rsidRDefault="006A2125" w:rsidP="006A212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D9DB021" w14:textId="77777777" w:rsidR="006A2125" w:rsidRPr="006A2125" w:rsidRDefault="006A2125" w:rsidP="006A2125">
      <w:pPr>
        <w:spacing w:after="0" w:line="240" w:lineRule="auto"/>
        <w:rPr>
          <w:sz w:val="18"/>
        </w:rPr>
      </w:pPr>
    </w:p>
    <w:p w14:paraId="157AA547" w14:textId="77777777" w:rsidR="006A2125" w:rsidRPr="006A2125" w:rsidRDefault="006A2125" w:rsidP="006A2125">
      <w:pPr>
        <w:spacing w:after="0" w:line="240" w:lineRule="auto"/>
        <w:rPr>
          <w:sz w:val="18"/>
        </w:rPr>
      </w:pPr>
      <w:r w:rsidRPr="006A2125">
        <w:rPr>
          <w:sz w:val="18"/>
        </w:rPr>
        <w:t>Disclaimer</w:t>
      </w:r>
    </w:p>
    <w:p w14:paraId="1D234C9E" w14:textId="77777777" w:rsidR="006A2125" w:rsidRDefault="006A2125" w:rsidP="006A2125">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0A7F2759" w14:textId="77777777" w:rsidR="00BD43DA" w:rsidRPr="0092421B" w:rsidRDefault="00BD43DA"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131F4682" w14:textId="77777777" w:rsidR="00FB47F3" w:rsidRDefault="00FB47F3" w:rsidP="00285C5C">
      <w:pPr>
        <w:spacing w:after="0" w:line="240" w:lineRule="auto"/>
        <w:rPr>
          <w:b/>
        </w:rPr>
      </w:pPr>
    </w:p>
    <w:p w14:paraId="31E0ADB6" w14:textId="544948C7" w:rsidR="00A31ACC" w:rsidRPr="003F64AF" w:rsidRDefault="00A31ACC" w:rsidP="004E0E44">
      <w:pPr>
        <w:pStyle w:val="ListParagraph"/>
        <w:numPr>
          <w:ilvl w:val="0"/>
          <w:numId w:val="2"/>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285C5C">
      <w:pPr>
        <w:pBdr>
          <w:bottom w:val="single" w:sz="12" w:space="1" w:color="auto"/>
        </w:pBdr>
        <w:spacing w:after="0" w:line="240" w:lineRule="auto"/>
      </w:pPr>
      <w:r w:rsidRPr="00717044">
        <w:rPr>
          <w:u w:val="single"/>
        </w:rPr>
        <w:t xml:space="preserve">Insert </w:t>
      </w:r>
      <w:r w:rsidR="002A3E42" w:rsidRPr="00717044">
        <w:rPr>
          <w:u w:val="single"/>
        </w:rPr>
        <w:t>URL here</w:t>
      </w:r>
      <w:r w:rsidR="002A3E42">
        <w:t>.</w:t>
      </w:r>
    </w:p>
    <w:p w14:paraId="67433BBA" w14:textId="2A893D1E" w:rsidR="00BD06F6" w:rsidRDefault="00BD06F6" w:rsidP="00285C5C">
      <w:pPr>
        <w:pBdr>
          <w:bottom w:val="single" w:sz="12" w:space="1" w:color="auto"/>
        </w:pBdr>
        <w:spacing w:after="0" w:line="240" w:lineRule="auto"/>
      </w:pPr>
      <w:r>
        <w:t>www.prime</w:t>
      </w:r>
      <w:r w:rsidR="00DF2DF5">
        <w:t>oncology.org/2014VPS</w:t>
      </w:r>
      <w:r w:rsidR="00D37400">
        <w:t>_Madrid</w:t>
      </w:r>
    </w:p>
    <w:p w14:paraId="19574017" w14:textId="77777777" w:rsidR="00BD06F6" w:rsidRDefault="00BD06F6" w:rsidP="00285C5C">
      <w:pPr>
        <w:pBdr>
          <w:bottom w:val="single" w:sz="12" w:space="1" w:color="auto"/>
        </w:pBdr>
        <w:spacing w:after="0" w:line="240" w:lineRule="auto"/>
      </w:pPr>
    </w:p>
    <w:p w14:paraId="4F040925" w14:textId="77777777" w:rsidR="004A7029" w:rsidRDefault="004A7029" w:rsidP="00285C5C">
      <w:pPr>
        <w:pBdr>
          <w:bottom w:val="single" w:sz="12" w:space="1" w:color="auto"/>
        </w:pBdr>
        <w:spacing w:after="0" w:line="240" w:lineRule="auto"/>
      </w:pPr>
      <w:r>
        <w:t>**Note: Do not include the name of the congress</w:t>
      </w:r>
      <w:r w:rsidR="00603B32">
        <w:t xml:space="preserve"> or</w:t>
      </w:r>
      <w:r>
        <w:t xml:space="preserve"> society in the URL</w:t>
      </w:r>
      <w:r w:rsidR="00603B32">
        <w:t>.</w:t>
      </w:r>
    </w:p>
    <w:p w14:paraId="1A79EF42" w14:textId="77777777" w:rsidR="002B36FF" w:rsidRDefault="002B36F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399E0875" w:rsidR="002B36FF" w:rsidRDefault="00717044" w:rsidP="00285C5C">
      <w:pPr>
        <w:pBdr>
          <w:bottom w:val="single" w:sz="12" w:space="1" w:color="auto"/>
        </w:pBdr>
        <w:spacing w:after="0" w:line="240" w:lineRule="auto"/>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p>
    <w:p w14:paraId="242EC8C4" w14:textId="49A8867F" w:rsidR="00BE3ACA" w:rsidRDefault="00BC04AD" w:rsidP="00285C5C">
      <w:pPr>
        <w:pBdr>
          <w:bottom w:val="single" w:sz="12" w:space="1" w:color="auto"/>
        </w:pBdr>
        <w:spacing w:after="0" w:line="240" w:lineRule="auto"/>
      </w:pPr>
      <w:r>
        <w:t>ESMO Poster Session</w:t>
      </w:r>
    </w:p>
    <w:p w14:paraId="31197B5A" w14:textId="77777777" w:rsidR="00717044" w:rsidRDefault="00717044" w:rsidP="00285C5C">
      <w:pPr>
        <w:pBdr>
          <w:bottom w:val="single" w:sz="12" w:space="1" w:color="auto"/>
        </w:pBdr>
        <w:spacing w:after="0" w:line="240" w:lineRule="auto"/>
      </w:pPr>
    </w:p>
    <w:p w14:paraId="0A235E53" w14:textId="61E11D6F" w:rsidR="00A87A60" w:rsidRDefault="00A87A60" w:rsidP="00A87A60">
      <w:pPr>
        <w:pBdr>
          <w:bottom w:val="single" w:sz="12" w:space="1" w:color="auto"/>
        </w:pBdr>
        <w:spacing w:after="0" w:line="240" w:lineRule="auto"/>
      </w:pPr>
      <w:r>
        <w:t>Meta Description</w:t>
      </w:r>
      <w:r w:rsidR="008E66A7">
        <w:t xml:space="preserve"> </w:t>
      </w:r>
      <w:r>
        <w:br/>
      </w:r>
      <w:r>
        <w:rPr>
          <w:b/>
        </w:rPr>
        <w:t>(</w:t>
      </w:r>
      <w:r>
        <w:t>This should be roughly 150 characters in length. This is the short description that will appear beneath the activity title in search results, so it should be a compelling, keyword-rich description that will encourage the user to click)</w:t>
      </w:r>
    </w:p>
    <w:p w14:paraId="09E651F3" w14:textId="4563A371" w:rsidR="00A87A60" w:rsidRDefault="00BC04AD" w:rsidP="00A87A60">
      <w:pPr>
        <w:pBdr>
          <w:bottom w:val="single" w:sz="12" w:space="1" w:color="auto"/>
        </w:pBdr>
        <w:spacing w:after="0" w:line="240" w:lineRule="auto"/>
      </w:pPr>
      <w:r>
        <w:t xml:space="preserve">Experts in lung cancer and gastrointestinal malignancies present their cutting edge research </w:t>
      </w:r>
      <w:r w:rsidR="009A3893">
        <w:t xml:space="preserve">from </w:t>
      </w:r>
      <w:r>
        <w:t>the 2014 European Society of Medical Oncology meeting.</w:t>
      </w:r>
    </w:p>
    <w:p w14:paraId="69DF343A" w14:textId="77777777" w:rsidR="00BC04AD" w:rsidRDefault="00BC04AD"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t>Key Words/Key Phrases</w:t>
      </w:r>
    </w:p>
    <w:p w14:paraId="7EB74565" w14:textId="5EA91E32" w:rsidR="00717044" w:rsidRDefault="00BC04AD" w:rsidP="00285C5C">
      <w:pPr>
        <w:pBdr>
          <w:bottom w:val="single" w:sz="12" w:space="1" w:color="auto"/>
        </w:pBdr>
        <w:spacing w:after="0" w:line="240" w:lineRule="auto"/>
      </w:pPr>
      <w:r>
        <w:t>Hepatocellular carcinoma</w:t>
      </w:r>
    </w:p>
    <w:p w14:paraId="32E38D1B" w14:textId="0A71AFDF" w:rsidR="00BC04AD" w:rsidRDefault="00BC04AD" w:rsidP="00285C5C">
      <w:pPr>
        <w:pBdr>
          <w:bottom w:val="single" w:sz="12" w:space="1" w:color="auto"/>
        </w:pBdr>
        <w:spacing w:after="0" w:line="240" w:lineRule="auto"/>
      </w:pPr>
      <w:r>
        <w:t>Lung cancer</w:t>
      </w:r>
    </w:p>
    <w:p w14:paraId="18F858C1" w14:textId="03B61203" w:rsidR="00BC04AD" w:rsidRDefault="00BC04AD" w:rsidP="00285C5C">
      <w:pPr>
        <w:pBdr>
          <w:bottom w:val="single" w:sz="12" w:space="1" w:color="auto"/>
        </w:pBdr>
        <w:spacing w:after="0" w:line="240" w:lineRule="auto"/>
      </w:pPr>
      <w:r>
        <w:lastRenderedPageBreak/>
        <w:t>Colorectal cancer</w:t>
      </w:r>
    </w:p>
    <w:p w14:paraId="4674A3A0" w14:textId="24FF6588" w:rsidR="00BC04AD" w:rsidRDefault="00BC04AD" w:rsidP="00285C5C">
      <w:pPr>
        <w:pBdr>
          <w:bottom w:val="single" w:sz="12" w:space="1" w:color="auto"/>
        </w:pBdr>
        <w:spacing w:after="0" w:line="240" w:lineRule="auto"/>
      </w:pPr>
      <w:r>
        <w:t>Non-small cell lung cancer</w:t>
      </w:r>
    </w:p>
    <w:p w14:paraId="7ADDAB3E" w14:textId="57CE97E8" w:rsidR="00BC04AD" w:rsidRDefault="00BC04AD" w:rsidP="00285C5C">
      <w:pPr>
        <w:pBdr>
          <w:bottom w:val="single" w:sz="12" w:space="1" w:color="auto"/>
        </w:pBdr>
        <w:spacing w:after="0" w:line="240" w:lineRule="auto"/>
      </w:pPr>
      <w:proofErr w:type="spellStart"/>
      <w:r>
        <w:t>Ramucirumab</w:t>
      </w:r>
      <w:proofErr w:type="spellEnd"/>
    </w:p>
    <w:p w14:paraId="74E6DD8E" w14:textId="5029B5AA" w:rsidR="00BC04AD" w:rsidRDefault="00BC04AD" w:rsidP="00285C5C">
      <w:pPr>
        <w:pBdr>
          <w:bottom w:val="single" w:sz="12" w:space="1" w:color="auto"/>
        </w:pBdr>
        <w:spacing w:after="0" w:line="240" w:lineRule="auto"/>
      </w:pPr>
      <w:proofErr w:type="spellStart"/>
      <w:r>
        <w:t>Netcitumumab</w:t>
      </w:r>
      <w:proofErr w:type="spellEnd"/>
    </w:p>
    <w:p w14:paraId="7623A2CE" w14:textId="72489AA5" w:rsidR="00BC04AD" w:rsidRDefault="00BC04AD" w:rsidP="00285C5C">
      <w:pPr>
        <w:pBdr>
          <w:bottom w:val="single" w:sz="12" w:space="1" w:color="auto"/>
        </w:pBdr>
        <w:spacing w:after="0" w:line="240" w:lineRule="auto"/>
      </w:pPr>
      <w:proofErr w:type="spellStart"/>
      <w:r>
        <w:t>Vintafolide</w:t>
      </w:r>
      <w:proofErr w:type="spellEnd"/>
    </w:p>
    <w:p w14:paraId="6B2B2C1F" w14:textId="47D18A55" w:rsidR="00BC04AD" w:rsidRDefault="00BC04AD" w:rsidP="00285C5C">
      <w:pPr>
        <w:pBdr>
          <w:bottom w:val="single" w:sz="12" w:space="1" w:color="auto"/>
        </w:pBdr>
        <w:spacing w:after="0" w:line="240" w:lineRule="auto"/>
      </w:pPr>
      <w:r>
        <w:t>TAS-102</w:t>
      </w:r>
    </w:p>
    <w:p w14:paraId="66618FAB" w14:textId="76564DE5" w:rsidR="00BC04AD" w:rsidRDefault="00BC04AD" w:rsidP="00285C5C">
      <w:pPr>
        <w:pBdr>
          <w:bottom w:val="single" w:sz="12" w:space="1" w:color="auto"/>
        </w:pBdr>
        <w:spacing w:after="0" w:line="240" w:lineRule="auto"/>
      </w:pPr>
      <w:r>
        <w:t>RECOURSE</w:t>
      </w:r>
    </w:p>
    <w:p w14:paraId="4CB4B858" w14:textId="5ECFF619" w:rsidR="00BC04AD" w:rsidRDefault="00BC04AD" w:rsidP="00285C5C">
      <w:pPr>
        <w:pBdr>
          <w:bottom w:val="single" w:sz="12" w:space="1" w:color="auto"/>
        </w:pBdr>
        <w:spacing w:after="0" w:line="240" w:lineRule="auto"/>
      </w:pPr>
      <w:r>
        <w:t>SQUIRE</w:t>
      </w:r>
    </w:p>
    <w:p w14:paraId="3E015BE4" w14:textId="348F0B6D" w:rsidR="00BC04AD" w:rsidRDefault="00BC04AD" w:rsidP="00285C5C">
      <w:pPr>
        <w:pBdr>
          <w:bottom w:val="single" w:sz="12" w:space="1" w:color="auto"/>
        </w:pBdr>
        <w:spacing w:after="0" w:line="240" w:lineRule="auto"/>
      </w:pPr>
      <w:r>
        <w:t>REVEL</w:t>
      </w:r>
    </w:p>
    <w:p w14:paraId="080CF013" w14:textId="2B14ABD3" w:rsidR="00BC04AD" w:rsidRDefault="00BC04AD" w:rsidP="00285C5C">
      <w:pPr>
        <w:pBdr>
          <w:bottom w:val="single" w:sz="12" w:space="1" w:color="auto"/>
        </w:pBdr>
        <w:spacing w:after="0" w:line="240" w:lineRule="auto"/>
      </w:pPr>
      <w:r>
        <w:t>GERCOR DREAM</w:t>
      </w:r>
    </w:p>
    <w:p w14:paraId="531079EE" w14:textId="5B3356F9" w:rsidR="00BC04AD" w:rsidRDefault="00BC04AD" w:rsidP="00285C5C">
      <w:pPr>
        <w:pBdr>
          <w:bottom w:val="single" w:sz="12" w:space="1" w:color="auto"/>
        </w:pBdr>
        <w:spacing w:after="0" w:line="240" w:lineRule="auto"/>
      </w:pPr>
      <w:r>
        <w:t>REACH</w:t>
      </w:r>
    </w:p>
    <w:p w14:paraId="3A229177" w14:textId="5B9C7901" w:rsidR="00BC04AD" w:rsidRDefault="00BC04AD" w:rsidP="00285C5C">
      <w:pPr>
        <w:pBdr>
          <w:bottom w:val="single" w:sz="12" w:space="1" w:color="auto"/>
        </w:pBdr>
        <w:spacing w:after="0" w:line="240" w:lineRule="auto"/>
      </w:pPr>
      <w:r>
        <w:t>TARGET</w:t>
      </w:r>
    </w:p>
    <w:p w14:paraId="2FBED171" w14:textId="77777777" w:rsidR="00BC04AD" w:rsidRDefault="00BC04AD" w:rsidP="00285C5C">
      <w:pPr>
        <w:pBdr>
          <w:bottom w:val="single" w:sz="12" w:space="1" w:color="auto"/>
        </w:pBdr>
        <w:spacing w:after="0" w:line="240" w:lineRule="auto"/>
      </w:pP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4E0E44">
      <w:pPr>
        <w:pStyle w:val="ListParagraph"/>
        <w:numPr>
          <w:ilvl w:val="0"/>
          <w:numId w:val="2"/>
        </w:numPr>
        <w:spacing w:after="0" w:line="240" w:lineRule="auto"/>
        <w:rPr>
          <w:b/>
        </w:rPr>
      </w:pPr>
      <w:r w:rsidRPr="003F64AF">
        <w:rPr>
          <w:b/>
        </w:rPr>
        <w:t>[Subject Line for Email Blast]</w:t>
      </w:r>
    </w:p>
    <w:p w14:paraId="07408910" w14:textId="77777777" w:rsidR="00A87A60" w:rsidRDefault="00A87A60" w:rsidP="00A87A60">
      <w:pPr>
        <w:pStyle w:val="ListParagraph"/>
        <w:pBdr>
          <w:bottom w:val="single" w:sz="12" w:space="1" w:color="auto"/>
        </w:pBdr>
        <w:spacing w:after="0" w:line="240" w:lineRule="auto"/>
      </w:pPr>
      <w:r>
        <w:t>A. Insert Email Blast Subject Line A copy here.</w:t>
      </w:r>
    </w:p>
    <w:p w14:paraId="51D6E88D" w14:textId="77777777" w:rsidR="00A87A60" w:rsidRDefault="00A87A60" w:rsidP="00A87A60">
      <w:pPr>
        <w:pStyle w:val="ListParagraph"/>
        <w:pBdr>
          <w:bottom w:val="single" w:sz="12" w:space="1" w:color="auto"/>
        </w:pBdr>
        <w:spacing w:after="0" w:line="240" w:lineRule="auto"/>
      </w:pPr>
      <w:proofErr w:type="gramStart"/>
      <w:r>
        <w:t>B. Insert Email Blast Subject Line B copy here.</w:t>
      </w:r>
      <w:proofErr w:type="gramEnd"/>
    </w:p>
    <w:p w14:paraId="3178F5BC" w14:textId="77777777" w:rsidR="00A31ACC" w:rsidRDefault="00A31ACC" w:rsidP="00285C5C">
      <w:pPr>
        <w:spacing w:after="0" w:line="240" w:lineRule="auto"/>
      </w:pPr>
    </w:p>
    <w:p w14:paraId="087808A3" w14:textId="77777777" w:rsidR="004A6934" w:rsidRDefault="004A6934" w:rsidP="00285C5C">
      <w:pPr>
        <w:spacing w:after="0" w:line="240" w:lineRule="auto"/>
        <w:rPr>
          <w:b/>
        </w:rPr>
      </w:pPr>
    </w:p>
    <w:p w14:paraId="7FF018CC" w14:textId="77777777" w:rsidR="00A31ACC" w:rsidRPr="003F64AF" w:rsidRDefault="00A31ACC" w:rsidP="004E0E44">
      <w:pPr>
        <w:pStyle w:val="ListParagraph"/>
        <w:numPr>
          <w:ilvl w:val="0"/>
          <w:numId w:val="2"/>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3DD5E6A2" w14:textId="3405210B" w:rsidR="00AC6372" w:rsidRDefault="00532778" w:rsidP="00AC6372">
      <w:pPr>
        <w:pBdr>
          <w:bottom w:val="single" w:sz="12" w:space="1" w:color="auto"/>
        </w:pBdr>
        <w:spacing w:after="0" w:line="240" w:lineRule="auto"/>
      </w:pPr>
      <w:proofErr w:type="spellStart"/>
      <w:r>
        <w:t>Providership</w:t>
      </w:r>
      <w:proofErr w:type="spellEnd"/>
      <w:r w:rsidR="00AC6372">
        <w:t xml:space="preserve"> (with logos)</w:t>
      </w:r>
    </w:p>
    <w:p w14:paraId="51FD9776" w14:textId="403A5032" w:rsidR="00AC6372" w:rsidRDefault="00AC6372" w:rsidP="00AC6372">
      <w:pPr>
        <w:pBdr>
          <w:bottom w:val="single" w:sz="12" w:space="1" w:color="auto"/>
        </w:pBdr>
        <w:spacing w:after="0" w:line="240" w:lineRule="auto"/>
      </w:pPr>
      <w:r>
        <w:t xml:space="preserve">Support </w:t>
      </w:r>
      <w:r w:rsidR="00D37400">
        <w:t>(no logos)</w:t>
      </w:r>
    </w:p>
    <w:p w14:paraId="24143B88" w14:textId="77777777" w:rsidR="004A6934" w:rsidRDefault="004A6934" w:rsidP="00285C5C">
      <w:pPr>
        <w:spacing w:after="0" w:line="240" w:lineRule="auto"/>
        <w:rPr>
          <w:b/>
        </w:rPr>
      </w:pPr>
    </w:p>
    <w:p w14:paraId="7ECAE578" w14:textId="77777777" w:rsidR="00A31ACC" w:rsidRPr="003F64AF" w:rsidRDefault="00A31ACC" w:rsidP="004E0E44">
      <w:pPr>
        <w:pStyle w:val="ListParagraph"/>
        <w:numPr>
          <w:ilvl w:val="0"/>
          <w:numId w:val="2"/>
        </w:numPr>
        <w:spacing w:after="0" w:line="240" w:lineRule="auto"/>
        <w:rPr>
          <w:b/>
        </w:rPr>
      </w:pPr>
      <w:r w:rsidRPr="003F64AF">
        <w:rPr>
          <w:b/>
        </w:rPr>
        <w:t>[Other]</w:t>
      </w:r>
    </w:p>
    <w:p w14:paraId="71346F08" w14:textId="4D10285E" w:rsidR="0091793F" w:rsidRDefault="00A31ACC" w:rsidP="008E66A7">
      <w:pPr>
        <w:spacing w:after="0" w:line="240" w:lineRule="auto"/>
      </w:pPr>
      <w:r>
        <w:t>Please add any additional copy needed but not listed above with a description of what it is and where it is needed.</w:t>
      </w:r>
    </w:p>
    <w:p w14:paraId="7FE986BF" w14:textId="77777777" w:rsidR="008E66A7" w:rsidRDefault="008E66A7" w:rsidP="008E66A7">
      <w:pPr>
        <w:spacing w:after="0" w:line="240" w:lineRule="auto"/>
      </w:pPr>
    </w:p>
    <w:p w14:paraId="25AC8000" w14:textId="06BDD35C" w:rsidR="0091793F" w:rsidRDefault="0091793F"/>
    <w:sectPr w:rsidR="0091793F" w:rsidSect="00B30CF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eg Rew" w:date="2014-10-28T15:17:00Z" w:initials="MR">
    <w:p w14:paraId="3A4DCA80" w14:textId="206A9111" w:rsidR="00254F00" w:rsidRDefault="00254F00">
      <w:pPr>
        <w:pStyle w:val="CommentText"/>
      </w:pPr>
      <w:r>
        <w:rPr>
          <w:rStyle w:val="CommentReference"/>
        </w:rPr>
        <w:annotationRef/>
      </w:r>
      <w:r>
        <w:t>Add to faculty listing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14B37" w14:textId="77777777" w:rsidR="001C2D02" w:rsidRDefault="001C2D02" w:rsidP="007A0164">
      <w:pPr>
        <w:spacing w:after="0" w:line="240" w:lineRule="auto"/>
      </w:pPr>
      <w:r>
        <w:separator/>
      </w:r>
    </w:p>
  </w:endnote>
  <w:endnote w:type="continuationSeparator" w:id="0">
    <w:p w14:paraId="316769E7" w14:textId="77777777" w:rsidR="001C2D02" w:rsidRDefault="001C2D02" w:rsidP="007A0164">
      <w:pPr>
        <w:spacing w:after="0" w:line="240" w:lineRule="auto"/>
      </w:pPr>
      <w:r>
        <w:continuationSeparator/>
      </w:r>
    </w:p>
  </w:endnote>
  <w:endnote w:type="continuationNotice" w:id="1">
    <w:p w14:paraId="7E7B4AA8" w14:textId="77777777" w:rsidR="001C2D02" w:rsidRDefault="001C2D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4E0E44" w:rsidRDefault="004E0E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7590C" w14:textId="77777777" w:rsidR="001C2D02" w:rsidRDefault="001C2D02" w:rsidP="007A0164">
      <w:pPr>
        <w:spacing w:after="0" w:line="240" w:lineRule="auto"/>
      </w:pPr>
      <w:r>
        <w:separator/>
      </w:r>
    </w:p>
  </w:footnote>
  <w:footnote w:type="continuationSeparator" w:id="0">
    <w:p w14:paraId="2454333A" w14:textId="77777777" w:rsidR="001C2D02" w:rsidRDefault="001C2D02" w:rsidP="007A0164">
      <w:pPr>
        <w:spacing w:after="0" w:line="240" w:lineRule="auto"/>
      </w:pPr>
      <w:r>
        <w:continuationSeparator/>
      </w:r>
    </w:p>
  </w:footnote>
  <w:footnote w:type="continuationNotice" w:id="1">
    <w:p w14:paraId="5BD587C8" w14:textId="77777777" w:rsidR="001C2D02" w:rsidRDefault="001C2D0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4E0E44" w:rsidRDefault="004E0E44" w:rsidP="007A0164">
    <w:pPr>
      <w:pStyle w:val="Header"/>
      <w:pBdr>
        <w:bottom w:val="single" w:sz="12" w:space="1" w:color="auto"/>
      </w:pBdr>
      <w:jc w:val="center"/>
      <w:rPr>
        <w:sz w:val="28"/>
      </w:rPr>
    </w:pPr>
    <w:r w:rsidRPr="007A0164">
      <w:rPr>
        <w:sz w:val="28"/>
      </w:rPr>
      <w:t>ALL COPY TEMPLATE</w:t>
    </w:r>
  </w:p>
  <w:p w14:paraId="45BF219F" w14:textId="77777777" w:rsidR="004E0E44" w:rsidRPr="007A0164" w:rsidRDefault="004E0E44"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98A"/>
    <w:multiLevelType w:val="hybridMultilevel"/>
    <w:tmpl w:val="E97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0E0208EE"/>
    <w:multiLevelType w:val="multilevel"/>
    <w:tmpl w:val="61D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0098A"/>
    <w:multiLevelType w:val="multilevel"/>
    <w:tmpl w:val="618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CA562D"/>
    <w:multiLevelType w:val="hybridMultilevel"/>
    <w:tmpl w:val="8396B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275C51"/>
    <w:multiLevelType w:val="hybridMultilevel"/>
    <w:tmpl w:val="B326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790200"/>
    <w:multiLevelType w:val="hybridMultilevel"/>
    <w:tmpl w:val="DE14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DF600F"/>
    <w:multiLevelType w:val="hybridMultilevel"/>
    <w:tmpl w:val="E312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344AAF"/>
    <w:multiLevelType w:val="hybridMultilevel"/>
    <w:tmpl w:val="A972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E40B69"/>
    <w:multiLevelType w:val="hybridMultilevel"/>
    <w:tmpl w:val="FE64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8F682D"/>
    <w:multiLevelType w:val="multilevel"/>
    <w:tmpl w:val="A70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98628B"/>
    <w:multiLevelType w:val="hybridMultilevel"/>
    <w:tmpl w:val="8F02D936"/>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250A92"/>
    <w:multiLevelType w:val="hybridMultilevel"/>
    <w:tmpl w:val="6FC2F2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6"/>
  </w:num>
  <w:num w:numId="3">
    <w:abstractNumId w:val="16"/>
  </w:num>
  <w:num w:numId="4">
    <w:abstractNumId w:val="14"/>
  </w:num>
  <w:num w:numId="5">
    <w:abstractNumId w:val="17"/>
  </w:num>
  <w:num w:numId="6">
    <w:abstractNumId w:val="28"/>
  </w:num>
  <w:num w:numId="7">
    <w:abstractNumId w:val="13"/>
  </w:num>
  <w:num w:numId="8">
    <w:abstractNumId w:val="21"/>
  </w:num>
  <w:num w:numId="9">
    <w:abstractNumId w:val="2"/>
  </w:num>
  <w:num w:numId="10">
    <w:abstractNumId w:val="23"/>
  </w:num>
  <w:num w:numId="11">
    <w:abstractNumId w:val="24"/>
  </w:num>
  <w:num w:numId="12">
    <w:abstractNumId w:val="29"/>
  </w:num>
  <w:num w:numId="13">
    <w:abstractNumId w:val="6"/>
  </w:num>
  <w:num w:numId="14">
    <w:abstractNumId w:val="18"/>
  </w:num>
  <w:num w:numId="15">
    <w:abstractNumId w:val="9"/>
  </w:num>
  <w:num w:numId="16">
    <w:abstractNumId w:val="1"/>
  </w:num>
  <w:num w:numId="17">
    <w:abstractNumId w:val="12"/>
  </w:num>
  <w:num w:numId="1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5"/>
  </w:num>
  <w:num w:numId="21">
    <w:abstractNumId w:val="27"/>
  </w:num>
  <w:num w:numId="22">
    <w:abstractNumId w:val="4"/>
  </w:num>
  <w:num w:numId="23">
    <w:abstractNumId w:val="11"/>
  </w:num>
  <w:num w:numId="24">
    <w:abstractNumId w:val="22"/>
  </w:num>
  <w:num w:numId="25">
    <w:abstractNumId w:val="20"/>
  </w:num>
  <w:num w:numId="26">
    <w:abstractNumId w:val="0"/>
  </w:num>
  <w:num w:numId="27">
    <w:abstractNumId w:val="25"/>
  </w:num>
  <w:num w:numId="28">
    <w:abstractNumId w:val="15"/>
  </w:num>
  <w:num w:numId="29">
    <w:abstractNumId w:val="19"/>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523A8"/>
    <w:rsid w:val="00053BDA"/>
    <w:rsid w:val="00055E39"/>
    <w:rsid w:val="00065E94"/>
    <w:rsid w:val="000804B3"/>
    <w:rsid w:val="00081B4F"/>
    <w:rsid w:val="00083B58"/>
    <w:rsid w:val="00091FEC"/>
    <w:rsid w:val="000A2683"/>
    <w:rsid w:val="000B0CD6"/>
    <w:rsid w:val="000B2922"/>
    <w:rsid w:val="001014D3"/>
    <w:rsid w:val="00102A96"/>
    <w:rsid w:val="00121FB5"/>
    <w:rsid w:val="0014011D"/>
    <w:rsid w:val="00143AB7"/>
    <w:rsid w:val="00183963"/>
    <w:rsid w:val="00195FD8"/>
    <w:rsid w:val="001A3263"/>
    <w:rsid w:val="001B0EA4"/>
    <w:rsid w:val="001C2D02"/>
    <w:rsid w:val="0020366E"/>
    <w:rsid w:val="0020510A"/>
    <w:rsid w:val="00215049"/>
    <w:rsid w:val="00225338"/>
    <w:rsid w:val="002277CB"/>
    <w:rsid w:val="00227DFC"/>
    <w:rsid w:val="00235074"/>
    <w:rsid w:val="00254F00"/>
    <w:rsid w:val="00285C5C"/>
    <w:rsid w:val="002A0559"/>
    <w:rsid w:val="002A263A"/>
    <w:rsid w:val="002A3E42"/>
    <w:rsid w:val="002B36FF"/>
    <w:rsid w:val="002C0E35"/>
    <w:rsid w:val="002C2D1B"/>
    <w:rsid w:val="002C3D5D"/>
    <w:rsid w:val="002F1B13"/>
    <w:rsid w:val="002F1E5A"/>
    <w:rsid w:val="00326C53"/>
    <w:rsid w:val="00335698"/>
    <w:rsid w:val="003A12FE"/>
    <w:rsid w:val="003A4C7C"/>
    <w:rsid w:val="003B11E9"/>
    <w:rsid w:val="003C0268"/>
    <w:rsid w:val="003C0CFB"/>
    <w:rsid w:val="003C6445"/>
    <w:rsid w:val="003F64AF"/>
    <w:rsid w:val="003F7B54"/>
    <w:rsid w:val="00424CB2"/>
    <w:rsid w:val="004261CA"/>
    <w:rsid w:val="004421DD"/>
    <w:rsid w:val="004469C0"/>
    <w:rsid w:val="004A6934"/>
    <w:rsid w:val="004A7029"/>
    <w:rsid w:val="004D7A60"/>
    <w:rsid w:val="004E0E44"/>
    <w:rsid w:val="004F69C2"/>
    <w:rsid w:val="00505F78"/>
    <w:rsid w:val="00507217"/>
    <w:rsid w:val="00514E20"/>
    <w:rsid w:val="0053113C"/>
    <w:rsid w:val="00532778"/>
    <w:rsid w:val="00551693"/>
    <w:rsid w:val="00573206"/>
    <w:rsid w:val="0058289D"/>
    <w:rsid w:val="005A2B6F"/>
    <w:rsid w:val="005A343A"/>
    <w:rsid w:val="005A412D"/>
    <w:rsid w:val="005B5B5D"/>
    <w:rsid w:val="00603B32"/>
    <w:rsid w:val="0061087D"/>
    <w:rsid w:val="00617FD1"/>
    <w:rsid w:val="00620F8A"/>
    <w:rsid w:val="006235A4"/>
    <w:rsid w:val="00632E7F"/>
    <w:rsid w:val="00645CE0"/>
    <w:rsid w:val="00651AF6"/>
    <w:rsid w:val="0066513B"/>
    <w:rsid w:val="0067103F"/>
    <w:rsid w:val="00687636"/>
    <w:rsid w:val="0069073F"/>
    <w:rsid w:val="006A2125"/>
    <w:rsid w:val="006A4DEA"/>
    <w:rsid w:val="006A5CA4"/>
    <w:rsid w:val="006D0598"/>
    <w:rsid w:val="006D4E1C"/>
    <w:rsid w:val="006F4251"/>
    <w:rsid w:val="007006C4"/>
    <w:rsid w:val="007059B6"/>
    <w:rsid w:val="007128FF"/>
    <w:rsid w:val="00717044"/>
    <w:rsid w:val="00734A18"/>
    <w:rsid w:val="0074563C"/>
    <w:rsid w:val="0075239A"/>
    <w:rsid w:val="007565B6"/>
    <w:rsid w:val="0077075E"/>
    <w:rsid w:val="00780D0C"/>
    <w:rsid w:val="007A0164"/>
    <w:rsid w:val="007A6D69"/>
    <w:rsid w:val="007D7B2C"/>
    <w:rsid w:val="007E386D"/>
    <w:rsid w:val="007F2078"/>
    <w:rsid w:val="007F41E1"/>
    <w:rsid w:val="00847793"/>
    <w:rsid w:val="008815DD"/>
    <w:rsid w:val="00882B92"/>
    <w:rsid w:val="00887D38"/>
    <w:rsid w:val="008A35F3"/>
    <w:rsid w:val="008B19C1"/>
    <w:rsid w:val="008E0820"/>
    <w:rsid w:val="008E5782"/>
    <w:rsid w:val="008E66A7"/>
    <w:rsid w:val="0090063D"/>
    <w:rsid w:val="0091793F"/>
    <w:rsid w:val="0092265D"/>
    <w:rsid w:val="00952974"/>
    <w:rsid w:val="00954B15"/>
    <w:rsid w:val="009A17CA"/>
    <w:rsid w:val="009A3893"/>
    <w:rsid w:val="009B7C3F"/>
    <w:rsid w:val="009C0D7C"/>
    <w:rsid w:val="009D0EF3"/>
    <w:rsid w:val="009D7D6F"/>
    <w:rsid w:val="009E1A34"/>
    <w:rsid w:val="009E3A02"/>
    <w:rsid w:val="009E447D"/>
    <w:rsid w:val="009E5B13"/>
    <w:rsid w:val="00A1132D"/>
    <w:rsid w:val="00A21EB2"/>
    <w:rsid w:val="00A26DF5"/>
    <w:rsid w:val="00A31ACC"/>
    <w:rsid w:val="00A66188"/>
    <w:rsid w:val="00A76993"/>
    <w:rsid w:val="00A868F4"/>
    <w:rsid w:val="00A87A60"/>
    <w:rsid w:val="00AC6372"/>
    <w:rsid w:val="00B10689"/>
    <w:rsid w:val="00B30CFD"/>
    <w:rsid w:val="00B61FE1"/>
    <w:rsid w:val="00B85FDF"/>
    <w:rsid w:val="00B95987"/>
    <w:rsid w:val="00BA44FF"/>
    <w:rsid w:val="00BA6C74"/>
    <w:rsid w:val="00BB5FC0"/>
    <w:rsid w:val="00BC04AD"/>
    <w:rsid w:val="00BC31C6"/>
    <w:rsid w:val="00BD06F6"/>
    <w:rsid w:val="00BD43DA"/>
    <w:rsid w:val="00BE0192"/>
    <w:rsid w:val="00BE3ACA"/>
    <w:rsid w:val="00BE7A4F"/>
    <w:rsid w:val="00BF20C5"/>
    <w:rsid w:val="00C04226"/>
    <w:rsid w:val="00C06B67"/>
    <w:rsid w:val="00C140E1"/>
    <w:rsid w:val="00C30556"/>
    <w:rsid w:val="00C34304"/>
    <w:rsid w:val="00C36C2B"/>
    <w:rsid w:val="00C37147"/>
    <w:rsid w:val="00C7566C"/>
    <w:rsid w:val="00C95A58"/>
    <w:rsid w:val="00CA0E77"/>
    <w:rsid w:val="00CA0F78"/>
    <w:rsid w:val="00CA4A43"/>
    <w:rsid w:val="00CC5F4C"/>
    <w:rsid w:val="00CD5589"/>
    <w:rsid w:val="00D34509"/>
    <w:rsid w:val="00D37400"/>
    <w:rsid w:val="00D41D57"/>
    <w:rsid w:val="00D6119E"/>
    <w:rsid w:val="00D95E9B"/>
    <w:rsid w:val="00DB716F"/>
    <w:rsid w:val="00DC10BA"/>
    <w:rsid w:val="00DC38BE"/>
    <w:rsid w:val="00DE2992"/>
    <w:rsid w:val="00DE7436"/>
    <w:rsid w:val="00DF2DF5"/>
    <w:rsid w:val="00E13145"/>
    <w:rsid w:val="00E13424"/>
    <w:rsid w:val="00E14F26"/>
    <w:rsid w:val="00E17083"/>
    <w:rsid w:val="00E24354"/>
    <w:rsid w:val="00E350E7"/>
    <w:rsid w:val="00E60B07"/>
    <w:rsid w:val="00E60D2C"/>
    <w:rsid w:val="00E675D9"/>
    <w:rsid w:val="00E833CD"/>
    <w:rsid w:val="00E90A84"/>
    <w:rsid w:val="00EB1FBF"/>
    <w:rsid w:val="00EB300B"/>
    <w:rsid w:val="00ED1D72"/>
    <w:rsid w:val="00ED51E6"/>
    <w:rsid w:val="00EE1236"/>
    <w:rsid w:val="00EE2164"/>
    <w:rsid w:val="00EF1FEE"/>
    <w:rsid w:val="00F20232"/>
    <w:rsid w:val="00F3390F"/>
    <w:rsid w:val="00F3569D"/>
    <w:rsid w:val="00F35E99"/>
    <w:rsid w:val="00F46545"/>
    <w:rsid w:val="00F56A34"/>
    <w:rsid w:val="00F617D4"/>
    <w:rsid w:val="00F83897"/>
    <w:rsid w:val="00F95962"/>
    <w:rsid w:val="00FB47F3"/>
    <w:rsid w:val="00FD3405"/>
    <w:rsid w:val="00FF10DF"/>
    <w:rsid w:val="00FF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C371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C371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728">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27309669">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1640840312">
      <w:bodyDiv w:val="1"/>
      <w:marLeft w:val="0"/>
      <w:marRight w:val="0"/>
      <w:marTop w:val="0"/>
      <w:marBottom w:val="0"/>
      <w:divBdr>
        <w:top w:val="none" w:sz="0" w:space="0" w:color="auto"/>
        <w:left w:val="none" w:sz="0" w:space="0" w:color="auto"/>
        <w:bottom w:val="none" w:sz="0" w:space="0" w:color="auto"/>
        <w:right w:val="none" w:sz="0" w:space="0" w:color="auto"/>
      </w:divBdr>
    </w:div>
    <w:div w:id="18400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kostarides_helen@lilly.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webges.com/cslide/library/esmo/browse/search/g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497EE-43F0-44E4-AAC4-EB7FAA08DAFA}">
  <ds:schemaRefs>
    <ds:schemaRef ds:uri="http://schemas.openxmlformats.org/officeDocument/2006/bibliography"/>
  </ds:schemaRefs>
</ds:datastoreItem>
</file>

<file path=customXml/itemProps2.xml><?xml version="1.0" encoding="utf-8"?>
<ds:datastoreItem xmlns:ds="http://schemas.openxmlformats.org/officeDocument/2006/customXml" ds:itemID="{BF36DD34-C28E-49F5-877F-8FBF428B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Meg Rew</cp:lastModifiedBy>
  <cp:revision>2</cp:revision>
  <dcterms:created xsi:type="dcterms:W3CDTF">2014-10-28T20:55:00Z</dcterms:created>
  <dcterms:modified xsi:type="dcterms:W3CDTF">2014-10-28T20:55:00Z</dcterms:modified>
</cp:coreProperties>
</file>