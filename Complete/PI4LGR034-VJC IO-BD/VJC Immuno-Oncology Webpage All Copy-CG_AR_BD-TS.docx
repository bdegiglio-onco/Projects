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419"/>
        <w:tblW w:w="9576" w:type="dxa"/>
        <w:tblLook w:val="04A0" w:firstRow="1" w:lastRow="0" w:firstColumn="1" w:lastColumn="0" w:noHBand="0" w:noVBand="1"/>
      </w:tblPr>
      <w:tblGrid>
        <w:gridCol w:w="2538"/>
        <w:gridCol w:w="2250"/>
        <w:gridCol w:w="2610"/>
        <w:gridCol w:w="2178"/>
      </w:tblGrid>
      <w:tr w:rsidR="003A4F96" w:rsidRPr="000424E2" w:rsidTr="003A4F96">
        <w:tc>
          <w:tcPr>
            <w:tcW w:w="2538" w:type="dxa"/>
          </w:tcPr>
          <w:p w:rsidR="003A4F96" w:rsidRPr="000424E2" w:rsidRDefault="003A4F96" w:rsidP="003A4F96">
            <w:pPr>
              <w:spacing w:after="0" w:line="240" w:lineRule="auto"/>
              <w:rPr>
                <w:b/>
              </w:rPr>
            </w:pPr>
            <w:r w:rsidRPr="000424E2">
              <w:rPr>
                <w:b/>
              </w:rPr>
              <w:t>Project Name (internal)</w:t>
            </w:r>
          </w:p>
        </w:tc>
        <w:tc>
          <w:tcPr>
            <w:tcW w:w="2250" w:type="dxa"/>
          </w:tcPr>
          <w:p w:rsidR="003A4F96" w:rsidRPr="000424E2" w:rsidRDefault="003A4F96" w:rsidP="003A4F96">
            <w:pPr>
              <w:spacing w:after="0" w:line="240" w:lineRule="auto"/>
            </w:pPr>
            <w:r>
              <w:t>Virtual Journal Club IO</w:t>
            </w:r>
          </w:p>
        </w:tc>
        <w:tc>
          <w:tcPr>
            <w:tcW w:w="2610" w:type="dxa"/>
          </w:tcPr>
          <w:p w:rsidR="003A4F96" w:rsidRPr="000424E2" w:rsidRDefault="003A4F96" w:rsidP="003A4F96">
            <w:pPr>
              <w:spacing w:after="0" w:line="240" w:lineRule="auto"/>
              <w:rPr>
                <w:b/>
              </w:rPr>
            </w:pPr>
            <w:r w:rsidRPr="000424E2">
              <w:rPr>
                <w:b/>
              </w:rPr>
              <w:t>Project Code</w:t>
            </w:r>
          </w:p>
        </w:tc>
        <w:tc>
          <w:tcPr>
            <w:tcW w:w="2178" w:type="dxa"/>
          </w:tcPr>
          <w:p w:rsidR="003A4F96" w:rsidRPr="000424E2" w:rsidRDefault="003A4F96" w:rsidP="003A4F96">
            <w:pPr>
              <w:spacing w:after="0" w:line="240" w:lineRule="auto"/>
            </w:pPr>
            <w:bookmarkStart w:id="0" w:name="_GoBack"/>
            <w:r w:rsidRPr="003A4F96">
              <w:t>PI4LGR034</w:t>
            </w:r>
            <w:bookmarkEnd w:id="0"/>
          </w:p>
        </w:tc>
      </w:tr>
      <w:tr w:rsidR="003A4F96" w:rsidRPr="000424E2" w:rsidTr="003A4F96">
        <w:tc>
          <w:tcPr>
            <w:tcW w:w="2538" w:type="dxa"/>
          </w:tcPr>
          <w:p w:rsidR="003A4F96" w:rsidRPr="000424E2" w:rsidRDefault="003A4F96" w:rsidP="003A4F96">
            <w:pPr>
              <w:spacing w:after="0" w:line="240" w:lineRule="auto"/>
              <w:rPr>
                <w:b/>
              </w:rPr>
            </w:pPr>
            <w:r w:rsidRPr="000424E2">
              <w:rPr>
                <w:b/>
              </w:rPr>
              <w:t>Virtual Project Manager</w:t>
            </w:r>
          </w:p>
        </w:tc>
        <w:tc>
          <w:tcPr>
            <w:tcW w:w="2250" w:type="dxa"/>
          </w:tcPr>
          <w:p w:rsidR="003A4F96" w:rsidRPr="000424E2" w:rsidRDefault="003A4F96" w:rsidP="003A4F96">
            <w:pPr>
              <w:tabs>
                <w:tab w:val="right" w:pos="2034"/>
              </w:tabs>
              <w:spacing w:after="0" w:line="240" w:lineRule="auto"/>
            </w:pPr>
            <w:r>
              <w:t>Meg Quick</w:t>
            </w:r>
          </w:p>
        </w:tc>
        <w:tc>
          <w:tcPr>
            <w:tcW w:w="2610" w:type="dxa"/>
          </w:tcPr>
          <w:p w:rsidR="003A4F96" w:rsidRPr="000424E2" w:rsidRDefault="003A4F96" w:rsidP="003A4F96">
            <w:pPr>
              <w:spacing w:after="0" w:line="240" w:lineRule="auto"/>
              <w:rPr>
                <w:b/>
              </w:rPr>
            </w:pPr>
            <w:r w:rsidRPr="000424E2">
              <w:rPr>
                <w:b/>
              </w:rPr>
              <w:t>Clinical Program Manager</w:t>
            </w:r>
          </w:p>
        </w:tc>
        <w:tc>
          <w:tcPr>
            <w:tcW w:w="2178" w:type="dxa"/>
          </w:tcPr>
          <w:p w:rsidR="003A4F96" w:rsidRPr="000424E2" w:rsidRDefault="003A4F96" w:rsidP="003A4F96">
            <w:pPr>
              <w:spacing w:after="0" w:line="240" w:lineRule="auto"/>
            </w:pPr>
            <w:r>
              <w:t>Chelsey Goins</w:t>
            </w:r>
          </w:p>
        </w:tc>
      </w:tr>
      <w:tr w:rsidR="003A4F96" w:rsidRPr="000424E2" w:rsidTr="003A4F96">
        <w:tc>
          <w:tcPr>
            <w:tcW w:w="2538" w:type="dxa"/>
          </w:tcPr>
          <w:p w:rsidR="003A4F96" w:rsidRPr="000424E2" w:rsidRDefault="003A4F96" w:rsidP="003A4F96">
            <w:pPr>
              <w:spacing w:after="0" w:line="240" w:lineRule="auto"/>
              <w:rPr>
                <w:b/>
              </w:rPr>
            </w:pPr>
            <w:r w:rsidRPr="000424E2">
              <w:rPr>
                <w:b/>
              </w:rPr>
              <w:t>Compliance</w:t>
            </w:r>
            <w:r>
              <w:rPr>
                <w:b/>
              </w:rPr>
              <w:t xml:space="preserve">- </w:t>
            </w:r>
            <w:r w:rsidRPr="000424E2">
              <w:rPr>
                <w:b/>
                <w:color w:val="FF0000"/>
              </w:rPr>
              <w:t>Briana</w:t>
            </w:r>
          </w:p>
        </w:tc>
        <w:tc>
          <w:tcPr>
            <w:tcW w:w="2250" w:type="dxa"/>
          </w:tcPr>
          <w:p w:rsidR="003A4F96" w:rsidRPr="000424E2" w:rsidRDefault="003A4F96" w:rsidP="003A4F96">
            <w:pPr>
              <w:spacing w:after="0" w:line="240" w:lineRule="auto"/>
            </w:pPr>
            <w:r>
              <w:t>Briana Devaser</w:t>
            </w:r>
          </w:p>
        </w:tc>
        <w:tc>
          <w:tcPr>
            <w:tcW w:w="2610" w:type="dxa"/>
          </w:tcPr>
          <w:p w:rsidR="003A4F96" w:rsidRPr="000424E2" w:rsidRDefault="003A4F96" w:rsidP="003A4F96">
            <w:pPr>
              <w:spacing w:after="0" w:line="240" w:lineRule="auto"/>
              <w:rPr>
                <w:b/>
              </w:rPr>
            </w:pPr>
            <w:r w:rsidRPr="000424E2">
              <w:rPr>
                <w:b/>
              </w:rPr>
              <w:t>Editor</w:t>
            </w:r>
          </w:p>
        </w:tc>
        <w:sdt>
          <w:sdtPr>
            <w:id w:val="265899014"/>
            <w:placeholder>
              <w:docPart w:val="F9A4E3939A78410EBE03382439BE7FA2"/>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rsidR="003A4F96" w:rsidRPr="000424E2" w:rsidRDefault="003A4F96" w:rsidP="003A4F96">
                <w:pPr>
                  <w:spacing w:after="0" w:line="240" w:lineRule="auto"/>
                </w:pPr>
                <w:r w:rsidRPr="0065374A">
                  <w:rPr>
                    <w:rStyle w:val="PlaceholderText"/>
                  </w:rPr>
                  <w:t>Choose an item.</w:t>
                </w:r>
              </w:p>
            </w:tc>
          </w:sdtContent>
        </w:sdt>
      </w:tr>
    </w:tbl>
    <w:p w:rsidR="003A4F96" w:rsidRDefault="003A4F96" w:rsidP="003A4F96">
      <w:pPr>
        <w:rPr>
          <w:rFonts w:cs="Tahoma"/>
          <w:b/>
          <w:color w:val="FF0000"/>
        </w:rPr>
      </w:pPr>
      <w:r w:rsidRPr="003A4F96">
        <w:rPr>
          <w:rFonts w:cs="Tahoma"/>
          <w:b/>
        </w:rPr>
        <w:t>Launch Date/Internal Launch Date</w:t>
      </w:r>
      <w:proofErr w:type="gramStart"/>
      <w:r w:rsidRPr="003A4F96">
        <w:rPr>
          <w:rFonts w:cs="Tahoma"/>
          <w:b/>
        </w:rPr>
        <w:t>:</w:t>
      </w:r>
      <w:proofErr w:type="gramEnd"/>
      <w:r w:rsidRPr="003A4F96">
        <w:rPr>
          <w:rFonts w:cs="Tahoma"/>
          <w:b/>
        </w:rPr>
        <w:br/>
      </w:r>
      <w:del w:id="1" w:author="Trudy Stoddert, ELS" w:date="2014-12-02T18:12:00Z">
        <w:r w:rsidRPr="003A4F96" w:rsidDel="003C7AD1">
          <w:rPr>
            <w:rFonts w:cs="Tahoma"/>
            <w:b/>
            <w:color w:val="FF0000"/>
          </w:rPr>
          <w:delText xml:space="preserve">November </w:delText>
        </w:r>
      </w:del>
      <w:ins w:id="2" w:author="Trudy Stoddert, ELS" w:date="2014-12-02T18:12:00Z">
        <w:r w:rsidR="003C7AD1">
          <w:rPr>
            <w:rFonts w:cs="Tahoma"/>
            <w:b/>
            <w:color w:val="FF0000"/>
          </w:rPr>
          <w:t>December</w:t>
        </w:r>
        <w:r w:rsidR="003C7AD1" w:rsidRPr="003A4F96">
          <w:rPr>
            <w:rFonts w:cs="Tahoma"/>
            <w:b/>
            <w:color w:val="FF0000"/>
          </w:rPr>
          <w:t xml:space="preserve"> </w:t>
        </w:r>
      </w:ins>
      <w:r w:rsidRPr="003A4F96">
        <w:rPr>
          <w:rFonts w:cs="Tahoma"/>
          <w:b/>
          <w:color w:val="FF0000"/>
        </w:rPr>
        <w:t>2014</w:t>
      </w:r>
    </w:p>
    <w:p w:rsidR="00CF65A3" w:rsidRPr="003A4F96" w:rsidRDefault="00CF65A3" w:rsidP="003A4F96">
      <w:pPr>
        <w:rPr>
          <w:rFonts w:cs="Tahoma"/>
          <w:b/>
        </w:rPr>
      </w:pPr>
      <w:r>
        <w:rPr>
          <w:rFonts w:cs="Tahoma"/>
          <w:b/>
          <w:color w:val="FF0000"/>
        </w:rPr>
        <w:t>This needs to be listed on both the online education and Immuno-Oncology pages</w:t>
      </w:r>
    </w:p>
    <w:p w:rsidR="003A4F96" w:rsidRPr="003A4F96" w:rsidRDefault="003A4F96" w:rsidP="003A4F96">
      <w:pPr>
        <w:contextualSpacing/>
        <w:rPr>
          <w:b/>
          <w:sz w:val="24"/>
          <w:szCs w:val="24"/>
        </w:rPr>
      </w:pPr>
      <w:r w:rsidRPr="003A4F96">
        <w:rPr>
          <w:b/>
          <w:sz w:val="24"/>
          <w:szCs w:val="24"/>
        </w:rPr>
        <w:t>Project Type</w:t>
      </w:r>
    </w:p>
    <w:p w:rsidR="003A4F96" w:rsidRPr="003A4F96" w:rsidRDefault="00E8753D" w:rsidP="003A4F96">
      <w:pPr>
        <w:contextualSpacing/>
        <w:rPr>
          <w:sz w:val="24"/>
          <w:szCs w:val="24"/>
        </w:rPr>
      </w:pPr>
      <w:sdt>
        <w:sdtPr>
          <w:rPr>
            <w:sz w:val="24"/>
            <w:szCs w:val="24"/>
          </w:rPr>
          <w:id w:val="379438943"/>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Virtual Journal Club</w:t>
      </w:r>
    </w:p>
    <w:p w:rsidR="003A4F96" w:rsidRPr="003A4F96" w:rsidRDefault="00E8753D" w:rsidP="003A4F96">
      <w:pPr>
        <w:contextualSpacing/>
        <w:rPr>
          <w:sz w:val="24"/>
          <w:szCs w:val="24"/>
        </w:rPr>
      </w:pPr>
      <w:sdt>
        <w:sdtPr>
          <w:rPr>
            <w:sz w:val="24"/>
            <w:szCs w:val="24"/>
          </w:rPr>
          <w:id w:val="668299344"/>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Downloadable Slides</w:t>
      </w:r>
    </w:p>
    <w:p w:rsidR="003A4F96" w:rsidRPr="003A4F96" w:rsidRDefault="00E8753D" w:rsidP="003A4F96">
      <w:pPr>
        <w:contextualSpacing/>
        <w:rPr>
          <w:sz w:val="24"/>
          <w:szCs w:val="24"/>
        </w:rPr>
      </w:pPr>
      <w:sdt>
        <w:sdtPr>
          <w:rPr>
            <w:sz w:val="24"/>
            <w:szCs w:val="24"/>
          </w:rPr>
          <w:id w:val="249233315"/>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Other: Link to Manuscript</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Email Blast Included?</w:t>
      </w:r>
    </w:p>
    <w:p w:rsidR="003A4F96" w:rsidRPr="003A4F96" w:rsidRDefault="00E8753D" w:rsidP="003A4F96">
      <w:pPr>
        <w:contextualSpacing/>
        <w:rPr>
          <w:sz w:val="24"/>
          <w:szCs w:val="24"/>
        </w:rPr>
      </w:pPr>
      <w:sdt>
        <w:sdtPr>
          <w:rPr>
            <w:sz w:val="24"/>
            <w:szCs w:val="24"/>
          </w:rPr>
          <w:id w:val="-43534686"/>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Yes</w:t>
      </w:r>
    </w:p>
    <w:p w:rsidR="003A4F96" w:rsidRPr="003A4F96" w:rsidRDefault="00E8753D" w:rsidP="003A4F96">
      <w:pPr>
        <w:contextualSpacing/>
        <w:rPr>
          <w:sz w:val="24"/>
          <w:szCs w:val="24"/>
        </w:rPr>
      </w:pPr>
      <w:sdt>
        <w:sdtPr>
          <w:rPr>
            <w:sz w:val="24"/>
            <w:szCs w:val="24"/>
          </w:rPr>
          <w:id w:val="-748500932"/>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No</w:t>
      </w:r>
    </w:p>
    <w:p w:rsidR="003A4F96" w:rsidRPr="003A4F96" w:rsidRDefault="003A4F96" w:rsidP="003A4F96">
      <w:pPr>
        <w:contextualSpacing/>
        <w:rPr>
          <w:sz w:val="24"/>
          <w:szCs w:val="24"/>
        </w:rPr>
      </w:pPr>
      <w:r w:rsidRPr="003A4F96">
        <w:rPr>
          <w:sz w:val="24"/>
          <w:szCs w:val="24"/>
        </w:rPr>
        <w:t>Subject Line:</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Number of E-Blasts</w:t>
      </w:r>
    </w:p>
    <w:p w:rsidR="003A4F96" w:rsidRPr="003A4F96" w:rsidRDefault="00E8753D" w:rsidP="003A4F96">
      <w:pPr>
        <w:contextualSpacing/>
        <w:rPr>
          <w:sz w:val="24"/>
          <w:szCs w:val="24"/>
        </w:rPr>
      </w:pPr>
      <w:sdt>
        <w:sdtPr>
          <w:rPr>
            <w:sz w:val="24"/>
            <w:szCs w:val="24"/>
          </w:rPr>
          <w:id w:val="-171336657"/>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Only One</w:t>
      </w:r>
    </w:p>
    <w:p w:rsidR="00F508D0" w:rsidRPr="003A4F96" w:rsidRDefault="00E8753D" w:rsidP="00F508D0">
      <w:pPr>
        <w:contextualSpacing/>
        <w:rPr>
          <w:sz w:val="24"/>
          <w:szCs w:val="24"/>
        </w:rPr>
      </w:pPr>
      <w:sdt>
        <w:sdtPr>
          <w:rPr>
            <w:sz w:val="24"/>
            <w:szCs w:val="24"/>
          </w:rPr>
          <w:id w:val="1174070694"/>
          <w14:checkbox>
            <w14:checked w14:val="1"/>
            <w14:checkedState w14:val="2612" w14:font="MS Gothic"/>
            <w14:uncheckedState w14:val="2610" w14:font="MS Gothic"/>
          </w14:checkbox>
        </w:sdtPr>
        <w:sdtEndPr/>
        <w:sdtContent>
          <w:r w:rsidR="00F508D0" w:rsidRPr="003A4F96">
            <w:rPr>
              <w:rFonts w:ascii="MS Gothic" w:eastAsia="MS Gothic" w:hAnsi="MS Gothic" w:cs="MS Gothic" w:hint="eastAsia"/>
              <w:sz w:val="24"/>
              <w:szCs w:val="24"/>
            </w:rPr>
            <w:t>☒</w:t>
          </w:r>
        </w:sdtContent>
      </w:sdt>
      <w:r w:rsidR="00F508D0">
        <w:rPr>
          <w:sz w:val="24"/>
          <w:szCs w:val="24"/>
        </w:rPr>
        <w:t xml:space="preserve"> Two</w:t>
      </w:r>
    </w:p>
    <w:p w:rsidR="003A4F96" w:rsidRPr="003A4F96" w:rsidRDefault="00E8753D" w:rsidP="003A4F96">
      <w:pPr>
        <w:contextualSpacing/>
        <w:rPr>
          <w:sz w:val="24"/>
          <w:szCs w:val="24"/>
        </w:rPr>
      </w:pPr>
      <w:sdt>
        <w:sdtPr>
          <w:rPr>
            <w:sz w:val="24"/>
            <w:szCs w:val="24"/>
          </w:rPr>
          <w:id w:val="-460661532"/>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Three</w:t>
      </w:r>
      <w:r w:rsidR="003A4F96" w:rsidRPr="003A4F96">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Other Amount:</w:t>
      </w:r>
    </w:p>
    <w:p w:rsidR="003A4F96" w:rsidRPr="003A4F96" w:rsidRDefault="003A4F96" w:rsidP="003A4F96">
      <w:pPr>
        <w:contextualSpacing/>
        <w:rPr>
          <w:sz w:val="24"/>
          <w:szCs w:val="24"/>
        </w:rPr>
      </w:pPr>
      <w:r w:rsidRPr="003A4F96">
        <w:rPr>
          <w:sz w:val="24"/>
          <w:szCs w:val="24"/>
        </w:rPr>
        <w:t>Dates to Blast or Special Requests:</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Cross Promotion</w:t>
      </w:r>
    </w:p>
    <w:p w:rsidR="003A4F96" w:rsidRPr="003A4F96" w:rsidRDefault="00E8753D" w:rsidP="003A4F96">
      <w:pPr>
        <w:contextualSpacing/>
        <w:rPr>
          <w:sz w:val="24"/>
          <w:szCs w:val="24"/>
        </w:rPr>
      </w:pPr>
      <w:sdt>
        <w:sdtPr>
          <w:rPr>
            <w:sz w:val="24"/>
            <w:szCs w:val="24"/>
          </w:rPr>
          <w:id w:val="2009946184"/>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Yes</w:t>
      </w:r>
    </w:p>
    <w:p w:rsidR="003A4F96" w:rsidRPr="003A4F96" w:rsidRDefault="00E8753D" w:rsidP="003A4F96">
      <w:pPr>
        <w:contextualSpacing/>
        <w:rPr>
          <w:sz w:val="24"/>
          <w:szCs w:val="24"/>
        </w:rPr>
      </w:pPr>
      <w:sdt>
        <w:sdtPr>
          <w:rPr>
            <w:sz w:val="24"/>
            <w:szCs w:val="24"/>
          </w:rPr>
          <w:id w:val="192043351"/>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No</w:t>
      </w:r>
    </w:p>
    <w:p w:rsidR="003A4F96" w:rsidRPr="003A4F96" w:rsidRDefault="003A4F96" w:rsidP="003A4F96">
      <w:pPr>
        <w:contextualSpacing/>
        <w:rPr>
          <w:sz w:val="24"/>
          <w:szCs w:val="24"/>
        </w:rPr>
      </w:pPr>
      <w:r w:rsidRPr="003A4F96">
        <w:rPr>
          <w:sz w:val="24"/>
          <w:szCs w:val="24"/>
        </w:rPr>
        <w:t>If Yes, List Activities: Oncology Guru</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Target Audience</w:t>
      </w:r>
    </w:p>
    <w:p w:rsidR="003A4F96" w:rsidRPr="003A4F96" w:rsidRDefault="00E8753D" w:rsidP="003A4F96">
      <w:pPr>
        <w:contextualSpacing/>
        <w:rPr>
          <w:sz w:val="24"/>
          <w:szCs w:val="24"/>
        </w:rPr>
      </w:pPr>
      <w:sdt>
        <w:sdtPr>
          <w:rPr>
            <w:sz w:val="24"/>
            <w:szCs w:val="24"/>
          </w:rPr>
          <w:id w:val="-588303486"/>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US</w:t>
      </w:r>
      <w:r w:rsidR="003A4F96" w:rsidRPr="003A4F96">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EX-US</w:t>
      </w:r>
      <w:r w:rsidR="003A4F96" w:rsidRPr="003A4F96">
        <w:rPr>
          <w:sz w:val="24"/>
          <w:szCs w:val="24"/>
        </w:rPr>
        <w:br/>
      </w:r>
      <w:sdt>
        <w:sdtPr>
          <w:rPr>
            <w:sz w:val="24"/>
            <w:szCs w:val="24"/>
            <w:highlight w:val="yellow"/>
          </w:rPr>
          <w:id w:val="-148138496"/>
          <w14:checkbox>
            <w14:checked w14:val="0"/>
            <w14:checkedState w14:val="2612" w14:font="MS Gothic"/>
            <w14:uncheckedState w14:val="2610" w14:font="MS Gothic"/>
          </w14:checkbox>
        </w:sdtPr>
        <w:sdtEndPr/>
        <w:sdtContent>
          <w:r w:rsidR="003A4F96" w:rsidRPr="00F508D0">
            <w:rPr>
              <w:rFonts w:ascii="MS Gothic" w:eastAsia="MS Gothic" w:hAnsi="MS Gothic" w:cs="MS Gothic" w:hint="eastAsia"/>
              <w:sz w:val="24"/>
              <w:szCs w:val="24"/>
              <w:highlight w:val="yellow"/>
            </w:rPr>
            <w:t>☐</w:t>
          </w:r>
        </w:sdtContent>
      </w:sdt>
      <w:r w:rsidR="003A4F96" w:rsidRPr="00F508D0">
        <w:rPr>
          <w:sz w:val="24"/>
          <w:szCs w:val="24"/>
          <w:highlight w:val="yellow"/>
        </w:rPr>
        <w:t>Global (Both EX-US &amp; US</w:t>
      </w:r>
      <w:proofErr w:type="gramStart"/>
      <w:r w:rsidR="003A4F96" w:rsidRPr="00F508D0">
        <w:rPr>
          <w:sz w:val="24"/>
          <w:szCs w:val="24"/>
          <w:highlight w:val="yellow"/>
        </w:rPr>
        <w:t>)</w:t>
      </w:r>
      <w:proofErr w:type="gramEnd"/>
      <w:r w:rsidR="003A4F96" w:rsidRPr="003A4F96">
        <w:rPr>
          <w:sz w:val="24"/>
          <w:szCs w:val="24"/>
        </w:rPr>
        <w:br/>
      </w:r>
      <w:sdt>
        <w:sdtPr>
          <w:rPr>
            <w:sz w:val="24"/>
            <w:szCs w:val="24"/>
          </w:rPr>
          <w:id w:val="-734546170"/>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Other or Special:</w:t>
      </w:r>
    </w:p>
    <w:p w:rsidR="003A4F96" w:rsidRPr="003A4F96" w:rsidRDefault="00E8753D" w:rsidP="003A4F96">
      <w:pPr>
        <w:contextualSpacing/>
        <w:rPr>
          <w:sz w:val="24"/>
          <w:szCs w:val="24"/>
        </w:rPr>
      </w:pPr>
      <w:sdt>
        <w:sdtPr>
          <w:rPr>
            <w:sz w:val="24"/>
            <w:szCs w:val="24"/>
          </w:rPr>
          <w:id w:val="-1122075366"/>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Additional Emails (Supporters?):</w:t>
      </w:r>
    </w:p>
    <w:p w:rsidR="003A4F96" w:rsidRPr="003A4F96" w:rsidRDefault="003A4F96" w:rsidP="003A4F96">
      <w:pPr>
        <w:contextualSpacing/>
        <w:rPr>
          <w:b/>
          <w:sz w:val="24"/>
          <w:szCs w:val="24"/>
        </w:rPr>
      </w:pPr>
    </w:p>
    <w:p w:rsidR="003A4F96" w:rsidRPr="003A4F96" w:rsidRDefault="003A4F96" w:rsidP="003A4F96">
      <w:pPr>
        <w:contextualSpacing/>
        <w:rPr>
          <w:sz w:val="24"/>
          <w:szCs w:val="24"/>
        </w:rPr>
      </w:pPr>
      <w:r w:rsidRPr="003A4F96">
        <w:rPr>
          <w:b/>
          <w:sz w:val="24"/>
          <w:szCs w:val="24"/>
        </w:rPr>
        <w:t>Slides</w:t>
      </w:r>
    </w:p>
    <w:p w:rsidR="003A4F96" w:rsidRPr="003A4F96" w:rsidRDefault="003A4F96" w:rsidP="003A4F96">
      <w:pPr>
        <w:contextualSpacing/>
        <w:rPr>
          <w:rFonts w:eastAsia="MS Gothic"/>
          <w:sz w:val="24"/>
          <w:szCs w:val="24"/>
        </w:rPr>
      </w:pPr>
      <w:r w:rsidRPr="003A4F96">
        <w:rPr>
          <w:rFonts w:eastAsia="MS Gothic"/>
          <w:sz w:val="24"/>
          <w:szCs w:val="24"/>
        </w:rPr>
        <w:t>Slides Included</w:t>
      </w:r>
    </w:p>
    <w:p w:rsidR="003A4F96" w:rsidRPr="003A4F96" w:rsidRDefault="00E8753D" w:rsidP="003A4F96">
      <w:pPr>
        <w:contextualSpacing/>
        <w:rPr>
          <w:sz w:val="24"/>
          <w:szCs w:val="24"/>
        </w:rPr>
      </w:pPr>
      <w:sdt>
        <w:sdtPr>
          <w:rPr>
            <w:sz w:val="24"/>
            <w:szCs w:val="24"/>
          </w:rPr>
          <w:id w:val="-1262684470"/>
          <w14:checkbox>
            <w14:checked w14:val="1"/>
            <w14:checkedState w14:val="2612" w14:font="MS Gothic"/>
            <w14:uncheckedState w14:val="2610" w14:font="MS Gothic"/>
          </w14:checkbox>
        </w:sdtPr>
        <w:sdtEndPr/>
        <w:sdtContent>
          <w:r w:rsidR="003A4F96">
            <w:rPr>
              <w:rFonts w:ascii="MS Gothic" w:eastAsia="MS Gothic" w:hAnsi="MS Gothic" w:hint="eastAsia"/>
              <w:sz w:val="24"/>
              <w:szCs w:val="24"/>
            </w:rPr>
            <w:t>☒</w:t>
          </w:r>
        </w:sdtContent>
      </w:sdt>
      <w:r w:rsidR="003A4F96" w:rsidRPr="003A4F96">
        <w:rPr>
          <w:sz w:val="24"/>
          <w:szCs w:val="24"/>
        </w:rPr>
        <w:t>Yes</w:t>
      </w:r>
    </w:p>
    <w:p w:rsidR="003A4F96" w:rsidRPr="003A4F96" w:rsidRDefault="00E8753D" w:rsidP="003A4F96">
      <w:pPr>
        <w:contextualSpacing/>
        <w:rPr>
          <w:sz w:val="24"/>
          <w:szCs w:val="24"/>
        </w:rPr>
      </w:pPr>
      <w:sdt>
        <w:sdtPr>
          <w:rPr>
            <w:sz w:val="24"/>
            <w:szCs w:val="24"/>
          </w:rPr>
          <w:id w:val="122199295"/>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No</w:t>
      </w:r>
    </w:p>
    <w:p w:rsidR="003A4F96" w:rsidRPr="003A4F96" w:rsidRDefault="003A4F96" w:rsidP="003A4F96">
      <w:pPr>
        <w:ind w:right="-720"/>
        <w:contextualSpacing/>
        <w:rPr>
          <w:sz w:val="24"/>
          <w:szCs w:val="24"/>
        </w:rPr>
      </w:pPr>
      <w:r w:rsidRPr="003A4F96">
        <w:rPr>
          <w:sz w:val="24"/>
          <w:szCs w:val="24"/>
        </w:rPr>
        <w:t>Slide Location:</w:t>
      </w:r>
    </w:p>
    <w:p w:rsidR="003A4F96" w:rsidRPr="003A4F96" w:rsidRDefault="003A4F96" w:rsidP="003A4F96">
      <w:pPr>
        <w:contextualSpacing/>
        <w:rPr>
          <w:sz w:val="24"/>
          <w:szCs w:val="24"/>
        </w:rPr>
      </w:pPr>
      <w:r w:rsidRPr="003A4F96">
        <w:rPr>
          <w:sz w:val="24"/>
          <w:szCs w:val="24"/>
        </w:rPr>
        <w:t>Slides Available By:</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Slides Synched? (</w:t>
      </w:r>
      <w:proofErr w:type="gramStart"/>
      <w:r w:rsidRPr="003A4F96">
        <w:rPr>
          <w:b/>
          <w:sz w:val="24"/>
          <w:szCs w:val="24"/>
        </w:rPr>
        <w:t>if</w:t>
      </w:r>
      <w:proofErr w:type="gramEnd"/>
      <w:r w:rsidRPr="003A4F96">
        <w:rPr>
          <w:b/>
          <w:sz w:val="24"/>
          <w:szCs w:val="24"/>
        </w:rPr>
        <w:t xml:space="preserve"> included in webcast)</w:t>
      </w:r>
    </w:p>
    <w:p w:rsidR="003A4F96" w:rsidRPr="003A4F96" w:rsidRDefault="00E8753D" w:rsidP="003A4F96">
      <w:pPr>
        <w:contextualSpacing/>
        <w:rPr>
          <w:sz w:val="24"/>
          <w:szCs w:val="24"/>
        </w:rPr>
      </w:pPr>
      <w:sdt>
        <w:sdtPr>
          <w:rPr>
            <w:sz w:val="24"/>
            <w:szCs w:val="24"/>
          </w:rPr>
          <w:id w:val="-1957010043"/>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Yes</w:t>
      </w:r>
    </w:p>
    <w:p w:rsidR="003A4F96" w:rsidRPr="003A4F96" w:rsidRDefault="00E8753D" w:rsidP="003A4F96">
      <w:pPr>
        <w:contextualSpacing/>
        <w:rPr>
          <w:sz w:val="24"/>
          <w:szCs w:val="24"/>
        </w:rPr>
      </w:pPr>
      <w:sdt>
        <w:sdtPr>
          <w:rPr>
            <w:sz w:val="24"/>
            <w:szCs w:val="24"/>
          </w:rPr>
          <w:id w:val="-184297904"/>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No</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Webpage Content (All Copy)</w:t>
      </w:r>
    </w:p>
    <w:p w:rsidR="003A4F96" w:rsidRPr="003A4F96" w:rsidRDefault="003A4F96" w:rsidP="003A4F96">
      <w:pPr>
        <w:contextualSpacing/>
        <w:rPr>
          <w:sz w:val="24"/>
          <w:szCs w:val="24"/>
        </w:rPr>
      </w:pPr>
      <w:r w:rsidRPr="003A4F96">
        <w:rPr>
          <w:sz w:val="24"/>
          <w:szCs w:val="24"/>
        </w:rPr>
        <w:t>Content Status (Final/Approved):</w:t>
      </w:r>
      <w:r w:rsidRPr="003A4F96">
        <w:rPr>
          <w:sz w:val="24"/>
          <w:szCs w:val="24"/>
        </w:rPr>
        <w:br/>
      </w:r>
      <w:r w:rsidRPr="003A4F96">
        <w:rPr>
          <w:sz w:val="24"/>
          <w:szCs w:val="24"/>
        </w:rPr>
        <w:br/>
        <w:t>Content Available by:</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pPr>
      <w:r w:rsidRPr="003A4F96">
        <w:rPr>
          <w:b/>
          <w:sz w:val="24"/>
          <w:szCs w:val="24"/>
        </w:rPr>
        <w:t>CME?</w:t>
      </w:r>
    </w:p>
    <w:p w:rsidR="003A4F96" w:rsidRPr="003A4F96" w:rsidRDefault="00E8753D" w:rsidP="003A4F96">
      <w:pPr>
        <w:contextualSpacing/>
        <w:rPr>
          <w:sz w:val="24"/>
          <w:szCs w:val="24"/>
        </w:rPr>
      </w:pPr>
      <w:sdt>
        <w:sdtPr>
          <w:rPr>
            <w:sz w:val="24"/>
            <w:szCs w:val="24"/>
          </w:rPr>
          <w:id w:val="-355503065"/>
          <w14:checkbox>
            <w14:checked w14:val="1"/>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Yes</w:t>
      </w:r>
    </w:p>
    <w:p w:rsidR="003A4F96" w:rsidRPr="003A4F96" w:rsidRDefault="00E8753D" w:rsidP="003A4F96">
      <w:pPr>
        <w:contextualSpacing/>
        <w:rPr>
          <w:sz w:val="24"/>
          <w:szCs w:val="24"/>
        </w:rPr>
      </w:pPr>
      <w:sdt>
        <w:sdtPr>
          <w:rPr>
            <w:sz w:val="24"/>
            <w:szCs w:val="24"/>
          </w:rPr>
          <w:id w:val="1772733408"/>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No</w:t>
      </w:r>
    </w:p>
    <w:p w:rsidR="003A4F96" w:rsidRPr="003A4F96" w:rsidRDefault="003A4F96" w:rsidP="003A4F96">
      <w:pPr>
        <w:contextualSpacing/>
        <w:rPr>
          <w:b/>
          <w:sz w:val="24"/>
          <w:szCs w:val="24"/>
        </w:rPr>
      </w:pPr>
    </w:p>
    <w:p w:rsidR="003A4F96" w:rsidRPr="003A4F96" w:rsidRDefault="003A4F96" w:rsidP="003A4F96">
      <w:pPr>
        <w:contextualSpacing/>
        <w:rPr>
          <w:b/>
          <w:sz w:val="24"/>
          <w:szCs w:val="24"/>
        </w:rPr>
      </w:pPr>
      <w:r w:rsidRPr="003A4F96">
        <w:rPr>
          <w:b/>
          <w:sz w:val="24"/>
          <w:szCs w:val="24"/>
        </w:rPr>
        <w:t>CME Posttest Link:</w:t>
      </w:r>
    </w:p>
    <w:p w:rsidR="003A4F96" w:rsidRPr="003A4F96" w:rsidRDefault="003A4F96" w:rsidP="003A4F96">
      <w:pPr>
        <w:contextualSpacing/>
        <w:rPr>
          <w:b/>
          <w:sz w:val="24"/>
          <w:szCs w:val="24"/>
        </w:rPr>
      </w:pPr>
      <w:r w:rsidRPr="003A4F96">
        <w:rPr>
          <w:b/>
          <w:sz w:val="24"/>
          <w:szCs w:val="24"/>
        </w:rPr>
        <w:t>Webcast/PDS URL:</w:t>
      </w:r>
    </w:p>
    <w:p w:rsidR="003A4F96" w:rsidRPr="003A4F96" w:rsidRDefault="003A4F96" w:rsidP="003A4F96">
      <w:pPr>
        <w:contextualSpacing/>
        <w:rPr>
          <w:b/>
          <w:sz w:val="24"/>
          <w:szCs w:val="24"/>
        </w:rPr>
      </w:pPr>
    </w:p>
    <w:p w:rsidR="003A4F96" w:rsidRPr="003A4F96" w:rsidRDefault="003A4F96" w:rsidP="003A4F96">
      <w:pPr>
        <w:contextualSpacing/>
        <w:rPr>
          <w:b/>
          <w:sz w:val="24"/>
          <w:szCs w:val="24"/>
        </w:rPr>
      </w:pPr>
      <w:r w:rsidRPr="003A4F96">
        <w:rPr>
          <w:b/>
          <w:sz w:val="24"/>
          <w:szCs w:val="24"/>
        </w:rPr>
        <w:t>Additional Components</w:t>
      </w:r>
    </w:p>
    <w:p w:rsidR="003A4F96" w:rsidRPr="003A4F96" w:rsidRDefault="00E8753D" w:rsidP="003A4F96">
      <w:pPr>
        <w:contextualSpacing/>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b/>
              <w:sz w:val="24"/>
              <w:szCs w:val="24"/>
            </w:rPr>
            <w:t>☐</w:t>
          </w:r>
        </w:sdtContent>
      </w:sdt>
      <w:r w:rsidR="003A4F96" w:rsidRPr="003A4F96">
        <w:rPr>
          <w:sz w:val="24"/>
          <w:szCs w:val="24"/>
        </w:rPr>
        <w:t>Cases with Voting</w:t>
      </w:r>
    </w:p>
    <w:p w:rsidR="003A4F96" w:rsidRPr="003A4F96" w:rsidRDefault="00E8753D" w:rsidP="003A4F96">
      <w:pPr>
        <w:contextualSpacing/>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b/>
              <w:sz w:val="24"/>
              <w:szCs w:val="24"/>
            </w:rPr>
            <w:t>☐</w:t>
          </w:r>
        </w:sdtContent>
      </w:sdt>
      <w:r w:rsidR="003A4F96" w:rsidRPr="003A4F96">
        <w:rPr>
          <w:sz w:val="24"/>
          <w:szCs w:val="24"/>
        </w:rPr>
        <w:t>Polls</w:t>
      </w:r>
    </w:p>
    <w:p w:rsidR="003A4F96" w:rsidRPr="003A4F96" w:rsidRDefault="00E8753D" w:rsidP="003A4F96">
      <w:pPr>
        <w:contextualSpacing/>
        <w:rPr>
          <w:sz w:val="24"/>
          <w:szCs w:val="24"/>
        </w:rPr>
      </w:pPr>
      <w:sdt>
        <w:sdtPr>
          <w:rPr>
            <w:b/>
            <w:sz w:val="24"/>
            <w:szCs w:val="24"/>
          </w:rPr>
          <w:id w:val="1885666414"/>
          <w14:checkbox>
            <w14:checked w14:val="1"/>
            <w14:checkedState w14:val="2612" w14:font="MS Gothic"/>
            <w14:uncheckedState w14:val="2610" w14:font="MS Gothic"/>
          </w14:checkbox>
        </w:sdtPr>
        <w:sdtEndPr/>
        <w:sdtContent>
          <w:r w:rsidR="00DA44D1">
            <w:rPr>
              <w:rFonts w:ascii="MS Gothic" w:eastAsia="MS Gothic" w:hAnsi="MS Gothic" w:hint="eastAsia"/>
              <w:b/>
              <w:sz w:val="24"/>
              <w:szCs w:val="24"/>
            </w:rPr>
            <w:t>☒</w:t>
          </w:r>
        </w:sdtContent>
      </w:sdt>
      <w:r w:rsidR="003A4F96" w:rsidRPr="003A4F96">
        <w:rPr>
          <w:sz w:val="24"/>
          <w:szCs w:val="24"/>
        </w:rPr>
        <w:t>Video Segmentation</w:t>
      </w:r>
    </w:p>
    <w:p w:rsidR="003A4F96" w:rsidRPr="003A4F96" w:rsidRDefault="00E8753D" w:rsidP="003A4F96">
      <w:pPr>
        <w:contextualSpacing/>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b/>
              <w:sz w:val="24"/>
              <w:szCs w:val="24"/>
            </w:rPr>
            <w:t>☐</w:t>
          </w:r>
        </w:sdtContent>
      </w:sdt>
      <w:r w:rsidR="003A4F96" w:rsidRPr="003A4F96">
        <w:rPr>
          <w:sz w:val="24"/>
          <w:szCs w:val="24"/>
        </w:rPr>
        <w:t>Table of Contents</w:t>
      </w:r>
    </w:p>
    <w:p w:rsidR="003A4F96" w:rsidRPr="003A4F96" w:rsidRDefault="00E8753D" w:rsidP="003A4F96">
      <w:pPr>
        <w:contextualSpacing/>
        <w:rPr>
          <w:sz w:val="24"/>
          <w:szCs w:val="24"/>
        </w:rPr>
      </w:pPr>
      <w:sdt>
        <w:sdtPr>
          <w:rPr>
            <w:sz w:val="24"/>
            <w:szCs w:val="24"/>
          </w:rPr>
          <w:id w:val="1789847451"/>
          <w14:checkbox>
            <w14:checked w14:val="0"/>
            <w14:checkedState w14:val="2612" w14:font="MS Gothic"/>
            <w14:uncheckedState w14:val="2610" w14:font="MS Gothic"/>
          </w14:checkbox>
        </w:sdtPr>
        <w:sdtEndPr/>
        <w:sdtContent>
          <w:r w:rsidR="003A4F96" w:rsidRPr="003A4F96">
            <w:rPr>
              <w:rFonts w:ascii="MS Gothic" w:eastAsia="MS Gothic" w:hAnsi="MS Gothic" w:cs="MS Gothic" w:hint="eastAsia"/>
              <w:sz w:val="24"/>
              <w:szCs w:val="24"/>
            </w:rPr>
            <w:t>☐</w:t>
          </w:r>
        </w:sdtContent>
      </w:sdt>
      <w:r w:rsidR="003A4F96" w:rsidRPr="003A4F96">
        <w:rPr>
          <w:sz w:val="24"/>
          <w:szCs w:val="24"/>
        </w:rPr>
        <w:t>Other:</w:t>
      </w:r>
    </w:p>
    <w:p w:rsidR="003A4F96" w:rsidRPr="003A4F96" w:rsidRDefault="003A4F96" w:rsidP="003A4F96">
      <w:pPr>
        <w:contextualSpacing/>
        <w:rPr>
          <w:sz w:val="24"/>
          <w:szCs w:val="24"/>
        </w:rPr>
      </w:pPr>
    </w:p>
    <w:p w:rsidR="003A4F96" w:rsidRPr="003A4F96" w:rsidRDefault="003A4F96" w:rsidP="003A4F96">
      <w:pPr>
        <w:contextualSpacing/>
        <w:rPr>
          <w:b/>
          <w:sz w:val="24"/>
          <w:szCs w:val="24"/>
        </w:rPr>
        <w:sectPr w:rsidR="003A4F96" w:rsidRPr="003A4F96" w:rsidSect="003A4F96">
          <w:headerReference w:type="default" r:id="rId9"/>
          <w:pgSz w:w="12240" w:h="15840"/>
          <w:pgMar w:top="1440" w:right="1440" w:bottom="1440" w:left="1440" w:header="720" w:footer="720" w:gutter="0"/>
          <w:cols w:num="2" w:space="720"/>
          <w:docGrid w:linePitch="360"/>
        </w:sectPr>
      </w:pPr>
      <w:r w:rsidRPr="003A4F96">
        <w:rPr>
          <w:b/>
          <w:sz w:val="24"/>
          <w:szCs w:val="24"/>
        </w:rPr>
        <w:t>Mobile App Title</w:t>
      </w:r>
      <w:proofErr w:type="gramStart"/>
      <w:r w:rsidRPr="003A4F96">
        <w:rPr>
          <w:b/>
          <w:sz w:val="24"/>
          <w:szCs w:val="24"/>
        </w:rPr>
        <w:t>:</w:t>
      </w:r>
      <w:proofErr w:type="gramEnd"/>
      <w:r w:rsidRPr="003A4F96">
        <w:rPr>
          <w:b/>
          <w:sz w:val="24"/>
          <w:szCs w:val="24"/>
        </w:rPr>
        <w:br/>
      </w:r>
      <w:proofErr w:type="spellStart"/>
      <w:r w:rsidR="00DA44D1">
        <w:rPr>
          <w:b/>
          <w:color w:val="FF0000"/>
          <w:sz w:val="24"/>
          <w:szCs w:val="24"/>
        </w:rPr>
        <w:t>Immun-</w:t>
      </w:r>
      <w:ins w:id="3" w:author="Trudy Stoddert, ELS" w:date="2014-12-02T18:12:00Z">
        <w:r w:rsidR="003C7AD1">
          <w:rPr>
            <w:b/>
            <w:color w:val="FF0000"/>
            <w:sz w:val="24"/>
            <w:szCs w:val="24"/>
          </w:rPr>
          <w:t>O</w:t>
        </w:r>
      </w:ins>
      <w:del w:id="4" w:author="Trudy Stoddert, ELS" w:date="2014-12-02T18:12:00Z">
        <w:r w:rsidR="00DA44D1" w:rsidDel="003C7AD1">
          <w:rPr>
            <w:b/>
            <w:color w:val="FF0000"/>
            <w:sz w:val="24"/>
            <w:szCs w:val="24"/>
          </w:rPr>
          <w:delText>o</w:delText>
        </w:r>
      </w:del>
      <w:r w:rsidR="00DA44D1">
        <w:rPr>
          <w:b/>
          <w:color w:val="FF0000"/>
          <w:sz w:val="24"/>
          <w:szCs w:val="24"/>
        </w:rPr>
        <w:t>nc</w:t>
      </w:r>
      <w:proofErr w:type="spellEnd"/>
      <w:r w:rsidR="00DA44D1">
        <w:rPr>
          <w:b/>
          <w:color w:val="FF0000"/>
          <w:sz w:val="24"/>
          <w:szCs w:val="24"/>
        </w:rPr>
        <w:t xml:space="preserve"> Journal Club</w:t>
      </w:r>
    </w:p>
    <w:p w:rsidR="008D5C66" w:rsidRDefault="008D5C66" w:rsidP="008D5C66">
      <w:pPr>
        <w:rPr>
          <w:rFonts w:cs="Tahoma"/>
          <w:b/>
          <w:u w:val="single"/>
        </w:rPr>
      </w:pPr>
      <w:r w:rsidRPr="00544627">
        <w:rPr>
          <w:rFonts w:cs="Tahoma"/>
          <w:b/>
          <w:highlight w:val="cyan"/>
          <w:u w:val="single"/>
        </w:rPr>
        <w:lastRenderedPageBreak/>
        <w:t>Listing Page</w:t>
      </w:r>
    </w:p>
    <w:p w:rsidR="008D5C66" w:rsidRPr="008D5C66" w:rsidRDefault="008D5C66" w:rsidP="008D5C66">
      <w:pPr>
        <w:rPr>
          <w:rFonts w:cs="Tahoma"/>
          <w:b/>
          <w:u w:val="single"/>
        </w:rPr>
      </w:pPr>
      <w:r w:rsidRPr="00093C5C">
        <w:rPr>
          <w:b/>
        </w:rPr>
        <w:t xml:space="preserve">[Insert small </w:t>
      </w:r>
      <w:r>
        <w:rPr>
          <w:b/>
        </w:rPr>
        <w:t xml:space="preserve">VJC </w:t>
      </w:r>
      <w:r w:rsidRPr="00093C5C">
        <w:rPr>
          <w:b/>
        </w:rPr>
        <w:t>Graphic to the left]</w:t>
      </w:r>
    </w:p>
    <w:p w:rsidR="002378D7" w:rsidRPr="00D95041" w:rsidRDefault="00E9772C" w:rsidP="00E9772C">
      <w:pPr>
        <w:rPr>
          <w:b/>
        </w:rPr>
      </w:pPr>
      <w:r>
        <w:rPr>
          <w:b/>
        </w:rPr>
        <w:t>[TITLE]</w:t>
      </w:r>
      <w:r w:rsidR="00D95041">
        <w:rPr>
          <w:b/>
        </w:rPr>
        <w:br/>
      </w:r>
      <w:r w:rsidR="001D17C0" w:rsidRPr="001D17C0">
        <w:rPr>
          <w:rFonts w:cs="Tahoma"/>
        </w:rPr>
        <w:t>Virtual Journal Club</w:t>
      </w:r>
      <w:r w:rsidR="00205324">
        <w:rPr>
          <w:rFonts w:asciiTheme="minorHAnsi" w:hAnsiTheme="minorHAnsi" w:cs="Calibri"/>
          <w:b/>
        </w:rPr>
        <w:t xml:space="preserve">: </w:t>
      </w:r>
      <w:r w:rsidR="00C01903" w:rsidRPr="00C01903">
        <w:rPr>
          <w:rFonts w:asciiTheme="minorHAnsi" w:hAnsiTheme="minorHAnsi" w:cs="Calibri"/>
        </w:rPr>
        <w:t>Immuno-Oncology Com</w:t>
      </w:r>
      <w:r w:rsidR="00DA44D1">
        <w:rPr>
          <w:rFonts w:asciiTheme="minorHAnsi" w:hAnsiTheme="minorHAnsi" w:cs="Calibri"/>
        </w:rPr>
        <w:t>es</w:t>
      </w:r>
      <w:r w:rsidR="00C01903" w:rsidRPr="00C01903">
        <w:rPr>
          <w:rFonts w:asciiTheme="minorHAnsi" w:hAnsiTheme="minorHAnsi" w:cs="Calibri"/>
        </w:rPr>
        <w:t xml:space="preserve"> of Age</w:t>
      </w:r>
    </w:p>
    <w:p w:rsidR="002378D7" w:rsidRPr="00D95041" w:rsidRDefault="00E9772C" w:rsidP="00D95041">
      <w:pPr>
        <w:rPr>
          <w:rFonts w:cs="Tahoma"/>
          <w:b/>
        </w:rPr>
      </w:pPr>
      <w:r w:rsidRPr="00093C5C">
        <w:rPr>
          <w:rFonts w:cs="Tahoma"/>
          <w:b/>
        </w:rPr>
        <w:t>[DATE]</w:t>
      </w:r>
      <w:r w:rsidR="00D95041">
        <w:rPr>
          <w:rFonts w:cs="Tahoma"/>
          <w:b/>
        </w:rPr>
        <w:br/>
      </w:r>
      <w:r w:rsidR="00C01903">
        <w:t xml:space="preserve">November </w:t>
      </w:r>
      <w:r w:rsidR="00D95041">
        <w:t>2014</w:t>
      </w:r>
    </w:p>
    <w:p w:rsidR="00CC0D2D" w:rsidRPr="001A32F5" w:rsidRDefault="008D5C66" w:rsidP="00D129AB">
      <w:pPr>
        <w:spacing w:after="0" w:line="240" w:lineRule="auto"/>
        <w:rPr>
          <w:b/>
          <w:color w:val="FF0000"/>
        </w:rPr>
      </w:pPr>
      <w:r w:rsidRPr="008D5C66">
        <w:rPr>
          <w:rFonts w:eastAsia="Times New Roman" w:cs="Tahoma"/>
          <w:b/>
          <w:bCs/>
          <w:highlight w:val="cyan"/>
          <w:u w:val="single"/>
        </w:rPr>
        <w:t xml:space="preserve">Landing Page  </w:t>
      </w:r>
    </w:p>
    <w:p w:rsidR="00204C96" w:rsidRDefault="00204C96" w:rsidP="00204C96">
      <w:pPr>
        <w:spacing w:after="0" w:line="240" w:lineRule="auto"/>
        <w:rPr>
          <w:rFonts w:asciiTheme="minorHAnsi" w:hAnsiTheme="minorHAnsi"/>
          <w:b/>
        </w:rPr>
      </w:pPr>
      <w:r w:rsidRPr="00E96387">
        <w:rPr>
          <w:rFonts w:asciiTheme="minorHAnsi" w:hAnsiTheme="minorHAnsi"/>
          <w:b/>
        </w:rPr>
        <w:t>[</w:t>
      </w:r>
      <w:r>
        <w:rPr>
          <w:rFonts w:asciiTheme="minorHAnsi" w:hAnsiTheme="minorHAnsi"/>
          <w:b/>
        </w:rPr>
        <w:t>Insert VJC Banner Here</w:t>
      </w:r>
      <w:r w:rsidRPr="00E96387">
        <w:rPr>
          <w:rFonts w:asciiTheme="minorHAnsi" w:hAnsiTheme="minorHAnsi"/>
          <w:b/>
        </w:rPr>
        <w:t>]</w:t>
      </w:r>
    </w:p>
    <w:p w:rsidR="000008FF" w:rsidRDefault="000008FF" w:rsidP="00204C96">
      <w:pPr>
        <w:spacing w:after="0" w:line="240" w:lineRule="auto"/>
        <w:rPr>
          <w:rFonts w:asciiTheme="minorHAnsi" w:hAnsiTheme="minorHAnsi"/>
          <w:b/>
        </w:rPr>
      </w:pPr>
      <w:r>
        <w:rPr>
          <w:rFonts w:asciiTheme="minorHAnsi" w:hAnsiTheme="minorHAnsi"/>
          <w:b/>
        </w:rPr>
        <w:t>Banner Text</w:t>
      </w:r>
    </w:p>
    <w:p w:rsidR="00E9772C" w:rsidRDefault="000008FF" w:rsidP="00204C96">
      <w:pPr>
        <w:spacing w:after="0" w:line="240" w:lineRule="auto"/>
        <w:rPr>
          <w:rFonts w:asciiTheme="minorHAnsi" w:hAnsiTheme="minorHAnsi"/>
          <w:b/>
        </w:rPr>
      </w:pPr>
      <w:r>
        <w:rPr>
          <w:rFonts w:asciiTheme="minorHAnsi" w:hAnsiTheme="minorHAnsi"/>
          <w:b/>
        </w:rPr>
        <w:t xml:space="preserve">Orange: </w:t>
      </w:r>
      <w:r w:rsidR="00111CF5">
        <w:rPr>
          <w:rFonts w:asciiTheme="minorHAnsi" w:hAnsiTheme="minorHAnsi"/>
          <w:b/>
        </w:rPr>
        <w:t xml:space="preserve">prIME </w:t>
      </w:r>
      <w:r>
        <w:rPr>
          <w:rFonts w:asciiTheme="minorHAnsi" w:hAnsiTheme="minorHAnsi"/>
          <w:b/>
        </w:rPr>
        <w:t>ONCOLOGY VIRTUAL JOURNAL CLUB</w:t>
      </w:r>
    </w:p>
    <w:p w:rsidR="00A43487" w:rsidRPr="001D17C0" w:rsidRDefault="000008FF" w:rsidP="00D129AB">
      <w:pPr>
        <w:spacing w:after="0" w:line="240" w:lineRule="auto"/>
        <w:rPr>
          <w:b/>
        </w:rPr>
      </w:pPr>
      <w:r>
        <w:rPr>
          <w:rFonts w:asciiTheme="minorHAnsi" w:hAnsiTheme="minorHAnsi"/>
          <w:b/>
        </w:rPr>
        <w:t>White:</w:t>
      </w:r>
      <w:r>
        <w:rPr>
          <w:b/>
        </w:rPr>
        <w:t xml:space="preserve"> </w:t>
      </w:r>
      <w:del w:id="5" w:author="Trudy Stoddert, ELS" w:date="2014-12-02T18:13:00Z">
        <w:r w:rsidR="00C01903" w:rsidRPr="00C01903" w:rsidDel="003C7AD1">
          <w:rPr>
            <w:b/>
          </w:rPr>
          <w:delText xml:space="preserve">Virtual Journal Club: </w:delText>
        </w:r>
      </w:del>
      <w:r w:rsidR="00C01903" w:rsidRPr="00C01903">
        <w:rPr>
          <w:b/>
        </w:rPr>
        <w:t>Immuno-Oncology Com</w:t>
      </w:r>
      <w:r w:rsidR="00DA44D1">
        <w:rPr>
          <w:b/>
        </w:rPr>
        <w:t>es</w:t>
      </w:r>
      <w:r w:rsidR="00C01903" w:rsidRPr="00C01903">
        <w:rPr>
          <w:b/>
        </w:rPr>
        <w:t xml:space="preserve"> of Age</w:t>
      </w:r>
    </w:p>
    <w:p w:rsidR="001D17C0" w:rsidRDefault="001D17C0" w:rsidP="00D129AB">
      <w:pPr>
        <w:spacing w:after="0" w:line="240" w:lineRule="auto"/>
        <w:rPr>
          <w:color w:val="FF0000"/>
        </w:rPr>
      </w:pPr>
    </w:p>
    <w:p w:rsidR="00F51FA5" w:rsidRDefault="00F51FA5" w:rsidP="00D129AB">
      <w:pPr>
        <w:spacing w:after="0" w:line="240" w:lineRule="auto"/>
        <w:rPr>
          <w:b/>
        </w:rPr>
      </w:pPr>
      <w:r w:rsidRPr="00F51FA5">
        <w:rPr>
          <w:b/>
        </w:rPr>
        <w:t>Activity Features</w:t>
      </w:r>
    </w:p>
    <w:p w:rsidR="00F51FA5" w:rsidRPr="00F51FA5" w:rsidRDefault="00F51FA5" w:rsidP="00F51FA5">
      <w:pPr>
        <w:pStyle w:val="ListParagraph"/>
        <w:numPr>
          <w:ilvl w:val="0"/>
          <w:numId w:val="3"/>
        </w:numPr>
        <w:spacing w:after="0" w:line="240" w:lineRule="auto"/>
      </w:pPr>
      <w:r w:rsidRPr="00F51FA5">
        <w:t>Expert Discussion</w:t>
      </w:r>
    </w:p>
    <w:p w:rsidR="00F51FA5" w:rsidRDefault="00F51FA5" w:rsidP="00F51FA5">
      <w:pPr>
        <w:pStyle w:val="ListParagraph"/>
        <w:numPr>
          <w:ilvl w:val="0"/>
          <w:numId w:val="3"/>
        </w:numPr>
        <w:spacing w:after="0" w:line="240" w:lineRule="auto"/>
      </w:pPr>
      <w:r w:rsidRPr="00F51FA5">
        <w:t>Downloadable Slides</w:t>
      </w:r>
    </w:p>
    <w:p w:rsidR="007F4F75" w:rsidRDefault="007F4F75" w:rsidP="00F51FA5">
      <w:pPr>
        <w:pStyle w:val="ListParagraph"/>
        <w:numPr>
          <w:ilvl w:val="0"/>
          <w:numId w:val="3"/>
        </w:numPr>
        <w:spacing w:after="0" w:line="240" w:lineRule="auto"/>
      </w:pPr>
      <w:r>
        <w:t>CME-Certified</w:t>
      </w:r>
    </w:p>
    <w:p w:rsidR="00F51FA5" w:rsidRDefault="00F51FA5" w:rsidP="00D129AB">
      <w:pPr>
        <w:spacing w:after="0" w:line="240" w:lineRule="auto"/>
        <w:rPr>
          <w:b/>
        </w:rPr>
      </w:pPr>
    </w:p>
    <w:p w:rsidR="00E9772C" w:rsidRPr="00205324" w:rsidRDefault="00E9772C" w:rsidP="00D129AB">
      <w:pPr>
        <w:spacing w:after="0" w:line="240" w:lineRule="auto"/>
        <w:rPr>
          <w:b/>
        </w:rPr>
      </w:pPr>
      <w:r w:rsidRPr="002378D7">
        <w:rPr>
          <w:b/>
        </w:rPr>
        <w:t>[Insert Screenshots]</w:t>
      </w:r>
    </w:p>
    <w:p w:rsidR="00205324" w:rsidRDefault="00205324" w:rsidP="00D129AB">
      <w:pPr>
        <w:spacing w:after="0" w:line="240" w:lineRule="auto"/>
        <w:rPr>
          <w:b/>
        </w:rPr>
      </w:pPr>
    </w:p>
    <w:p w:rsidR="00F51FA5" w:rsidRPr="00F51FA5" w:rsidRDefault="00F51FA5" w:rsidP="00D129AB">
      <w:pPr>
        <w:spacing w:after="0" w:line="240" w:lineRule="auto"/>
        <w:rPr>
          <w:b/>
        </w:rPr>
      </w:pPr>
      <w:r w:rsidRPr="00F51FA5">
        <w:rPr>
          <w:b/>
        </w:rPr>
        <w:t>Activity Overview</w:t>
      </w:r>
    </w:p>
    <w:p w:rsidR="00590A97" w:rsidRPr="00590A97" w:rsidRDefault="00B37606" w:rsidP="00590A97">
      <w:pPr>
        <w:spacing w:after="0" w:line="240" w:lineRule="auto"/>
        <w:rPr>
          <w:rFonts w:eastAsia="Times New Roman" w:cs="Arial"/>
        </w:rPr>
      </w:pPr>
      <w:r>
        <w:rPr>
          <w:rFonts w:asciiTheme="minorHAnsi" w:hAnsiTheme="minorHAnsi" w:cs="Arial"/>
          <w:bCs/>
        </w:rPr>
        <w:t xml:space="preserve">This </w:t>
      </w:r>
      <w:r w:rsidR="007F4F75">
        <w:rPr>
          <w:rFonts w:asciiTheme="minorHAnsi" w:hAnsiTheme="minorHAnsi" w:cs="Arial"/>
          <w:bCs/>
        </w:rPr>
        <w:t xml:space="preserve">CME-certified </w:t>
      </w:r>
      <w:r>
        <w:rPr>
          <w:rFonts w:asciiTheme="minorHAnsi" w:hAnsiTheme="minorHAnsi" w:cs="Arial"/>
          <w:bCs/>
        </w:rPr>
        <w:t>independent medical education activity features</w:t>
      </w:r>
      <w:r w:rsidR="00E9772C">
        <w:rPr>
          <w:rFonts w:asciiTheme="minorHAnsi" w:hAnsiTheme="minorHAnsi" w:cs="Arial"/>
          <w:bCs/>
        </w:rPr>
        <w:t xml:space="preserve"> an expert interview with</w:t>
      </w:r>
      <w:r w:rsidR="00205324">
        <w:rPr>
          <w:rFonts w:asciiTheme="minorHAnsi" w:eastAsia="Times New Roman" w:hAnsiTheme="minorHAnsi" w:cs="Tahoma"/>
          <w:b/>
          <w:color w:val="000000"/>
        </w:rPr>
        <w:t xml:space="preserve"> </w:t>
      </w:r>
      <w:r w:rsidR="00C01903" w:rsidRPr="003C7AD1">
        <w:rPr>
          <w:rFonts w:asciiTheme="minorHAnsi" w:eastAsia="Times New Roman" w:hAnsiTheme="minorHAnsi" w:cs="Tahoma"/>
          <w:iCs/>
          <w:color w:val="000000"/>
          <w:rPrChange w:id="6" w:author="Trudy Stoddert, ELS" w:date="2014-12-02T18:13:00Z">
            <w:rPr>
              <w:rFonts w:asciiTheme="minorHAnsi" w:eastAsia="Times New Roman" w:hAnsiTheme="minorHAnsi" w:cs="Tahoma"/>
              <w:b/>
              <w:iCs/>
              <w:color w:val="000000"/>
            </w:rPr>
          </w:rPrChange>
        </w:rPr>
        <w:t>Jeffrey S. Weber, MD, PhD</w:t>
      </w:r>
      <w:r w:rsidR="00C01903" w:rsidRPr="003C7AD1">
        <w:rPr>
          <w:rFonts w:asciiTheme="minorHAnsi" w:eastAsia="Times New Roman" w:hAnsiTheme="minorHAnsi" w:cs="Tahoma"/>
          <w:color w:val="000000"/>
          <w:rPrChange w:id="7" w:author="Trudy Stoddert, ELS" w:date="2014-12-02T18:13:00Z">
            <w:rPr>
              <w:rFonts w:asciiTheme="minorHAnsi" w:eastAsia="Times New Roman" w:hAnsiTheme="minorHAnsi" w:cs="Tahoma"/>
              <w:b/>
              <w:color w:val="000000"/>
            </w:rPr>
          </w:rPrChange>
        </w:rPr>
        <w:t xml:space="preserve">, </w:t>
      </w:r>
      <w:r w:rsidR="00C01903" w:rsidRPr="003C7AD1">
        <w:rPr>
          <w:rFonts w:asciiTheme="minorHAnsi" w:eastAsia="Times New Roman" w:hAnsiTheme="minorHAnsi" w:cs="Tahoma"/>
          <w:color w:val="000000"/>
        </w:rPr>
        <w:t>and</w:t>
      </w:r>
      <w:r w:rsidR="00C01903" w:rsidRPr="003C7AD1">
        <w:rPr>
          <w:rFonts w:asciiTheme="minorHAnsi" w:eastAsia="Times New Roman" w:hAnsiTheme="minorHAnsi" w:cs="Tahoma"/>
          <w:color w:val="000000"/>
          <w:rPrChange w:id="8" w:author="Trudy Stoddert, ELS" w:date="2014-12-02T18:13:00Z">
            <w:rPr>
              <w:rFonts w:asciiTheme="minorHAnsi" w:eastAsia="Times New Roman" w:hAnsiTheme="minorHAnsi" w:cs="Tahoma"/>
              <w:b/>
              <w:color w:val="000000"/>
            </w:rPr>
          </w:rPrChange>
        </w:rPr>
        <w:t xml:space="preserve"> Janice Galleshaw, MD</w:t>
      </w:r>
      <w:r w:rsidR="001D17C0" w:rsidRPr="003C7AD1">
        <w:rPr>
          <w:rFonts w:asciiTheme="minorHAnsi" w:eastAsia="Times New Roman" w:hAnsiTheme="minorHAnsi" w:cs="Arial"/>
          <w:rPrChange w:id="9" w:author="Trudy Stoddert, ELS" w:date="2014-12-02T18:13:00Z">
            <w:rPr>
              <w:rFonts w:asciiTheme="minorHAnsi" w:eastAsia="Times New Roman" w:hAnsiTheme="minorHAnsi" w:cs="Arial"/>
              <w:b/>
            </w:rPr>
          </w:rPrChange>
        </w:rPr>
        <w:t xml:space="preserve">, </w:t>
      </w:r>
      <w:r w:rsidR="00E9772C" w:rsidRPr="003C7AD1">
        <w:rPr>
          <w:rFonts w:eastAsia="Times New Roman" w:cs="Arial"/>
        </w:rPr>
        <w:t>f</w:t>
      </w:r>
      <w:r w:rsidR="00E9772C" w:rsidRPr="0097203A">
        <w:rPr>
          <w:rFonts w:eastAsia="Times New Roman" w:cs="Arial"/>
        </w:rPr>
        <w:t>ocusing on</w:t>
      </w:r>
      <w:r w:rsidR="00DA44D1">
        <w:rPr>
          <w:rFonts w:eastAsia="Times New Roman" w:cs="Arial"/>
        </w:rPr>
        <w:t xml:space="preserve"> the evolution of immunotherapy as a treatment for cancer</w:t>
      </w:r>
      <w:r w:rsidR="00111CF5">
        <w:rPr>
          <w:rFonts w:eastAsia="Times New Roman" w:cs="Arial"/>
        </w:rPr>
        <w:t>.</w:t>
      </w:r>
    </w:p>
    <w:p w:rsidR="00006C06" w:rsidRDefault="00006C06" w:rsidP="00E9772C">
      <w:pPr>
        <w:spacing w:after="0" w:line="240" w:lineRule="auto"/>
        <w:rPr>
          <w:rFonts w:eastAsia="Times New Roman" w:cs="Arial"/>
          <w:b/>
        </w:rPr>
      </w:pPr>
    </w:p>
    <w:p w:rsidR="00593C4E" w:rsidRPr="00DA44D1" w:rsidRDefault="00E9772C" w:rsidP="00DA44D1">
      <w:proofErr w:type="spellStart"/>
      <w:r w:rsidRPr="00593C4E">
        <w:rPr>
          <w:rFonts w:cs="Arial"/>
        </w:rPr>
        <w:t>Drs</w:t>
      </w:r>
      <w:proofErr w:type="spellEnd"/>
      <w:r w:rsidRPr="00593C4E">
        <w:rPr>
          <w:rFonts w:cs="Arial"/>
        </w:rPr>
        <w:t xml:space="preserve"> </w:t>
      </w:r>
      <w:r w:rsidR="00C01903">
        <w:rPr>
          <w:rFonts w:cs="Arial"/>
        </w:rPr>
        <w:t xml:space="preserve">Weber and </w:t>
      </w:r>
      <w:proofErr w:type="spellStart"/>
      <w:r w:rsidR="00C01903" w:rsidRPr="00C01903">
        <w:rPr>
          <w:rFonts w:cs="Arial"/>
        </w:rPr>
        <w:t>Galleshaw</w:t>
      </w:r>
      <w:proofErr w:type="spellEnd"/>
      <w:r w:rsidR="00C01903" w:rsidRPr="00C01903">
        <w:rPr>
          <w:rFonts w:cs="Arial"/>
        </w:rPr>
        <w:t xml:space="preserve"> </w:t>
      </w:r>
      <w:r w:rsidR="00213162" w:rsidRPr="00593C4E">
        <w:rPr>
          <w:rFonts w:cs="Arial"/>
        </w:rPr>
        <w:t xml:space="preserve">discuss </w:t>
      </w:r>
      <w:r w:rsidR="00DA44D1">
        <w:t xml:space="preserve">a recent supplement to </w:t>
      </w:r>
      <w:r w:rsidR="00DA44D1">
        <w:rPr>
          <w:i/>
        </w:rPr>
        <w:t xml:space="preserve">Seminars in Oncology, </w:t>
      </w:r>
      <w:r w:rsidR="00DA44D1">
        <w:t xml:space="preserve">titled “Immuno-Oncology Comes of Age.” </w:t>
      </w:r>
      <w:ins w:id="10" w:author="Trudy Stoddert, ELS" w:date="2014-12-02T18:13:00Z">
        <w:r w:rsidR="003C7AD1">
          <w:t xml:space="preserve"> </w:t>
        </w:r>
      </w:ins>
      <w:del w:id="11" w:author="Trudy Stoddert, ELS" w:date="2014-12-02T18:13:00Z">
        <w:r w:rsidR="00DA44D1" w:rsidDel="003C7AD1">
          <w:delText xml:space="preserve">Weber J. </w:delText>
        </w:r>
      </w:del>
      <w:proofErr w:type="gramStart"/>
      <w:r w:rsidR="00DA44D1" w:rsidRPr="003C7AD1">
        <w:rPr>
          <w:i/>
          <w:highlight w:val="yellow"/>
          <w:rPrChange w:id="12" w:author="Trudy Stoddert, ELS" w:date="2014-12-02T18:13:00Z">
            <w:rPr>
              <w:i/>
            </w:rPr>
          </w:rPrChange>
        </w:rPr>
        <w:t>Seminars in Oncology.</w:t>
      </w:r>
      <w:proofErr w:type="gramEnd"/>
      <w:r w:rsidR="00DA44D1" w:rsidRPr="003C7AD1">
        <w:rPr>
          <w:i/>
          <w:highlight w:val="yellow"/>
          <w:rPrChange w:id="13" w:author="Trudy Stoddert, ELS" w:date="2014-12-02T18:13:00Z">
            <w:rPr>
              <w:i/>
            </w:rPr>
          </w:rPrChange>
        </w:rPr>
        <w:t xml:space="preserve"> </w:t>
      </w:r>
      <w:r w:rsidR="00DA44D1" w:rsidRPr="003C7AD1">
        <w:rPr>
          <w:highlight w:val="yellow"/>
          <w:rPrChange w:id="14" w:author="Trudy Stoddert, ELS" w:date="2014-12-02T18:13:00Z">
            <w:rPr/>
          </w:rPrChange>
        </w:rPr>
        <w:t>2014</w:t>
      </w:r>
      <w:proofErr w:type="gramStart"/>
      <w:r w:rsidR="00DA44D1" w:rsidRPr="003C7AD1">
        <w:rPr>
          <w:highlight w:val="yellow"/>
          <w:rPrChange w:id="15" w:author="Trudy Stoddert, ELS" w:date="2014-12-02T18:13:00Z">
            <w:rPr/>
          </w:rPrChange>
        </w:rPr>
        <w:t>;41</w:t>
      </w:r>
      <w:proofErr w:type="gramEnd"/>
      <w:r w:rsidR="00DA44D1" w:rsidRPr="003C7AD1">
        <w:rPr>
          <w:highlight w:val="yellow"/>
          <w:rPrChange w:id="16" w:author="Trudy Stoddert, ELS" w:date="2014-12-02T18:13:00Z">
            <w:rPr/>
          </w:rPrChange>
        </w:rPr>
        <w:t>(</w:t>
      </w:r>
      <w:proofErr w:type="spellStart"/>
      <w:r w:rsidR="00DA44D1" w:rsidRPr="003C7AD1">
        <w:rPr>
          <w:highlight w:val="yellow"/>
          <w:rPrChange w:id="17" w:author="Trudy Stoddert, ELS" w:date="2014-12-02T18:13:00Z">
            <w:rPr/>
          </w:rPrChange>
        </w:rPr>
        <w:t>Suppl</w:t>
      </w:r>
      <w:proofErr w:type="spellEnd"/>
      <w:r w:rsidR="00DA44D1" w:rsidRPr="003C7AD1">
        <w:rPr>
          <w:highlight w:val="yellow"/>
          <w:rPrChange w:id="18" w:author="Trudy Stoddert, ELS" w:date="2014-12-02T18:13:00Z">
            <w:rPr/>
          </w:rPrChange>
        </w:rPr>
        <w:t xml:space="preserve"> 5): S1-S40.</w:t>
      </w:r>
      <w:ins w:id="19" w:author="Trudy Stoddert, ELS" w:date="2014-12-02T18:13:00Z">
        <w:r w:rsidR="003C7AD1">
          <w:t xml:space="preserve"> </w:t>
        </w:r>
        <w:r w:rsidR="003C7AD1" w:rsidRPr="003C7AD1">
          <w:rPr>
            <w:highlight w:val="green"/>
            <w:rPrChange w:id="20" w:author="Trudy Stoddert, ELS" w:date="2014-12-02T18:14:00Z">
              <w:rPr/>
            </w:rPrChange>
          </w:rPr>
          <w:t>[[</w:t>
        </w:r>
      </w:ins>
      <w:ins w:id="21" w:author="Trudy Stoddert, ELS" w:date="2014-12-02T18:14:00Z">
        <w:r w:rsidR="003C7AD1" w:rsidRPr="003C7AD1">
          <w:rPr>
            <w:highlight w:val="green"/>
            <w:rPrChange w:id="22" w:author="Trudy Stoddert, ELS" w:date="2014-12-02T18:14:00Z">
              <w:rPr/>
            </w:rPrChange>
          </w:rPr>
          <w:t>http://www.seminoncol.org/issue/S0093-7754%2814%29X0011-4]]</w:t>
        </w:r>
      </w:ins>
    </w:p>
    <w:p w:rsidR="00CF65A3" w:rsidRDefault="00CF65A3" w:rsidP="00D129AB">
      <w:pPr>
        <w:spacing w:after="0" w:line="240" w:lineRule="auto"/>
      </w:pPr>
    </w:p>
    <w:p w:rsidR="00F51FA5" w:rsidRDefault="00F51FA5" w:rsidP="00D129AB">
      <w:pPr>
        <w:spacing w:after="0" w:line="240" w:lineRule="auto"/>
        <w:rPr>
          <w:rFonts w:eastAsia="Times New Roman" w:cs="Arial"/>
          <w:b/>
        </w:rPr>
      </w:pPr>
      <w:r w:rsidRPr="00F51FA5">
        <w:rPr>
          <w:rFonts w:eastAsia="Times New Roman" w:cs="Arial"/>
          <w:b/>
        </w:rPr>
        <w:t>Featured Experts</w:t>
      </w:r>
    </w:p>
    <w:p w:rsidR="000F676B" w:rsidRPr="000F676B" w:rsidRDefault="00A43487" w:rsidP="000F676B">
      <w:pPr>
        <w:tabs>
          <w:tab w:val="center" w:pos="4680"/>
        </w:tabs>
        <w:spacing w:after="0" w:line="240" w:lineRule="auto"/>
      </w:pPr>
      <w:r w:rsidRPr="00A43487">
        <w:rPr>
          <w:b/>
        </w:rPr>
        <w:t>[Insert Photo]</w:t>
      </w:r>
      <w:r w:rsidR="001B4F22">
        <w:rPr>
          <w:b/>
        </w:rPr>
        <w:t xml:space="preserve"> </w:t>
      </w:r>
      <w:r w:rsidR="000F676B" w:rsidRPr="000F676B">
        <w:rPr>
          <w:b/>
        </w:rPr>
        <w:t>Jeffrey S. Weber, MD, PhD</w:t>
      </w:r>
    </w:p>
    <w:p w:rsidR="000F676B" w:rsidRPr="000F676B" w:rsidRDefault="000F676B" w:rsidP="000F676B">
      <w:pPr>
        <w:tabs>
          <w:tab w:val="center" w:pos="4680"/>
        </w:tabs>
        <w:spacing w:after="0" w:line="240" w:lineRule="auto"/>
      </w:pPr>
      <w:r>
        <w:t xml:space="preserve">                           </w:t>
      </w:r>
      <w:r w:rsidRPr="000F676B">
        <w:t>H. Lee Moffitt Cancer Center &amp; Research Institute</w:t>
      </w:r>
    </w:p>
    <w:p w:rsidR="001B4F22" w:rsidRPr="000F676B" w:rsidRDefault="000F676B" w:rsidP="000F676B">
      <w:pPr>
        <w:tabs>
          <w:tab w:val="center" w:pos="4680"/>
        </w:tabs>
        <w:spacing w:after="0" w:line="240" w:lineRule="auto"/>
      </w:pPr>
      <w:r>
        <w:t xml:space="preserve">                           </w:t>
      </w:r>
      <w:r w:rsidRPr="000F676B">
        <w:t>Tampa, Florida, United States</w:t>
      </w:r>
    </w:p>
    <w:p w:rsidR="001D17C0" w:rsidRDefault="001D17C0" w:rsidP="00A43487">
      <w:pPr>
        <w:tabs>
          <w:tab w:val="center" w:pos="4680"/>
        </w:tabs>
        <w:spacing w:after="0" w:line="240" w:lineRule="auto"/>
        <w:rPr>
          <w:b/>
        </w:rPr>
      </w:pPr>
    </w:p>
    <w:p w:rsidR="000F676B" w:rsidRPr="005C24B7" w:rsidRDefault="00A43487" w:rsidP="000F676B">
      <w:pPr>
        <w:tabs>
          <w:tab w:val="center" w:pos="4680"/>
        </w:tabs>
        <w:spacing w:after="0" w:line="240" w:lineRule="auto"/>
      </w:pPr>
      <w:r w:rsidRPr="00590A97">
        <w:rPr>
          <w:b/>
          <w:lang w:val="nl-NL"/>
        </w:rPr>
        <w:t>[Insert Photo]</w:t>
      </w:r>
      <w:r w:rsidR="000F676B" w:rsidRPr="000F676B">
        <w:rPr>
          <w:rFonts w:ascii="Arial" w:hAnsi="Arial" w:cs="Arial"/>
          <w:b/>
          <w:bCs/>
          <w:color w:val="333333"/>
          <w:sz w:val="18"/>
          <w:szCs w:val="18"/>
          <w:bdr w:val="none" w:sz="0" w:space="0" w:color="auto" w:frame="1"/>
          <w:shd w:val="clear" w:color="auto" w:fill="ECEAEA"/>
        </w:rPr>
        <w:t xml:space="preserve"> </w:t>
      </w:r>
      <w:r w:rsidR="000F676B" w:rsidRPr="000F676B">
        <w:rPr>
          <w:b/>
          <w:bCs/>
        </w:rPr>
        <w:t>Janice Galleshaw, MD</w:t>
      </w:r>
      <w:r w:rsidR="000F676B" w:rsidRPr="000F676B">
        <w:rPr>
          <w:b/>
        </w:rPr>
        <w:br/>
      </w:r>
      <w:r w:rsidR="000F676B">
        <w:rPr>
          <w:b/>
        </w:rPr>
        <w:t xml:space="preserve">                           </w:t>
      </w:r>
      <w:r w:rsidR="000F676B" w:rsidRPr="000F676B">
        <w:t>Senior Medical Director</w:t>
      </w:r>
      <w:r w:rsidR="000F676B" w:rsidRPr="000F676B">
        <w:br/>
        <w:t xml:space="preserve">                           prIME Oncology</w:t>
      </w:r>
    </w:p>
    <w:p w:rsidR="001D17C0" w:rsidRPr="000F676B" w:rsidRDefault="005C24B7" w:rsidP="00F51FA5">
      <w:pPr>
        <w:tabs>
          <w:tab w:val="center" w:pos="4680"/>
        </w:tabs>
        <w:spacing w:after="0" w:line="240" w:lineRule="auto"/>
      </w:pPr>
      <w:r w:rsidRPr="005C24B7">
        <w:tab/>
      </w:r>
      <w:r w:rsidRPr="005C24B7">
        <w:tab/>
      </w:r>
      <w:r w:rsidRPr="005C24B7">
        <w:tab/>
      </w:r>
    </w:p>
    <w:p w:rsidR="00F51FA5" w:rsidRPr="001A32F5" w:rsidRDefault="00F51FA5" w:rsidP="00F51FA5">
      <w:pPr>
        <w:spacing w:after="0" w:line="240" w:lineRule="auto"/>
        <w:rPr>
          <w:b/>
        </w:rPr>
      </w:pPr>
      <w:r w:rsidRPr="002378D7">
        <w:rPr>
          <w:b/>
        </w:rPr>
        <w:t>Target Audience</w:t>
      </w:r>
    </w:p>
    <w:p w:rsidR="001B4F22" w:rsidRPr="001B4F22" w:rsidRDefault="001B4F22" w:rsidP="001B4F22">
      <w:pPr>
        <w:spacing w:after="0" w:line="240" w:lineRule="auto"/>
        <w:rPr>
          <w:bCs/>
          <w:iCs/>
        </w:rPr>
      </w:pPr>
      <w:r w:rsidRPr="001B4F22">
        <w:rPr>
          <w:bCs/>
          <w:iCs/>
        </w:rPr>
        <w:t xml:space="preserve">This </w:t>
      </w:r>
      <w:r w:rsidR="000F676B">
        <w:rPr>
          <w:bCs/>
          <w:iCs/>
        </w:rPr>
        <w:t>CME-</w:t>
      </w:r>
      <w:r w:rsidRPr="001B4F22">
        <w:rPr>
          <w:bCs/>
          <w:iCs/>
        </w:rPr>
        <w:t xml:space="preserve">activity is </w:t>
      </w:r>
      <w:r w:rsidR="000F676B" w:rsidRPr="000F676B">
        <w:rPr>
          <w:bCs/>
          <w:iCs/>
        </w:rPr>
        <w:t>specifically designed to meet the needs of practicing medical oncologists, hematologists/oncologists, oncology nurses, and other healthcare professionals involved in the treatment of patients with cancer</w:t>
      </w:r>
      <w:r w:rsidR="000F676B">
        <w:rPr>
          <w:bCs/>
          <w:iCs/>
        </w:rPr>
        <w:t>.</w:t>
      </w:r>
    </w:p>
    <w:p w:rsidR="00006C06" w:rsidRDefault="00006C06" w:rsidP="00F51FA5">
      <w:pPr>
        <w:spacing w:after="0" w:line="240" w:lineRule="auto"/>
        <w:rPr>
          <w:b/>
        </w:rPr>
      </w:pPr>
    </w:p>
    <w:p w:rsidR="00702532" w:rsidRDefault="00702532" w:rsidP="00D129AB">
      <w:pPr>
        <w:spacing w:after="0" w:line="240" w:lineRule="auto"/>
        <w:rPr>
          <w:b/>
        </w:rPr>
      </w:pPr>
      <w:r w:rsidRPr="003C7AD1">
        <w:rPr>
          <w:b/>
          <w:rPrChange w:id="23" w:author="Trudy Stoddert, ELS" w:date="2014-12-02T18:14:00Z">
            <w:rPr>
              <w:b/>
              <w:highlight w:val="yellow"/>
            </w:rPr>
          </w:rPrChange>
        </w:rPr>
        <w:t>Learning Objectives</w:t>
      </w:r>
    </w:p>
    <w:p w:rsidR="00544332" w:rsidRDefault="005D7B22" w:rsidP="00C01903">
      <w:pPr>
        <w:spacing w:after="0" w:line="240" w:lineRule="auto"/>
        <w:rPr>
          <w:lang w:bidi="en-US"/>
        </w:rPr>
      </w:pPr>
      <w:r w:rsidRPr="005D7B22">
        <w:rPr>
          <w:rFonts w:asciiTheme="minorHAnsi" w:eastAsia="Times New Roman" w:hAnsiTheme="minorHAnsi" w:cs="Arial"/>
          <w:color w:val="333333"/>
        </w:rPr>
        <w:lastRenderedPageBreak/>
        <w:t>After successful completion of this educational activity, participants should be able to:</w:t>
      </w:r>
    </w:p>
    <w:p w:rsidR="000F676B" w:rsidRDefault="00CF65A3" w:rsidP="000F676B">
      <w:pPr>
        <w:numPr>
          <w:ilvl w:val="0"/>
          <w:numId w:val="6"/>
        </w:numPr>
        <w:spacing w:after="0" w:line="240" w:lineRule="auto"/>
      </w:pPr>
      <w:r>
        <w:t>Explain the rationale for investigating immunotherapies for the treatment of cancer</w:t>
      </w:r>
    </w:p>
    <w:p w:rsidR="00CF65A3" w:rsidRDefault="00CF65A3" w:rsidP="000F676B">
      <w:pPr>
        <w:numPr>
          <w:ilvl w:val="0"/>
          <w:numId w:val="6"/>
        </w:numPr>
        <w:spacing w:after="0" w:line="240" w:lineRule="auto"/>
      </w:pPr>
      <w:r>
        <w:t xml:space="preserve">Analyze approved and emerging immunotherapies, including checkpoint blockade inhibitors and </w:t>
      </w:r>
      <w:proofErr w:type="spellStart"/>
      <w:r>
        <w:t>immunostimulatory</w:t>
      </w:r>
      <w:proofErr w:type="spellEnd"/>
      <w:r>
        <w:t xml:space="preserve"> vaccines</w:t>
      </w:r>
    </w:p>
    <w:p w:rsidR="00CF65A3" w:rsidRPr="000F676B" w:rsidRDefault="00CF65A3" w:rsidP="000F676B">
      <w:pPr>
        <w:numPr>
          <w:ilvl w:val="0"/>
          <w:numId w:val="6"/>
        </w:numPr>
        <w:spacing w:after="0" w:line="240" w:lineRule="auto"/>
      </w:pPr>
      <w:r>
        <w:t>Describe future directions for immunotherapy, including novel approaches to immunotherapy and use of immunotherapy-based combinations</w:t>
      </w:r>
    </w:p>
    <w:p w:rsidR="00183DD1" w:rsidRPr="00183DD1" w:rsidRDefault="00183DD1" w:rsidP="00183DD1">
      <w:pPr>
        <w:spacing w:after="0" w:line="240" w:lineRule="auto"/>
      </w:pPr>
    </w:p>
    <w:p w:rsidR="007F4F75" w:rsidRPr="007F4F75" w:rsidRDefault="007F4F75" w:rsidP="007F4F75">
      <w:pPr>
        <w:spacing w:after="0" w:line="240" w:lineRule="auto"/>
        <w:rPr>
          <w:b/>
          <w:bCs/>
        </w:rPr>
      </w:pPr>
      <w:r w:rsidRPr="007F4F75">
        <w:rPr>
          <w:b/>
          <w:bCs/>
        </w:rPr>
        <w:t>Provider</w:t>
      </w:r>
    </w:p>
    <w:p w:rsidR="007F4F75" w:rsidRPr="003916F8" w:rsidRDefault="007F4F75" w:rsidP="007F4F75">
      <w:pPr>
        <w:spacing w:after="0" w:line="240" w:lineRule="auto"/>
        <w:rPr>
          <w:bCs/>
        </w:rPr>
      </w:pPr>
      <w:r w:rsidRPr="003916F8">
        <w:rPr>
          <w:bCs/>
        </w:rPr>
        <w:t>This activity is provided by prIME Oncology.</w:t>
      </w:r>
    </w:p>
    <w:p w:rsidR="00F51FA5" w:rsidRDefault="00F51FA5" w:rsidP="00876EE1">
      <w:pPr>
        <w:tabs>
          <w:tab w:val="center" w:pos="4680"/>
        </w:tabs>
        <w:spacing w:after="0" w:line="240" w:lineRule="auto"/>
      </w:pPr>
    </w:p>
    <w:p w:rsidR="00644928" w:rsidRPr="003916F8" w:rsidRDefault="00644928" w:rsidP="00644928">
      <w:pPr>
        <w:spacing w:after="0" w:line="240" w:lineRule="auto"/>
      </w:pPr>
      <w:r w:rsidRPr="003916F8">
        <w:rPr>
          <w:b/>
          <w:bCs/>
          <w:u w:val="single"/>
        </w:rPr>
        <w:t>Continuing Medical Education</w:t>
      </w:r>
      <w:r w:rsidRPr="003916F8">
        <w:rPr>
          <w:b/>
        </w:rPr>
        <w:br/>
      </w:r>
      <w:r w:rsidRPr="003916F8">
        <w:t>prIME Oncology is accredited by the Accreditation Council for Continuing Medical Education (ACCME®) to provide continuing medical education for physicians.</w:t>
      </w:r>
    </w:p>
    <w:p w:rsidR="00644928" w:rsidRPr="003916F8" w:rsidRDefault="00644928" w:rsidP="00644928">
      <w:pPr>
        <w:spacing w:after="0" w:line="240" w:lineRule="auto"/>
      </w:pPr>
    </w:p>
    <w:p w:rsidR="00644928" w:rsidRPr="003916F8" w:rsidRDefault="00644928" w:rsidP="00644928">
      <w:pPr>
        <w:spacing w:after="0" w:line="240" w:lineRule="auto"/>
      </w:pPr>
      <w:proofErr w:type="gramStart"/>
      <w:r w:rsidRPr="003916F8">
        <w:t>prIME</w:t>
      </w:r>
      <w:proofErr w:type="gramEnd"/>
      <w:r w:rsidRPr="003916F8">
        <w:t xml:space="preserve"> Oncology designates this enduring activity for a maximum of </w:t>
      </w:r>
      <w:commentRangeStart w:id="24"/>
      <w:commentRangeStart w:id="25"/>
      <w:r w:rsidRPr="003916F8">
        <w:rPr>
          <w:highlight w:val="yellow"/>
        </w:rPr>
        <w:t>X</w:t>
      </w:r>
      <w:commentRangeEnd w:id="24"/>
      <w:r w:rsidR="00A03F62">
        <w:rPr>
          <w:rStyle w:val="CommentReference"/>
        </w:rPr>
        <w:commentReference w:id="24"/>
      </w:r>
      <w:r w:rsidRPr="003916F8">
        <w:rPr>
          <w:highlight w:val="yellow"/>
        </w:rPr>
        <w:t>X</w:t>
      </w:r>
      <w:commentRangeEnd w:id="25"/>
      <w:r w:rsidR="00CF65A3">
        <w:rPr>
          <w:rStyle w:val="CommentReference"/>
        </w:rPr>
        <w:commentReference w:id="25"/>
      </w:r>
      <w:r w:rsidRPr="003916F8">
        <w:rPr>
          <w:i/>
          <w:iCs/>
        </w:rPr>
        <w:t> AMA PRA Category 1 Credits</w:t>
      </w:r>
      <w:r w:rsidRPr="003916F8">
        <w:t>™</w:t>
      </w:r>
      <w:r w:rsidRPr="003916F8">
        <w:rPr>
          <w:i/>
          <w:iCs/>
        </w:rPr>
        <w:t>. </w:t>
      </w:r>
      <w:r w:rsidRPr="003916F8">
        <w:t>Physicians should claim only</w:t>
      </w:r>
      <w:r>
        <w:t xml:space="preserve"> the</w:t>
      </w:r>
      <w:r w:rsidRPr="003916F8">
        <w:t xml:space="preserve"> credit commensurate with the extent of their participation in the activity.</w:t>
      </w:r>
    </w:p>
    <w:p w:rsidR="00544332" w:rsidRDefault="00544332" w:rsidP="001B4F22">
      <w:pPr>
        <w:tabs>
          <w:tab w:val="center" w:pos="4680"/>
        </w:tabs>
        <w:spacing w:after="0" w:line="240" w:lineRule="auto"/>
        <w:rPr>
          <w:b/>
          <w:bCs/>
        </w:rPr>
      </w:pPr>
    </w:p>
    <w:p w:rsidR="00F51FA5" w:rsidRPr="00F51FA5" w:rsidRDefault="00F51FA5" w:rsidP="00876EE1">
      <w:pPr>
        <w:tabs>
          <w:tab w:val="center" w:pos="4680"/>
        </w:tabs>
        <w:spacing w:after="0" w:line="240" w:lineRule="auto"/>
        <w:rPr>
          <w:b/>
        </w:rPr>
      </w:pPr>
      <w:r w:rsidRPr="00F51FA5">
        <w:rPr>
          <w:b/>
        </w:rPr>
        <w:t>SUPPORT</w:t>
      </w:r>
    </w:p>
    <w:p w:rsidR="00F51FA5" w:rsidRPr="00F51FA5" w:rsidRDefault="000F676B" w:rsidP="00876EE1">
      <w:pPr>
        <w:tabs>
          <w:tab w:val="center" w:pos="4680"/>
        </w:tabs>
        <w:spacing w:after="0" w:line="240" w:lineRule="auto"/>
      </w:pPr>
      <w:r w:rsidRPr="000F676B">
        <w:t>This educational activity is supported by a grant from Merck &amp; Co., Inc.</w:t>
      </w:r>
      <w:r w:rsidRPr="000F676B">
        <w:rPr>
          <w:b/>
        </w:rPr>
        <w:t xml:space="preserve"> </w:t>
      </w:r>
      <w:r w:rsidR="007F4F75" w:rsidRPr="007F4F75">
        <w:rPr>
          <w:b/>
          <w:highlight w:val="cyan"/>
        </w:rPr>
        <w:t>[NO LOGOS]</w:t>
      </w:r>
    </w:p>
    <w:p w:rsidR="003916F8" w:rsidRDefault="003916F8" w:rsidP="00876EE1">
      <w:pPr>
        <w:tabs>
          <w:tab w:val="center" w:pos="4680"/>
        </w:tabs>
        <w:spacing w:after="0" w:line="240" w:lineRule="auto"/>
        <w:rPr>
          <w:b/>
        </w:rPr>
      </w:pPr>
    </w:p>
    <w:p w:rsidR="003916F8" w:rsidRDefault="003916F8" w:rsidP="00876EE1">
      <w:pPr>
        <w:tabs>
          <w:tab w:val="center" w:pos="4680"/>
        </w:tabs>
        <w:spacing w:after="0" w:line="240" w:lineRule="auto"/>
        <w:rPr>
          <w:b/>
        </w:rPr>
      </w:pPr>
    </w:p>
    <w:p w:rsidR="003916F8" w:rsidRDefault="003916F8" w:rsidP="00876EE1">
      <w:pPr>
        <w:tabs>
          <w:tab w:val="center" w:pos="4680"/>
        </w:tabs>
        <w:spacing w:after="0" w:line="240" w:lineRule="auto"/>
        <w:rPr>
          <w:b/>
        </w:rPr>
      </w:pPr>
      <w:r w:rsidRPr="003916F8">
        <w:rPr>
          <w:b/>
          <w:highlight w:val="cyan"/>
        </w:rPr>
        <w:t>CME PAGE</w:t>
      </w:r>
    </w:p>
    <w:p w:rsidR="007A2ED9" w:rsidRPr="001A32F5" w:rsidRDefault="007A2ED9" w:rsidP="00876EE1">
      <w:pPr>
        <w:tabs>
          <w:tab w:val="center" w:pos="4680"/>
        </w:tabs>
        <w:spacing w:after="0" w:line="240" w:lineRule="auto"/>
        <w:rPr>
          <w:b/>
        </w:rPr>
      </w:pPr>
      <w:r w:rsidRPr="001A32F5">
        <w:rPr>
          <w:b/>
        </w:rPr>
        <w:t>Activity Date</w:t>
      </w:r>
      <w:r w:rsidR="00876EE1" w:rsidRPr="001A32F5">
        <w:rPr>
          <w:b/>
        </w:rPr>
        <w:tab/>
      </w:r>
    </w:p>
    <w:p w:rsidR="00796384" w:rsidRPr="00796384" w:rsidRDefault="00796384" w:rsidP="00796384">
      <w:pPr>
        <w:spacing w:after="0" w:line="240" w:lineRule="auto"/>
        <w:rPr>
          <w:lang w:val="en"/>
        </w:rPr>
      </w:pPr>
      <w:r w:rsidRPr="00796384">
        <w:rPr>
          <w:lang w:val="en"/>
        </w:rPr>
        <w:t xml:space="preserve">Release Date </w:t>
      </w:r>
    </w:p>
    <w:p w:rsidR="00796384" w:rsidRPr="00796384" w:rsidRDefault="000F676B" w:rsidP="00796384">
      <w:pPr>
        <w:spacing w:after="0" w:line="240" w:lineRule="auto"/>
        <w:rPr>
          <w:lang w:val="en"/>
        </w:rPr>
      </w:pPr>
      <w:del w:id="26" w:author="Trudy Stoddert, ELS" w:date="2014-12-02T18:15:00Z">
        <w:r w:rsidDel="003C7AD1">
          <w:rPr>
            <w:lang w:val="en"/>
          </w:rPr>
          <w:delText xml:space="preserve">November </w:delText>
        </w:r>
      </w:del>
      <w:ins w:id="27" w:author="Trudy Stoddert, ELS" w:date="2014-12-02T18:15:00Z">
        <w:r w:rsidR="003C7AD1">
          <w:rPr>
            <w:lang w:val="en"/>
          </w:rPr>
          <w:t xml:space="preserve">December </w:t>
        </w:r>
      </w:ins>
      <w:r w:rsidR="003916F8">
        <w:rPr>
          <w:lang w:val="en"/>
        </w:rPr>
        <w:t>X</w:t>
      </w:r>
      <w:r w:rsidR="00644928">
        <w:rPr>
          <w:lang w:val="en"/>
        </w:rPr>
        <w:t>,</w:t>
      </w:r>
      <w:r w:rsidR="003916F8">
        <w:rPr>
          <w:lang w:val="en"/>
        </w:rPr>
        <w:t xml:space="preserve"> 2014</w:t>
      </w:r>
    </w:p>
    <w:p w:rsidR="00796384" w:rsidRDefault="00796384" w:rsidP="00796384">
      <w:pPr>
        <w:spacing w:after="0" w:line="240" w:lineRule="auto"/>
        <w:rPr>
          <w:lang w:val="en"/>
        </w:rPr>
      </w:pPr>
    </w:p>
    <w:p w:rsidR="00796384" w:rsidRPr="00796384" w:rsidRDefault="00796384" w:rsidP="00796384">
      <w:pPr>
        <w:spacing w:after="0" w:line="240" w:lineRule="auto"/>
        <w:rPr>
          <w:lang w:val="en"/>
        </w:rPr>
      </w:pPr>
      <w:r w:rsidRPr="00796384">
        <w:rPr>
          <w:lang w:val="en"/>
        </w:rPr>
        <w:t xml:space="preserve">Expiration Date </w:t>
      </w:r>
    </w:p>
    <w:p w:rsidR="003916F8" w:rsidRDefault="000F676B" w:rsidP="007A2ED9">
      <w:pPr>
        <w:spacing w:after="0" w:line="240" w:lineRule="auto"/>
        <w:rPr>
          <w:lang w:val="en"/>
        </w:rPr>
      </w:pPr>
      <w:del w:id="28" w:author="Trudy Stoddert, ELS" w:date="2014-12-02T18:15:00Z">
        <w:r w:rsidDel="003C7AD1">
          <w:rPr>
            <w:lang w:val="en"/>
          </w:rPr>
          <w:delText xml:space="preserve">November </w:delText>
        </w:r>
      </w:del>
      <w:ins w:id="29" w:author="Trudy Stoddert, ELS" w:date="2014-12-02T18:15:00Z">
        <w:r w:rsidR="003C7AD1">
          <w:rPr>
            <w:lang w:val="en"/>
          </w:rPr>
          <w:t xml:space="preserve">December </w:t>
        </w:r>
      </w:ins>
      <w:r w:rsidR="003916F8">
        <w:rPr>
          <w:lang w:val="en"/>
        </w:rPr>
        <w:t>X</w:t>
      </w:r>
      <w:r w:rsidR="00644928">
        <w:rPr>
          <w:lang w:val="en"/>
        </w:rPr>
        <w:t>,</w:t>
      </w:r>
      <w:r w:rsidR="003916F8">
        <w:rPr>
          <w:lang w:val="en"/>
        </w:rPr>
        <w:t xml:space="preserve"> 2015</w:t>
      </w:r>
    </w:p>
    <w:p w:rsidR="003916F8" w:rsidRDefault="003916F8" w:rsidP="007A2ED9">
      <w:pPr>
        <w:spacing w:after="0" w:line="240" w:lineRule="auto"/>
        <w:rPr>
          <w:lang w:val="en"/>
        </w:rPr>
      </w:pPr>
    </w:p>
    <w:p w:rsidR="000F676B" w:rsidRDefault="000F676B" w:rsidP="007A2ED9">
      <w:pPr>
        <w:spacing w:after="0" w:line="240" w:lineRule="auto"/>
        <w:rPr>
          <w:lang w:val="en"/>
        </w:rPr>
      </w:pPr>
      <w:r w:rsidRPr="000F676B">
        <w:rPr>
          <w:rFonts w:eastAsia="Times New Roman" w:cs="Tahoma"/>
          <w:b/>
          <w:color w:val="FF0000"/>
          <w:sz w:val="24"/>
          <w:szCs w:val="24"/>
        </w:rPr>
        <w:t>[Refer to content above for these titles]</w:t>
      </w:r>
    </w:p>
    <w:p w:rsidR="003916F8" w:rsidRDefault="003916F8" w:rsidP="003916F8">
      <w:pPr>
        <w:spacing w:after="0" w:line="240" w:lineRule="auto"/>
        <w:rPr>
          <w:b/>
          <w:bCs/>
          <w:u w:val="single"/>
        </w:rPr>
      </w:pPr>
      <w:r w:rsidRPr="003916F8">
        <w:rPr>
          <w:b/>
          <w:bCs/>
          <w:u w:val="single"/>
        </w:rPr>
        <w:t>Overview</w:t>
      </w:r>
      <w:r w:rsidR="004B29DF">
        <w:rPr>
          <w:b/>
        </w:rPr>
        <w:br/>
      </w:r>
      <w:r w:rsidRPr="003916F8">
        <w:rPr>
          <w:b/>
          <w:bCs/>
          <w:u w:val="single"/>
        </w:rPr>
        <w:t>Target Audience</w:t>
      </w:r>
    </w:p>
    <w:p w:rsidR="004B29DF" w:rsidRPr="000F676B" w:rsidRDefault="003916F8" w:rsidP="003916F8">
      <w:pPr>
        <w:spacing w:after="0" w:line="240" w:lineRule="auto"/>
        <w:rPr>
          <w:lang w:bidi="en-US"/>
        </w:rPr>
      </w:pPr>
      <w:r w:rsidRPr="000F676B">
        <w:rPr>
          <w:b/>
          <w:bCs/>
          <w:u w:val="single"/>
        </w:rPr>
        <w:t>Learning Objectives</w:t>
      </w:r>
      <w:r w:rsidRPr="003916F8">
        <w:rPr>
          <w:b/>
        </w:rPr>
        <w:t>                                                      </w:t>
      </w:r>
    </w:p>
    <w:p w:rsidR="003916F8" w:rsidRDefault="003916F8" w:rsidP="003916F8">
      <w:pPr>
        <w:spacing w:after="0" w:line="240" w:lineRule="auto"/>
        <w:rPr>
          <w:b/>
          <w:bCs/>
          <w:u w:val="single"/>
        </w:rPr>
      </w:pPr>
      <w:r>
        <w:rPr>
          <w:b/>
          <w:bCs/>
          <w:u w:val="single"/>
        </w:rPr>
        <w:t>Provider</w:t>
      </w:r>
    </w:p>
    <w:p w:rsidR="003916F8" w:rsidRPr="000F676B" w:rsidRDefault="003916F8" w:rsidP="003916F8">
      <w:pPr>
        <w:spacing w:after="0" w:line="240" w:lineRule="auto"/>
      </w:pPr>
      <w:r w:rsidRPr="003916F8">
        <w:rPr>
          <w:b/>
          <w:bCs/>
          <w:u w:val="single"/>
        </w:rPr>
        <w:t>Continuing Medical Education</w:t>
      </w:r>
      <w:r w:rsidRPr="003916F8">
        <w:rPr>
          <w:b/>
        </w:rPr>
        <w:br/>
      </w:r>
      <w:r w:rsidRPr="003916F8">
        <w:rPr>
          <w:b/>
          <w:bCs/>
          <w:u w:val="single"/>
        </w:rPr>
        <w:t>Support Statement</w:t>
      </w:r>
      <w:r w:rsidRPr="003916F8">
        <w:rPr>
          <w:b/>
        </w:rPr>
        <w:br/>
      </w:r>
    </w:p>
    <w:p w:rsidR="003916F8" w:rsidRPr="004B29DF" w:rsidDel="003C7AD1" w:rsidRDefault="003916F8" w:rsidP="003C7AD1">
      <w:pPr>
        <w:spacing w:after="0" w:line="240" w:lineRule="auto"/>
        <w:rPr>
          <w:del w:id="30" w:author="Trudy Stoddert, ELS" w:date="2014-12-02T18:15:00Z"/>
        </w:rPr>
      </w:pPr>
      <w:r w:rsidRPr="003916F8">
        <w:rPr>
          <w:b/>
          <w:bCs/>
          <w:u w:val="single"/>
        </w:rPr>
        <w:t>Method of Participation</w:t>
      </w:r>
      <w:r w:rsidRPr="003916F8">
        <w:rPr>
          <w:b/>
        </w:rPr>
        <w:br/>
      </w:r>
      <w:ins w:id="31" w:author="Trudy Stoddert, ELS" w:date="2014-12-02T18:15:00Z">
        <w:r w:rsidR="003C7AD1">
          <w:rPr>
            <w:rFonts w:ascii="Arial" w:hAnsi="Arial" w:cs="Arial"/>
            <w:color w:val="333333"/>
            <w:sz w:val="18"/>
            <w:szCs w:val="18"/>
          </w:rPr>
          <w:br/>
        </w:r>
        <w:r w:rsidR="003C7AD1">
          <w:rPr>
            <w:rFonts w:ascii="Arial" w:hAnsi="Arial" w:cs="Arial"/>
            <w:color w:val="333333"/>
            <w:sz w:val="18"/>
            <w:szCs w:val="18"/>
            <w:shd w:val="clear" w:color="auto" w:fill="FFFFFF"/>
          </w:rP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r w:rsidR="003C7AD1">
          <w:rPr>
            <w:rStyle w:val="apple-converted-space"/>
            <w:rFonts w:ascii="Arial" w:hAnsi="Arial" w:cs="Arial"/>
            <w:color w:val="333333"/>
            <w:sz w:val="18"/>
            <w:szCs w:val="18"/>
            <w:shd w:val="clear" w:color="auto" w:fill="FFFFFF"/>
          </w:rPr>
          <w:t> </w:t>
        </w:r>
        <w:r w:rsidR="003C7AD1">
          <w:rPr>
            <w:rFonts w:ascii="Arial" w:hAnsi="Arial" w:cs="Arial"/>
            <w:color w:val="333333"/>
            <w:sz w:val="18"/>
            <w:szCs w:val="18"/>
          </w:rPr>
          <w:br/>
        </w:r>
        <w:r w:rsidR="003C7AD1">
          <w:rPr>
            <w:rFonts w:ascii="Arial" w:hAnsi="Arial" w:cs="Arial"/>
            <w:color w:val="333333"/>
            <w:sz w:val="18"/>
            <w:szCs w:val="18"/>
          </w:rPr>
          <w:br/>
        </w:r>
        <w:r w:rsidR="003C7AD1">
          <w:rPr>
            <w:rFonts w:ascii="Arial" w:hAnsi="Arial" w:cs="Arial"/>
            <w:color w:val="333333"/>
            <w:sz w:val="18"/>
            <w:szCs w:val="18"/>
            <w:shd w:val="clear" w:color="auto" w:fill="FFFFFF"/>
          </w:rPr>
          <w:t>Technical requirements may be found under the </w:t>
        </w:r>
      </w:ins>
      <w:ins w:id="32" w:author="Trudy Stoddert, ELS" w:date="2014-12-02T18:16:00Z">
        <w:r w:rsidR="003C7AD1">
          <w:rPr>
            <w:rFonts w:ascii="Arial" w:hAnsi="Arial" w:cs="Arial"/>
            <w:sz w:val="18"/>
            <w:szCs w:val="18"/>
            <w:shd w:val="clear" w:color="auto" w:fill="FFFFFF"/>
          </w:rPr>
          <w:fldChar w:fldCharType="begin"/>
        </w:r>
        <w:r w:rsidR="003C7AD1">
          <w:rPr>
            <w:rFonts w:ascii="Arial" w:hAnsi="Arial" w:cs="Arial"/>
            <w:sz w:val="18"/>
            <w:szCs w:val="18"/>
            <w:shd w:val="clear" w:color="auto" w:fill="FFFFFF"/>
          </w:rPr>
          <w:instrText xml:space="preserve"> HYPERLINK "http://www.primeoncology.org/footer-e-pages/terms_of_use.aspx" </w:instrText>
        </w:r>
        <w:r w:rsidR="003C7AD1">
          <w:rPr>
            <w:rFonts w:ascii="Arial" w:hAnsi="Arial" w:cs="Arial"/>
            <w:sz w:val="18"/>
            <w:szCs w:val="18"/>
            <w:shd w:val="clear" w:color="auto" w:fill="FFFFFF"/>
          </w:rPr>
          <w:fldChar w:fldCharType="separate"/>
        </w:r>
        <w:r w:rsidR="003C7AD1" w:rsidRPr="003C7AD1">
          <w:rPr>
            <w:rStyle w:val="Hyperlink"/>
            <w:rFonts w:ascii="Arial" w:hAnsi="Arial" w:cs="Arial"/>
            <w:sz w:val="18"/>
            <w:szCs w:val="18"/>
            <w:shd w:val="clear" w:color="auto" w:fill="FFFFFF"/>
            <w:rPrChange w:id="33" w:author="Trudy Stoddert, ELS" w:date="2014-12-02T18:16:00Z">
              <w:rPr>
                <w:rStyle w:val="Hyperlink"/>
                <w:rFonts w:ascii="Arial" w:hAnsi="Arial" w:cs="Arial"/>
                <w:color w:val="DD701C"/>
                <w:sz w:val="18"/>
                <w:szCs w:val="18"/>
                <w:shd w:val="clear" w:color="auto" w:fill="FFFFFF"/>
              </w:rPr>
            </w:rPrChange>
          </w:rPr>
          <w:t>Terms of Use</w:t>
        </w:r>
        <w:r w:rsidR="003C7AD1" w:rsidRPr="003C7AD1">
          <w:rPr>
            <w:rStyle w:val="Hyperlink"/>
            <w:rFonts w:ascii="Arial" w:hAnsi="Arial" w:cs="Arial"/>
            <w:sz w:val="18"/>
            <w:szCs w:val="18"/>
            <w:shd w:val="clear" w:color="auto" w:fill="FFFFFF"/>
          </w:rPr>
          <w:t>. </w:t>
        </w:r>
        <w:r w:rsidR="003C7AD1">
          <w:rPr>
            <w:rFonts w:ascii="Arial" w:hAnsi="Arial" w:cs="Arial"/>
            <w:sz w:val="18"/>
            <w:szCs w:val="18"/>
            <w:shd w:val="clear" w:color="auto" w:fill="FFFFFF"/>
          </w:rPr>
          <w:fldChar w:fldCharType="end"/>
        </w:r>
      </w:ins>
      <w:ins w:id="34" w:author="Trudy Stoddert, ELS" w:date="2014-12-02T18:15:00Z">
        <w:r w:rsidR="003C7AD1">
          <w:rPr>
            <w:rFonts w:ascii="Arial" w:hAnsi="Arial" w:cs="Arial"/>
            <w:color w:val="333333"/>
            <w:sz w:val="18"/>
            <w:szCs w:val="18"/>
          </w:rPr>
          <w:br/>
        </w:r>
        <w:r w:rsidR="003C7AD1">
          <w:rPr>
            <w:rFonts w:ascii="Arial" w:hAnsi="Arial" w:cs="Arial"/>
            <w:color w:val="333333"/>
            <w:sz w:val="18"/>
            <w:szCs w:val="18"/>
          </w:rPr>
          <w:br/>
        </w:r>
        <w:r w:rsidR="003C7AD1">
          <w:rPr>
            <w:rFonts w:ascii="Arial" w:hAnsi="Arial" w:cs="Arial"/>
            <w:color w:val="333333"/>
            <w:sz w:val="18"/>
            <w:szCs w:val="18"/>
            <w:shd w:val="clear" w:color="auto" w:fill="FFFFFF"/>
          </w:rPr>
          <w:t>Links to the posttest are available on the video player pages.</w:t>
        </w:r>
        <w:r w:rsidR="003C7AD1">
          <w:rPr>
            <w:rStyle w:val="apple-converted-space"/>
            <w:rFonts w:ascii="Arial" w:hAnsi="Arial" w:cs="Arial"/>
            <w:color w:val="333333"/>
            <w:sz w:val="18"/>
            <w:szCs w:val="18"/>
            <w:shd w:val="clear" w:color="auto" w:fill="FFFFFF"/>
          </w:rPr>
          <w:t> </w:t>
        </w:r>
        <w:r w:rsidR="003C7AD1">
          <w:rPr>
            <w:rFonts w:ascii="Arial" w:hAnsi="Arial" w:cs="Arial"/>
            <w:color w:val="333333"/>
            <w:sz w:val="18"/>
            <w:szCs w:val="18"/>
          </w:rPr>
          <w:br/>
        </w:r>
        <w:r w:rsidR="003C7AD1">
          <w:rPr>
            <w:rFonts w:ascii="Arial" w:hAnsi="Arial" w:cs="Arial"/>
            <w:color w:val="333333"/>
            <w:sz w:val="18"/>
            <w:szCs w:val="18"/>
          </w:rPr>
          <w:br/>
        </w:r>
        <w:r w:rsidR="003C7AD1">
          <w:rPr>
            <w:rFonts w:ascii="Arial" w:hAnsi="Arial" w:cs="Arial"/>
            <w:color w:val="333333"/>
            <w:sz w:val="18"/>
            <w:szCs w:val="18"/>
            <w:shd w:val="clear" w:color="auto" w:fill="FFFFFF"/>
          </w:rPr>
          <w:t>In order to claim credit for this activity, a score of XX% or higher is required.</w:t>
        </w:r>
        <w:r w:rsidR="003C7AD1">
          <w:rPr>
            <w:rStyle w:val="apple-converted-space"/>
            <w:rFonts w:ascii="Arial" w:hAnsi="Arial" w:cs="Arial"/>
            <w:color w:val="333333"/>
            <w:sz w:val="18"/>
            <w:szCs w:val="18"/>
            <w:shd w:val="clear" w:color="auto" w:fill="FFFFFF"/>
          </w:rPr>
          <w:t> </w:t>
        </w:r>
      </w:ins>
      <w:del w:id="35" w:author="Trudy Stoddert, ELS" w:date="2014-12-02T18:15:00Z">
        <w:r w:rsidRPr="004B29DF" w:rsidDel="003C7AD1">
          <w:delText>There are no fees for participating in and receiving CME credit for this activity. In order to receive credit, participants must succes</w:delText>
        </w:r>
        <w:r w:rsidR="004B29DF" w:rsidDel="003C7AD1">
          <w:delText xml:space="preserve">sfully </w:delText>
        </w:r>
        <w:r w:rsidR="004B29DF" w:rsidDel="003C7AD1">
          <w:lastRenderedPageBreak/>
          <w:delText>complete the online post</w:delText>
        </w:r>
        <w:r w:rsidRPr="004B29DF" w:rsidDel="003C7AD1">
          <w:delText>test</w:delText>
        </w:r>
        <w:r w:rsidR="00AC58B3" w:rsidDel="003C7AD1">
          <w:delText xml:space="preserve"> with </w:delText>
        </w:r>
        <w:r w:rsidR="00DA44D1" w:rsidDel="003C7AD1">
          <w:delText>75</w:delText>
        </w:r>
        <w:r w:rsidR="00AC58B3" w:rsidDel="003C7AD1">
          <w:delText xml:space="preserve">% </w:delText>
        </w:r>
        <w:r w:rsidRPr="004B29DF" w:rsidDel="003C7AD1">
          <w:delText>and activity evaluation. Your participation in this CME activity will be recorded in prIME Oncology's database. However, upon request, your CME credit certificate will be emailed to you. Technical requirements may be found under the </w:delText>
        </w:r>
        <w:r w:rsidR="003C7AD1" w:rsidDel="003C7AD1">
          <w:fldChar w:fldCharType="begin"/>
        </w:r>
        <w:r w:rsidR="003C7AD1" w:rsidDel="003C7AD1">
          <w:delInstrText xml:space="preserve"> HYPERLINK "http://www.primeoncology.org/footer-e-pages/terms_of_use.aspx" </w:delInstrText>
        </w:r>
        <w:r w:rsidR="003C7AD1" w:rsidDel="003C7AD1">
          <w:fldChar w:fldCharType="separate"/>
        </w:r>
        <w:r w:rsidRPr="004B29DF" w:rsidDel="003C7AD1">
          <w:rPr>
            <w:rStyle w:val="Hyperlink"/>
            <w:color w:val="auto"/>
          </w:rPr>
          <w:delText>Terms of Use</w:delText>
        </w:r>
        <w:r w:rsidR="003C7AD1" w:rsidDel="003C7AD1">
          <w:rPr>
            <w:rStyle w:val="Hyperlink"/>
            <w:color w:val="auto"/>
          </w:rPr>
          <w:fldChar w:fldCharType="end"/>
        </w:r>
        <w:r w:rsidRPr="004B29DF" w:rsidDel="003C7AD1">
          <w:delText>.</w:delText>
        </w:r>
      </w:del>
    </w:p>
    <w:p w:rsidR="004B29DF" w:rsidRPr="004B29DF" w:rsidDel="003C7AD1" w:rsidRDefault="004B29DF" w:rsidP="003C7AD1">
      <w:pPr>
        <w:spacing w:after="0" w:line="240" w:lineRule="auto"/>
        <w:rPr>
          <w:del w:id="36" w:author="Trudy Stoddert, ELS" w:date="2014-12-02T18:15:00Z"/>
        </w:rPr>
      </w:pPr>
    </w:p>
    <w:p w:rsidR="003916F8" w:rsidRPr="004B29DF" w:rsidDel="003C7AD1" w:rsidRDefault="003916F8" w:rsidP="003C7AD1">
      <w:pPr>
        <w:spacing w:after="0" w:line="240" w:lineRule="auto"/>
        <w:rPr>
          <w:del w:id="37" w:author="Trudy Stoddert, ELS" w:date="2014-12-02T18:15:00Z"/>
        </w:rPr>
      </w:pPr>
      <w:del w:id="38" w:author="Trudy Stoddert, ELS" w:date="2014-12-02T18:15:00Z">
        <w:r w:rsidRPr="004B29DF" w:rsidDel="003C7AD1">
          <w:delText>A link to the posttest is available on the video player page</w:delText>
        </w:r>
      </w:del>
    </w:p>
    <w:p w:rsidR="004B29DF" w:rsidRDefault="004B29DF" w:rsidP="003916F8">
      <w:pPr>
        <w:spacing w:after="0" w:line="240" w:lineRule="auto"/>
        <w:rPr>
          <w:b/>
          <w:bCs/>
          <w:u w:val="single"/>
        </w:rPr>
      </w:pPr>
    </w:p>
    <w:p w:rsidR="003916F8" w:rsidRPr="004B29DF" w:rsidRDefault="003916F8" w:rsidP="003916F8">
      <w:pPr>
        <w:spacing w:after="0" w:line="240" w:lineRule="auto"/>
      </w:pPr>
      <w:r w:rsidRPr="003916F8">
        <w:rPr>
          <w:b/>
          <w:bCs/>
          <w:u w:val="single"/>
        </w:rPr>
        <w:t>Disclosure of Conflicts of Interest</w:t>
      </w:r>
      <w:r w:rsidRPr="003916F8">
        <w:rPr>
          <w:b/>
        </w:rPr>
        <w:br/>
      </w:r>
      <w:r w:rsidRPr="004B29DF">
        <w:t xml:space="preserve">prIME Oncology assesses conflicts of interest with its instructors, planners, managers, and other individuals who are in a position to control the content of CME activities. All relevant conflicts of interest that are identified are thoroughly vetted by prIME Oncology for fairness, balance, and scientific objectivity of data, as well as patient care recommendations. </w:t>
      </w:r>
      <w:proofErr w:type="gramStart"/>
      <w:r w:rsidRPr="004B29DF">
        <w:t>prIME</w:t>
      </w:r>
      <w:proofErr w:type="gramEnd"/>
      <w:r w:rsidRPr="004B29DF">
        <w:t xml:space="preserve"> Oncology is committed to providing its learners with high-quality CME activities and related materials that promote improvements or quality in healthcare and not a specific proprietary business interest of a commercial entity.</w:t>
      </w:r>
    </w:p>
    <w:p w:rsidR="004B29DF" w:rsidRDefault="004B29DF" w:rsidP="003916F8">
      <w:pPr>
        <w:spacing w:after="0" w:line="240" w:lineRule="auto"/>
      </w:pPr>
    </w:p>
    <w:p w:rsidR="003916F8" w:rsidRPr="004B29DF" w:rsidRDefault="003916F8" w:rsidP="003916F8">
      <w:pPr>
        <w:spacing w:after="0" w:line="240" w:lineRule="auto"/>
      </w:pPr>
      <w:r w:rsidRPr="004B29DF">
        <w:t>The faculty reported the following financial relationships or relationships to products or devices they or their spouses/life partners have with commercial interests related to the content of this CME activity:</w:t>
      </w:r>
    </w:p>
    <w:p w:rsidR="004B29DF" w:rsidRDefault="004B29DF" w:rsidP="003916F8">
      <w:pPr>
        <w:spacing w:after="0" w:line="240" w:lineRule="auto"/>
      </w:pPr>
    </w:p>
    <w:p w:rsidR="004B29DF" w:rsidRDefault="003916F8" w:rsidP="0027691F">
      <w:pPr>
        <w:spacing w:after="0" w:line="240" w:lineRule="auto"/>
      </w:pPr>
      <w:r w:rsidRPr="0027691F">
        <w:t xml:space="preserve">Dr </w:t>
      </w:r>
      <w:r w:rsidR="0027691F" w:rsidRPr="0027691F">
        <w:t>Weber</w:t>
      </w:r>
      <w:r w:rsidR="0027691F">
        <w:t xml:space="preserve"> has disclosed that he has received consulting fees from Bristol Myers Squibb, Genentech and Merck. </w:t>
      </w:r>
      <w:r w:rsidR="0027691F" w:rsidRPr="0027691F">
        <w:t xml:space="preserve">He has agreed to disclose any unlabeled/unapproved uses of drugs or products referenced in </w:t>
      </w:r>
      <w:ins w:id="39" w:author="Briana Devaser" w:date="2014-12-01T08:14:00Z">
        <w:r w:rsidR="00A03F62">
          <w:t>his</w:t>
        </w:r>
      </w:ins>
      <w:del w:id="40" w:author="Briana Devaser" w:date="2014-12-01T08:14:00Z">
        <w:r w:rsidR="0027691F" w:rsidRPr="0027691F" w:rsidDel="00A03F62">
          <w:delText>her</w:delText>
        </w:r>
      </w:del>
      <w:r w:rsidR="0027691F" w:rsidRPr="0027691F">
        <w:t xml:space="preserve"> presentation.</w:t>
      </w:r>
    </w:p>
    <w:p w:rsidR="00147C59" w:rsidRDefault="00147C59" w:rsidP="003916F8">
      <w:pPr>
        <w:spacing w:after="0" w:line="240" w:lineRule="auto"/>
        <w:rPr>
          <w:bCs/>
        </w:rPr>
      </w:pPr>
    </w:p>
    <w:p w:rsidR="0027691F" w:rsidRPr="0027691F" w:rsidRDefault="003916F8" w:rsidP="003916F8">
      <w:pPr>
        <w:spacing w:after="0" w:line="240" w:lineRule="auto"/>
        <w:rPr>
          <w:bCs/>
        </w:rPr>
      </w:pPr>
      <w:r w:rsidRPr="004B29DF">
        <w:rPr>
          <w:bCs/>
        </w:rPr>
        <w:t>The employees of</w:t>
      </w:r>
      <w:r w:rsidR="0027691F">
        <w:rPr>
          <w:bCs/>
        </w:rPr>
        <w:t xml:space="preserve"> prIME Oncology have disclosed:</w:t>
      </w:r>
    </w:p>
    <w:p w:rsidR="00A46DC7" w:rsidRDefault="0027691F" w:rsidP="00A46DC7">
      <w:pPr>
        <w:pStyle w:val="ListParagraph"/>
        <w:numPr>
          <w:ilvl w:val="0"/>
          <w:numId w:val="8"/>
        </w:numPr>
        <w:spacing w:after="0" w:line="240" w:lineRule="auto"/>
      </w:pPr>
      <w:r>
        <w:t xml:space="preserve">Chelsey Goins, PhD </w:t>
      </w:r>
      <w:r w:rsidR="003916F8" w:rsidRPr="004B29DF">
        <w:t>(clinical</w:t>
      </w:r>
      <w:r w:rsidR="00CF65A3">
        <w:t xml:space="preserve"> content planner/reviewer</w:t>
      </w:r>
      <w:r w:rsidR="003916F8" w:rsidRPr="004B29DF">
        <w:t>) – no relevant fina</w:t>
      </w:r>
      <w:r w:rsidR="00CF65A3">
        <w:t xml:space="preserve">ncial relationships </w:t>
      </w:r>
    </w:p>
    <w:p w:rsidR="0027691F" w:rsidRDefault="0027691F" w:rsidP="0027691F">
      <w:pPr>
        <w:pStyle w:val="ListParagraph"/>
        <w:numPr>
          <w:ilvl w:val="0"/>
          <w:numId w:val="8"/>
        </w:numPr>
        <w:spacing w:after="0" w:line="240" w:lineRule="auto"/>
      </w:pPr>
      <w:r w:rsidRPr="0027691F">
        <w:t>Janice Galleshaw, MD (clinical</w:t>
      </w:r>
      <w:r w:rsidR="00CF65A3">
        <w:t xml:space="preserve"> content reviewer</w:t>
      </w:r>
      <w:r w:rsidRPr="0027691F">
        <w:t>) – no relevant financial relationships</w:t>
      </w:r>
    </w:p>
    <w:p w:rsidR="00A46DC7" w:rsidRDefault="003916F8" w:rsidP="00A46DC7">
      <w:pPr>
        <w:pStyle w:val="ListParagraph"/>
        <w:numPr>
          <w:ilvl w:val="0"/>
          <w:numId w:val="8"/>
        </w:numPr>
        <w:spacing w:after="0" w:line="240" w:lineRule="auto"/>
      </w:pPr>
      <w:r w:rsidRPr="004B29DF">
        <w:t>Trudy Stoddert, ELS (editorial</w:t>
      </w:r>
      <w:r w:rsidR="00CF65A3">
        <w:t xml:space="preserve"> content reviewer</w:t>
      </w:r>
      <w:r w:rsidRPr="004B29DF">
        <w:t>) – no relevant financial relatio</w:t>
      </w:r>
      <w:r w:rsidR="00A46DC7">
        <w:t>nships</w:t>
      </w:r>
    </w:p>
    <w:p w:rsidR="004B29DF" w:rsidRDefault="004B29DF" w:rsidP="003916F8">
      <w:pPr>
        <w:spacing w:after="0" w:line="240" w:lineRule="auto"/>
        <w:rPr>
          <w:b/>
          <w:bCs/>
          <w:u w:val="single"/>
        </w:rPr>
      </w:pPr>
    </w:p>
    <w:p w:rsidR="003916F8" w:rsidRPr="003916F8" w:rsidRDefault="003916F8" w:rsidP="003916F8">
      <w:pPr>
        <w:spacing w:after="0" w:line="240" w:lineRule="auto"/>
        <w:rPr>
          <w:b/>
        </w:rPr>
      </w:pPr>
      <w:r w:rsidRPr="003916F8">
        <w:rPr>
          <w:b/>
          <w:bCs/>
          <w:u w:val="single"/>
        </w:rPr>
        <w:t>Disclosure of Unlabeled Use</w:t>
      </w:r>
      <w:r w:rsidRPr="003916F8">
        <w:rPr>
          <w:b/>
        </w:rPr>
        <w:br/>
      </w:r>
      <w:r w:rsidRPr="004B29DF">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4B29DF" w:rsidRDefault="004B29DF" w:rsidP="003916F8">
      <w:pPr>
        <w:spacing w:after="0" w:line="240" w:lineRule="auto"/>
        <w:rPr>
          <w:b/>
          <w:bCs/>
          <w:u w:val="single"/>
        </w:rPr>
      </w:pPr>
    </w:p>
    <w:p w:rsidR="003916F8" w:rsidRPr="004B29DF" w:rsidRDefault="003916F8" w:rsidP="003916F8">
      <w:pPr>
        <w:spacing w:after="0" w:line="240" w:lineRule="auto"/>
      </w:pPr>
      <w:r w:rsidRPr="003916F8">
        <w:rPr>
          <w:b/>
          <w:bCs/>
          <w:u w:val="single"/>
        </w:rPr>
        <w:t>Disclaimer</w:t>
      </w:r>
      <w:r w:rsidRPr="003916F8">
        <w:rPr>
          <w:b/>
        </w:rPr>
        <w:br/>
      </w:r>
      <w:r w:rsidRPr="004B29DF">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644928" w:rsidRDefault="00644928" w:rsidP="00796384">
      <w:pPr>
        <w:spacing w:after="0" w:line="240" w:lineRule="auto"/>
        <w:rPr>
          <w:rFonts w:eastAsia="Times New Roman" w:cs="Tahoma"/>
          <w:b/>
          <w:bCs/>
          <w:highlight w:val="cyan"/>
          <w:u w:val="single"/>
        </w:rPr>
      </w:pPr>
    </w:p>
    <w:p w:rsidR="00796384" w:rsidRPr="001A32F5" w:rsidRDefault="00796384" w:rsidP="00796384">
      <w:pPr>
        <w:spacing w:after="0" w:line="240" w:lineRule="auto"/>
        <w:rPr>
          <w:b/>
          <w:color w:val="FF0000"/>
        </w:rPr>
      </w:pPr>
      <w:r>
        <w:rPr>
          <w:rFonts w:eastAsia="Times New Roman" w:cs="Tahoma"/>
          <w:b/>
          <w:bCs/>
          <w:highlight w:val="cyan"/>
          <w:u w:val="single"/>
        </w:rPr>
        <w:t xml:space="preserve">Player </w:t>
      </w:r>
      <w:r w:rsidRPr="008D5C66">
        <w:rPr>
          <w:rFonts w:eastAsia="Times New Roman" w:cs="Tahoma"/>
          <w:b/>
          <w:bCs/>
          <w:highlight w:val="cyan"/>
          <w:u w:val="single"/>
        </w:rPr>
        <w:t xml:space="preserve">Page  </w:t>
      </w:r>
    </w:p>
    <w:p w:rsidR="00204C96" w:rsidRPr="00E96387" w:rsidRDefault="00204C96" w:rsidP="00204C96">
      <w:pPr>
        <w:spacing w:after="0" w:line="240" w:lineRule="auto"/>
        <w:rPr>
          <w:rFonts w:asciiTheme="minorHAnsi" w:hAnsiTheme="minorHAnsi"/>
          <w:b/>
        </w:rPr>
      </w:pPr>
      <w:r w:rsidRPr="00E96387">
        <w:rPr>
          <w:rFonts w:asciiTheme="minorHAnsi" w:hAnsiTheme="minorHAnsi"/>
          <w:b/>
        </w:rPr>
        <w:t>[</w:t>
      </w:r>
      <w:r>
        <w:rPr>
          <w:rFonts w:asciiTheme="minorHAnsi" w:hAnsiTheme="minorHAnsi"/>
          <w:b/>
        </w:rPr>
        <w:t>Insert VJC Banner Here</w:t>
      </w:r>
      <w:r w:rsidRPr="00E96387">
        <w:rPr>
          <w:rFonts w:asciiTheme="minorHAnsi" w:hAnsiTheme="minorHAnsi"/>
          <w:b/>
        </w:rPr>
        <w:t>]</w:t>
      </w:r>
    </w:p>
    <w:p w:rsidR="00204C96" w:rsidRDefault="00204C96" w:rsidP="007A2ED9">
      <w:pPr>
        <w:spacing w:after="0" w:line="240" w:lineRule="auto"/>
      </w:pPr>
    </w:p>
    <w:p w:rsidR="007A2ED9" w:rsidRDefault="00204C96" w:rsidP="007A2ED9">
      <w:pPr>
        <w:spacing w:after="0" w:line="240" w:lineRule="auto"/>
      </w:pPr>
      <w:r w:rsidRPr="004C47DA">
        <w:t xml:space="preserve"> </w:t>
      </w:r>
      <w:r w:rsidR="004C47DA" w:rsidRPr="004C47DA">
        <w:t>[Video player and slides]</w:t>
      </w:r>
    </w:p>
    <w:p w:rsidR="004C47DA" w:rsidRDefault="004C47DA" w:rsidP="007A2ED9">
      <w:pPr>
        <w:spacing w:after="0" w:line="240" w:lineRule="auto"/>
      </w:pPr>
    </w:p>
    <w:p w:rsidR="009D6B28" w:rsidRDefault="009D6B28" w:rsidP="007A2ED9">
      <w:pPr>
        <w:spacing w:after="0" w:line="240" w:lineRule="auto"/>
        <w:rPr>
          <w:b/>
        </w:rPr>
      </w:pPr>
      <w:r>
        <w:rPr>
          <w:b/>
        </w:rPr>
        <w:t>[Insert text: Click the thumbnails above to advance through the reference deck.]</w:t>
      </w:r>
    </w:p>
    <w:p w:rsidR="009D6B28" w:rsidRDefault="009D6B28" w:rsidP="007A2ED9">
      <w:pPr>
        <w:spacing w:after="0" w:line="240" w:lineRule="auto"/>
        <w:rPr>
          <w:b/>
        </w:rPr>
      </w:pPr>
    </w:p>
    <w:p w:rsidR="009D6B28" w:rsidRDefault="009D6B28" w:rsidP="007A2ED9">
      <w:pPr>
        <w:spacing w:after="0" w:line="240" w:lineRule="auto"/>
        <w:rPr>
          <w:b/>
        </w:rPr>
      </w:pPr>
      <w:r>
        <w:rPr>
          <w:b/>
        </w:rPr>
        <w:lastRenderedPageBreak/>
        <w:t>[Insert</w:t>
      </w:r>
      <w:r w:rsidR="00422F77">
        <w:rPr>
          <w:b/>
        </w:rPr>
        <w:t xml:space="preserve"> button</w:t>
      </w:r>
      <w:r w:rsidR="00B55D1B">
        <w:rPr>
          <w:b/>
        </w:rPr>
        <w:t>s</w:t>
      </w:r>
      <w:r w:rsidR="00422F77">
        <w:rPr>
          <w:b/>
        </w:rPr>
        <w:t>:</w:t>
      </w:r>
      <w:r w:rsidR="00B55D1B">
        <w:rPr>
          <w:b/>
        </w:rPr>
        <w:t xml:space="preserve"> Download Slides and </w:t>
      </w:r>
      <w:r w:rsidR="00B55D1B" w:rsidRPr="00B55D1B">
        <w:rPr>
          <w:b/>
        </w:rPr>
        <w:t>Evaluate and Claim Credit</w:t>
      </w:r>
      <w:r>
        <w:rPr>
          <w:b/>
        </w:rPr>
        <w:t>]</w:t>
      </w:r>
    </w:p>
    <w:p w:rsidR="009D6B28" w:rsidRDefault="009D6B28" w:rsidP="007A2ED9">
      <w:pPr>
        <w:spacing w:after="0" w:line="240" w:lineRule="auto"/>
      </w:pPr>
    </w:p>
    <w:p w:rsidR="003A4F96" w:rsidRPr="003A4F96" w:rsidRDefault="003A4F96" w:rsidP="007A2ED9">
      <w:pPr>
        <w:spacing w:after="0" w:line="240" w:lineRule="auto"/>
        <w:rPr>
          <w:lang w:val="en"/>
        </w:rPr>
      </w:pPr>
      <w:r w:rsidRPr="000F676B">
        <w:rPr>
          <w:rFonts w:eastAsia="Times New Roman" w:cs="Tahoma"/>
          <w:b/>
          <w:color w:val="FF0000"/>
          <w:sz w:val="24"/>
          <w:szCs w:val="24"/>
        </w:rPr>
        <w:t>[Refer to content above for these titles]</w:t>
      </w:r>
    </w:p>
    <w:p w:rsidR="00650792" w:rsidRDefault="0027691F" w:rsidP="007A2ED9">
      <w:pPr>
        <w:spacing w:after="0" w:line="240" w:lineRule="auto"/>
        <w:rPr>
          <w:rStyle w:val="apple-style-span"/>
          <w:rFonts w:cs="Arial"/>
          <w:b/>
          <w:color w:val="333333"/>
        </w:rPr>
      </w:pPr>
      <w:r>
        <w:rPr>
          <w:b/>
        </w:rPr>
        <w:t>Activity Overview</w:t>
      </w:r>
    </w:p>
    <w:p w:rsidR="0027691F" w:rsidRDefault="004C47DA" w:rsidP="003D3840">
      <w:pPr>
        <w:spacing w:after="0" w:line="240" w:lineRule="auto"/>
        <w:rPr>
          <w:rStyle w:val="apple-style-span"/>
          <w:rFonts w:cs="Arial"/>
          <w:b/>
          <w:color w:val="333333"/>
        </w:rPr>
      </w:pPr>
      <w:r w:rsidRPr="004C47DA">
        <w:rPr>
          <w:rStyle w:val="apple-style-span"/>
          <w:rFonts w:cs="Arial"/>
          <w:b/>
          <w:color w:val="333333"/>
        </w:rPr>
        <w:t>Featured Experts</w:t>
      </w:r>
    </w:p>
    <w:p w:rsidR="00013086" w:rsidRPr="0027691F" w:rsidRDefault="004C47DA" w:rsidP="003D3840">
      <w:pPr>
        <w:spacing w:after="0" w:line="240" w:lineRule="auto"/>
        <w:rPr>
          <w:rFonts w:cs="Arial"/>
          <w:b/>
          <w:color w:val="333333"/>
        </w:rPr>
      </w:pPr>
      <w:r w:rsidRPr="004C47DA">
        <w:rPr>
          <w:b/>
        </w:rPr>
        <w:t>Support</w:t>
      </w:r>
    </w:p>
    <w:p w:rsidR="000424E2" w:rsidRDefault="000424E2" w:rsidP="000424E2">
      <w:pPr>
        <w:rPr>
          <w:b/>
        </w:rPr>
        <w:sectPr w:rsidR="000424E2">
          <w:headerReference w:type="default" r:id="rId11"/>
          <w:pgSz w:w="12240" w:h="15840"/>
          <w:pgMar w:top="1440" w:right="1440" w:bottom="1440" w:left="1440" w:header="720" w:footer="720" w:gutter="0"/>
          <w:cols w:space="720"/>
          <w:docGrid w:linePitch="360"/>
        </w:sectPr>
      </w:pPr>
    </w:p>
    <w:p w:rsidR="000424E2" w:rsidRPr="000424E2" w:rsidRDefault="000424E2" w:rsidP="003C7AD1"/>
    <w:sectPr w:rsidR="000424E2" w:rsidRPr="000424E2" w:rsidSect="00BF7C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Briana Devaser" w:date="2014-12-01T08:15:00Z" w:initials="BD">
    <w:p w:rsidR="00A03F62" w:rsidRDefault="00A03F62">
      <w:pPr>
        <w:pStyle w:val="CommentText"/>
      </w:pPr>
      <w:r>
        <w:rPr>
          <w:rStyle w:val="CommentReference"/>
        </w:rPr>
        <w:annotationRef/>
      </w:r>
      <w:r>
        <w:t>Can add when the video and # of questions are finalized</w:t>
      </w:r>
    </w:p>
  </w:comment>
  <w:comment w:id="25" w:author="Chelsey Goins" w:date="2014-11-21T11:57:00Z" w:initials="CG">
    <w:p w:rsidR="00CF65A3" w:rsidRDefault="00CF65A3">
      <w:pPr>
        <w:pStyle w:val="CommentText"/>
      </w:pPr>
      <w:r>
        <w:rPr>
          <w:rStyle w:val="CommentReference"/>
        </w:rPr>
        <w:annotationRef/>
      </w:r>
      <w:r>
        <w:t>Video not yet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4E2" w:rsidRDefault="000424E2" w:rsidP="000424E2">
      <w:pPr>
        <w:spacing w:after="0" w:line="240" w:lineRule="auto"/>
      </w:pPr>
      <w:r>
        <w:separator/>
      </w:r>
    </w:p>
  </w:endnote>
  <w:endnote w:type="continuationSeparator" w:id="0">
    <w:p w:rsidR="000424E2" w:rsidRDefault="000424E2" w:rsidP="000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4E2" w:rsidRDefault="000424E2" w:rsidP="000424E2">
      <w:pPr>
        <w:spacing w:after="0" w:line="240" w:lineRule="auto"/>
      </w:pPr>
      <w:r>
        <w:separator/>
      </w:r>
    </w:p>
  </w:footnote>
  <w:footnote w:type="continuationSeparator" w:id="0">
    <w:p w:rsidR="000424E2" w:rsidRDefault="000424E2" w:rsidP="00042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96" w:rsidRPr="003A4F96" w:rsidRDefault="003A4F96" w:rsidP="003A4F96">
    <w:pPr>
      <w:pStyle w:val="Header"/>
      <w:jc w:val="center"/>
      <w:rPr>
        <w:b/>
        <w:sz w:val="32"/>
        <w:szCs w:val="32"/>
      </w:rPr>
    </w:pPr>
    <w:r w:rsidRPr="003A4F96">
      <w:rPr>
        <w:b/>
        <w:sz w:val="32"/>
        <w:szCs w:val="32"/>
      </w:rPr>
      <w:t>WEB REQUIREMENTS</w:t>
    </w:r>
  </w:p>
  <w:p w:rsidR="003A4F96" w:rsidRPr="003A4F96" w:rsidRDefault="003A4F96" w:rsidP="003A4F96">
    <w:pPr>
      <w:pStyle w:val="Header"/>
      <w:jc w:val="center"/>
      <w:rPr>
        <w:b/>
        <w:sz w:val="36"/>
        <w:szCs w:val="36"/>
      </w:rPr>
    </w:pPr>
  </w:p>
  <w:p w:rsidR="003A4F96" w:rsidRDefault="003A4F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468" w:rsidRPr="00DA3468" w:rsidRDefault="003A20C6" w:rsidP="00DA3468">
    <w:pPr>
      <w:pBdr>
        <w:bottom w:val="single" w:sz="12" w:space="1" w:color="auto"/>
      </w:pBdr>
      <w:tabs>
        <w:tab w:val="center" w:pos="4680"/>
        <w:tab w:val="right" w:pos="9360"/>
      </w:tabs>
      <w:spacing w:after="0" w:line="240" w:lineRule="auto"/>
      <w:jc w:val="center"/>
      <w:rPr>
        <w:sz w:val="28"/>
      </w:rPr>
    </w:pPr>
    <w:r w:rsidRPr="00DA3468">
      <w:rPr>
        <w:sz w:val="28"/>
      </w:rPr>
      <w:t>ALL COPY TEMPLATE</w:t>
    </w:r>
  </w:p>
  <w:p w:rsidR="00DA3468" w:rsidRDefault="00E8753D" w:rsidP="00DA346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primeoncology.org/img/spacer.gif" style="width:.65pt;height:.65pt;visibility:visible" o:bullet="t">
        <v:imagedata r:id="rId1" o:title="spacer"/>
      </v:shape>
    </w:pict>
  </w:numPicBullet>
  <w:abstractNum w:abstractNumId="0">
    <w:nsid w:val="10570789"/>
    <w:multiLevelType w:val="hybridMultilevel"/>
    <w:tmpl w:val="836E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A22C62"/>
    <w:multiLevelType w:val="hybridMultilevel"/>
    <w:tmpl w:val="AA50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16B2"/>
    <w:multiLevelType w:val="multilevel"/>
    <w:tmpl w:val="C41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B1E77"/>
    <w:multiLevelType w:val="hybridMultilevel"/>
    <w:tmpl w:val="F658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10D1C"/>
    <w:multiLevelType w:val="hybridMultilevel"/>
    <w:tmpl w:val="E4D680AE"/>
    <w:lvl w:ilvl="0" w:tplc="06483D32">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3A0F81"/>
    <w:multiLevelType w:val="hybridMultilevel"/>
    <w:tmpl w:val="E23484A6"/>
    <w:lvl w:ilvl="0" w:tplc="5AA62442">
      <w:start w:val="1"/>
      <w:numFmt w:val="bullet"/>
      <w:lvlText w:val=""/>
      <w:lvlPicBulletId w:val="0"/>
      <w:lvlJc w:val="left"/>
      <w:pPr>
        <w:tabs>
          <w:tab w:val="num" w:pos="720"/>
        </w:tabs>
        <w:ind w:left="720" w:hanging="360"/>
      </w:pPr>
      <w:rPr>
        <w:rFonts w:ascii="Symbol" w:hAnsi="Symbol" w:hint="default"/>
      </w:rPr>
    </w:lvl>
    <w:lvl w:ilvl="1" w:tplc="825C8B38" w:tentative="1">
      <w:start w:val="1"/>
      <w:numFmt w:val="bullet"/>
      <w:lvlText w:val=""/>
      <w:lvlJc w:val="left"/>
      <w:pPr>
        <w:tabs>
          <w:tab w:val="num" w:pos="1440"/>
        </w:tabs>
        <w:ind w:left="1440" w:hanging="360"/>
      </w:pPr>
      <w:rPr>
        <w:rFonts w:ascii="Symbol" w:hAnsi="Symbol" w:hint="default"/>
      </w:rPr>
    </w:lvl>
    <w:lvl w:ilvl="2" w:tplc="520644CC" w:tentative="1">
      <w:start w:val="1"/>
      <w:numFmt w:val="bullet"/>
      <w:lvlText w:val=""/>
      <w:lvlJc w:val="left"/>
      <w:pPr>
        <w:tabs>
          <w:tab w:val="num" w:pos="2160"/>
        </w:tabs>
        <w:ind w:left="2160" w:hanging="360"/>
      </w:pPr>
      <w:rPr>
        <w:rFonts w:ascii="Symbol" w:hAnsi="Symbol" w:hint="default"/>
      </w:rPr>
    </w:lvl>
    <w:lvl w:ilvl="3" w:tplc="A8984A36" w:tentative="1">
      <w:start w:val="1"/>
      <w:numFmt w:val="bullet"/>
      <w:lvlText w:val=""/>
      <w:lvlJc w:val="left"/>
      <w:pPr>
        <w:tabs>
          <w:tab w:val="num" w:pos="2880"/>
        </w:tabs>
        <w:ind w:left="2880" w:hanging="360"/>
      </w:pPr>
      <w:rPr>
        <w:rFonts w:ascii="Symbol" w:hAnsi="Symbol" w:hint="default"/>
      </w:rPr>
    </w:lvl>
    <w:lvl w:ilvl="4" w:tplc="8A86AF66" w:tentative="1">
      <w:start w:val="1"/>
      <w:numFmt w:val="bullet"/>
      <w:lvlText w:val=""/>
      <w:lvlJc w:val="left"/>
      <w:pPr>
        <w:tabs>
          <w:tab w:val="num" w:pos="3600"/>
        </w:tabs>
        <w:ind w:left="3600" w:hanging="360"/>
      </w:pPr>
      <w:rPr>
        <w:rFonts w:ascii="Symbol" w:hAnsi="Symbol" w:hint="default"/>
      </w:rPr>
    </w:lvl>
    <w:lvl w:ilvl="5" w:tplc="682015D0" w:tentative="1">
      <w:start w:val="1"/>
      <w:numFmt w:val="bullet"/>
      <w:lvlText w:val=""/>
      <w:lvlJc w:val="left"/>
      <w:pPr>
        <w:tabs>
          <w:tab w:val="num" w:pos="4320"/>
        </w:tabs>
        <w:ind w:left="4320" w:hanging="360"/>
      </w:pPr>
      <w:rPr>
        <w:rFonts w:ascii="Symbol" w:hAnsi="Symbol" w:hint="default"/>
      </w:rPr>
    </w:lvl>
    <w:lvl w:ilvl="6" w:tplc="531E259E" w:tentative="1">
      <w:start w:val="1"/>
      <w:numFmt w:val="bullet"/>
      <w:lvlText w:val=""/>
      <w:lvlJc w:val="left"/>
      <w:pPr>
        <w:tabs>
          <w:tab w:val="num" w:pos="5040"/>
        </w:tabs>
        <w:ind w:left="5040" w:hanging="360"/>
      </w:pPr>
      <w:rPr>
        <w:rFonts w:ascii="Symbol" w:hAnsi="Symbol" w:hint="default"/>
      </w:rPr>
    </w:lvl>
    <w:lvl w:ilvl="7" w:tplc="73B8EE6C" w:tentative="1">
      <w:start w:val="1"/>
      <w:numFmt w:val="bullet"/>
      <w:lvlText w:val=""/>
      <w:lvlJc w:val="left"/>
      <w:pPr>
        <w:tabs>
          <w:tab w:val="num" w:pos="5760"/>
        </w:tabs>
        <w:ind w:left="5760" w:hanging="360"/>
      </w:pPr>
      <w:rPr>
        <w:rFonts w:ascii="Symbol" w:hAnsi="Symbol" w:hint="default"/>
      </w:rPr>
    </w:lvl>
    <w:lvl w:ilvl="8" w:tplc="6DE0ABA8" w:tentative="1">
      <w:start w:val="1"/>
      <w:numFmt w:val="bullet"/>
      <w:lvlText w:val=""/>
      <w:lvlJc w:val="left"/>
      <w:pPr>
        <w:tabs>
          <w:tab w:val="num" w:pos="6480"/>
        </w:tabs>
        <w:ind w:left="6480" w:hanging="360"/>
      </w:pPr>
      <w:rPr>
        <w:rFonts w:ascii="Symbol" w:hAnsi="Symbol" w:hint="default"/>
      </w:rPr>
    </w:lvl>
  </w:abstractNum>
  <w:abstractNum w:abstractNumId="7">
    <w:nsid w:val="6D245DFF"/>
    <w:multiLevelType w:val="multilevel"/>
    <w:tmpl w:val="77C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3A0F8D"/>
    <w:multiLevelType w:val="hybridMultilevel"/>
    <w:tmpl w:val="89A0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8"/>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2D"/>
    <w:rsid w:val="000008FF"/>
    <w:rsid w:val="00006C06"/>
    <w:rsid w:val="00013086"/>
    <w:rsid w:val="00027B01"/>
    <w:rsid w:val="000424E2"/>
    <w:rsid w:val="000501B0"/>
    <w:rsid w:val="000F3488"/>
    <w:rsid w:val="000F676B"/>
    <w:rsid w:val="001004FE"/>
    <w:rsid w:val="00105E19"/>
    <w:rsid w:val="00111CF5"/>
    <w:rsid w:val="00147C59"/>
    <w:rsid w:val="00181059"/>
    <w:rsid w:val="00183DD1"/>
    <w:rsid w:val="001A32F5"/>
    <w:rsid w:val="001B1551"/>
    <w:rsid w:val="001B4F22"/>
    <w:rsid w:val="001D17C0"/>
    <w:rsid w:val="00202C59"/>
    <w:rsid w:val="00204C96"/>
    <w:rsid w:val="00205324"/>
    <w:rsid w:val="00213162"/>
    <w:rsid w:val="002157A8"/>
    <w:rsid w:val="002378D7"/>
    <w:rsid w:val="002524E2"/>
    <w:rsid w:val="002738C4"/>
    <w:rsid w:val="0027691F"/>
    <w:rsid w:val="002A347E"/>
    <w:rsid w:val="002D4EF1"/>
    <w:rsid w:val="003168A0"/>
    <w:rsid w:val="0031781A"/>
    <w:rsid w:val="003476B4"/>
    <w:rsid w:val="003536CD"/>
    <w:rsid w:val="0036167D"/>
    <w:rsid w:val="003805A4"/>
    <w:rsid w:val="003916F8"/>
    <w:rsid w:val="0039332E"/>
    <w:rsid w:val="003A20C6"/>
    <w:rsid w:val="003A4F96"/>
    <w:rsid w:val="003B7CD8"/>
    <w:rsid w:val="003C7AD1"/>
    <w:rsid w:val="003C7E0E"/>
    <w:rsid w:val="003D08CC"/>
    <w:rsid w:val="003D3840"/>
    <w:rsid w:val="003E4C74"/>
    <w:rsid w:val="003F282F"/>
    <w:rsid w:val="003F62DF"/>
    <w:rsid w:val="00422F77"/>
    <w:rsid w:val="00426CA5"/>
    <w:rsid w:val="00434251"/>
    <w:rsid w:val="00441955"/>
    <w:rsid w:val="004637AE"/>
    <w:rsid w:val="00465E62"/>
    <w:rsid w:val="004804D7"/>
    <w:rsid w:val="00481DDD"/>
    <w:rsid w:val="004B29DF"/>
    <w:rsid w:val="004C47DA"/>
    <w:rsid w:val="004D7536"/>
    <w:rsid w:val="0051454B"/>
    <w:rsid w:val="0053743B"/>
    <w:rsid w:val="00544332"/>
    <w:rsid w:val="005729A6"/>
    <w:rsid w:val="00590A97"/>
    <w:rsid w:val="00593C4E"/>
    <w:rsid w:val="005A4978"/>
    <w:rsid w:val="005C24B7"/>
    <w:rsid w:val="005D1034"/>
    <w:rsid w:val="005D7B22"/>
    <w:rsid w:val="006036A8"/>
    <w:rsid w:val="006434A3"/>
    <w:rsid w:val="00644928"/>
    <w:rsid w:val="00650792"/>
    <w:rsid w:val="006927F5"/>
    <w:rsid w:val="00694055"/>
    <w:rsid w:val="006E5F5E"/>
    <w:rsid w:val="006E6B9C"/>
    <w:rsid w:val="00702532"/>
    <w:rsid w:val="00703285"/>
    <w:rsid w:val="00750EE5"/>
    <w:rsid w:val="00752729"/>
    <w:rsid w:val="00763733"/>
    <w:rsid w:val="007803C4"/>
    <w:rsid w:val="00790B06"/>
    <w:rsid w:val="00796384"/>
    <w:rsid w:val="007A2ED9"/>
    <w:rsid w:val="007B0C8C"/>
    <w:rsid w:val="007F4F75"/>
    <w:rsid w:val="008009E2"/>
    <w:rsid w:val="00810077"/>
    <w:rsid w:val="00814615"/>
    <w:rsid w:val="00821B14"/>
    <w:rsid w:val="0086175D"/>
    <w:rsid w:val="00876EE1"/>
    <w:rsid w:val="008A3198"/>
    <w:rsid w:val="008B3606"/>
    <w:rsid w:val="008D5C66"/>
    <w:rsid w:val="00915A7E"/>
    <w:rsid w:val="00976E90"/>
    <w:rsid w:val="00995078"/>
    <w:rsid w:val="009C6583"/>
    <w:rsid w:val="009D6B28"/>
    <w:rsid w:val="00A0327C"/>
    <w:rsid w:val="00A03F62"/>
    <w:rsid w:val="00A13793"/>
    <w:rsid w:val="00A43487"/>
    <w:rsid w:val="00A46DC7"/>
    <w:rsid w:val="00A76FA2"/>
    <w:rsid w:val="00AC58B3"/>
    <w:rsid w:val="00AE1F0B"/>
    <w:rsid w:val="00AF749B"/>
    <w:rsid w:val="00B07806"/>
    <w:rsid w:val="00B25E54"/>
    <w:rsid w:val="00B37606"/>
    <w:rsid w:val="00B5269E"/>
    <w:rsid w:val="00B55D1B"/>
    <w:rsid w:val="00BA54F3"/>
    <w:rsid w:val="00BF7CFB"/>
    <w:rsid w:val="00C01903"/>
    <w:rsid w:val="00C56FCD"/>
    <w:rsid w:val="00C77DDE"/>
    <w:rsid w:val="00C978DB"/>
    <w:rsid w:val="00CC0D2D"/>
    <w:rsid w:val="00CE64C5"/>
    <w:rsid w:val="00CE73F8"/>
    <w:rsid w:val="00CF65A3"/>
    <w:rsid w:val="00D129AB"/>
    <w:rsid w:val="00D555A7"/>
    <w:rsid w:val="00D73C10"/>
    <w:rsid w:val="00D75691"/>
    <w:rsid w:val="00D7767B"/>
    <w:rsid w:val="00D95041"/>
    <w:rsid w:val="00DA0206"/>
    <w:rsid w:val="00DA2459"/>
    <w:rsid w:val="00DA44D1"/>
    <w:rsid w:val="00DC7EBA"/>
    <w:rsid w:val="00DD1107"/>
    <w:rsid w:val="00DD5939"/>
    <w:rsid w:val="00DE474A"/>
    <w:rsid w:val="00E57ADF"/>
    <w:rsid w:val="00E75724"/>
    <w:rsid w:val="00E8753D"/>
    <w:rsid w:val="00E9772C"/>
    <w:rsid w:val="00EA5533"/>
    <w:rsid w:val="00ED17A8"/>
    <w:rsid w:val="00ED249F"/>
    <w:rsid w:val="00F277E5"/>
    <w:rsid w:val="00F40995"/>
    <w:rsid w:val="00F508D0"/>
    <w:rsid w:val="00F51FA5"/>
    <w:rsid w:val="00FA3A52"/>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2D"/>
    <w:pPr>
      <w:spacing w:after="200" w:line="276" w:lineRule="auto"/>
    </w:pPr>
    <w:rPr>
      <w:sz w:val="22"/>
      <w:szCs w:val="22"/>
    </w:rPr>
  </w:style>
  <w:style w:type="paragraph" w:styleId="Heading3">
    <w:name w:val="heading 3"/>
    <w:basedOn w:val="Normal"/>
    <w:next w:val="Normal"/>
    <w:link w:val="Heading3Char"/>
    <w:qFormat/>
    <w:rsid w:val="00593C4E"/>
    <w:pPr>
      <w:keepNext/>
      <w:spacing w:before="240" w:after="60" w:line="240" w:lineRule="auto"/>
      <w:outlineLvl w:val="2"/>
    </w:pPr>
    <w:rPr>
      <w:rFonts w:ascii="Arial" w:eastAsia="Times" w:hAnsi="Arial" w:cs="Arial"/>
      <w:b/>
      <w:bCs/>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D2D"/>
    <w:rPr>
      <w:color w:val="0000FF"/>
      <w:u w:val="single"/>
    </w:rPr>
  </w:style>
  <w:style w:type="character" w:styleId="Strong">
    <w:name w:val="Strong"/>
    <w:basedOn w:val="DefaultParagraphFont"/>
    <w:uiPriority w:val="22"/>
    <w:qFormat/>
    <w:rsid w:val="00CC0D2D"/>
    <w:rPr>
      <w:b/>
      <w:bCs/>
    </w:rPr>
  </w:style>
  <w:style w:type="character" w:customStyle="1" w:styleId="apple-converted-space">
    <w:name w:val="apple-converted-space"/>
    <w:basedOn w:val="DefaultParagraphFont"/>
    <w:rsid w:val="00CC0D2D"/>
  </w:style>
  <w:style w:type="character" w:styleId="Emphasis">
    <w:name w:val="Emphasis"/>
    <w:basedOn w:val="DefaultParagraphFont"/>
    <w:uiPriority w:val="20"/>
    <w:qFormat/>
    <w:rsid w:val="00CC0D2D"/>
    <w:rPr>
      <w:i/>
      <w:iCs/>
    </w:rPr>
  </w:style>
  <w:style w:type="paragraph" w:styleId="BalloonText">
    <w:name w:val="Balloon Text"/>
    <w:basedOn w:val="Normal"/>
    <w:link w:val="BalloonTextChar"/>
    <w:uiPriority w:val="99"/>
    <w:semiHidden/>
    <w:unhideWhenUsed/>
    <w:rsid w:val="00CC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D2D"/>
    <w:rPr>
      <w:rFonts w:ascii="Tahoma" w:hAnsi="Tahoma" w:cs="Tahoma"/>
      <w:sz w:val="16"/>
      <w:szCs w:val="16"/>
    </w:rPr>
  </w:style>
  <w:style w:type="character" w:customStyle="1" w:styleId="apple-style-span">
    <w:name w:val="apple-style-span"/>
    <w:basedOn w:val="DefaultParagraphFont"/>
    <w:rsid w:val="00CC0D2D"/>
  </w:style>
  <w:style w:type="character" w:styleId="CommentReference">
    <w:name w:val="annotation reference"/>
    <w:basedOn w:val="DefaultParagraphFont"/>
    <w:uiPriority w:val="99"/>
    <w:semiHidden/>
    <w:unhideWhenUsed/>
    <w:rsid w:val="00814615"/>
    <w:rPr>
      <w:sz w:val="16"/>
      <w:szCs w:val="16"/>
    </w:rPr>
  </w:style>
  <w:style w:type="paragraph" w:styleId="CommentText">
    <w:name w:val="annotation text"/>
    <w:basedOn w:val="Normal"/>
    <w:link w:val="CommentTextChar"/>
    <w:uiPriority w:val="99"/>
    <w:semiHidden/>
    <w:unhideWhenUsed/>
    <w:rsid w:val="00814615"/>
    <w:rPr>
      <w:sz w:val="20"/>
      <w:szCs w:val="20"/>
    </w:rPr>
  </w:style>
  <w:style w:type="character" w:customStyle="1" w:styleId="CommentTextChar">
    <w:name w:val="Comment Text Char"/>
    <w:basedOn w:val="DefaultParagraphFont"/>
    <w:link w:val="CommentText"/>
    <w:uiPriority w:val="99"/>
    <w:semiHidden/>
    <w:rsid w:val="00814615"/>
  </w:style>
  <w:style w:type="paragraph" w:styleId="CommentSubject">
    <w:name w:val="annotation subject"/>
    <w:basedOn w:val="CommentText"/>
    <w:next w:val="CommentText"/>
    <w:link w:val="CommentSubjectChar"/>
    <w:uiPriority w:val="99"/>
    <w:semiHidden/>
    <w:unhideWhenUsed/>
    <w:rsid w:val="00814615"/>
    <w:rPr>
      <w:b/>
      <w:bCs/>
    </w:rPr>
  </w:style>
  <w:style w:type="character" w:customStyle="1" w:styleId="CommentSubjectChar">
    <w:name w:val="Comment Subject Char"/>
    <w:basedOn w:val="CommentTextChar"/>
    <w:link w:val="CommentSubject"/>
    <w:uiPriority w:val="99"/>
    <w:semiHidden/>
    <w:rsid w:val="00814615"/>
    <w:rPr>
      <w:b/>
      <w:bCs/>
    </w:rPr>
  </w:style>
  <w:style w:type="paragraph" w:styleId="Revision">
    <w:name w:val="Revision"/>
    <w:hidden/>
    <w:uiPriority w:val="99"/>
    <w:semiHidden/>
    <w:rsid w:val="00E75724"/>
    <w:rPr>
      <w:sz w:val="22"/>
      <w:szCs w:val="22"/>
    </w:rPr>
  </w:style>
  <w:style w:type="paragraph" w:styleId="ListParagraph">
    <w:name w:val="List Paragraph"/>
    <w:basedOn w:val="Normal"/>
    <w:uiPriority w:val="34"/>
    <w:qFormat/>
    <w:rsid w:val="00F51FA5"/>
    <w:pPr>
      <w:ind w:left="720"/>
      <w:contextualSpacing/>
    </w:pPr>
  </w:style>
  <w:style w:type="character" w:customStyle="1" w:styleId="jrnl">
    <w:name w:val="jrnl"/>
    <w:basedOn w:val="DefaultParagraphFont"/>
    <w:rsid w:val="003805A4"/>
  </w:style>
  <w:style w:type="paragraph" w:customStyle="1" w:styleId="Title1">
    <w:name w:val="Title1"/>
    <w:basedOn w:val="Normal"/>
    <w:rsid w:val="00EA5533"/>
    <w:pPr>
      <w:spacing w:before="100" w:beforeAutospacing="1" w:after="100" w:afterAutospacing="1" w:line="240" w:lineRule="auto"/>
    </w:pPr>
    <w:rPr>
      <w:rFonts w:ascii="Times New Roman" w:eastAsia="Times New Roman" w:hAnsi="Times New Roman"/>
      <w:sz w:val="24"/>
      <w:szCs w:val="24"/>
    </w:rPr>
  </w:style>
  <w:style w:type="paragraph" w:customStyle="1" w:styleId="desc">
    <w:name w:val="desc"/>
    <w:basedOn w:val="Normal"/>
    <w:rsid w:val="00EA5533"/>
    <w:pPr>
      <w:spacing w:before="100" w:beforeAutospacing="1" w:after="100" w:afterAutospacing="1" w:line="240" w:lineRule="auto"/>
    </w:pPr>
    <w:rPr>
      <w:rFonts w:ascii="Times New Roman" w:eastAsia="Times New Roman" w:hAnsi="Times New Roman"/>
      <w:sz w:val="24"/>
      <w:szCs w:val="24"/>
    </w:rPr>
  </w:style>
  <w:style w:type="paragraph" w:customStyle="1" w:styleId="maintext">
    <w:name w:val="maintext"/>
    <w:basedOn w:val="Normal"/>
    <w:rsid w:val="008D5C66"/>
    <w:pPr>
      <w:spacing w:after="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4E2"/>
    <w:rPr>
      <w:sz w:val="22"/>
      <w:szCs w:val="22"/>
    </w:rPr>
  </w:style>
  <w:style w:type="table" w:styleId="TableGrid">
    <w:name w:val="Table Grid"/>
    <w:basedOn w:val="TableNormal"/>
    <w:uiPriority w:val="59"/>
    <w:rsid w:val="000424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E2"/>
    <w:rPr>
      <w:sz w:val="22"/>
      <w:szCs w:val="22"/>
    </w:rPr>
  </w:style>
  <w:style w:type="paragraph" w:styleId="NoSpacing">
    <w:name w:val="No Spacing"/>
    <w:uiPriority w:val="1"/>
    <w:qFormat/>
    <w:rsid w:val="00593C4E"/>
    <w:rPr>
      <w:sz w:val="22"/>
      <w:szCs w:val="22"/>
    </w:rPr>
  </w:style>
  <w:style w:type="character" w:customStyle="1" w:styleId="Heading3Char">
    <w:name w:val="Heading 3 Char"/>
    <w:basedOn w:val="DefaultParagraphFont"/>
    <w:link w:val="Heading3"/>
    <w:rsid w:val="00593C4E"/>
    <w:rPr>
      <w:rFonts w:ascii="Arial" w:eastAsia="Times" w:hAnsi="Arial" w:cs="Arial"/>
      <w:b/>
      <w:bCs/>
      <w:sz w:val="26"/>
      <w:szCs w:val="26"/>
      <w:lang w:eastAsia="nl-NL"/>
    </w:rPr>
  </w:style>
  <w:style w:type="character" w:styleId="PlaceholderText">
    <w:name w:val="Placeholder Text"/>
    <w:basedOn w:val="DefaultParagraphFont"/>
    <w:uiPriority w:val="99"/>
    <w:semiHidden/>
    <w:rsid w:val="00276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2D"/>
    <w:pPr>
      <w:spacing w:after="200" w:line="276" w:lineRule="auto"/>
    </w:pPr>
    <w:rPr>
      <w:sz w:val="22"/>
      <w:szCs w:val="22"/>
    </w:rPr>
  </w:style>
  <w:style w:type="paragraph" w:styleId="Heading3">
    <w:name w:val="heading 3"/>
    <w:basedOn w:val="Normal"/>
    <w:next w:val="Normal"/>
    <w:link w:val="Heading3Char"/>
    <w:qFormat/>
    <w:rsid w:val="00593C4E"/>
    <w:pPr>
      <w:keepNext/>
      <w:spacing w:before="240" w:after="60" w:line="240" w:lineRule="auto"/>
      <w:outlineLvl w:val="2"/>
    </w:pPr>
    <w:rPr>
      <w:rFonts w:ascii="Arial" w:eastAsia="Times" w:hAnsi="Arial" w:cs="Arial"/>
      <w:b/>
      <w:bCs/>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D2D"/>
    <w:rPr>
      <w:color w:val="0000FF"/>
      <w:u w:val="single"/>
    </w:rPr>
  </w:style>
  <w:style w:type="character" w:styleId="Strong">
    <w:name w:val="Strong"/>
    <w:basedOn w:val="DefaultParagraphFont"/>
    <w:uiPriority w:val="22"/>
    <w:qFormat/>
    <w:rsid w:val="00CC0D2D"/>
    <w:rPr>
      <w:b/>
      <w:bCs/>
    </w:rPr>
  </w:style>
  <w:style w:type="character" w:customStyle="1" w:styleId="apple-converted-space">
    <w:name w:val="apple-converted-space"/>
    <w:basedOn w:val="DefaultParagraphFont"/>
    <w:rsid w:val="00CC0D2D"/>
  </w:style>
  <w:style w:type="character" w:styleId="Emphasis">
    <w:name w:val="Emphasis"/>
    <w:basedOn w:val="DefaultParagraphFont"/>
    <w:uiPriority w:val="20"/>
    <w:qFormat/>
    <w:rsid w:val="00CC0D2D"/>
    <w:rPr>
      <w:i/>
      <w:iCs/>
    </w:rPr>
  </w:style>
  <w:style w:type="paragraph" w:styleId="BalloonText">
    <w:name w:val="Balloon Text"/>
    <w:basedOn w:val="Normal"/>
    <w:link w:val="BalloonTextChar"/>
    <w:uiPriority w:val="99"/>
    <w:semiHidden/>
    <w:unhideWhenUsed/>
    <w:rsid w:val="00CC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D2D"/>
    <w:rPr>
      <w:rFonts w:ascii="Tahoma" w:hAnsi="Tahoma" w:cs="Tahoma"/>
      <w:sz w:val="16"/>
      <w:szCs w:val="16"/>
    </w:rPr>
  </w:style>
  <w:style w:type="character" w:customStyle="1" w:styleId="apple-style-span">
    <w:name w:val="apple-style-span"/>
    <w:basedOn w:val="DefaultParagraphFont"/>
    <w:rsid w:val="00CC0D2D"/>
  </w:style>
  <w:style w:type="character" w:styleId="CommentReference">
    <w:name w:val="annotation reference"/>
    <w:basedOn w:val="DefaultParagraphFont"/>
    <w:uiPriority w:val="99"/>
    <w:semiHidden/>
    <w:unhideWhenUsed/>
    <w:rsid w:val="00814615"/>
    <w:rPr>
      <w:sz w:val="16"/>
      <w:szCs w:val="16"/>
    </w:rPr>
  </w:style>
  <w:style w:type="paragraph" w:styleId="CommentText">
    <w:name w:val="annotation text"/>
    <w:basedOn w:val="Normal"/>
    <w:link w:val="CommentTextChar"/>
    <w:uiPriority w:val="99"/>
    <w:semiHidden/>
    <w:unhideWhenUsed/>
    <w:rsid w:val="00814615"/>
    <w:rPr>
      <w:sz w:val="20"/>
      <w:szCs w:val="20"/>
    </w:rPr>
  </w:style>
  <w:style w:type="character" w:customStyle="1" w:styleId="CommentTextChar">
    <w:name w:val="Comment Text Char"/>
    <w:basedOn w:val="DefaultParagraphFont"/>
    <w:link w:val="CommentText"/>
    <w:uiPriority w:val="99"/>
    <w:semiHidden/>
    <w:rsid w:val="00814615"/>
  </w:style>
  <w:style w:type="paragraph" w:styleId="CommentSubject">
    <w:name w:val="annotation subject"/>
    <w:basedOn w:val="CommentText"/>
    <w:next w:val="CommentText"/>
    <w:link w:val="CommentSubjectChar"/>
    <w:uiPriority w:val="99"/>
    <w:semiHidden/>
    <w:unhideWhenUsed/>
    <w:rsid w:val="00814615"/>
    <w:rPr>
      <w:b/>
      <w:bCs/>
    </w:rPr>
  </w:style>
  <w:style w:type="character" w:customStyle="1" w:styleId="CommentSubjectChar">
    <w:name w:val="Comment Subject Char"/>
    <w:basedOn w:val="CommentTextChar"/>
    <w:link w:val="CommentSubject"/>
    <w:uiPriority w:val="99"/>
    <w:semiHidden/>
    <w:rsid w:val="00814615"/>
    <w:rPr>
      <w:b/>
      <w:bCs/>
    </w:rPr>
  </w:style>
  <w:style w:type="paragraph" w:styleId="Revision">
    <w:name w:val="Revision"/>
    <w:hidden/>
    <w:uiPriority w:val="99"/>
    <w:semiHidden/>
    <w:rsid w:val="00E75724"/>
    <w:rPr>
      <w:sz w:val="22"/>
      <w:szCs w:val="22"/>
    </w:rPr>
  </w:style>
  <w:style w:type="paragraph" w:styleId="ListParagraph">
    <w:name w:val="List Paragraph"/>
    <w:basedOn w:val="Normal"/>
    <w:uiPriority w:val="34"/>
    <w:qFormat/>
    <w:rsid w:val="00F51FA5"/>
    <w:pPr>
      <w:ind w:left="720"/>
      <w:contextualSpacing/>
    </w:pPr>
  </w:style>
  <w:style w:type="character" w:customStyle="1" w:styleId="jrnl">
    <w:name w:val="jrnl"/>
    <w:basedOn w:val="DefaultParagraphFont"/>
    <w:rsid w:val="003805A4"/>
  </w:style>
  <w:style w:type="paragraph" w:customStyle="1" w:styleId="Title1">
    <w:name w:val="Title1"/>
    <w:basedOn w:val="Normal"/>
    <w:rsid w:val="00EA5533"/>
    <w:pPr>
      <w:spacing w:before="100" w:beforeAutospacing="1" w:after="100" w:afterAutospacing="1" w:line="240" w:lineRule="auto"/>
    </w:pPr>
    <w:rPr>
      <w:rFonts w:ascii="Times New Roman" w:eastAsia="Times New Roman" w:hAnsi="Times New Roman"/>
      <w:sz w:val="24"/>
      <w:szCs w:val="24"/>
    </w:rPr>
  </w:style>
  <w:style w:type="paragraph" w:customStyle="1" w:styleId="desc">
    <w:name w:val="desc"/>
    <w:basedOn w:val="Normal"/>
    <w:rsid w:val="00EA5533"/>
    <w:pPr>
      <w:spacing w:before="100" w:beforeAutospacing="1" w:after="100" w:afterAutospacing="1" w:line="240" w:lineRule="auto"/>
    </w:pPr>
    <w:rPr>
      <w:rFonts w:ascii="Times New Roman" w:eastAsia="Times New Roman" w:hAnsi="Times New Roman"/>
      <w:sz w:val="24"/>
      <w:szCs w:val="24"/>
    </w:rPr>
  </w:style>
  <w:style w:type="paragraph" w:customStyle="1" w:styleId="maintext">
    <w:name w:val="maintext"/>
    <w:basedOn w:val="Normal"/>
    <w:rsid w:val="008D5C66"/>
    <w:pPr>
      <w:spacing w:after="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4E2"/>
    <w:rPr>
      <w:sz w:val="22"/>
      <w:szCs w:val="22"/>
    </w:rPr>
  </w:style>
  <w:style w:type="table" w:styleId="TableGrid">
    <w:name w:val="Table Grid"/>
    <w:basedOn w:val="TableNormal"/>
    <w:uiPriority w:val="59"/>
    <w:rsid w:val="000424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E2"/>
    <w:rPr>
      <w:sz w:val="22"/>
      <w:szCs w:val="22"/>
    </w:rPr>
  </w:style>
  <w:style w:type="paragraph" w:styleId="NoSpacing">
    <w:name w:val="No Spacing"/>
    <w:uiPriority w:val="1"/>
    <w:qFormat/>
    <w:rsid w:val="00593C4E"/>
    <w:rPr>
      <w:sz w:val="22"/>
      <w:szCs w:val="22"/>
    </w:rPr>
  </w:style>
  <w:style w:type="character" w:customStyle="1" w:styleId="Heading3Char">
    <w:name w:val="Heading 3 Char"/>
    <w:basedOn w:val="DefaultParagraphFont"/>
    <w:link w:val="Heading3"/>
    <w:rsid w:val="00593C4E"/>
    <w:rPr>
      <w:rFonts w:ascii="Arial" w:eastAsia="Times" w:hAnsi="Arial" w:cs="Arial"/>
      <w:b/>
      <w:bCs/>
      <w:sz w:val="26"/>
      <w:szCs w:val="26"/>
      <w:lang w:eastAsia="nl-NL"/>
    </w:rPr>
  </w:style>
  <w:style w:type="character" w:styleId="PlaceholderText">
    <w:name w:val="Placeholder Text"/>
    <w:basedOn w:val="DefaultParagraphFont"/>
    <w:uiPriority w:val="99"/>
    <w:semiHidden/>
    <w:rsid w:val="002769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50983">
      <w:bodyDiv w:val="1"/>
      <w:marLeft w:val="0"/>
      <w:marRight w:val="0"/>
      <w:marTop w:val="0"/>
      <w:marBottom w:val="0"/>
      <w:divBdr>
        <w:top w:val="none" w:sz="0" w:space="0" w:color="auto"/>
        <w:left w:val="none" w:sz="0" w:space="0" w:color="auto"/>
        <w:bottom w:val="none" w:sz="0" w:space="0" w:color="auto"/>
        <w:right w:val="none" w:sz="0" w:space="0" w:color="auto"/>
      </w:divBdr>
    </w:div>
    <w:div w:id="422147888">
      <w:bodyDiv w:val="1"/>
      <w:marLeft w:val="0"/>
      <w:marRight w:val="0"/>
      <w:marTop w:val="0"/>
      <w:marBottom w:val="0"/>
      <w:divBdr>
        <w:top w:val="none" w:sz="0" w:space="0" w:color="auto"/>
        <w:left w:val="none" w:sz="0" w:space="0" w:color="auto"/>
        <w:bottom w:val="none" w:sz="0" w:space="0" w:color="auto"/>
        <w:right w:val="none" w:sz="0" w:space="0" w:color="auto"/>
      </w:divBdr>
      <w:divsChild>
        <w:div w:id="867988972">
          <w:marLeft w:val="0"/>
          <w:marRight w:val="0"/>
          <w:marTop w:val="0"/>
          <w:marBottom w:val="0"/>
          <w:divBdr>
            <w:top w:val="none" w:sz="0" w:space="0" w:color="auto"/>
            <w:left w:val="none" w:sz="0" w:space="0" w:color="auto"/>
            <w:bottom w:val="none" w:sz="0" w:space="0" w:color="auto"/>
            <w:right w:val="none" w:sz="0" w:space="0" w:color="auto"/>
          </w:divBdr>
        </w:div>
      </w:divsChild>
    </w:div>
    <w:div w:id="631011661">
      <w:bodyDiv w:val="1"/>
      <w:marLeft w:val="0"/>
      <w:marRight w:val="0"/>
      <w:marTop w:val="0"/>
      <w:marBottom w:val="0"/>
      <w:divBdr>
        <w:top w:val="none" w:sz="0" w:space="0" w:color="auto"/>
        <w:left w:val="none" w:sz="0" w:space="0" w:color="auto"/>
        <w:bottom w:val="none" w:sz="0" w:space="0" w:color="auto"/>
        <w:right w:val="none" w:sz="0" w:space="0" w:color="auto"/>
      </w:divBdr>
      <w:divsChild>
        <w:div w:id="20975881">
          <w:marLeft w:val="0"/>
          <w:marRight w:val="0"/>
          <w:marTop w:val="0"/>
          <w:marBottom w:val="0"/>
          <w:divBdr>
            <w:top w:val="none" w:sz="0" w:space="0" w:color="auto"/>
            <w:left w:val="none" w:sz="0" w:space="0" w:color="auto"/>
            <w:bottom w:val="none" w:sz="0" w:space="0" w:color="auto"/>
            <w:right w:val="none" w:sz="0" w:space="0" w:color="auto"/>
          </w:divBdr>
        </w:div>
      </w:divsChild>
    </w:div>
    <w:div w:id="652175673">
      <w:bodyDiv w:val="1"/>
      <w:marLeft w:val="0"/>
      <w:marRight w:val="0"/>
      <w:marTop w:val="0"/>
      <w:marBottom w:val="0"/>
      <w:divBdr>
        <w:top w:val="none" w:sz="0" w:space="0" w:color="auto"/>
        <w:left w:val="none" w:sz="0" w:space="0" w:color="auto"/>
        <w:bottom w:val="none" w:sz="0" w:space="0" w:color="auto"/>
        <w:right w:val="none" w:sz="0" w:space="0" w:color="auto"/>
      </w:divBdr>
    </w:div>
    <w:div w:id="1241020585">
      <w:bodyDiv w:val="1"/>
      <w:marLeft w:val="0"/>
      <w:marRight w:val="0"/>
      <w:marTop w:val="0"/>
      <w:marBottom w:val="0"/>
      <w:divBdr>
        <w:top w:val="none" w:sz="0" w:space="0" w:color="auto"/>
        <w:left w:val="none" w:sz="0" w:space="0" w:color="auto"/>
        <w:bottom w:val="none" w:sz="0" w:space="0" w:color="auto"/>
        <w:right w:val="none" w:sz="0" w:space="0" w:color="auto"/>
      </w:divBdr>
      <w:divsChild>
        <w:div w:id="1390301468">
          <w:marLeft w:val="0"/>
          <w:marRight w:val="0"/>
          <w:marTop w:val="0"/>
          <w:marBottom w:val="100"/>
          <w:divBdr>
            <w:top w:val="none" w:sz="0" w:space="0" w:color="auto"/>
            <w:left w:val="none" w:sz="0" w:space="0" w:color="auto"/>
            <w:bottom w:val="none" w:sz="0" w:space="0" w:color="auto"/>
            <w:right w:val="none" w:sz="0" w:space="0" w:color="auto"/>
          </w:divBdr>
          <w:divsChild>
            <w:div w:id="1010378333">
              <w:marLeft w:val="0"/>
              <w:marRight w:val="0"/>
              <w:marTop w:val="0"/>
              <w:marBottom w:val="0"/>
              <w:divBdr>
                <w:top w:val="none" w:sz="0" w:space="0" w:color="auto"/>
                <w:left w:val="none" w:sz="0" w:space="0" w:color="auto"/>
                <w:bottom w:val="none" w:sz="0" w:space="0" w:color="auto"/>
                <w:right w:val="none" w:sz="0" w:space="0" w:color="auto"/>
              </w:divBdr>
              <w:divsChild>
                <w:div w:id="1964264421">
                  <w:marLeft w:val="0"/>
                  <w:marRight w:val="0"/>
                  <w:marTop w:val="225"/>
                  <w:marBottom w:val="150"/>
                  <w:divBdr>
                    <w:top w:val="none" w:sz="0" w:space="0" w:color="auto"/>
                    <w:left w:val="none" w:sz="0" w:space="0" w:color="auto"/>
                    <w:bottom w:val="none" w:sz="0" w:space="0" w:color="auto"/>
                    <w:right w:val="none" w:sz="0" w:space="0" w:color="auto"/>
                  </w:divBdr>
                  <w:divsChild>
                    <w:div w:id="179588601">
                      <w:marLeft w:val="0"/>
                      <w:marRight w:val="0"/>
                      <w:marTop w:val="0"/>
                      <w:marBottom w:val="0"/>
                      <w:divBdr>
                        <w:top w:val="none" w:sz="0" w:space="0" w:color="auto"/>
                        <w:left w:val="none" w:sz="0" w:space="0" w:color="auto"/>
                        <w:bottom w:val="none" w:sz="0" w:space="0" w:color="auto"/>
                        <w:right w:val="none" w:sz="0" w:space="0" w:color="auto"/>
                      </w:divBdr>
                      <w:divsChild>
                        <w:div w:id="173539658">
                          <w:marLeft w:val="0"/>
                          <w:marRight w:val="0"/>
                          <w:marTop w:val="0"/>
                          <w:marBottom w:val="0"/>
                          <w:divBdr>
                            <w:top w:val="single" w:sz="6" w:space="0" w:color="A2A2A2"/>
                            <w:left w:val="single" w:sz="6" w:space="0" w:color="A2A2A2"/>
                            <w:bottom w:val="single" w:sz="6" w:space="0" w:color="A2A2A2"/>
                            <w:right w:val="single" w:sz="6" w:space="0" w:color="A2A2A2"/>
                          </w:divBdr>
                          <w:divsChild>
                            <w:div w:id="69496832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112">
      <w:bodyDiv w:val="1"/>
      <w:marLeft w:val="0"/>
      <w:marRight w:val="0"/>
      <w:marTop w:val="0"/>
      <w:marBottom w:val="0"/>
      <w:divBdr>
        <w:top w:val="none" w:sz="0" w:space="0" w:color="auto"/>
        <w:left w:val="none" w:sz="0" w:space="0" w:color="auto"/>
        <w:bottom w:val="none" w:sz="0" w:space="0" w:color="auto"/>
        <w:right w:val="none" w:sz="0" w:space="0" w:color="auto"/>
      </w:divBdr>
      <w:divsChild>
        <w:div w:id="1033919458">
          <w:marLeft w:val="0"/>
          <w:marRight w:val="0"/>
          <w:marTop w:val="0"/>
          <w:marBottom w:val="0"/>
          <w:divBdr>
            <w:top w:val="none" w:sz="0" w:space="0" w:color="auto"/>
            <w:left w:val="none" w:sz="0" w:space="0" w:color="auto"/>
            <w:bottom w:val="none" w:sz="0" w:space="0" w:color="auto"/>
            <w:right w:val="none" w:sz="0" w:space="0" w:color="auto"/>
          </w:divBdr>
        </w:div>
        <w:div w:id="167866437">
          <w:marLeft w:val="0"/>
          <w:marRight w:val="0"/>
          <w:marTop w:val="0"/>
          <w:marBottom w:val="0"/>
          <w:divBdr>
            <w:top w:val="none" w:sz="0" w:space="0" w:color="auto"/>
            <w:left w:val="none" w:sz="0" w:space="0" w:color="auto"/>
            <w:bottom w:val="none" w:sz="0" w:space="0" w:color="auto"/>
            <w:right w:val="none" w:sz="0" w:space="0" w:color="auto"/>
          </w:divBdr>
        </w:div>
        <w:div w:id="918370597">
          <w:marLeft w:val="0"/>
          <w:marRight w:val="0"/>
          <w:marTop w:val="0"/>
          <w:marBottom w:val="0"/>
          <w:divBdr>
            <w:top w:val="none" w:sz="0" w:space="0" w:color="auto"/>
            <w:left w:val="none" w:sz="0" w:space="0" w:color="auto"/>
            <w:bottom w:val="none" w:sz="0" w:space="0" w:color="auto"/>
            <w:right w:val="none" w:sz="0" w:space="0" w:color="auto"/>
          </w:divBdr>
        </w:div>
      </w:divsChild>
    </w:div>
    <w:div w:id="1840465574">
      <w:bodyDiv w:val="1"/>
      <w:marLeft w:val="0"/>
      <w:marRight w:val="0"/>
      <w:marTop w:val="0"/>
      <w:marBottom w:val="0"/>
      <w:divBdr>
        <w:top w:val="none" w:sz="0" w:space="0" w:color="auto"/>
        <w:left w:val="none" w:sz="0" w:space="0" w:color="auto"/>
        <w:bottom w:val="none" w:sz="0" w:space="0" w:color="auto"/>
        <w:right w:val="none" w:sz="0" w:space="0" w:color="auto"/>
      </w:divBdr>
    </w:div>
    <w:div w:id="1847089364">
      <w:bodyDiv w:val="1"/>
      <w:marLeft w:val="0"/>
      <w:marRight w:val="0"/>
      <w:marTop w:val="0"/>
      <w:marBottom w:val="0"/>
      <w:divBdr>
        <w:top w:val="none" w:sz="0" w:space="0" w:color="auto"/>
        <w:left w:val="none" w:sz="0" w:space="0" w:color="auto"/>
        <w:bottom w:val="none" w:sz="0" w:space="0" w:color="auto"/>
        <w:right w:val="none" w:sz="0" w:space="0" w:color="auto"/>
      </w:divBdr>
      <w:divsChild>
        <w:div w:id="41372767">
          <w:marLeft w:val="0"/>
          <w:marRight w:val="0"/>
          <w:marTop w:val="0"/>
          <w:marBottom w:val="0"/>
          <w:divBdr>
            <w:top w:val="none" w:sz="0" w:space="0" w:color="auto"/>
            <w:left w:val="none" w:sz="0" w:space="0" w:color="auto"/>
            <w:bottom w:val="none" w:sz="0" w:space="0" w:color="auto"/>
            <w:right w:val="none" w:sz="0" w:space="0" w:color="auto"/>
          </w:divBdr>
        </w:div>
        <w:div w:id="211502238">
          <w:marLeft w:val="0"/>
          <w:marRight w:val="0"/>
          <w:marTop w:val="0"/>
          <w:marBottom w:val="0"/>
          <w:divBdr>
            <w:top w:val="none" w:sz="0" w:space="0" w:color="auto"/>
            <w:left w:val="none" w:sz="0" w:space="0" w:color="auto"/>
            <w:bottom w:val="none" w:sz="0" w:space="0" w:color="auto"/>
            <w:right w:val="none" w:sz="0" w:space="0" w:color="auto"/>
          </w:divBdr>
        </w:div>
        <w:div w:id="1879663373">
          <w:marLeft w:val="0"/>
          <w:marRight w:val="0"/>
          <w:marTop w:val="0"/>
          <w:marBottom w:val="0"/>
          <w:divBdr>
            <w:top w:val="none" w:sz="0" w:space="0" w:color="auto"/>
            <w:left w:val="none" w:sz="0" w:space="0" w:color="auto"/>
            <w:bottom w:val="none" w:sz="0" w:space="0" w:color="auto"/>
            <w:right w:val="none" w:sz="0" w:space="0" w:color="auto"/>
          </w:divBdr>
        </w:div>
      </w:divsChild>
    </w:div>
    <w:div w:id="212900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A4E3939A78410EBE03382439BE7FA2"/>
        <w:category>
          <w:name w:val="General"/>
          <w:gallery w:val="placeholder"/>
        </w:category>
        <w:types>
          <w:type w:val="bbPlcHdr"/>
        </w:types>
        <w:behaviors>
          <w:behavior w:val="content"/>
        </w:behaviors>
        <w:guid w:val="{1CD86C4D-62FA-4037-91A3-0DA26B7C1D9A}"/>
      </w:docPartPr>
      <w:docPartBody>
        <w:p w:rsidR="00507A74" w:rsidRDefault="00E61BA2" w:rsidP="00E61BA2">
          <w:pPr>
            <w:pStyle w:val="F9A4E3939A78410EBE03382439BE7FA2"/>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11"/>
    <w:rsid w:val="00507A74"/>
    <w:rsid w:val="00C37C11"/>
    <w:rsid w:val="00E27AEC"/>
    <w:rsid w:val="00E61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BA2"/>
    <w:rPr>
      <w:color w:val="808080"/>
    </w:rPr>
  </w:style>
  <w:style w:type="paragraph" w:customStyle="1" w:styleId="75270797EC534302B689C86F5A9C0E17">
    <w:name w:val="75270797EC534302B689C86F5A9C0E17"/>
    <w:rsid w:val="00C37C11"/>
  </w:style>
  <w:style w:type="paragraph" w:customStyle="1" w:styleId="793B0433C04441BEB6A507B987577092">
    <w:name w:val="793B0433C04441BEB6A507B987577092"/>
    <w:rsid w:val="00C37C11"/>
  </w:style>
  <w:style w:type="paragraph" w:customStyle="1" w:styleId="2179B3F1BF554147AAD7297A86BD296A">
    <w:name w:val="2179B3F1BF554147AAD7297A86BD296A"/>
    <w:rsid w:val="00C37C11"/>
  </w:style>
  <w:style w:type="paragraph" w:customStyle="1" w:styleId="DF13BC74978A489581F43BFCAD115A7F">
    <w:name w:val="DF13BC74978A489581F43BFCAD115A7F"/>
    <w:rsid w:val="00C37C11"/>
  </w:style>
  <w:style w:type="paragraph" w:customStyle="1" w:styleId="5DD4AFECD4A640D68D600023C007AEE7">
    <w:name w:val="5DD4AFECD4A640D68D600023C007AEE7"/>
    <w:rsid w:val="00E61BA2"/>
  </w:style>
  <w:style w:type="paragraph" w:customStyle="1" w:styleId="63D7B9ACB18E4B2DB2D9C32E5ADD6826">
    <w:name w:val="63D7B9ACB18E4B2DB2D9C32E5ADD6826"/>
    <w:rsid w:val="00E61BA2"/>
  </w:style>
  <w:style w:type="paragraph" w:customStyle="1" w:styleId="F9A4E3939A78410EBE03382439BE7FA2">
    <w:name w:val="F9A4E3939A78410EBE03382439BE7FA2"/>
    <w:rsid w:val="00E61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BA2"/>
    <w:rPr>
      <w:color w:val="808080"/>
    </w:rPr>
  </w:style>
  <w:style w:type="paragraph" w:customStyle="1" w:styleId="75270797EC534302B689C86F5A9C0E17">
    <w:name w:val="75270797EC534302B689C86F5A9C0E17"/>
    <w:rsid w:val="00C37C11"/>
  </w:style>
  <w:style w:type="paragraph" w:customStyle="1" w:styleId="793B0433C04441BEB6A507B987577092">
    <w:name w:val="793B0433C04441BEB6A507B987577092"/>
    <w:rsid w:val="00C37C11"/>
  </w:style>
  <w:style w:type="paragraph" w:customStyle="1" w:styleId="2179B3F1BF554147AAD7297A86BD296A">
    <w:name w:val="2179B3F1BF554147AAD7297A86BD296A"/>
    <w:rsid w:val="00C37C11"/>
  </w:style>
  <w:style w:type="paragraph" w:customStyle="1" w:styleId="DF13BC74978A489581F43BFCAD115A7F">
    <w:name w:val="DF13BC74978A489581F43BFCAD115A7F"/>
    <w:rsid w:val="00C37C11"/>
  </w:style>
  <w:style w:type="paragraph" w:customStyle="1" w:styleId="5DD4AFECD4A640D68D600023C007AEE7">
    <w:name w:val="5DD4AFECD4A640D68D600023C007AEE7"/>
    <w:rsid w:val="00E61BA2"/>
  </w:style>
  <w:style w:type="paragraph" w:customStyle="1" w:styleId="63D7B9ACB18E4B2DB2D9C32E5ADD6826">
    <w:name w:val="63D7B9ACB18E4B2DB2D9C32E5ADD6826"/>
    <w:rsid w:val="00E61BA2"/>
  </w:style>
  <w:style w:type="paragraph" w:customStyle="1" w:styleId="F9A4E3939A78410EBE03382439BE7FA2">
    <w:name w:val="F9A4E3939A78410EBE03382439BE7FA2"/>
    <w:rsid w:val="00E61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4519D-5193-437D-8085-280EDD12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PRIME</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Michael.Checkoway</dc:creator>
  <cp:lastModifiedBy>Ben DeGiglio</cp:lastModifiedBy>
  <cp:revision>2</cp:revision>
  <dcterms:created xsi:type="dcterms:W3CDTF">2014-12-04T20:25:00Z</dcterms:created>
  <dcterms:modified xsi:type="dcterms:W3CDTF">2014-12-04T20:25:00Z</dcterms:modified>
</cp:coreProperties>
</file>