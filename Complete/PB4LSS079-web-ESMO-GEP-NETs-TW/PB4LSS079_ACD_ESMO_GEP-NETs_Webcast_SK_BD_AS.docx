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21D6D6" w14:textId="77777777" w:rsidR="00A21EB2" w:rsidRPr="00052578" w:rsidRDefault="0090063D" w:rsidP="00A21EB2">
      <w:pPr>
        <w:spacing w:after="0" w:line="240" w:lineRule="auto"/>
        <w:jc w:val="center"/>
        <w:rPr>
          <w:b/>
        </w:rPr>
      </w:pPr>
      <w:r>
        <w:rPr>
          <w:b/>
          <w:sz w:val="28"/>
          <w:szCs w:val="28"/>
        </w:rPr>
        <w:t>WEB REQUIREMENTS</w:t>
      </w:r>
    </w:p>
    <w:tbl>
      <w:tblPr>
        <w:tblStyle w:val="TableGrid"/>
        <w:tblW w:w="9576" w:type="dxa"/>
        <w:tblLook w:val="04A0" w:firstRow="1" w:lastRow="0" w:firstColumn="1" w:lastColumn="0" w:noHBand="0" w:noVBand="1"/>
      </w:tblPr>
      <w:tblGrid>
        <w:gridCol w:w="2538"/>
        <w:gridCol w:w="2250"/>
        <w:gridCol w:w="2610"/>
        <w:gridCol w:w="2178"/>
      </w:tblGrid>
      <w:tr w:rsidR="004421DD" w14:paraId="4CE0CB05" w14:textId="77777777" w:rsidTr="004421DD">
        <w:tc>
          <w:tcPr>
            <w:tcW w:w="2538" w:type="dxa"/>
          </w:tcPr>
          <w:p w14:paraId="5A3E0FC1" w14:textId="77777777" w:rsidR="004421DD" w:rsidRPr="007A0164" w:rsidRDefault="004421DD" w:rsidP="007D7B2C">
            <w:pPr>
              <w:rPr>
                <w:b/>
              </w:rPr>
            </w:pPr>
            <w:r w:rsidRPr="007A0164">
              <w:rPr>
                <w:b/>
              </w:rPr>
              <w:t>Project Name</w:t>
            </w:r>
            <w:r>
              <w:rPr>
                <w:b/>
              </w:rPr>
              <w:t xml:space="preserve"> (internal)</w:t>
            </w:r>
          </w:p>
        </w:tc>
        <w:tc>
          <w:tcPr>
            <w:tcW w:w="2250" w:type="dxa"/>
          </w:tcPr>
          <w:p w14:paraId="19EF3FD9" w14:textId="4F834BC8" w:rsidR="004421DD" w:rsidRDefault="004A5C55" w:rsidP="007D7B2C">
            <w:r>
              <w:t>ESM</w:t>
            </w:r>
            <w:r w:rsidRPr="00B67CA0">
              <w:t>O GEP-NETs</w:t>
            </w:r>
          </w:p>
        </w:tc>
        <w:tc>
          <w:tcPr>
            <w:tcW w:w="2610" w:type="dxa"/>
          </w:tcPr>
          <w:p w14:paraId="0A712E6B" w14:textId="77777777" w:rsidR="004421DD" w:rsidRPr="007A0164" w:rsidRDefault="004421DD" w:rsidP="007D7B2C">
            <w:pPr>
              <w:rPr>
                <w:b/>
              </w:rPr>
            </w:pPr>
            <w:r w:rsidRPr="007A0164">
              <w:rPr>
                <w:b/>
              </w:rPr>
              <w:t>Project Code</w:t>
            </w:r>
          </w:p>
        </w:tc>
        <w:tc>
          <w:tcPr>
            <w:tcW w:w="2178" w:type="dxa"/>
          </w:tcPr>
          <w:p w14:paraId="330E7665" w14:textId="7D708394" w:rsidR="004421DD" w:rsidRDefault="004A5C55" w:rsidP="007D7B2C">
            <w:r>
              <w:t>PB4LSS079</w:t>
            </w:r>
          </w:p>
        </w:tc>
      </w:tr>
      <w:tr w:rsidR="004421DD" w14:paraId="2FC20B47" w14:textId="77777777" w:rsidTr="004421DD">
        <w:tc>
          <w:tcPr>
            <w:tcW w:w="2538" w:type="dxa"/>
          </w:tcPr>
          <w:p w14:paraId="66D95FD9" w14:textId="77777777" w:rsidR="004421DD" w:rsidRPr="007A0164" w:rsidRDefault="004421DD" w:rsidP="007D7B2C">
            <w:pPr>
              <w:rPr>
                <w:b/>
              </w:rPr>
            </w:pPr>
            <w:r>
              <w:rPr>
                <w:b/>
              </w:rPr>
              <w:t>Virtual Project Manager</w:t>
            </w:r>
          </w:p>
        </w:tc>
        <w:tc>
          <w:tcPr>
            <w:tcW w:w="2250" w:type="dxa"/>
          </w:tcPr>
          <w:p w14:paraId="3C3EEA4A" w14:textId="114BE9C6" w:rsidR="004421DD" w:rsidRDefault="00C52DB4" w:rsidP="00DC38BE">
            <w:pPr>
              <w:tabs>
                <w:tab w:val="right" w:pos="2034"/>
              </w:tabs>
            </w:pPr>
            <w:sdt>
              <w:sdtPr>
                <w:id w:val="-1729766789"/>
                <w:placeholder>
                  <w:docPart w:val="865239DA672E4574854C9041F6C827A1"/>
                </w:placeholder>
                <w:showingPlcHdr/>
                <w:dropDownList>
                  <w:listItem w:value="----------"/>
                  <w:listItem w:displayText="Brittany Brown" w:value="Brittany Brown"/>
                  <w:listItem w:displayText="Michael Checkoway" w:value="Michael Checkoway"/>
                  <w:listItem w:displayText="Kim Friese" w:value="Kim Friese"/>
                  <w:listItem w:displayText="Meg Rew" w:value="Meg Rew"/>
                </w:dropDownList>
              </w:sdtPr>
              <w:sdtEndPr/>
              <w:sdtContent>
                <w:r w:rsidR="004421DD" w:rsidRPr="0065374A">
                  <w:rPr>
                    <w:rStyle w:val="PlaceholderText"/>
                  </w:rPr>
                  <w:t>Choose an item.</w:t>
                </w:r>
              </w:sdtContent>
            </w:sdt>
          </w:p>
        </w:tc>
        <w:tc>
          <w:tcPr>
            <w:tcW w:w="2610" w:type="dxa"/>
          </w:tcPr>
          <w:p w14:paraId="54AEE648" w14:textId="77777777" w:rsidR="004421DD" w:rsidRPr="007A0164" w:rsidRDefault="004421DD" w:rsidP="007D7B2C">
            <w:pPr>
              <w:rPr>
                <w:b/>
              </w:rPr>
            </w:pPr>
            <w:r>
              <w:rPr>
                <w:b/>
              </w:rPr>
              <w:t>Clinical Program Manager</w:t>
            </w:r>
          </w:p>
        </w:tc>
        <w:sdt>
          <w:sdtPr>
            <w:id w:val="2033683028"/>
            <w:placeholder>
              <w:docPart w:val="FA3EB84FE17644C38050FD56CEE92055"/>
            </w:placeholder>
            <w:dropDownList>
              <w:listItem w:value="----------"/>
              <w:listItem w:displayText="Tristin Abair" w:value="Tristin Abair"/>
              <w:listItem w:displayText="Janelle Bowersox" w:value="Janelle Bowersox"/>
              <w:listItem w:displayText="Amy Furedy" w:value="Amy Furedy"/>
              <w:listItem w:displayText="Janice Galleshaw" w:value="Janice Galleshaw"/>
              <w:listItem w:displayText="Chelsea Goins" w:value="Chelsea Goins"/>
              <w:listItem w:displayText="Wilma Guerra" w:value="Wilma Guerra"/>
              <w:listItem w:displayText="Nathan Kelly" w:value="Nathan Kelly"/>
              <w:listItem w:displayText="Sanneke Koekkoek" w:value="Sanneke Koekkoek"/>
              <w:listItem w:displayText="Lee Lokey" w:value="Lee Lokey"/>
              <w:listItem w:displayText="Bojana Pajk" w:value="Bojana Pajk"/>
            </w:dropDownList>
          </w:sdtPr>
          <w:sdtEndPr/>
          <w:sdtContent>
            <w:tc>
              <w:tcPr>
                <w:tcW w:w="2178" w:type="dxa"/>
              </w:tcPr>
              <w:p w14:paraId="54C54A59" w14:textId="5863884B" w:rsidR="004421DD" w:rsidRDefault="004A5C55" w:rsidP="007D7B2C">
                <w:r>
                  <w:t>Sanneke Koekkoek</w:t>
                </w:r>
              </w:p>
            </w:tc>
          </w:sdtContent>
        </w:sdt>
      </w:tr>
      <w:tr w:rsidR="004421DD" w14:paraId="1A870C59" w14:textId="77777777" w:rsidTr="004421DD">
        <w:tc>
          <w:tcPr>
            <w:tcW w:w="2538" w:type="dxa"/>
          </w:tcPr>
          <w:p w14:paraId="42377F8E" w14:textId="77777777" w:rsidR="004421DD" w:rsidRPr="007A0164" w:rsidRDefault="004421DD" w:rsidP="007D7B2C">
            <w:pPr>
              <w:rPr>
                <w:b/>
              </w:rPr>
            </w:pPr>
            <w:r>
              <w:rPr>
                <w:b/>
              </w:rPr>
              <w:t>Compliance</w:t>
            </w:r>
          </w:p>
        </w:tc>
        <w:sdt>
          <w:sdtPr>
            <w:id w:val="1049502786"/>
            <w:placeholder>
              <w:docPart w:val="0108A06471AF4898A8C18C925DCB197F"/>
            </w:placeholder>
            <w:dropDownList>
              <w:listItem w:value="Choose an item."/>
              <w:listItem w:displayText="----------" w:value="----------"/>
              <w:listItem w:displayText="Susan Yarbrough" w:value="Susan Yarbrough"/>
            </w:dropDownList>
          </w:sdtPr>
          <w:sdtEndPr/>
          <w:sdtContent>
            <w:tc>
              <w:tcPr>
                <w:tcW w:w="2250" w:type="dxa"/>
              </w:tcPr>
              <w:p w14:paraId="66253F7A" w14:textId="27E73472" w:rsidR="004421DD" w:rsidRDefault="004A5C55" w:rsidP="007D7B2C">
                <w:r>
                  <w:t>----------</w:t>
                </w:r>
              </w:p>
            </w:tc>
          </w:sdtContent>
        </w:sdt>
        <w:tc>
          <w:tcPr>
            <w:tcW w:w="2610" w:type="dxa"/>
          </w:tcPr>
          <w:p w14:paraId="3E0123CE" w14:textId="77777777" w:rsidR="004421DD" w:rsidRPr="007A0164" w:rsidRDefault="004421DD" w:rsidP="007D7B2C">
            <w:pPr>
              <w:rPr>
                <w:b/>
              </w:rPr>
            </w:pPr>
            <w:r>
              <w:rPr>
                <w:b/>
              </w:rPr>
              <w:t>Editor</w:t>
            </w:r>
          </w:p>
        </w:tc>
        <w:sdt>
          <w:sdtPr>
            <w:id w:val="265899014"/>
            <w:placeholder>
              <w:docPart w:val="5F55EB69D6B84C2BB450DABC81861304"/>
            </w:placeholder>
            <w:dropDownList>
              <w:listItem w:value="Choose an item."/>
              <w:listItem w:displayText="----------" w:value="----------"/>
              <w:listItem w:displayText="Christi Gray" w:value="Christi Gray"/>
              <w:listItem w:displayText="Trudy Stoddert" w:value="Trudy Stoddert"/>
              <w:listItem w:displayText="Heather Tomlinson" w:value="Heather Tomlinson"/>
            </w:dropDownList>
          </w:sdtPr>
          <w:sdtEndPr/>
          <w:sdtContent>
            <w:tc>
              <w:tcPr>
                <w:tcW w:w="2178" w:type="dxa"/>
              </w:tcPr>
              <w:p w14:paraId="4CC772AC" w14:textId="36D547E0" w:rsidR="004421DD" w:rsidRDefault="004A5C55" w:rsidP="007D7B2C">
                <w:r>
                  <w:t>Trudy Stoddert</w:t>
                </w:r>
              </w:p>
            </w:tc>
          </w:sdtContent>
        </w:sdt>
      </w:tr>
    </w:tbl>
    <w:p w14:paraId="780B3AA3" w14:textId="77777777" w:rsidR="00C24878" w:rsidRDefault="00C24878" w:rsidP="00C24878">
      <w:pPr>
        <w:contextualSpacing/>
        <w:rPr>
          <w:b/>
        </w:rPr>
        <w:sectPr w:rsidR="00C24878">
          <w:headerReference w:type="default" r:id="rId10"/>
          <w:footerReference w:type="default" r:id="rId11"/>
          <w:pgSz w:w="12240" w:h="15840"/>
          <w:pgMar w:top="1440" w:right="1440" w:bottom="1440" w:left="1440" w:header="720" w:footer="720" w:gutter="0"/>
          <w:cols w:space="720"/>
          <w:docGrid w:linePitch="360"/>
        </w:sectPr>
      </w:pPr>
    </w:p>
    <w:p w14:paraId="3184FA9D" w14:textId="30A9AAD3" w:rsidR="00C24878" w:rsidRPr="00292AF1" w:rsidRDefault="00C24878" w:rsidP="00C24878">
      <w:pPr>
        <w:contextualSpacing/>
        <w:rPr>
          <w:b/>
        </w:rPr>
      </w:pPr>
      <w:r w:rsidRPr="00292AF1">
        <w:rPr>
          <w:b/>
        </w:rPr>
        <w:lastRenderedPageBreak/>
        <w:t>Launch Date/Internal Launch Date:</w:t>
      </w:r>
    </w:p>
    <w:p w14:paraId="558F3319" w14:textId="77777777" w:rsidR="00C24878" w:rsidRPr="00292AF1" w:rsidRDefault="00C24878" w:rsidP="00C24878">
      <w:pPr>
        <w:contextualSpacing/>
        <w:rPr>
          <w:b/>
          <w:color w:val="FF0000"/>
        </w:rPr>
      </w:pPr>
      <w:r w:rsidRPr="00292AF1">
        <w:rPr>
          <w:b/>
          <w:color w:val="FF0000"/>
        </w:rPr>
        <w:t>Early November 2014</w:t>
      </w:r>
    </w:p>
    <w:p w14:paraId="40621357" w14:textId="77777777" w:rsidR="00C24878" w:rsidRDefault="00C24878" w:rsidP="00603B32">
      <w:pPr>
        <w:spacing w:after="0" w:line="240" w:lineRule="auto"/>
        <w:rPr>
          <w:b/>
        </w:rPr>
      </w:pPr>
    </w:p>
    <w:p w14:paraId="7E0154FB" w14:textId="3245F202" w:rsidR="00C24878" w:rsidRDefault="00603B32" w:rsidP="00603B32">
      <w:pPr>
        <w:spacing w:after="0" w:line="240" w:lineRule="auto"/>
        <w:rPr>
          <w:b/>
        </w:rPr>
      </w:pPr>
      <w:r w:rsidRPr="00502C27">
        <w:rPr>
          <w:b/>
        </w:rPr>
        <w:t>Project Type</w:t>
      </w:r>
      <w:r>
        <w:rPr>
          <w:b/>
        </w:rPr>
        <w:tab/>
      </w:r>
      <w:r>
        <w:rPr>
          <w:b/>
        </w:rPr>
        <w:tab/>
      </w:r>
      <w:r>
        <w:rPr>
          <w:b/>
        </w:rPr>
        <w:tab/>
      </w:r>
      <w:r>
        <w:rPr>
          <w:b/>
        </w:rPr>
        <w:tab/>
      </w:r>
      <w:r>
        <w:rPr>
          <w:b/>
        </w:rPr>
        <w:tab/>
      </w:r>
    </w:p>
    <w:p w14:paraId="2DF64D27" w14:textId="77777777" w:rsidR="00C24878" w:rsidRDefault="00C52DB4" w:rsidP="00603B32">
      <w:pPr>
        <w:spacing w:after="0" w:line="240" w:lineRule="auto"/>
      </w:pPr>
      <w:sdt>
        <w:sdtPr>
          <w:id w:val="-1789496934"/>
          <w14:checkbox>
            <w14:checked w14:val="1"/>
            <w14:checkedState w14:val="2612" w14:font="MS Gothic"/>
            <w14:uncheckedState w14:val="2610" w14:font="MS Gothic"/>
          </w14:checkbox>
        </w:sdtPr>
        <w:sdtEndPr/>
        <w:sdtContent>
          <w:r w:rsidR="00B642F2">
            <w:rPr>
              <w:rFonts w:ascii="MS Gothic" w:eastAsia="MS Gothic" w:hAnsi="MS Gothic" w:hint="eastAsia"/>
            </w:rPr>
            <w:t>☒</w:t>
          </w:r>
        </w:sdtContent>
      </w:sdt>
      <w:r w:rsidR="00C24878">
        <w:t xml:space="preserve">     Webcast</w:t>
      </w:r>
      <w:r w:rsidR="00C24878">
        <w:tab/>
      </w:r>
      <w:r w:rsidR="00C24878">
        <w:tab/>
      </w:r>
      <w:r w:rsidR="00C24878">
        <w:tab/>
      </w:r>
      <w:r w:rsidR="00C24878">
        <w:tab/>
      </w:r>
    </w:p>
    <w:p w14:paraId="1EF82D1B" w14:textId="77777777" w:rsidR="00C24878" w:rsidRDefault="00C52DB4" w:rsidP="00603B32">
      <w:pPr>
        <w:spacing w:after="0" w:line="240" w:lineRule="auto"/>
      </w:pPr>
      <w:sdt>
        <w:sdtPr>
          <w:id w:val="1708370978"/>
          <w14:checkbox>
            <w14:checked w14:val="1"/>
            <w14:checkedState w14:val="2612" w14:font="MS Gothic"/>
            <w14:uncheckedState w14:val="2610" w14:font="MS Gothic"/>
          </w14:checkbox>
        </w:sdtPr>
        <w:sdtEndPr/>
        <w:sdtContent>
          <w:r w:rsidR="00B105B4">
            <w:rPr>
              <w:rFonts w:ascii="MS Gothic" w:eastAsia="MS Gothic" w:hAnsi="MS Gothic" w:hint="eastAsia"/>
            </w:rPr>
            <w:t>☒</w:t>
          </w:r>
        </w:sdtContent>
      </w:sdt>
      <w:r w:rsidR="00603B32">
        <w:t xml:space="preserve">    </w:t>
      </w:r>
      <w:r w:rsidR="002C2D1B">
        <w:t xml:space="preserve"> Downloadable Slides</w:t>
      </w:r>
      <w:r w:rsidR="00C24878">
        <w:t xml:space="preserve"> (Separate ACD)</w:t>
      </w:r>
      <w:r w:rsidR="00603B32">
        <w:tab/>
      </w:r>
    </w:p>
    <w:p w14:paraId="77B5BE85" w14:textId="7A165704" w:rsidR="00603B32" w:rsidRDefault="00C52DB4" w:rsidP="00603B32">
      <w:pPr>
        <w:spacing w:after="0" w:line="240" w:lineRule="auto"/>
      </w:pPr>
      <w:sdt>
        <w:sdtPr>
          <w:id w:val="147871222"/>
          <w14:checkbox>
            <w14:checked w14:val="0"/>
            <w14:checkedState w14:val="2612" w14:font="MS Gothic"/>
            <w14:uncheckedState w14:val="2610" w14:font="MS Gothic"/>
          </w14:checkbox>
        </w:sdtPr>
        <w:sdtEndPr/>
        <w:sdtContent>
          <w:r w:rsidR="002C2D1B" w:rsidRPr="003F7B54">
            <w:rPr>
              <w:rFonts w:ascii="MS Gothic" w:eastAsia="MS Gothic" w:hAnsi="MS Gothic" w:hint="eastAsia"/>
            </w:rPr>
            <w:t>☐</w:t>
          </w:r>
        </w:sdtContent>
      </w:sdt>
      <w:r w:rsidR="002C2D1B" w:rsidRPr="003F7B54">
        <w:t xml:space="preserve">     CD/DVD</w:t>
      </w:r>
      <w:r w:rsidR="002C2D1B">
        <w:tab/>
      </w:r>
      <w:r w:rsidR="00603B32">
        <w:tab/>
      </w:r>
      <w:r w:rsidR="00603B32">
        <w:tab/>
      </w:r>
      <w:r w:rsidR="00603B32">
        <w:tab/>
      </w:r>
      <w:r w:rsidR="00603B32">
        <w:tab/>
      </w:r>
    </w:p>
    <w:p w14:paraId="125AE024" w14:textId="1A3E436C" w:rsidR="00603B32" w:rsidRPr="003F7B54" w:rsidRDefault="00C52DB4" w:rsidP="00603B32">
      <w:pPr>
        <w:spacing w:after="0" w:line="240" w:lineRule="auto"/>
      </w:pPr>
      <w:sdt>
        <w:sdtPr>
          <w:id w:val="-860897544"/>
          <w14:checkbox>
            <w14:checked w14:val="0"/>
            <w14:checkedState w14:val="2612" w14:font="MS Gothic"/>
            <w14:uncheckedState w14:val="2610" w14:font="MS Gothic"/>
          </w14:checkbox>
        </w:sdtPr>
        <w:sdtEndPr/>
        <w:sdtContent>
          <w:r w:rsidR="002C2D1B" w:rsidRPr="003F7B54">
            <w:rPr>
              <w:rFonts w:ascii="MS Gothic" w:eastAsia="MS Gothic" w:hAnsi="MS Gothic" w:hint="eastAsia"/>
            </w:rPr>
            <w:t>☐</w:t>
          </w:r>
        </w:sdtContent>
      </w:sdt>
      <w:r w:rsidR="002C2D1B" w:rsidRPr="003F7B54">
        <w:t xml:space="preserve">     Email Only</w:t>
      </w:r>
      <w:r w:rsidR="002C2D1B" w:rsidRPr="003F7B54">
        <w:tab/>
      </w:r>
      <w:r w:rsidR="002C2D1B">
        <w:rPr>
          <w:rFonts w:ascii="MS Gothic" w:eastAsia="MS Gothic" w:hAnsi="MS Gothic"/>
        </w:rPr>
        <w:tab/>
      </w:r>
      <w:r w:rsidR="00603B32">
        <w:tab/>
      </w:r>
      <w:r w:rsidR="00603B32">
        <w:tab/>
      </w:r>
      <w:r w:rsidR="00603B32">
        <w:tab/>
      </w:r>
    </w:p>
    <w:p w14:paraId="592AA584" w14:textId="77777777" w:rsidR="002C2D1B" w:rsidRPr="003F7B54" w:rsidRDefault="00C52DB4" w:rsidP="002C2D1B">
      <w:pPr>
        <w:spacing w:after="0" w:line="240" w:lineRule="auto"/>
      </w:pPr>
      <w:sdt>
        <w:sdtPr>
          <w:id w:val="599682953"/>
          <w14:checkbox>
            <w14:checked w14:val="0"/>
            <w14:checkedState w14:val="2612" w14:font="MS Gothic"/>
            <w14:uncheckedState w14:val="2610" w14:font="MS Gothic"/>
          </w14:checkbox>
        </w:sdtPr>
        <w:sdtEndPr/>
        <w:sdtContent>
          <w:r w:rsidR="002C2D1B" w:rsidRPr="003F7B54">
            <w:rPr>
              <w:rFonts w:ascii="MS Gothic" w:eastAsia="MS Gothic" w:hAnsi="MS Gothic" w:hint="eastAsia"/>
            </w:rPr>
            <w:t>☐</w:t>
          </w:r>
        </w:sdtContent>
      </w:sdt>
      <w:r w:rsidR="002C2D1B" w:rsidRPr="003F7B54">
        <w:t xml:space="preserve">     Podcast</w:t>
      </w:r>
    </w:p>
    <w:p w14:paraId="4355873D" w14:textId="450C647C" w:rsidR="00603B32" w:rsidRPr="003F7B54" w:rsidRDefault="00C52DB4" w:rsidP="00603B32">
      <w:pPr>
        <w:spacing w:after="0" w:line="240" w:lineRule="auto"/>
      </w:pPr>
      <w:sdt>
        <w:sdtPr>
          <w:id w:val="245000041"/>
          <w14:checkbox>
            <w14:checked w14:val="0"/>
            <w14:checkedState w14:val="2612" w14:font="MS Gothic"/>
            <w14:uncheckedState w14:val="2610" w14:font="MS Gothic"/>
          </w14:checkbox>
        </w:sdtPr>
        <w:sdtEndPr/>
        <w:sdtContent>
          <w:r w:rsidR="002C2D1B">
            <w:rPr>
              <w:rFonts w:ascii="MS Gothic" w:eastAsia="MS Gothic" w:hAnsi="MS Gothic" w:hint="eastAsia"/>
            </w:rPr>
            <w:t>☐</w:t>
          </w:r>
        </w:sdtContent>
      </w:sdt>
      <w:r w:rsidR="002C2D1B" w:rsidRPr="003F7B54">
        <w:t xml:space="preserve">     Other</w:t>
      </w:r>
      <w:proofErr w:type="gramStart"/>
      <w:r w:rsidR="002C2D1B" w:rsidRPr="003F7B54">
        <w:t>:_</w:t>
      </w:r>
      <w:proofErr w:type="gramEnd"/>
      <w:r w:rsidR="002C2D1B" w:rsidRPr="003F7B54">
        <w:t>_____________</w:t>
      </w:r>
      <w:r w:rsidR="00603B32" w:rsidRPr="003F7B54">
        <w:tab/>
      </w:r>
      <w:r w:rsidR="00603B32" w:rsidRPr="003F7B54">
        <w:tab/>
      </w:r>
      <w:r w:rsidR="002C2D1B">
        <w:tab/>
      </w:r>
      <w:r w:rsidR="002C2D1B">
        <w:tab/>
      </w:r>
      <w:r w:rsidR="002C2D1B">
        <w:tab/>
      </w:r>
      <w:r w:rsidR="002C2D1B">
        <w:tab/>
      </w:r>
      <w:r w:rsidR="00603B32" w:rsidRPr="003F7B54">
        <w:tab/>
      </w:r>
      <w:r w:rsidR="00603B32" w:rsidRPr="003F7B54">
        <w:tab/>
      </w:r>
      <w:r w:rsidR="00B85FDF" w:rsidRPr="003F7B54">
        <w:tab/>
      </w:r>
    </w:p>
    <w:p w14:paraId="65F6E7F1" w14:textId="77777777" w:rsidR="00C24878" w:rsidRPr="004333EE" w:rsidRDefault="00C24878" w:rsidP="00C24878">
      <w:pPr>
        <w:pStyle w:val="ListParagraph"/>
        <w:ind w:left="0"/>
        <w:rPr>
          <w:b/>
          <w:sz w:val="24"/>
          <w:szCs w:val="24"/>
        </w:rPr>
      </w:pPr>
      <w:r w:rsidRPr="004333EE">
        <w:rPr>
          <w:b/>
          <w:sz w:val="24"/>
          <w:szCs w:val="24"/>
        </w:rPr>
        <w:t>Email Blast Included?</w:t>
      </w:r>
    </w:p>
    <w:p w14:paraId="4C2CE6CF" w14:textId="3E2772A3" w:rsidR="00C24878" w:rsidRDefault="00C52DB4" w:rsidP="00C24878">
      <w:pPr>
        <w:pStyle w:val="ListParagraph"/>
        <w:ind w:left="0"/>
        <w:rPr>
          <w:sz w:val="24"/>
          <w:szCs w:val="24"/>
        </w:rPr>
      </w:pPr>
      <w:sdt>
        <w:sdtPr>
          <w:rPr>
            <w:sz w:val="24"/>
            <w:szCs w:val="24"/>
          </w:rPr>
          <w:id w:val="-43534686"/>
          <w14:checkbox>
            <w14:checked w14:val="1"/>
            <w14:checkedState w14:val="2612" w14:font="MS Gothic"/>
            <w14:uncheckedState w14:val="2610" w14:font="MS Gothic"/>
          </w14:checkbox>
        </w:sdtPr>
        <w:sdtEndPr/>
        <w:sdtContent>
          <w:r w:rsidR="00C24878">
            <w:rPr>
              <w:rFonts w:ascii="MS Gothic" w:eastAsia="MS Gothic" w:hAnsi="MS Gothic" w:hint="eastAsia"/>
              <w:sz w:val="24"/>
              <w:szCs w:val="24"/>
            </w:rPr>
            <w:t>☒</w:t>
          </w:r>
        </w:sdtContent>
      </w:sdt>
      <w:r w:rsidR="00C24878">
        <w:rPr>
          <w:sz w:val="24"/>
          <w:szCs w:val="24"/>
        </w:rPr>
        <w:t>Yes</w:t>
      </w:r>
    </w:p>
    <w:p w14:paraId="719F805E" w14:textId="77777777" w:rsidR="00C24878" w:rsidRDefault="00C52DB4" w:rsidP="00C24878">
      <w:pPr>
        <w:pStyle w:val="ListParagraph"/>
        <w:ind w:left="0"/>
        <w:rPr>
          <w:sz w:val="24"/>
          <w:szCs w:val="24"/>
        </w:rPr>
      </w:pPr>
      <w:sdt>
        <w:sdtPr>
          <w:rPr>
            <w:sz w:val="24"/>
            <w:szCs w:val="24"/>
          </w:rPr>
          <w:id w:val="-748500932"/>
          <w14:checkbox>
            <w14:checked w14:val="0"/>
            <w14:checkedState w14:val="2612" w14:font="MS Gothic"/>
            <w14:uncheckedState w14:val="2610" w14:font="MS Gothic"/>
          </w14:checkbox>
        </w:sdtPr>
        <w:sdtEndPr/>
        <w:sdtContent>
          <w:r w:rsidR="00C24878">
            <w:rPr>
              <w:rFonts w:ascii="MS Gothic" w:eastAsia="MS Gothic" w:hAnsi="MS Gothic" w:hint="eastAsia"/>
              <w:sz w:val="24"/>
              <w:szCs w:val="24"/>
            </w:rPr>
            <w:t>☐</w:t>
          </w:r>
        </w:sdtContent>
      </w:sdt>
      <w:r w:rsidR="00C24878">
        <w:rPr>
          <w:sz w:val="24"/>
          <w:szCs w:val="24"/>
        </w:rPr>
        <w:t>No</w:t>
      </w:r>
    </w:p>
    <w:p w14:paraId="0F0C88F1" w14:textId="77777777" w:rsidR="00C24878" w:rsidRDefault="00C24878" w:rsidP="00C24878">
      <w:pPr>
        <w:pStyle w:val="ListParagraph"/>
        <w:ind w:left="0"/>
        <w:rPr>
          <w:sz w:val="24"/>
          <w:szCs w:val="24"/>
        </w:rPr>
      </w:pPr>
      <w:r>
        <w:rPr>
          <w:sz w:val="24"/>
          <w:szCs w:val="24"/>
        </w:rPr>
        <w:t>Subject Line:</w:t>
      </w:r>
    </w:p>
    <w:p w14:paraId="31373586" w14:textId="77777777" w:rsidR="00C24878" w:rsidRDefault="00C24878" w:rsidP="00C24878">
      <w:pPr>
        <w:pStyle w:val="ListParagraph"/>
        <w:ind w:left="0"/>
        <w:rPr>
          <w:b/>
          <w:sz w:val="24"/>
          <w:szCs w:val="24"/>
        </w:rPr>
      </w:pPr>
    </w:p>
    <w:p w14:paraId="76187612" w14:textId="77777777" w:rsidR="00C24878" w:rsidRDefault="00C24878" w:rsidP="00C24878">
      <w:pPr>
        <w:pStyle w:val="ListParagraph"/>
        <w:ind w:left="0"/>
        <w:rPr>
          <w:b/>
          <w:sz w:val="24"/>
          <w:szCs w:val="24"/>
        </w:rPr>
      </w:pPr>
      <w:r>
        <w:rPr>
          <w:b/>
          <w:sz w:val="24"/>
          <w:szCs w:val="24"/>
        </w:rPr>
        <w:t xml:space="preserve">Number of </w:t>
      </w:r>
      <w:r w:rsidRPr="008820F4">
        <w:rPr>
          <w:b/>
          <w:sz w:val="24"/>
          <w:szCs w:val="24"/>
        </w:rPr>
        <w:t>E-Blasts</w:t>
      </w:r>
    </w:p>
    <w:p w14:paraId="23767B64" w14:textId="2B6DD5B5" w:rsidR="00C24878" w:rsidRDefault="00C52DB4" w:rsidP="00C24878">
      <w:pPr>
        <w:pStyle w:val="ListParagraph"/>
        <w:ind w:left="0"/>
        <w:rPr>
          <w:sz w:val="24"/>
          <w:szCs w:val="24"/>
        </w:rPr>
      </w:pPr>
      <w:sdt>
        <w:sdtPr>
          <w:rPr>
            <w:sz w:val="24"/>
            <w:szCs w:val="24"/>
          </w:rPr>
          <w:id w:val="-171336657"/>
          <w14:checkbox>
            <w14:checked w14:val="1"/>
            <w14:checkedState w14:val="2612" w14:font="MS Gothic"/>
            <w14:uncheckedState w14:val="2610" w14:font="MS Gothic"/>
          </w14:checkbox>
        </w:sdtPr>
        <w:sdtEndPr/>
        <w:sdtContent>
          <w:r w:rsidR="007A1C2A">
            <w:rPr>
              <w:rFonts w:ascii="MS Gothic" w:eastAsia="MS Gothic" w:hAnsi="MS Gothic" w:hint="eastAsia"/>
              <w:sz w:val="24"/>
              <w:szCs w:val="24"/>
            </w:rPr>
            <w:t>☒</w:t>
          </w:r>
        </w:sdtContent>
      </w:sdt>
      <w:r w:rsidR="00C24878">
        <w:rPr>
          <w:sz w:val="24"/>
          <w:szCs w:val="24"/>
        </w:rPr>
        <w:t>Only One</w:t>
      </w:r>
    </w:p>
    <w:p w14:paraId="13685F8E" w14:textId="77777777" w:rsidR="00C24878" w:rsidRDefault="00C52DB4" w:rsidP="00C24878">
      <w:pPr>
        <w:pStyle w:val="ListParagraph"/>
        <w:ind w:left="0"/>
        <w:rPr>
          <w:sz w:val="24"/>
          <w:szCs w:val="24"/>
        </w:rPr>
      </w:pPr>
      <w:sdt>
        <w:sdtPr>
          <w:rPr>
            <w:sz w:val="24"/>
            <w:szCs w:val="24"/>
          </w:rPr>
          <w:id w:val="-1892793963"/>
          <w14:checkbox>
            <w14:checked w14:val="0"/>
            <w14:checkedState w14:val="2612" w14:font="MS Gothic"/>
            <w14:uncheckedState w14:val="2610" w14:font="MS Gothic"/>
          </w14:checkbox>
        </w:sdtPr>
        <w:sdtEndPr/>
        <w:sdtContent>
          <w:r w:rsidR="00C24878">
            <w:rPr>
              <w:rFonts w:ascii="MS Gothic" w:eastAsia="MS Gothic" w:hAnsi="MS Gothic" w:hint="eastAsia"/>
              <w:sz w:val="24"/>
              <w:szCs w:val="24"/>
            </w:rPr>
            <w:t>☐</w:t>
          </w:r>
        </w:sdtContent>
      </w:sdt>
      <w:r w:rsidR="00C24878">
        <w:rPr>
          <w:sz w:val="24"/>
          <w:szCs w:val="24"/>
        </w:rPr>
        <w:t>Two</w:t>
      </w:r>
    </w:p>
    <w:p w14:paraId="26269537" w14:textId="77777777" w:rsidR="00C24878" w:rsidRDefault="00C52DB4" w:rsidP="00C24878">
      <w:pPr>
        <w:pStyle w:val="ListParagraph"/>
        <w:ind w:left="0"/>
        <w:rPr>
          <w:sz w:val="24"/>
          <w:szCs w:val="24"/>
        </w:rPr>
      </w:pPr>
      <w:sdt>
        <w:sdtPr>
          <w:rPr>
            <w:sz w:val="24"/>
            <w:szCs w:val="24"/>
          </w:rPr>
          <w:id w:val="-460661532"/>
          <w14:checkbox>
            <w14:checked w14:val="0"/>
            <w14:checkedState w14:val="2612" w14:font="MS Gothic"/>
            <w14:uncheckedState w14:val="2610" w14:font="MS Gothic"/>
          </w14:checkbox>
        </w:sdtPr>
        <w:sdtEndPr/>
        <w:sdtContent>
          <w:r w:rsidR="00C24878">
            <w:rPr>
              <w:rFonts w:ascii="MS Gothic" w:eastAsia="MS Gothic" w:hAnsi="MS Gothic" w:hint="eastAsia"/>
              <w:sz w:val="24"/>
              <w:szCs w:val="24"/>
            </w:rPr>
            <w:t>☐</w:t>
          </w:r>
        </w:sdtContent>
      </w:sdt>
      <w:r w:rsidR="00C24878">
        <w:rPr>
          <w:sz w:val="24"/>
          <w:szCs w:val="24"/>
        </w:rPr>
        <w:t>Three</w:t>
      </w:r>
      <w:r w:rsidR="00C24878">
        <w:rPr>
          <w:sz w:val="24"/>
          <w:szCs w:val="24"/>
        </w:rPr>
        <w:br/>
      </w:r>
      <w:sdt>
        <w:sdtPr>
          <w:rPr>
            <w:sz w:val="24"/>
            <w:szCs w:val="24"/>
          </w:rPr>
          <w:id w:val="1638756935"/>
          <w14:checkbox>
            <w14:checked w14:val="0"/>
            <w14:checkedState w14:val="2612" w14:font="MS Gothic"/>
            <w14:uncheckedState w14:val="2610" w14:font="MS Gothic"/>
          </w14:checkbox>
        </w:sdtPr>
        <w:sdtEndPr/>
        <w:sdtContent>
          <w:r w:rsidR="00C24878">
            <w:rPr>
              <w:rFonts w:ascii="MS Gothic" w:eastAsia="MS Gothic" w:hAnsi="MS Gothic" w:hint="eastAsia"/>
              <w:sz w:val="24"/>
              <w:szCs w:val="24"/>
            </w:rPr>
            <w:t>☐</w:t>
          </w:r>
        </w:sdtContent>
      </w:sdt>
      <w:r w:rsidR="00C24878">
        <w:rPr>
          <w:sz w:val="24"/>
          <w:szCs w:val="24"/>
        </w:rPr>
        <w:t>Other Amount:</w:t>
      </w:r>
    </w:p>
    <w:p w14:paraId="49B70091" w14:textId="77777777" w:rsidR="00C24878" w:rsidRDefault="00C24878" w:rsidP="00C24878">
      <w:pPr>
        <w:pStyle w:val="ListParagraph"/>
        <w:ind w:left="0"/>
        <w:rPr>
          <w:sz w:val="24"/>
          <w:szCs w:val="24"/>
        </w:rPr>
      </w:pPr>
      <w:r>
        <w:rPr>
          <w:sz w:val="24"/>
          <w:szCs w:val="24"/>
        </w:rPr>
        <w:t>Dates to Blast or Special Requests:</w:t>
      </w:r>
    </w:p>
    <w:p w14:paraId="40367BD0" w14:textId="2FAC5427" w:rsidR="00C24878" w:rsidRDefault="007A1C2A" w:rsidP="00C24878">
      <w:pPr>
        <w:pStyle w:val="ListParagraph"/>
        <w:ind w:left="0"/>
        <w:rPr>
          <w:color w:val="FF0000"/>
        </w:rPr>
      </w:pPr>
      <w:r w:rsidRPr="007A1C2A">
        <w:rPr>
          <w:color w:val="FF0000"/>
        </w:rPr>
        <w:t>4-6 Weeks</w:t>
      </w:r>
    </w:p>
    <w:p w14:paraId="09751E90" w14:textId="77777777" w:rsidR="007A1C2A" w:rsidRDefault="007A1C2A" w:rsidP="00C24878">
      <w:pPr>
        <w:pStyle w:val="ListParagraph"/>
        <w:ind w:left="0"/>
        <w:rPr>
          <w:color w:val="FF0000"/>
        </w:rPr>
      </w:pPr>
    </w:p>
    <w:p w14:paraId="7A0B43A6" w14:textId="77777777" w:rsidR="00C24878" w:rsidRDefault="00C24878" w:rsidP="00C24878">
      <w:pPr>
        <w:pStyle w:val="ListParagraph"/>
        <w:ind w:left="0"/>
        <w:rPr>
          <w:b/>
          <w:sz w:val="24"/>
          <w:szCs w:val="24"/>
        </w:rPr>
      </w:pPr>
      <w:r w:rsidRPr="00D82046">
        <w:rPr>
          <w:b/>
          <w:sz w:val="24"/>
          <w:szCs w:val="24"/>
        </w:rPr>
        <w:t>Cross Promotion</w:t>
      </w:r>
    </w:p>
    <w:p w14:paraId="1D2F23CE" w14:textId="40529D95" w:rsidR="00C24878" w:rsidRDefault="00C52DB4" w:rsidP="00C24878">
      <w:pPr>
        <w:pStyle w:val="ListParagraph"/>
        <w:ind w:left="0"/>
        <w:rPr>
          <w:sz w:val="24"/>
          <w:szCs w:val="24"/>
        </w:rPr>
      </w:pPr>
      <w:sdt>
        <w:sdtPr>
          <w:rPr>
            <w:sz w:val="24"/>
            <w:szCs w:val="24"/>
          </w:rPr>
          <w:id w:val="2009946184"/>
          <w14:checkbox>
            <w14:checked w14:val="1"/>
            <w14:checkedState w14:val="2612" w14:font="MS Gothic"/>
            <w14:uncheckedState w14:val="2610" w14:font="MS Gothic"/>
          </w14:checkbox>
        </w:sdtPr>
        <w:sdtEndPr/>
        <w:sdtContent>
          <w:r w:rsidR="007A1C2A">
            <w:rPr>
              <w:rFonts w:ascii="MS Gothic" w:eastAsia="MS Gothic" w:hAnsi="MS Gothic" w:hint="eastAsia"/>
              <w:sz w:val="24"/>
              <w:szCs w:val="24"/>
            </w:rPr>
            <w:t>☒</w:t>
          </w:r>
        </w:sdtContent>
      </w:sdt>
      <w:r w:rsidR="00C24878">
        <w:rPr>
          <w:sz w:val="24"/>
          <w:szCs w:val="24"/>
        </w:rPr>
        <w:t>Yes</w:t>
      </w:r>
    </w:p>
    <w:p w14:paraId="347D49EA" w14:textId="77777777" w:rsidR="00C24878" w:rsidRDefault="00C52DB4" w:rsidP="00C24878">
      <w:pPr>
        <w:pStyle w:val="ListParagraph"/>
        <w:ind w:left="0"/>
        <w:rPr>
          <w:sz w:val="24"/>
          <w:szCs w:val="24"/>
        </w:rPr>
      </w:pPr>
      <w:sdt>
        <w:sdtPr>
          <w:rPr>
            <w:sz w:val="24"/>
            <w:szCs w:val="24"/>
          </w:rPr>
          <w:id w:val="192043351"/>
          <w14:checkbox>
            <w14:checked w14:val="0"/>
            <w14:checkedState w14:val="2612" w14:font="MS Gothic"/>
            <w14:uncheckedState w14:val="2610" w14:font="MS Gothic"/>
          </w14:checkbox>
        </w:sdtPr>
        <w:sdtEndPr/>
        <w:sdtContent>
          <w:r w:rsidR="00C24878">
            <w:rPr>
              <w:rFonts w:ascii="MS Gothic" w:eastAsia="MS Gothic" w:hAnsi="MS Gothic" w:hint="eastAsia"/>
              <w:sz w:val="24"/>
              <w:szCs w:val="24"/>
            </w:rPr>
            <w:t>☐</w:t>
          </w:r>
        </w:sdtContent>
      </w:sdt>
      <w:r w:rsidR="00C24878">
        <w:rPr>
          <w:sz w:val="24"/>
          <w:szCs w:val="24"/>
        </w:rPr>
        <w:t>No</w:t>
      </w:r>
    </w:p>
    <w:p w14:paraId="458952B3" w14:textId="18E883C0" w:rsidR="00C24878" w:rsidRPr="00D82046" w:rsidRDefault="00C24878" w:rsidP="00C24878">
      <w:pPr>
        <w:pStyle w:val="ListParagraph"/>
        <w:ind w:left="0"/>
        <w:rPr>
          <w:sz w:val="24"/>
          <w:szCs w:val="24"/>
        </w:rPr>
      </w:pPr>
      <w:r>
        <w:rPr>
          <w:sz w:val="24"/>
          <w:szCs w:val="24"/>
        </w:rPr>
        <w:t>If Yes, List Activities:</w:t>
      </w:r>
      <w:r w:rsidR="007A1C2A" w:rsidRPr="007A1C2A">
        <w:rPr>
          <w:color w:val="FF0000"/>
        </w:rPr>
        <w:t xml:space="preserve"> </w:t>
      </w:r>
      <w:r w:rsidR="007A1C2A" w:rsidRPr="00F05B19">
        <w:rPr>
          <w:color w:val="FF0000"/>
        </w:rPr>
        <w:t xml:space="preserve">probably a combined e-blast for all </w:t>
      </w:r>
      <w:proofErr w:type="spellStart"/>
      <w:r w:rsidR="007A1C2A" w:rsidRPr="00F05B19">
        <w:rPr>
          <w:color w:val="FF0000"/>
        </w:rPr>
        <w:t>esmo</w:t>
      </w:r>
      <w:proofErr w:type="spellEnd"/>
      <w:r w:rsidR="007A1C2A" w:rsidRPr="00F05B19">
        <w:rPr>
          <w:color w:val="FF0000"/>
        </w:rPr>
        <w:t xml:space="preserve"> webcasts</w:t>
      </w:r>
    </w:p>
    <w:p w14:paraId="4421048B" w14:textId="77777777" w:rsidR="00C24878" w:rsidRDefault="00C24878" w:rsidP="00C24878">
      <w:pPr>
        <w:pStyle w:val="ListParagraph"/>
        <w:ind w:left="0"/>
        <w:rPr>
          <w:b/>
          <w:sz w:val="24"/>
          <w:szCs w:val="24"/>
        </w:rPr>
      </w:pPr>
    </w:p>
    <w:p w14:paraId="46D6324B" w14:textId="77777777" w:rsidR="00C24878" w:rsidRDefault="00C24878" w:rsidP="00C24878">
      <w:pPr>
        <w:pStyle w:val="ListParagraph"/>
        <w:ind w:left="0"/>
        <w:rPr>
          <w:b/>
          <w:sz w:val="24"/>
          <w:szCs w:val="24"/>
        </w:rPr>
      </w:pPr>
      <w:r w:rsidRPr="004333EE">
        <w:rPr>
          <w:b/>
          <w:sz w:val="24"/>
          <w:szCs w:val="24"/>
        </w:rPr>
        <w:t>Target Audience</w:t>
      </w:r>
    </w:p>
    <w:p w14:paraId="3449B153" w14:textId="03463EF5" w:rsidR="00C24878" w:rsidRDefault="00C52DB4" w:rsidP="00C24878">
      <w:pPr>
        <w:pStyle w:val="ListParagraph"/>
        <w:ind w:left="0"/>
        <w:rPr>
          <w:sz w:val="24"/>
          <w:szCs w:val="24"/>
        </w:rPr>
      </w:pPr>
      <w:sdt>
        <w:sdtPr>
          <w:rPr>
            <w:sz w:val="24"/>
            <w:szCs w:val="24"/>
          </w:rPr>
          <w:id w:val="-588303486"/>
          <w14:checkbox>
            <w14:checked w14:val="0"/>
            <w14:checkedState w14:val="2612" w14:font="MS Gothic"/>
            <w14:uncheckedState w14:val="2610" w14:font="MS Gothic"/>
          </w14:checkbox>
        </w:sdtPr>
        <w:sdtEndPr/>
        <w:sdtContent>
          <w:r w:rsidR="007A1C2A">
            <w:rPr>
              <w:rFonts w:ascii="MS Gothic" w:eastAsia="MS Gothic" w:hAnsi="MS Gothic" w:hint="eastAsia"/>
              <w:sz w:val="24"/>
              <w:szCs w:val="24"/>
            </w:rPr>
            <w:t>☐</w:t>
          </w:r>
        </w:sdtContent>
      </w:sdt>
      <w:r w:rsidR="00C24878" w:rsidRPr="00C243B4">
        <w:rPr>
          <w:sz w:val="24"/>
          <w:szCs w:val="24"/>
        </w:rPr>
        <w:t>US</w:t>
      </w:r>
      <w:r w:rsidR="00C24878" w:rsidRPr="00C243B4">
        <w:rPr>
          <w:sz w:val="24"/>
          <w:szCs w:val="24"/>
        </w:rPr>
        <w:br/>
      </w:r>
      <w:sdt>
        <w:sdtPr>
          <w:rPr>
            <w:sz w:val="24"/>
            <w:szCs w:val="24"/>
          </w:rPr>
          <w:id w:val="1256020219"/>
          <w14:checkbox>
            <w14:checked w14:val="0"/>
            <w14:checkedState w14:val="2612" w14:font="MS Gothic"/>
            <w14:uncheckedState w14:val="2610" w14:font="MS Gothic"/>
          </w14:checkbox>
        </w:sdtPr>
        <w:sdtEndPr/>
        <w:sdtContent>
          <w:r w:rsidR="007A1C2A">
            <w:rPr>
              <w:rFonts w:ascii="MS Gothic" w:eastAsia="MS Gothic" w:hAnsi="MS Gothic" w:hint="eastAsia"/>
              <w:sz w:val="24"/>
              <w:szCs w:val="24"/>
            </w:rPr>
            <w:t>☐</w:t>
          </w:r>
        </w:sdtContent>
      </w:sdt>
      <w:r w:rsidR="00C24878" w:rsidRPr="00C243B4">
        <w:rPr>
          <w:sz w:val="24"/>
          <w:szCs w:val="24"/>
        </w:rPr>
        <w:t>EX-US</w:t>
      </w:r>
    </w:p>
    <w:p w14:paraId="2254485B" w14:textId="7FEF0C11" w:rsidR="00C24878" w:rsidRPr="00C243B4" w:rsidRDefault="00C52DB4" w:rsidP="00C24878">
      <w:pPr>
        <w:pStyle w:val="ListParagraph"/>
        <w:ind w:left="0"/>
        <w:rPr>
          <w:sz w:val="24"/>
          <w:szCs w:val="24"/>
        </w:rPr>
      </w:pPr>
      <w:sdt>
        <w:sdtPr>
          <w:rPr>
            <w:sz w:val="24"/>
            <w:szCs w:val="24"/>
          </w:rPr>
          <w:id w:val="-148138496"/>
          <w14:checkbox>
            <w14:checked w14:val="1"/>
            <w14:checkedState w14:val="2612" w14:font="MS Gothic"/>
            <w14:uncheckedState w14:val="2610" w14:font="MS Gothic"/>
          </w14:checkbox>
        </w:sdtPr>
        <w:sdtEndPr/>
        <w:sdtContent>
          <w:r w:rsidR="007A1C2A">
            <w:rPr>
              <w:rFonts w:ascii="MS Gothic" w:eastAsia="MS Gothic" w:hAnsi="MS Gothic" w:hint="eastAsia"/>
              <w:sz w:val="24"/>
              <w:szCs w:val="24"/>
            </w:rPr>
            <w:t>☒</w:t>
          </w:r>
        </w:sdtContent>
      </w:sdt>
      <w:r w:rsidR="00C24878" w:rsidRPr="00C243B4">
        <w:rPr>
          <w:sz w:val="24"/>
          <w:szCs w:val="24"/>
        </w:rPr>
        <w:t>Global (Both EX-US &amp; US</w:t>
      </w:r>
      <w:proofErr w:type="gramStart"/>
      <w:r w:rsidR="00C24878" w:rsidRPr="00C243B4">
        <w:rPr>
          <w:sz w:val="24"/>
          <w:szCs w:val="24"/>
        </w:rPr>
        <w:t>)</w:t>
      </w:r>
      <w:proofErr w:type="gramEnd"/>
      <w:r w:rsidR="00C24878" w:rsidRPr="00C243B4">
        <w:rPr>
          <w:sz w:val="24"/>
          <w:szCs w:val="24"/>
        </w:rPr>
        <w:br/>
      </w:r>
      <w:sdt>
        <w:sdtPr>
          <w:rPr>
            <w:sz w:val="24"/>
            <w:szCs w:val="24"/>
          </w:rPr>
          <w:id w:val="-734546170"/>
          <w14:checkbox>
            <w14:checked w14:val="0"/>
            <w14:checkedState w14:val="2612" w14:font="MS Gothic"/>
            <w14:uncheckedState w14:val="2610" w14:font="MS Gothic"/>
          </w14:checkbox>
        </w:sdtPr>
        <w:sdtEndPr/>
        <w:sdtContent>
          <w:r w:rsidR="00C24878" w:rsidRPr="00C243B4">
            <w:rPr>
              <w:rFonts w:ascii="MS Gothic" w:eastAsia="MS Gothic" w:hAnsi="MS Gothic" w:hint="eastAsia"/>
              <w:sz w:val="24"/>
              <w:szCs w:val="24"/>
            </w:rPr>
            <w:t>☐</w:t>
          </w:r>
        </w:sdtContent>
      </w:sdt>
      <w:r w:rsidR="00C24878" w:rsidRPr="00C243B4">
        <w:rPr>
          <w:sz w:val="24"/>
          <w:szCs w:val="24"/>
        </w:rPr>
        <w:t>Other or Special:</w:t>
      </w:r>
    </w:p>
    <w:p w14:paraId="16688E1F" w14:textId="4AD11888" w:rsidR="00C24878" w:rsidRDefault="00C52DB4" w:rsidP="00C24878">
      <w:pPr>
        <w:pStyle w:val="ListParagraph"/>
        <w:ind w:left="0"/>
        <w:rPr>
          <w:sz w:val="24"/>
          <w:szCs w:val="24"/>
        </w:rPr>
      </w:pPr>
      <w:sdt>
        <w:sdtPr>
          <w:rPr>
            <w:sz w:val="24"/>
            <w:szCs w:val="24"/>
          </w:rPr>
          <w:id w:val="-1122075366"/>
          <w14:checkbox>
            <w14:checked w14:val="1"/>
            <w14:checkedState w14:val="2612" w14:font="MS Gothic"/>
            <w14:uncheckedState w14:val="2610" w14:font="MS Gothic"/>
          </w14:checkbox>
        </w:sdtPr>
        <w:sdtEndPr/>
        <w:sdtContent>
          <w:r w:rsidR="00C24878">
            <w:rPr>
              <w:rFonts w:ascii="MS Gothic" w:eastAsia="MS Gothic" w:hAnsi="MS Gothic" w:hint="eastAsia"/>
              <w:sz w:val="24"/>
              <w:szCs w:val="24"/>
            </w:rPr>
            <w:t>☒</w:t>
          </w:r>
        </w:sdtContent>
      </w:sdt>
      <w:r w:rsidR="00C24878" w:rsidRPr="00C243B4">
        <w:rPr>
          <w:sz w:val="24"/>
          <w:szCs w:val="24"/>
        </w:rPr>
        <w:t>Additional Emails</w:t>
      </w:r>
      <w:r w:rsidR="00C24878">
        <w:rPr>
          <w:sz w:val="24"/>
          <w:szCs w:val="24"/>
        </w:rPr>
        <w:t xml:space="preserve"> (Supporters?)</w:t>
      </w:r>
      <w:r w:rsidR="00C24878" w:rsidRPr="00C243B4">
        <w:rPr>
          <w:sz w:val="24"/>
          <w:szCs w:val="24"/>
        </w:rPr>
        <w:t>:</w:t>
      </w:r>
    </w:p>
    <w:p w14:paraId="61AD4C4A" w14:textId="77777777" w:rsidR="00C24878" w:rsidRDefault="00C24878" w:rsidP="00C24878">
      <w:pPr>
        <w:pStyle w:val="ListParagraph"/>
        <w:ind w:left="0"/>
        <w:rPr>
          <w:b/>
          <w:sz w:val="24"/>
          <w:szCs w:val="24"/>
        </w:rPr>
      </w:pPr>
    </w:p>
    <w:p w14:paraId="52A6EF6C" w14:textId="77777777" w:rsidR="00C24878" w:rsidRDefault="00C24878" w:rsidP="00C24878">
      <w:pPr>
        <w:pStyle w:val="ListParagraph"/>
        <w:ind w:left="0"/>
        <w:rPr>
          <w:b/>
          <w:sz w:val="24"/>
          <w:szCs w:val="24"/>
        </w:rPr>
      </w:pPr>
      <w:r w:rsidRPr="006A1E25">
        <w:rPr>
          <w:b/>
          <w:sz w:val="24"/>
          <w:szCs w:val="24"/>
        </w:rPr>
        <w:t>Slides</w:t>
      </w:r>
    </w:p>
    <w:p w14:paraId="693BF027" w14:textId="77777777" w:rsidR="00C24878" w:rsidRDefault="00C24878" w:rsidP="00C24878">
      <w:pPr>
        <w:pStyle w:val="ListParagraph"/>
        <w:ind w:left="0"/>
        <w:rPr>
          <w:rFonts w:eastAsia="MS Gothic"/>
          <w:sz w:val="24"/>
          <w:szCs w:val="24"/>
        </w:rPr>
      </w:pPr>
      <w:r>
        <w:rPr>
          <w:rFonts w:eastAsia="MS Gothic"/>
          <w:sz w:val="24"/>
          <w:szCs w:val="24"/>
        </w:rPr>
        <w:t>Slides Included</w:t>
      </w:r>
    </w:p>
    <w:p w14:paraId="3B78F3EA" w14:textId="500C190C" w:rsidR="00C24878" w:rsidRDefault="00C52DB4" w:rsidP="00C24878">
      <w:pPr>
        <w:pStyle w:val="ListParagraph"/>
        <w:ind w:left="0"/>
        <w:rPr>
          <w:sz w:val="24"/>
          <w:szCs w:val="24"/>
        </w:rPr>
      </w:pPr>
      <w:sdt>
        <w:sdtPr>
          <w:rPr>
            <w:sz w:val="24"/>
            <w:szCs w:val="24"/>
          </w:rPr>
          <w:id w:val="-1262684470"/>
          <w14:checkbox>
            <w14:checked w14:val="1"/>
            <w14:checkedState w14:val="2612" w14:font="MS Gothic"/>
            <w14:uncheckedState w14:val="2610" w14:font="MS Gothic"/>
          </w14:checkbox>
        </w:sdtPr>
        <w:sdtEndPr/>
        <w:sdtContent>
          <w:r w:rsidR="007A1C2A">
            <w:rPr>
              <w:rFonts w:ascii="MS Gothic" w:eastAsia="MS Gothic" w:hAnsi="MS Gothic" w:hint="eastAsia"/>
              <w:sz w:val="24"/>
              <w:szCs w:val="24"/>
            </w:rPr>
            <w:t>☒</w:t>
          </w:r>
        </w:sdtContent>
      </w:sdt>
      <w:r w:rsidR="00C24878">
        <w:rPr>
          <w:sz w:val="24"/>
          <w:szCs w:val="24"/>
        </w:rPr>
        <w:t>Yes</w:t>
      </w:r>
    </w:p>
    <w:p w14:paraId="2A32397E" w14:textId="77777777" w:rsidR="00C24878" w:rsidRDefault="00C52DB4" w:rsidP="00C24878">
      <w:pPr>
        <w:pStyle w:val="ListParagraph"/>
        <w:ind w:left="0"/>
        <w:rPr>
          <w:sz w:val="24"/>
          <w:szCs w:val="24"/>
        </w:rPr>
      </w:pPr>
      <w:sdt>
        <w:sdtPr>
          <w:rPr>
            <w:sz w:val="24"/>
            <w:szCs w:val="24"/>
          </w:rPr>
          <w:id w:val="122199295"/>
          <w14:checkbox>
            <w14:checked w14:val="0"/>
            <w14:checkedState w14:val="2612" w14:font="MS Gothic"/>
            <w14:uncheckedState w14:val="2610" w14:font="MS Gothic"/>
          </w14:checkbox>
        </w:sdtPr>
        <w:sdtEndPr/>
        <w:sdtContent>
          <w:r w:rsidR="00C24878">
            <w:rPr>
              <w:rFonts w:ascii="MS Gothic" w:eastAsia="MS Gothic" w:hAnsi="MS Gothic" w:hint="eastAsia"/>
              <w:sz w:val="24"/>
              <w:szCs w:val="24"/>
            </w:rPr>
            <w:t>☐</w:t>
          </w:r>
        </w:sdtContent>
      </w:sdt>
      <w:r w:rsidR="00C24878">
        <w:rPr>
          <w:sz w:val="24"/>
          <w:szCs w:val="24"/>
        </w:rPr>
        <w:t>No</w:t>
      </w:r>
    </w:p>
    <w:p w14:paraId="63D45650" w14:textId="77777777" w:rsidR="00C24878" w:rsidRDefault="00C24878" w:rsidP="00C24878">
      <w:pPr>
        <w:pStyle w:val="ListParagraph"/>
        <w:ind w:left="0" w:right="-720"/>
        <w:rPr>
          <w:sz w:val="24"/>
          <w:szCs w:val="24"/>
        </w:rPr>
      </w:pPr>
      <w:r>
        <w:rPr>
          <w:sz w:val="24"/>
          <w:szCs w:val="24"/>
        </w:rPr>
        <w:t>Slide Location:</w:t>
      </w:r>
    </w:p>
    <w:p w14:paraId="64001619" w14:textId="77777777" w:rsidR="00C24878" w:rsidRDefault="00C24878" w:rsidP="00C24878">
      <w:pPr>
        <w:pStyle w:val="ListParagraph"/>
        <w:ind w:left="0"/>
        <w:rPr>
          <w:sz w:val="24"/>
          <w:szCs w:val="24"/>
        </w:rPr>
      </w:pPr>
    </w:p>
    <w:p w14:paraId="725CB185" w14:textId="7B29BA5F" w:rsidR="00C24878" w:rsidRDefault="00C24878" w:rsidP="00C24878">
      <w:pPr>
        <w:pStyle w:val="ListParagraph"/>
        <w:ind w:left="0"/>
        <w:rPr>
          <w:sz w:val="24"/>
          <w:szCs w:val="24"/>
        </w:rPr>
      </w:pPr>
      <w:r>
        <w:rPr>
          <w:sz w:val="24"/>
          <w:szCs w:val="24"/>
        </w:rPr>
        <w:t>Slides Available By:</w:t>
      </w:r>
      <w:r w:rsidR="007A1C2A">
        <w:rPr>
          <w:sz w:val="24"/>
          <w:szCs w:val="24"/>
        </w:rPr>
        <w:t xml:space="preserve"> after symposium</w:t>
      </w:r>
    </w:p>
    <w:p w14:paraId="69131F7E" w14:textId="77777777" w:rsidR="00C24878" w:rsidRDefault="00C24878" w:rsidP="00C24878">
      <w:pPr>
        <w:pStyle w:val="ListParagraph"/>
        <w:ind w:left="0"/>
        <w:rPr>
          <w:sz w:val="24"/>
          <w:szCs w:val="24"/>
        </w:rPr>
      </w:pPr>
    </w:p>
    <w:p w14:paraId="1DAC1F6F" w14:textId="77777777" w:rsidR="00C24878" w:rsidRPr="00DF0B72" w:rsidRDefault="00C24878" w:rsidP="00C24878">
      <w:pPr>
        <w:pStyle w:val="ListParagraph"/>
        <w:ind w:left="0"/>
        <w:rPr>
          <w:b/>
          <w:sz w:val="24"/>
          <w:szCs w:val="24"/>
        </w:rPr>
      </w:pPr>
      <w:r w:rsidRPr="00DF0B72">
        <w:rPr>
          <w:b/>
          <w:sz w:val="24"/>
          <w:szCs w:val="24"/>
        </w:rPr>
        <w:t>Slides Synched? (</w:t>
      </w:r>
      <w:proofErr w:type="gramStart"/>
      <w:r w:rsidRPr="00DF0B72">
        <w:rPr>
          <w:b/>
          <w:sz w:val="24"/>
          <w:szCs w:val="24"/>
        </w:rPr>
        <w:t>if</w:t>
      </w:r>
      <w:proofErr w:type="gramEnd"/>
      <w:r w:rsidRPr="00DF0B72">
        <w:rPr>
          <w:b/>
          <w:sz w:val="24"/>
          <w:szCs w:val="24"/>
        </w:rPr>
        <w:t xml:space="preserve"> included in webcast)</w:t>
      </w:r>
    </w:p>
    <w:p w14:paraId="6F3EA60F" w14:textId="77777777" w:rsidR="00C24878" w:rsidRDefault="00C52DB4" w:rsidP="00C24878">
      <w:pPr>
        <w:pStyle w:val="ListParagraph"/>
        <w:ind w:left="0"/>
        <w:rPr>
          <w:sz w:val="24"/>
          <w:szCs w:val="24"/>
        </w:rPr>
      </w:pPr>
      <w:sdt>
        <w:sdtPr>
          <w:rPr>
            <w:sz w:val="24"/>
            <w:szCs w:val="24"/>
          </w:rPr>
          <w:id w:val="-1957010043"/>
          <w14:checkbox>
            <w14:checked w14:val="0"/>
            <w14:checkedState w14:val="2612" w14:font="MS Gothic"/>
            <w14:uncheckedState w14:val="2610" w14:font="MS Gothic"/>
          </w14:checkbox>
        </w:sdtPr>
        <w:sdtEndPr/>
        <w:sdtContent>
          <w:r w:rsidR="00C24878">
            <w:rPr>
              <w:rFonts w:ascii="MS Gothic" w:eastAsia="MS Gothic" w:hAnsi="MS Gothic" w:hint="eastAsia"/>
              <w:sz w:val="24"/>
              <w:szCs w:val="24"/>
            </w:rPr>
            <w:t>☐</w:t>
          </w:r>
        </w:sdtContent>
      </w:sdt>
      <w:r w:rsidR="00C24878">
        <w:rPr>
          <w:sz w:val="24"/>
          <w:szCs w:val="24"/>
        </w:rPr>
        <w:t>Yes</w:t>
      </w:r>
    </w:p>
    <w:p w14:paraId="51758B41" w14:textId="77777777" w:rsidR="00C24878" w:rsidRDefault="00C52DB4" w:rsidP="00C24878">
      <w:pPr>
        <w:pStyle w:val="ListParagraph"/>
        <w:ind w:left="0"/>
        <w:rPr>
          <w:sz w:val="24"/>
          <w:szCs w:val="24"/>
        </w:rPr>
      </w:pPr>
      <w:sdt>
        <w:sdtPr>
          <w:rPr>
            <w:sz w:val="24"/>
            <w:szCs w:val="24"/>
          </w:rPr>
          <w:id w:val="-184297904"/>
          <w14:checkbox>
            <w14:checked w14:val="0"/>
            <w14:checkedState w14:val="2612" w14:font="MS Gothic"/>
            <w14:uncheckedState w14:val="2610" w14:font="MS Gothic"/>
          </w14:checkbox>
        </w:sdtPr>
        <w:sdtEndPr/>
        <w:sdtContent>
          <w:r w:rsidR="00C24878">
            <w:rPr>
              <w:rFonts w:ascii="MS Gothic" w:eastAsia="MS Gothic" w:hAnsi="MS Gothic" w:hint="eastAsia"/>
              <w:sz w:val="24"/>
              <w:szCs w:val="24"/>
            </w:rPr>
            <w:t>☐</w:t>
          </w:r>
        </w:sdtContent>
      </w:sdt>
      <w:r w:rsidR="00C24878">
        <w:rPr>
          <w:sz w:val="24"/>
          <w:szCs w:val="24"/>
        </w:rPr>
        <w:t>No</w:t>
      </w:r>
    </w:p>
    <w:p w14:paraId="256C158E" w14:textId="77777777" w:rsidR="00C24878" w:rsidRDefault="00C24878" w:rsidP="00C24878">
      <w:pPr>
        <w:pStyle w:val="ListParagraph"/>
        <w:ind w:left="0"/>
        <w:rPr>
          <w:sz w:val="24"/>
          <w:szCs w:val="24"/>
        </w:rPr>
      </w:pPr>
    </w:p>
    <w:p w14:paraId="3E83B35D" w14:textId="77777777" w:rsidR="00C24878" w:rsidRDefault="00C24878" w:rsidP="00C24878">
      <w:pPr>
        <w:pStyle w:val="ListParagraph"/>
        <w:ind w:left="0"/>
        <w:rPr>
          <w:b/>
          <w:sz w:val="24"/>
          <w:szCs w:val="24"/>
        </w:rPr>
      </w:pPr>
      <w:r w:rsidRPr="00D82046">
        <w:rPr>
          <w:b/>
          <w:sz w:val="24"/>
          <w:szCs w:val="24"/>
        </w:rPr>
        <w:t>Webpage Content</w:t>
      </w:r>
      <w:r>
        <w:rPr>
          <w:b/>
          <w:sz w:val="24"/>
          <w:szCs w:val="24"/>
        </w:rPr>
        <w:t xml:space="preserve"> (All Copy)</w:t>
      </w:r>
    </w:p>
    <w:p w14:paraId="5D84DB43" w14:textId="77777777" w:rsidR="00C24878" w:rsidRDefault="00C24878" w:rsidP="00C24878">
      <w:pPr>
        <w:pStyle w:val="ListParagraph"/>
        <w:ind w:left="0"/>
        <w:rPr>
          <w:sz w:val="24"/>
          <w:szCs w:val="24"/>
        </w:rPr>
      </w:pPr>
      <w:r>
        <w:rPr>
          <w:sz w:val="24"/>
          <w:szCs w:val="24"/>
        </w:rPr>
        <w:t>Content Status (Final/Approved)</w:t>
      </w:r>
      <w:proofErr w:type="gramStart"/>
      <w:r w:rsidRPr="00D82046">
        <w:rPr>
          <w:sz w:val="24"/>
          <w:szCs w:val="24"/>
        </w:rPr>
        <w:t>:</w:t>
      </w:r>
      <w:proofErr w:type="gramEnd"/>
      <w:r>
        <w:rPr>
          <w:sz w:val="24"/>
          <w:szCs w:val="24"/>
        </w:rPr>
        <w:br/>
      </w:r>
      <w:r>
        <w:rPr>
          <w:sz w:val="24"/>
          <w:szCs w:val="24"/>
        </w:rPr>
        <w:br/>
        <w:t>Content Available by:</w:t>
      </w:r>
    </w:p>
    <w:p w14:paraId="4CDC896F" w14:textId="0ADFC6A0" w:rsidR="00C24878" w:rsidRPr="007A1C2A" w:rsidRDefault="007A1C2A" w:rsidP="00C24878">
      <w:pPr>
        <w:pStyle w:val="ListParagraph"/>
        <w:ind w:left="0"/>
        <w:rPr>
          <w:color w:val="FF0000"/>
          <w:sz w:val="24"/>
          <w:szCs w:val="24"/>
        </w:rPr>
      </w:pPr>
      <w:r w:rsidRPr="007A1C2A">
        <w:rPr>
          <w:color w:val="FF0000"/>
          <w:sz w:val="24"/>
          <w:szCs w:val="24"/>
        </w:rPr>
        <w:t>October</w:t>
      </w:r>
    </w:p>
    <w:p w14:paraId="439136F9" w14:textId="77777777" w:rsidR="00C24878" w:rsidRDefault="00C24878" w:rsidP="00C24878">
      <w:pPr>
        <w:pStyle w:val="ListParagraph"/>
        <w:ind w:left="0"/>
        <w:rPr>
          <w:b/>
          <w:sz w:val="24"/>
          <w:szCs w:val="24"/>
        </w:rPr>
      </w:pPr>
      <w:proofErr w:type="gramStart"/>
      <w:r>
        <w:rPr>
          <w:b/>
          <w:sz w:val="24"/>
          <w:szCs w:val="24"/>
        </w:rPr>
        <w:t>CME?</w:t>
      </w:r>
      <w:proofErr w:type="gramEnd"/>
    </w:p>
    <w:p w14:paraId="34F6CB85" w14:textId="02755947" w:rsidR="00C24878" w:rsidRDefault="00C52DB4" w:rsidP="00C24878">
      <w:pPr>
        <w:pStyle w:val="ListParagraph"/>
        <w:ind w:left="0"/>
        <w:rPr>
          <w:sz w:val="24"/>
          <w:szCs w:val="24"/>
        </w:rPr>
      </w:pPr>
      <w:sdt>
        <w:sdtPr>
          <w:rPr>
            <w:sz w:val="24"/>
            <w:szCs w:val="24"/>
          </w:rPr>
          <w:id w:val="-355503065"/>
          <w14:checkbox>
            <w14:checked w14:val="1"/>
            <w14:checkedState w14:val="2612" w14:font="MS Gothic"/>
            <w14:uncheckedState w14:val="2610" w14:font="MS Gothic"/>
          </w14:checkbox>
        </w:sdtPr>
        <w:sdtEndPr/>
        <w:sdtContent>
          <w:r w:rsidR="00E1526C">
            <w:rPr>
              <w:rFonts w:ascii="MS Gothic" w:eastAsia="MS Gothic" w:hAnsi="MS Gothic" w:hint="eastAsia"/>
              <w:sz w:val="24"/>
              <w:szCs w:val="24"/>
            </w:rPr>
            <w:t>☒</w:t>
          </w:r>
        </w:sdtContent>
      </w:sdt>
      <w:r w:rsidR="00C24878">
        <w:rPr>
          <w:sz w:val="24"/>
          <w:szCs w:val="24"/>
        </w:rPr>
        <w:t>Yes</w:t>
      </w:r>
    </w:p>
    <w:p w14:paraId="7AEA77B8" w14:textId="0A2AA5F3" w:rsidR="00C24878" w:rsidRDefault="00C52DB4" w:rsidP="00C24878">
      <w:pPr>
        <w:pStyle w:val="ListParagraph"/>
        <w:ind w:left="0"/>
        <w:rPr>
          <w:sz w:val="24"/>
          <w:szCs w:val="24"/>
        </w:rPr>
      </w:pPr>
      <w:sdt>
        <w:sdtPr>
          <w:rPr>
            <w:sz w:val="24"/>
            <w:szCs w:val="24"/>
          </w:rPr>
          <w:id w:val="1772733408"/>
          <w14:checkbox>
            <w14:checked w14:val="0"/>
            <w14:checkedState w14:val="2612" w14:font="MS Gothic"/>
            <w14:uncheckedState w14:val="2610" w14:font="MS Gothic"/>
          </w14:checkbox>
        </w:sdtPr>
        <w:sdtEndPr/>
        <w:sdtContent>
          <w:r w:rsidR="00582D2A">
            <w:rPr>
              <w:rFonts w:ascii="MS Gothic" w:eastAsia="MS Gothic" w:hAnsi="MS Gothic" w:hint="eastAsia"/>
              <w:sz w:val="24"/>
              <w:szCs w:val="24"/>
            </w:rPr>
            <w:t>☐</w:t>
          </w:r>
        </w:sdtContent>
      </w:sdt>
      <w:r w:rsidR="00C24878">
        <w:rPr>
          <w:sz w:val="24"/>
          <w:szCs w:val="24"/>
        </w:rPr>
        <w:t>No</w:t>
      </w:r>
    </w:p>
    <w:p w14:paraId="0FFFB5D9" w14:textId="77777777" w:rsidR="00C24878" w:rsidRDefault="00C24878" w:rsidP="00C24878">
      <w:pPr>
        <w:pStyle w:val="ListParagraph"/>
        <w:ind w:left="0"/>
        <w:rPr>
          <w:b/>
          <w:sz w:val="24"/>
          <w:szCs w:val="24"/>
        </w:rPr>
      </w:pPr>
    </w:p>
    <w:p w14:paraId="5FEFFDCD" w14:textId="77777777" w:rsidR="00C24878" w:rsidRDefault="00C24878" w:rsidP="00C24878">
      <w:pPr>
        <w:pStyle w:val="ListParagraph"/>
        <w:ind w:left="0"/>
        <w:rPr>
          <w:b/>
          <w:sz w:val="24"/>
          <w:szCs w:val="24"/>
        </w:rPr>
      </w:pPr>
      <w:r>
        <w:rPr>
          <w:b/>
          <w:sz w:val="24"/>
          <w:szCs w:val="24"/>
        </w:rPr>
        <w:t>CME Posttest Link:</w:t>
      </w:r>
    </w:p>
    <w:p w14:paraId="14E8959D" w14:textId="77777777" w:rsidR="00C24878" w:rsidRDefault="00C24878" w:rsidP="00C24878">
      <w:pPr>
        <w:pStyle w:val="ListParagraph"/>
        <w:ind w:left="0"/>
        <w:rPr>
          <w:b/>
          <w:sz w:val="24"/>
          <w:szCs w:val="24"/>
        </w:rPr>
      </w:pPr>
    </w:p>
    <w:p w14:paraId="39C07057" w14:textId="77777777" w:rsidR="00C24878" w:rsidRDefault="00C24878" w:rsidP="00C24878">
      <w:pPr>
        <w:pStyle w:val="ListParagraph"/>
        <w:ind w:left="0"/>
        <w:rPr>
          <w:b/>
          <w:sz w:val="24"/>
          <w:szCs w:val="24"/>
        </w:rPr>
      </w:pPr>
      <w:r>
        <w:rPr>
          <w:b/>
          <w:sz w:val="24"/>
          <w:szCs w:val="24"/>
        </w:rPr>
        <w:t>Webcast/PDS URL:</w:t>
      </w:r>
    </w:p>
    <w:p w14:paraId="26A29E50" w14:textId="3FD9946A" w:rsidR="00C24878" w:rsidRPr="00582D2A" w:rsidRDefault="00582D2A" w:rsidP="00C24878">
      <w:pPr>
        <w:pStyle w:val="ListParagraph"/>
        <w:ind w:left="0"/>
        <w:rPr>
          <w:sz w:val="24"/>
          <w:szCs w:val="24"/>
        </w:rPr>
      </w:pPr>
      <w:r w:rsidRPr="00582D2A">
        <w:rPr>
          <w:sz w:val="24"/>
          <w:szCs w:val="24"/>
        </w:rPr>
        <w:t>www.prIMEoncology.org/GEP-NETs_Madrid_2014Webcast</w:t>
      </w:r>
    </w:p>
    <w:p w14:paraId="18E8032D" w14:textId="77777777" w:rsidR="00582D2A" w:rsidRDefault="00582D2A" w:rsidP="00C24878">
      <w:pPr>
        <w:pStyle w:val="ListParagraph"/>
        <w:ind w:left="0"/>
        <w:rPr>
          <w:b/>
          <w:sz w:val="24"/>
          <w:szCs w:val="24"/>
        </w:rPr>
      </w:pPr>
    </w:p>
    <w:p w14:paraId="47A01B55" w14:textId="77777777" w:rsidR="00C24878" w:rsidRDefault="00C24878" w:rsidP="00C24878">
      <w:pPr>
        <w:pStyle w:val="ListParagraph"/>
        <w:ind w:left="0"/>
        <w:rPr>
          <w:b/>
          <w:sz w:val="24"/>
          <w:szCs w:val="24"/>
        </w:rPr>
      </w:pPr>
      <w:r>
        <w:rPr>
          <w:b/>
          <w:sz w:val="24"/>
          <w:szCs w:val="24"/>
        </w:rPr>
        <w:t>Additional Components</w:t>
      </w:r>
    </w:p>
    <w:p w14:paraId="64457587" w14:textId="77777777" w:rsidR="00C24878" w:rsidRDefault="00C52DB4" w:rsidP="00C24878">
      <w:pPr>
        <w:pStyle w:val="ListParagraph"/>
        <w:ind w:left="0"/>
        <w:rPr>
          <w:sz w:val="24"/>
          <w:szCs w:val="24"/>
        </w:rPr>
      </w:pPr>
      <w:sdt>
        <w:sdtPr>
          <w:rPr>
            <w:b/>
            <w:sz w:val="24"/>
            <w:szCs w:val="24"/>
          </w:rPr>
          <w:id w:val="-1624832377"/>
          <w14:checkbox>
            <w14:checked w14:val="0"/>
            <w14:checkedState w14:val="2612" w14:font="MS Gothic"/>
            <w14:uncheckedState w14:val="2610" w14:font="MS Gothic"/>
          </w14:checkbox>
        </w:sdtPr>
        <w:sdtEndPr/>
        <w:sdtContent>
          <w:r w:rsidR="00C24878">
            <w:rPr>
              <w:rFonts w:ascii="MS Gothic" w:eastAsia="MS Gothic" w:hAnsi="MS Gothic" w:hint="eastAsia"/>
              <w:b/>
              <w:sz w:val="24"/>
              <w:szCs w:val="24"/>
            </w:rPr>
            <w:t>☐</w:t>
          </w:r>
        </w:sdtContent>
      </w:sdt>
      <w:r w:rsidR="00C24878" w:rsidRPr="00D82046">
        <w:rPr>
          <w:sz w:val="24"/>
          <w:szCs w:val="24"/>
        </w:rPr>
        <w:t>Cases with Voting</w:t>
      </w:r>
    </w:p>
    <w:p w14:paraId="57BA9A3A" w14:textId="77777777" w:rsidR="00C24878" w:rsidRDefault="00C52DB4" w:rsidP="00C24878">
      <w:pPr>
        <w:pStyle w:val="ListParagraph"/>
        <w:ind w:left="0"/>
        <w:rPr>
          <w:sz w:val="24"/>
          <w:szCs w:val="24"/>
        </w:rPr>
      </w:pPr>
      <w:sdt>
        <w:sdtPr>
          <w:rPr>
            <w:b/>
            <w:sz w:val="24"/>
            <w:szCs w:val="24"/>
          </w:rPr>
          <w:id w:val="1884757067"/>
          <w14:checkbox>
            <w14:checked w14:val="0"/>
            <w14:checkedState w14:val="2612" w14:font="MS Gothic"/>
            <w14:uncheckedState w14:val="2610" w14:font="MS Gothic"/>
          </w14:checkbox>
        </w:sdtPr>
        <w:sdtEndPr/>
        <w:sdtContent>
          <w:r w:rsidR="00C24878">
            <w:rPr>
              <w:rFonts w:ascii="MS Gothic" w:eastAsia="MS Gothic" w:hAnsi="MS Gothic" w:hint="eastAsia"/>
              <w:b/>
              <w:sz w:val="24"/>
              <w:szCs w:val="24"/>
            </w:rPr>
            <w:t>☐</w:t>
          </w:r>
        </w:sdtContent>
      </w:sdt>
      <w:r w:rsidR="00C24878" w:rsidRPr="00D82046">
        <w:rPr>
          <w:sz w:val="24"/>
          <w:szCs w:val="24"/>
        </w:rPr>
        <w:t>Polls</w:t>
      </w:r>
    </w:p>
    <w:p w14:paraId="2CBB8946" w14:textId="77777777" w:rsidR="00C24878" w:rsidRDefault="00C52DB4" w:rsidP="00C24878">
      <w:pPr>
        <w:pStyle w:val="ListParagraph"/>
        <w:ind w:left="0"/>
        <w:rPr>
          <w:sz w:val="24"/>
          <w:szCs w:val="24"/>
        </w:rPr>
      </w:pPr>
      <w:sdt>
        <w:sdtPr>
          <w:rPr>
            <w:b/>
            <w:sz w:val="24"/>
            <w:szCs w:val="24"/>
          </w:rPr>
          <w:id w:val="1885666414"/>
          <w14:checkbox>
            <w14:checked w14:val="0"/>
            <w14:checkedState w14:val="2612" w14:font="MS Gothic"/>
            <w14:uncheckedState w14:val="2610" w14:font="MS Gothic"/>
          </w14:checkbox>
        </w:sdtPr>
        <w:sdtEndPr/>
        <w:sdtContent>
          <w:r w:rsidR="00C24878">
            <w:rPr>
              <w:rFonts w:ascii="MS Gothic" w:eastAsia="MS Gothic" w:hAnsi="MS Gothic" w:hint="eastAsia"/>
              <w:b/>
              <w:sz w:val="24"/>
              <w:szCs w:val="24"/>
            </w:rPr>
            <w:t>☐</w:t>
          </w:r>
        </w:sdtContent>
      </w:sdt>
      <w:r w:rsidR="00C24878" w:rsidRPr="00D82046">
        <w:rPr>
          <w:sz w:val="24"/>
          <w:szCs w:val="24"/>
        </w:rPr>
        <w:t>Video Segmentation</w:t>
      </w:r>
    </w:p>
    <w:p w14:paraId="318E12FB" w14:textId="77777777" w:rsidR="00C24878" w:rsidRDefault="00C52DB4" w:rsidP="00C24878">
      <w:pPr>
        <w:pStyle w:val="ListParagraph"/>
        <w:ind w:left="0"/>
        <w:rPr>
          <w:sz w:val="24"/>
          <w:szCs w:val="24"/>
        </w:rPr>
      </w:pPr>
      <w:sdt>
        <w:sdtPr>
          <w:rPr>
            <w:b/>
            <w:sz w:val="24"/>
            <w:szCs w:val="24"/>
          </w:rPr>
          <w:id w:val="-546066517"/>
          <w14:checkbox>
            <w14:checked w14:val="0"/>
            <w14:checkedState w14:val="2612" w14:font="MS Gothic"/>
            <w14:uncheckedState w14:val="2610" w14:font="MS Gothic"/>
          </w14:checkbox>
        </w:sdtPr>
        <w:sdtEndPr/>
        <w:sdtContent>
          <w:r w:rsidR="00C24878">
            <w:rPr>
              <w:rFonts w:ascii="MS Gothic" w:eastAsia="MS Gothic" w:hAnsi="MS Gothic" w:hint="eastAsia"/>
              <w:b/>
              <w:sz w:val="24"/>
              <w:szCs w:val="24"/>
            </w:rPr>
            <w:t>☐</w:t>
          </w:r>
        </w:sdtContent>
      </w:sdt>
      <w:r w:rsidR="00C24878" w:rsidRPr="00F152E2">
        <w:rPr>
          <w:sz w:val="24"/>
          <w:szCs w:val="24"/>
        </w:rPr>
        <w:t>Table of Contents</w:t>
      </w:r>
    </w:p>
    <w:p w14:paraId="327AE4C7" w14:textId="77777777" w:rsidR="00C24878" w:rsidRDefault="00C52DB4" w:rsidP="00C24878">
      <w:pPr>
        <w:pStyle w:val="ListParagraph"/>
        <w:ind w:left="0"/>
        <w:rPr>
          <w:sz w:val="24"/>
          <w:szCs w:val="24"/>
        </w:rPr>
      </w:pPr>
      <w:sdt>
        <w:sdtPr>
          <w:rPr>
            <w:sz w:val="24"/>
            <w:szCs w:val="24"/>
          </w:rPr>
          <w:id w:val="1789847451"/>
          <w14:checkbox>
            <w14:checked w14:val="0"/>
            <w14:checkedState w14:val="2612" w14:font="MS Gothic"/>
            <w14:uncheckedState w14:val="2610" w14:font="MS Gothic"/>
          </w14:checkbox>
        </w:sdtPr>
        <w:sdtEndPr/>
        <w:sdtContent>
          <w:r w:rsidR="00C24878">
            <w:rPr>
              <w:rFonts w:ascii="MS Gothic" w:eastAsia="MS Gothic" w:hAnsi="MS Gothic" w:hint="eastAsia"/>
              <w:sz w:val="24"/>
              <w:szCs w:val="24"/>
            </w:rPr>
            <w:t>☐</w:t>
          </w:r>
        </w:sdtContent>
      </w:sdt>
      <w:r w:rsidR="00C24878" w:rsidRPr="00F152E2">
        <w:rPr>
          <w:sz w:val="24"/>
          <w:szCs w:val="24"/>
        </w:rPr>
        <w:t>Other:</w:t>
      </w:r>
    </w:p>
    <w:p w14:paraId="57635395" w14:textId="77777777" w:rsidR="00C24878" w:rsidRDefault="00C24878" w:rsidP="00C24878">
      <w:pPr>
        <w:spacing w:after="0" w:line="240" w:lineRule="auto"/>
        <w:rPr>
          <w:b/>
          <w:sz w:val="24"/>
          <w:szCs w:val="24"/>
        </w:rPr>
        <w:sectPr w:rsidR="00C24878" w:rsidSect="00C24878">
          <w:type w:val="continuous"/>
          <w:pgSz w:w="12240" w:h="15840"/>
          <w:pgMar w:top="1440" w:right="1440" w:bottom="568" w:left="1440" w:header="720" w:footer="720" w:gutter="0"/>
          <w:cols w:num="2" w:space="720"/>
          <w:docGrid w:linePitch="360"/>
        </w:sectPr>
      </w:pPr>
      <w:r w:rsidRPr="00F152E2">
        <w:rPr>
          <w:b/>
          <w:sz w:val="24"/>
          <w:szCs w:val="24"/>
        </w:rPr>
        <w:lastRenderedPageBreak/>
        <w:t>Mobile App Title:</w:t>
      </w:r>
    </w:p>
    <w:p w14:paraId="3137D944" w14:textId="61D5852F" w:rsidR="00603B32" w:rsidRDefault="00603B32" w:rsidP="00C24878">
      <w:pPr>
        <w:spacing w:after="0" w:line="240" w:lineRule="auto"/>
      </w:pPr>
      <w:r w:rsidRPr="003F7B54">
        <w:lastRenderedPageBreak/>
        <w:tab/>
      </w:r>
    </w:p>
    <w:p w14:paraId="0DEBFF20" w14:textId="77777777" w:rsidR="00C24878" w:rsidRPr="0091793F" w:rsidRDefault="00C24878" w:rsidP="00C24878">
      <w:pPr>
        <w:spacing w:after="0" w:line="240" w:lineRule="auto"/>
        <w:rPr>
          <w:b/>
        </w:rPr>
      </w:pPr>
      <w:r w:rsidRPr="0091793F">
        <w:rPr>
          <w:b/>
        </w:rPr>
        <w:t>LIVE MEETING-ASSOCIATED VIRTUAL ACTIVITIES</w:t>
      </w:r>
    </w:p>
    <w:p w14:paraId="31A722A0" w14:textId="77777777" w:rsidR="00C24878" w:rsidRPr="009E447D" w:rsidRDefault="00C24878" w:rsidP="00C24878">
      <w:pPr>
        <w:pBdr>
          <w:bottom w:val="single" w:sz="12" w:space="1" w:color="auto"/>
        </w:pBdr>
        <w:spacing w:after="0" w:line="240" w:lineRule="auto"/>
        <w:rPr>
          <w:highlight w:val="yellow"/>
        </w:rPr>
      </w:pPr>
    </w:p>
    <w:p w14:paraId="73E83036" w14:textId="77777777" w:rsidR="00C24878" w:rsidRDefault="00C24878" w:rsidP="00C24878">
      <w:pPr>
        <w:spacing w:after="0" w:line="240" w:lineRule="auto"/>
      </w:pPr>
    </w:p>
    <w:p w14:paraId="2D8E6A86" w14:textId="77777777" w:rsidR="00C24878" w:rsidRPr="007A1C2A" w:rsidRDefault="00C24878" w:rsidP="00C24878">
      <w:pPr>
        <w:pStyle w:val="ListParagraph"/>
        <w:numPr>
          <w:ilvl w:val="0"/>
          <w:numId w:val="7"/>
        </w:numPr>
        <w:spacing w:after="0" w:line="240" w:lineRule="auto"/>
        <w:rPr>
          <w:b/>
          <w:strike/>
        </w:rPr>
      </w:pPr>
      <w:r w:rsidRPr="009D7D6F">
        <w:rPr>
          <w:b/>
        </w:rPr>
        <w:t>[</w:t>
      </w:r>
      <w:r w:rsidRPr="007A1C2A">
        <w:rPr>
          <w:b/>
          <w:strike/>
        </w:rPr>
        <w:t>Meeting-Associated Downloadable Slides]---</w:t>
      </w:r>
      <w:r w:rsidRPr="007A1C2A">
        <w:rPr>
          <w:b/>
          <w:strike/>
          <w:color w:val="FF0000"/>
        </w:rPr>
        <w:t>VERIFY with Clinical after the meeting to see what presentation are to be included</w:t>
      </w:r>
    </w:p>
    <w:p w14:paraId="4B996787" w14:textId="77777777" w:rsidR="00C24878" w:rsidRPr="007A1C2A" w:rsidRDefault="00C24878" w:rsidP="00C24878">
      <w:pPr>
        <w:spacing w:after="0" w:line="240" w:lineRule="auto"/>
        <w:rPr>
          <w:strike/>
        </w:rPr>
      </w:pPr>
    </w:p>
    <w:p w14:paraId="57257F82" w14:textId="77777777" w:rsidR="00C24878" w:rsidRPr="007A1C2A" w:rsidRDefault="00C24878" w:rsidP="00C24878">
      <w:pPr>
        <w:spacing w:after="0" w:line="240" w:lineRule="auto"/>
        <w:rPr>
          <w:b/>
          <w:strike/>
          <w:color w:val="FF9900"/>
        </w:rPr>
      </w:pPr>
      <w:r w:rsidRPr="007A1C2A">
        <w:rPr>
          <w:b/>
          <w:strike/>
          <w:color w:val="FF9900"/>
        </w:rPr>
        <w:t xml:space="preserve">Downloadable Slides </w:t>
      </w:r>
      <w:proofErr w:type="gramStart"/>
      <w:r w:rsidRPr="007A1C2A">
        <w:rPr>
          <w:b/>
          <w:strike/>
          <w:color w:val="FF9900"/>
        </w:rPr>
        <w:t>From</w:t>
      </w:r>
      <w:proofErr w:type="gramEnd"/>
      <w:r w:rsidRPr="007A1C2A">
        <w:rPr>
          <w:b/>
          <w:strike/>
          <w:color w:val="FF9900"/>
        </w:rPr>
        <w:t xml:space="preserve"> [Insert Meeting Title]</w:t>
      </w:r>
    </w:p>
    <w:p w14:paraId="5499736B" w14:textId="77777777" w:rsidR="00C24878" w:rsidRPr="007A1C2A" w:rsidRDefault="00C24878" w:rsidP="00C24878">
      <w:pPr>
        <w:spacing w:after="0" w:line="240" w:lineRule="auto"/>
        <w:rPr>
          <w:b/>
          <w:strike/>
        </w:rPr>
      </w:pPr>
      <w:r w:rsidRPr="007A1C2A">
        <w:rPr>
          <w:b/>
          <w:strike/>
        </w:rPr>
        <w:t>ACTIVITY FEATURES</w:t>
      </w:r>
    </w:p>
    <w:p w14:paraId="1DEDBDDE" w14:textId="77777777" w:rsidR="00C24878" w:rsidRPr="007A1C2A" w:rsidRDefault="00C24878" w:rsidP="00C24878">
      <w:pPr>
        <w:spacing w:after="0" w:line="240" w:lineRule="auto"/>
        <w:rPr>
          <w:strike/>
        </w:rPr>
      </w:pPr>
      <w:r w:rsidRPr="007A1C2A">
        <w:rPr>
          <w:strike/>
        </w:rPr>
        <w:t>[Icon] Downloadable Slides</w:t>
      </w:r>
    </w:p>
    <w:p w14:paraId="4499BA00" w14:textId="77777777" w:rsidR="00C24878" w:rsidRPr="007A1C2A" w:rsidRDefault="00C24878" w:rsidP="00C24878">
      <w:pPr>
        <w:spacing w:after="0" w:line="240" w:lineRule="auto"/>
        <w:rPr>
          <w:strike/>
        </w:rPr>
      </w:pPr>
      <w:r w:rsidRPr="007A1C2A">
        <w:rPr>
          <w:strike/>
        </w:rPr>
        <w:t>[Insert screen shot]</w:t>
      </w:r>
    </w:p>
    <w:p w14:paraId="58816F5C" w14:textId="77777777" w:rsidR="00C24878" w:rsidRPr="007A1C2A" w:rsidRDefault="00C24878" w:rsidP="00C24878">
      <w:pPr>
        <w:spacing w:after="0" w:line="240" w:lineRule="auto"/>
        <w:rPr>
          <w:strike/>
        </w:rPr>
      </w:pPr>
    </w:p>
    <w:p w14:paraId="789A02B2" w14:textId="77777777" w:rsidR="00C24878" w:rsidRPr="007A1C2A" w:rsidRDefault="00C24878" w:rsidP="00C24878">
      <w:pPr>
        <w:spacing w:after="0" w:line="240" w:lineRule="auto"/>
        <w:rPr>
          <w:b/>
          <w:strike/>
        </w:rPr>
      </w:pPr>
      <w:r w:rsidRPr="007A1C2A">
        <w:rPr>
          <w:b/>
          <w:strike/>
        </w:rPr>
        <w:t>ACTIVITY OVERVIEW</w:t>
      </w:r>
    </w:p>
    <w:p w14:paraId="4766648B" w14:textId="77777777" w:rsidR="00C24878" w:rsidRPr="007A1C2A" w:rsidRDefault="00C24878" w:rsidP="00C24878">
      <w:pPr>
        <w:spacing w:after="0" w:line="240" w:lineRule="auto"/>
        <w:rPr>
          <w:strike/>
        </w:rPr>
      </w:pPr>
      <w:proofErr w:type="gramStart"/>
      <w:r w:rsidRPr="007A1C2A">
        <w:rPr>
          <w:strike/>
        </w:rPr>
        <w:t>prIME</w:t>
      </w:r>
      <w:proofErr w:type="gramEnd"/>
      <w:r w:rsidRPr="007A1C2A">
        <w:rPr>
          <w:strike/>
        </w:rPr>
        <w:t xml:space="preserve"> Oncology invites you to view Downloadable Slides from the</w:t>
      </w:r>
      <w:r w:rsidRPr="007A1C2A">
        <w:rPr>
          <w:rStyle w:val="Emphasis"/>
          <w:strike/>
        </w:rPr>
        <w:t xml:space="preserve"> [title] </w:t>
      </w:r>
      <w:r w:rsidRPr="007A1C2A">
        <w:rPr>
          <w:strike/>
        </w:rPr>
        <w:t xml:space="preserve">symposium/meeting </w:t>
      </w:r>
      <w:r w:rsidRPr="007A1C2A">
        <w:rPr>
          <w:strike/>
          <w:color w:val="FF0000"/>
        </w:rPr>
        <w:t>[choose one]</w:t>
      </w:r>
      <w:r w:rsidRPr="007A1C2A">
        <w:rPr>
          <w:strike/>
        </w:rPr>
        <w:t xml:space="preserve"> held in San Diego, California, United States.</w:t>
      </w:r>
    </w:p>
    <w:p w14:paraId="3E2C0854" w14:textId="77777777" w:rsidR="00C24878" w:rsidRPr="007A1C2A" w:rsidRDefault="00C24878" w:rsidP="00C24878">
      <w:pPr>
        <w:spacing w:after="0" w:line="240" w:lineRule="auto"/>
        <w:rPr>
          <w:strike/>
        </w:rPr>
      </w:pPr>
    </w:p>
    <w:p w14:paraId="3A486492" w14:textId="77777777" w:rsidR="00C24878" w:rsidRPr="007A1C2A" w:rsidRDefault="00C24878" w:rsidP="00C24878">
      <w:pPr>
        <w:spacing w:after="0" w:line="240" w:lineRule="auto"/>
        <w:rPr>
          <w:strike/>
        </w:rPr>
      </w:pPr>
      <w:r w:rsidRPr="007A1C2A">
        <w:rPr>
          <w:strike/>
        </w:rPr>
        <w:t>***May add a “in conjunction with _______” phrase if this is from a symposium at a congress.</w:t>
      </w:r>
    </w:p>
    <w:p w14:paraId="0646F7A7" w14:textId="77777777" w:rsidR="00C24878" w:rsidRPr="007A1C2A" w:rsidRDefault="00C24878" w:rsidP="00C24878">
      <w:pPr>
        <w:spacing w:after="0" w:line="240" w:lineRule="auto"/>
        <w:rPr>
          <w:strike/>
        </w:rPr>
      </w:pPr>
    </w:p>
    <w:p w14:paraId="6B978780" w14:textId="77777777" w:rsidR="00C24878" w:rsidRPr="007A1C2A" w:rsidRDefault="00C24878" w:rsidP="00C24878">
      <w:pPr>
        <w:spacing w:after="0" w:line="240" w:lineRule="auto"/>
        <w:rPr>
          <w:b/>
          <w:strike/>
        </w:rPr>
      </w:pPr>
      <w:r w:rsidRPr="007A1C2A">
        <w:rPr>
          <w:b/>
          <w:strike/>
        </w:rPr>
        <w:t>PROVIDER</w:t>
      </w:r>
    </w:p>
    <w:p w14:paraId="2F361E6E" w14:textId="77777777" w:rsidR="00C24878" w:rsidRPr="007A1C2A" w:rsidRDefault="00C24878" w:rsidP="00C24878">
      <w:pPr>
        <w:spacing w:after="0" w:line="240" w:lineRule="auto"/>
        <w:rPr>
          <w:strike/>
        </w:rPr>
      </w:pPr>
      <w:r w:rsidRPr="007A1C2A">
        <w:rPr>
          <w:strike/>
        </w:rPr>
        <w:t>This activity is provided by prIME Oncology.</w:t>
      </w:r>
    </w:p>
    <w:p w14:paraId="4A3A2F36" w14:textId="77777777" w:rsidR="00C24878" w:rsidRPr="007A1C2A" w:rsidRDefault="00C24878" w:rsidP="00C24878">
      <w:pPr>
        <w:spacing w:after="0" w:line="240" w:lineRule="auto"/>
        <w:rPr>
          <w:strike/>
        </w:rPr>
      </w:pPr>
    </w:p>
    <w:p w14:paraId="35320EDF" w14:textId="77777777" w:rsidR="00C24878" w:rsidRPr="007A1C2A" w:rsidRDefault="00C24878" w:rsidP="00C24878">
      <w:pPr>
        <w:spacing w:after="0" w:line="240" w:lineRule="auto"/>
        <w:rPr>
          <w:b/>
          <w:strike/>
        </w:rPr>
      </w:pPr>
      <w:r w:rsidRPr="007A1C2A">
        <w:rPr>
          <w:b/>
          <w:strike/>
        </w:rPr>
        <w:t>[Tab—</w:t>
      </w:r>
      <w:r w:rsidRPr="007A1C2A">
        <w:rPr>
          <w:b/>
          <w:strike/>
          <w:highlight w:val="yellow"/>
        </w:rPr>
        <w:t>Insert Disease Topic</w:t>
      </w:r>
      <w:r w:rsidRPr="007A1C2A">
        <w:rPr>
          <w:b/>
          <w:strike/>
        </w:rPr>
        <w:t>]</w:t>
      </w:r>
    </w:p>
    <w:p w14:paraId="5C715C33" w14:textId="77777777" w:rsidR="00C24878" w:rsidRPr="007A1C2A" w:rsidRDefault="00C24878" w:rsidP="00C24878">
      <w:pPr>
        <w:rPr>
          <w:strike/>
        </w:rPr>
      </w:pPr>
      <w:r w:rsidRPr="007A1C2A">
        <w:rPr>
          <w:strike/>
        </w:rPr>
        <w:t xml:space="preserve">Discussant: </w:t>
      </w:r>
      <w:r w:rsidRPr="007A1C2A">
        <w:rPr>
          <w:strike/>
        </w:rPr>
        <w:tab/>
      </w:r>
      <w:r w:rsidRPr="007A1C2A">
        <w:rPr>
          <w:strike/>
        </w:rPr>
        <w:tab/>
      </w:r>
      <w:r w:rsidRPr="007A1C2A">
        <w:rPr>
          <w:b/>
          <w:strike/>
        </w:rPr>
        <w:t xml:space="preserve">Name, Degree, </w:t>
      </w:r>
      <w:r w:rsidRPr="007A1C2A">
        <w:rPr>
          <w:strike/>
        </w:rPr>
        <w:t>Institute, City, State, Country</w:t>
      </w:r>
    </w:p>
    <w:p w14:paraId="03EAEC8B" w14:textId="77777777" w:rsidR="00C24878" w:rsidRPr="007A1C2A" w:rsidRDefault="00C24878" w:rsidP="00C24878">
      <w:pPr>
        <w:rPr>
          <w:strike/>
        </w:rPr>
      </w:pPr>
      <w:r w:rsidRPr="007A1C2A">
        <w:rPr>
          <w:strike/>
        </w:rPr>
        <w:t>Topic:</w:t>
      </w:r>
      <w:r w:rsidRPr="007A1C2A">
        <w:rPr>
          <w:strike/>
        </w:rPr>
        <w:tab/>
      </w:r>
      <w:r w:rsidRPr="007A1C2A">
        <w:rPr>
          <w:strike/>
        </w:rPr>
        <w:tab/>
      </w:r>
      <w:r w:rsidRPr="007A1C2A">
        <w:rPr>
          <w:strike/>
        </w:rPr>
        <w:tab/>
        <w:t>Insert agenda topic</w:t>
      </w:r>
    </w:p>
    <w:p w14:paraId="66814611" w14:textId="77777777" w:rsidR="00C24878" w:rsidRPr="007A1C2A" w:rsidRDefault="00C24878" w:rsidP="00C24878">
      <w:pPr>
        <w:rPr>
          <w:strike/>
        </w:rPr>
      </w:pPr>
      <w:r w:rsidRPr="007A1C2A">
        <w:rPr>
          <w:strike/>
        </w:rPr>
        <w:t>Learning Objective:</w:t>
      </w:r>
      <w:r w:rsidRPr="007A1C2A">
        <w:rPr>
          <w:strike/>
        </w:rPr>
        <w:tab/>
        <w:t>Insert presentation-specific objective</w:t>
      </w:r>
    </w:p>
    <w:p w14:paraId="0869F583" w14:textId="77777777" w:rsidR="00C24878" w:rsidRPr="007A1C2A" w:rsidRDefault="00C24878" w:rsidP="00C24878">
      <w:pPr>
        <w:rPr>
          <w:strike/>
        </w:rPr>
      </w:pPr>
      <w:r w:rsidRPr="007A1C2A">
        <w:rPr>
          <w:strike/>
        </w:rPr>
        <w:t>[</w:t>
      </w:r>
      <w:proofErr w:type="gramStart"/>
      <w:r w:rsidRPr="007A1C2A">
        <w:rPr>
          <w:strike/>
        </w:rPr>
        <w:t>insert</w:t>
      </w:r>
      <w:proofErr w:type="gramEnd"/>
      <w:r w:rsidRPr="007A1C2A">
        <w:rPr>
          <w:strike/>
        </w:rPr>
        <w:t xml:space="preserve"> divider line]___________________________________________</w:t>
      </w:r>
      <w:r w:rsidRPr="007A1C2A">
        <w:rPr>
          <w:strike/>
        </w:rPr>
        <w:tab/>
      </w:r>
    </w:p>
    <w:p w14:paraId="63FC5550" w14:textId="77777777" w:rsidR="00C24878" w:rsidRPr="007A1C2A" w:rsidRDefault="00C24878" w:rsidP="00C24878">
      <w:pPr>
        <w:rPr>
          <w:strike/>
        </w:rPr>
      </w:pPr>
      <w:r w:rsidRPr="007A1C2A">
        <w:rPr>
          <w:strike/>
        </w:rPr>
        <w:t xml:space="preserve">Discussant: </w:t>
      </w:r>
      <w:r w:rsidRPr="007A1C2A">
        <w:rPr>
          <w:strike/>
        </w:rPr>
        <w:tab/>
      </w:r>
      <w:r w:rsidRPr="007A1C2A">
        <w:rPr>
          <w:strike/>
        </w:rPr>
        <w:tab/>
      </w:r>
      <w:r w:rsidRPr="007A1C2A">
        <w:rPr>
          <w:b/>
          <w:strike/>
        </w:rPr>
        <w:t xml:space="preserve">Name, Degree, </w:t>
      </w:r>
      <w:r w:rsidRPr="007A1C2A">
        <w:rPr>
          <w:strike/>
        </w:rPr>
        <w:t>Institute, City, State, Country</w:t>
      </w:r>
    </w:p>
    <w:p w14:paraId="6261DD24" w14:textId="77777777" w:rsidR="00C24878" w:rsidRPr="007A1C2A" w:rsidRDefault="00C24878" w:rsidP="00C24878">
      <w:pPr>
        <w:rPr>
          <w:strike/>
        </w:rPr>
      </w:pPr>
      <w:r w:rsidRPr="007A1C2A">
        <w:rPr>
          <w:strike/>
        </w:rPr>
        <w:t>Topic:</w:t>
      </w:r>
      <w:r w:rsidRPr="007A1C2A">
        <w:rPr>
          <w:strike/>
        </w:rPr>
        <w:tab/>
      </w:r>
      <w:r w:rsidRPr="007A1C2A">
        <w:rPr>
          <w:strike/>
        </w:rPr>
        <w:tab/>
      </w:r>
      <w:r w:rsidRPr="007A1C2A">
        <w:rPr>
          <w:strike/>
        </w:rPr>
        <w:tab/>
        <w:t>Insert agenda topic</w:t>
      </w:r>
    </w:p>
    <w:p w14:paraId="5F6D8A50" w14:textId="77777777" w:rsidR="00C24878" w:rsidRPr="007A1C2A" w:rsidRDefault="00C24878" w:rsidP="00C24878">
      <w:pPr>
        <w:rPr>
          <w:strike/>
        </w:rPr>
      </w:pPr>
      <w:r w:rsidRPr="007A1C2A">
        <w:rPr>
          <w:strike/>
        </w:rPr>
        <w:t>Learning Objective:</w:t>
      </w:r>
      <w:r w:rsidRPr="007A1C2A">
        <w:rPr>
          <w:strike/>
        </w:rPr>
        <w:tab/>
        <w:t>Insert presentation-specific objective</w:t>
      </w:r>
    </w:p>
    <w:p w14:paraId="08600FE9" w14:textId="77777777" w:rsidR="00C24878" w:rsidRPr="007A1C2A" w:rsidRDefault="00C24878" w:rsidP="00C24878">
      <w:pPr>
        <w:rPr>
          <w:strike/>
        </w:rPr>
      </w:pPr>
      <w:r w:rsidRPr="007A1C2A">
        <w:rPr>
          <w:strike/>
        </w:rPr>
        <w:t>[</w:t>
      </w:r>
      <w:proofErr w:type="gramStart"/>
      <w:r w:rsidRPr="007A1C2A">
        <w:rPr>
          <w:strike/>
        </w:rPr>
        <w:t>insert</w:t>
      </w:r>
      <w:proofErr w:type="gramEnd"/>
      <w:r w:rsidRPr="007A1C2A">
        <w:rPr>
          <w:strike/>
        </w:rPr>
        <w:t xml:space="preserve"> divider line]___________________________________________</w:t>
      </w:r>
      <w:r w:rsidRPr="007A1C2A">
        <w:rPr>
          <w:strike/>
        </w:rPr>
        <w:tab/>
      </w:r>
    </w:p>
    <w:p w14:paraId="684EFFE2" w14:textId="77777777" w:rsidR="00C24878" w:rsidRPr="007A1C2A" w:rsidRDefault="00C24878" w:rsidP="00C24878">
      <w:pPr>
        <w:rPr>
          <w:strike/>
        </w:rPr>
      </w:pPr>
      <w:r w:rsidRPr="007A1C2A">
        <w:rPr>
          <w:strike/>
        </w:rPr>
        <w:t xml:space="preserve">Discussant: </w:t>
      </w:r>
      <w:r w:rsidRPr="007A1C2A">
        <w:rPr>
          <w:strike/>
        </w:rPr>
        <w:tab/>
      </w:r>
      <w:r w:rsidRPr="007A1C2A">
        <w:rPr>
          <w:strike/>
        </w:rPr>
        <w:tab/>
      </w:r>
      <w:r w:rsidRPr="007A1C2A">
        <w:rPr>
          <w:b/>
          <w:strike/>
        </w:rPr>
        <w:t xml:space="preserve">Name, Degree, </w:t>
      </w:r>
      <w:r w:rsidRPr="007A1C2A">
        <w:rPr>
          <w:strike/>
        </w:rPr>
        <w:t>Institute, City, State, Country</w:t>
      </w:r>
    </w:p>
    <w:p w14:paraId="39BB81AE" w14:textId="77777777" w:rsidR="00C24878" w:rsidRPr="007A1C2A" w:rsidRDefault="00C24878" w:rsidP="00C24878">
      <w:pPr>
        <w:rPr>
          <w:strike/>
        </w:rPr>
      </w:pPr>
      <w:r w:rsidRPr="007A1C2A">
        <w:rPr>
          <w:strike/>
        </w:rPr>
        <w:t>Topic:</w:t>
      </w:r>
      <w:r w:rsidRPr="007A1C2A">
        <w:rPr>
          <w:strike/>
        </w:rPr>
        <w:tab/>
      </w:r>
      <w:r w:rsidRPr="007A1C2A">
        <w:rPr>
          <w:strike/>
        </w:rPr>
        <w:tab/>
      </w:r>
      <w:r w:rsidRPr="007A1C2A">
        <w:rPr>
          <w:strike/>
        </w:rPr>
        <w:tab/>
        <w:t>Insert agenda topic</w:t>
      </w:r>
    </w:p>
    <w:p w14:paraId="696ABE5C" w14:textId="77777777" w:rsidR="00C24878" w:rsidRPr="007A1C2A" w:rsidRDefault="00C24878" w:rsidP="00C24878">
      <w:pPr>
        <w:rPr>
          <w:strike/>
        </w:rPr>
      </w:pPr>
      <w:r w:rsidRPr="007A1C2A">
        <w:rPr>
          <w:strike/>
        </w:rPr>
        <w:t>Learning Objective:</w:t>
      </w:r>
      <w:r w:rsidRPr="007A1C2A">
        <w:rPr>
          <w:strike/>
        </w:rPr>
        <w:tab/>
        <w:t>Insert presentation-specific objective</w:t>
      </w:r>
    </w:p>
    <w:p w14:paraId="3F15BA92" w14:textId="77777777" w:rsidR="00C24878" w:rsidRPr="007A1C2A" w:rsidRDefault="00C24878" w:rsidP="00C24878">
      <w:pPr>
        <w:rPr>
          <w:strike/>
        </w:rPr>
      </w:pPr>
      <w:r w:rsidRPr="007A1C2A">
        <w:rPr>
          <w:strike/>
        </w:rPr>
        <w:t>[</w:t>
      </w:r>
      <w:proofErr w:type="gramStart"/>
      <w:r w:rsidRPr="007A1C2A">
        <w:rPr>
          <w:strike/>
        </w:rPr>
        <w:t>insert</w:t>
      </w:r>
      <w:proofErr w:type="gramEnd"/>
      <w:r w:rsidRPr="007A1C2A">
        <w:rPr>
          <w:strike/>
        </w:rPr>
        <w:t xml:space="preserve"> divider line]___________________________________________</w:t>
      </w:r>
      <w:r w:rsidRPr="007A1C2A">
        <w:rPr>
          <w:strike/>
        </w:rPr>
        <w:tab/>
      </w:r>
    </w:p>
    <w:p w14:paraId="3FA34323" w14:textId="77777777" w:rsidR="00C24878" w:rsidRPr="007A1C2A" w:rsidRDefault="00C24878" w:rsidP="00C24878">
      <w:pPr>
        <w:rPr>
          <w:strike/>
        </w:rPr>
      </w:pPr>
      <w:r w:rsidRPr="007A1C2A">
        <w:rPr>
          <w:strike/>
        </w:rPr>
        <w:t xml:space="preserve">Discussant: </w:t>
      </w:r>
      <w:r w:rsidRPr="007A1C2A">
        <w:rPr>
          <w:strike/>
        </w:rPr>
        <w:tab/>
      </w:r>
      <w:r w:rsidRPr="007A1C2A">
        <w:rPr>
          <w:strike/>
        </w:rPr>
        <w:tab/>
      </w:r>
      <w:r w:rsidRPr="007A1C2A">
        <w:rPr>
          <w:b/>
          <w:strike/>
        </w:rPr>
        <w:t xml:space="preserve">Name, Degree, </w:t>
      </w:r>
      <w:r w:rsidRPr="007A1C2A">
        <w:rPr>
          <w:strike/>
        </w:rPr>
        <w:t>Institute, City, State, Country</w:t>
      </w:r>
    </w:p>
    <w:p w14:paraId="75537638" w14:textId="77777777" w:rsidR="00C24878" w:rsidRPr="007A1C2A" w:rsidRDefault="00C24878" w:rsidP="00C24878">
      <w:pPr>
        <w:rPr>
          <w:strike/>
        </w:rPr>
      </w:pPr>
      <w:r w:rsidRPr="007A1C2A">
        <w:rPr>
          <w:strike/>
        </w:rPr>
        <w:t>Topic:</w:t>
      </w:r>
      <w:r w:rsidRPr="007A1C2A">
        <w:rPr>
          <w:strike/>
        </w:rPr>
        <w:tab/>
      </w:r>
      <w:r w:rsidRPr="007A1C2A">
        <w:rPr>
          <w:strike/>
        </w:rPr>
        <w:tab/>
      </w:r>
      <w:r w:rsidRPr="007A1C2A">
        <w:rPr>
          <w:strike/>
        </w:rPr>
        <w:tab/>
        <w:t>Insert agenda topic</w:t>
      </w:r>
    </w:p>
    <w:p w14:paraId="1DEB40C0" w14:textId="77777777" w:rsidR="00C24878" w:rsidRPr="007A1C2A" w:rsidRDefault="00C24878" w:rsidP="00C24878">
      <w:pPr>
        <w:rPr>
          <w:strike/>
        </w:rPr>
      </w:pPr>
      <w:r w:rsidRPr="007A1C2A">
        <w:rPr>
          <w:strike/>
        </w:rPr>
        <w:lastRenderedPageBreak/>
        <w:t>Learning Objective:</w:t>
      </w:r>
      <w:r w:rsidRPr="007A1C2A">
        <w:rPr>
          <w:strike/>
        </w:rPr>
        <w:tab/>
        <w:t>Insert presentation-specific objective</w:t>
      </w:r>
    </w:p>
    <w:p w14:paraId="651FC9B5" w14:textId="77777777" w:rsidR="00C24878" w:rsidRPr="007A1C2A" w:rsidRDefault="00C24878" w:rsidP="00C24878">
      <w:pPr>
        <w:rPr>
          <w:strike/>
        </w:rPr>
      </w:pPr>
      <w:r w:rsidRPr="007A1C2A">
        <w:rPr>
          <w:strike/>
        </w:rPr>
        <w:t>[</w:t>
      </w:r>
      <w:proofErr w:type="gramStart"/>
      <w:r w:rsidRPr="007A1C2A">
        <w:rPr>
          <w:strike/>
        </w:rPr>
        <w:t>insert</w:t>
      </w:r>
      <w:proofErr w:type="gramEnd"/>
      <w:r w:rsidRPr="007A1C2A">
        <w:rPr>
          <w:strike/>
        </w:rPr>
        <w:t xml:space="preserve"> divider line]___________________________________________</w:t>
      </w:r>
      <w:r w:rsidRPr="007A1C2A">
        <w:rPr>
          <w:strike/>
        </w:rPr>
        <w:tab/>
      </w:r>
    </w:p>
    <w:p w14:paraId="0F8A1B4B" w14:textId="77777777" w:rsidR="00C24878" w:rsidRDefault="00C24878" w:rsidP="00C24878">
      <w:pPr>
        <w:pBdr>
          <w:bottom w:val="single" w:sz="12" w:space="1" w:color="auto"/>
        </w:pBdr>
        <w:spacing w:after="0" w:line="240" w:lineRule="auto"/>
      </w:pPr>
    </w:p>
    <w:p w14:paraId="4045CD5C" w14:textId="77777777" w:rsidR="00C24878" w:rsidRDefault="00C24878" w:rsidP="00C24878">
      <w:pPr>
        <w:spacing w:after="0" w:line="240" w:lineRule="auto"/>
      </w:pPr>
    </w:p>
    <w:p w14:paraId="50E41657" w14:textId="77777777" w:rsidR="00C24878" w:rsidRDefault="00C24878" w:rsidP="00C24878">
      <w:pPr>
        <w:spacing w:after="0" w:line="240" w:lineRule="auto"/>
      </w:pPr>
    </w:p>
    <w:p w14:paraId="5939F23A" w14:textId="77777777" w:rsidR="00C24878" w:rsidRPr="009D7D6F" w:rsidRDefault="00C24878" w:rsidP="00C24878">
      <w:pPr>
        <w:pStyle w:val="ListParagraph"/>
        <w:numPr>
          <w:ilvl w:val="0"/>
          <w:numId w:val="7"/>
        </w:numPr>
        <w:spacing w:after="0" w:line="240" w:lineRule="auto"/>
        <w:rPr>
          <w:b/>
        </w:rPr>
      </w:pPr>
      <w:r w:rsidRPr="009D7D6F">
        <w:rPr>
          <w:b/>
        </w:rPr>
        <w:t xml:space="preserve">[Meeting-Associated </w:t>
      </w:r>
      <w:r>
        <w:rPr>
          <w:b/>
        </w:rPr>
        <w:t>Webcast</w:t>
      </w:r>
      <w:r w:rsidRPr="009D7D6F">
        <w:rPr>
          <w:b/>
        </w:rPr>
        <w:t>]---</w:t>
      </w:r>
      <w:r w:rsidRPr="009D7D6F">
        <w:rPr>
          <w:b/>
          <w:color w:val="FF0000"/>
        </w:rPr>
        <w:t>VERIFY with Clinical after the meeting to see what presentation are to be included</w:t>
      </w:r>
    </w:p>
    <w:p w14:paraId="1F0E871F" w14:textId="77777777" w:rsidR="00C24878" w:rsidRDefault="00C24878" w:rsidP="00C24878">
      <w:pPr>
        <w:spacing w:after="0" w:line="240" w:lineRule="auto"/>
        <w:rPr>
          <w:b/>
        </w:rPr>
      </w:pPr>
    </w:p>
    <w:p w14:paraId="0B6260E5" w14:textId="19FD2C6B" w:rsidR="00C24878" w:rsidRDefault="007A1C2A" w:rsidP="00C24878">
      <w:pPr>
        <w:spacing w:after="0" w:line="240" w:lineRule="auto"/>
        <w:rPr>
          <w:b/>
          <w:color w:val="FF9900"/>
        </w:rPr>
      </w:pPr>
      <w:r w:rsidRPr="007A1C2A">
        <w:rPr>
          <w:b/>
          <w:color w:val="FF9900"/>
        </w:rPr>
        <w:t xml:space="preserve">Beyond Symptom Control: Continued Advances in Targeting </w:t>
      </w:r>
      <w:proofErr w:type="spellStart"/>
      <w:r w:rsidRPr="007A1C2A">
        <w:rPr>
          <w:b/>
          <w:color w:val="FF9900"/>
        </w:rPr>
        <w:t>Gastroenteropancreatic</w:t>
      </w:r>
      <w:proofErr w:type="spellEnd"/>
      <w:r w:rsidRPr="007A1C2A">
        <w:rPr>
          <w:b/>
          <w:color w:val="FF9900"/>
        </w:rPr>
        <w:t xml:space="preserve"> Neuroendocrine Tumors</w:t>
      </w:r>
    </w:p>
    <w:p w14:paraId="582BE03F" w14:textId="77777777" w:rsidR="00C24878" w:rsidRPr="0014011D" w:rsidRDefault="00C24878" w:rsidP="00C24878">
      <w:pPr>
        <w:spacing w:after="0" w:line="240" w:lineRule="auto"/>
        <w:rPr>
          <w:b/>
          <w:color w:val="FF9900"/>
        </w:rPr>
      </w:pPr>
    </w:p>
    <w:p w14:paraId="2646AD6D" w14:textId="77777777" w:rsidR="00C24878" w:rsidRDefault="00C24878" w:rsidP="00C24878">
      <w:pPr>
        <w:spacing w:after="0" w:line="240" w:lineRule="auto"/>
        <w:rPr>
          <w:b/>
        </w:rPr>
      </w:pPr>
      <w:r>
        <w:rPr>
          <w:b/>
        </w:rPr>
        <w:t>ACTIVITY FEATURES</w:t>
      </w:r>
    </w:p>
    <w:p w14:paraId="0077EE97" w14:textId="77777777" w:rsidR="00C24878" w:rsidRDefault="00C24878" w:rsidP="00C24878">
      <w:pPr>
        <w:spacing w:after="0" w:line="240" w:lineRule="auto"/>
      </w:pPr>
      <w:r>
        <w:t>[Icon] Interactive Presentation</w:t>
      </w:r>
    </w:p>
    <w:p w14:paraId="1408CEFB" w14:textId="77777777" w:rsidR="00C24878" w:rsidRDefault="00C24878" w:rsidP="00C24878">
      <w:pPr>
        <w:spacing w:after="0" w:line="240" w:lineRule="auto"/>
      </w:pPr>
      <w:r>
        <w:t>[Icon] Downloadable Slides</w:t>
      </w:r>
    </w:p>
    <w:p w14:paraId="6194DB55" w14:textId="2B42E1BD" w:rsidR="00C24878" w:rsidRDefault="00010454" w:rsidP="00C24878">
      <w:pPr>
        <w:spacing w:after="0" w:line="240" w:lineRule="auto"/>
      </w:pPr>
      <w:r w:rsidDel="00010454">
        <w:t xml:space="preserve"> </w:t>
      </w:r>
      <w:r w:rsidR="00C24878">
        <w:t>[Icon] CME-Certified (if appropriate)</w:t>
      </w:r>
    </w:p>
    <w:p w14:paraId="26AF3FFB" w14:textId="77777777" w:rsidR="00C24878" w:rsidRDefault="00C24878" w:rsidP="00C24878">
      <w:pPr>
        <w:spacing w:after="0" w:line="240" w:lineRule="auto"/>
      </w:pPr>
    </w:p>
    <w:p w14:paraId="2C36583A" w14:textId="77777777" w:rsidR="00C24878" w:rsidRPr="0014011D" w:rsidRDefault="00C24878" w:rsidP="00C24878">
      <w:pPr>
        <w:spacing w:after="0" w:line="240" w:lineRule="auto"/>
        <w:rPr>
          <w:b/>
        </w:rPr>
      </w:pPr>
      <w:r w:rsidRPr="0014011D">
        <w:rPr>
          <w:b/>
        </w:rPr>
        <w:t>ACTIVITY OVERVIEW</w:t>
      </w:r>
    </w:p>
    <w:p w14:paraId="3BE36CF5" w14:textId="5FA7AE80" w:rsidR="00C24878" w:rsidRDefault="00C24878" w:rsidP="00C24878">
      <w:pPr>
        <w:spacing w:after="0" w:line="240" w:lineRule="auto"/>
      </w:pPr>
      <w:r>
        <w:t xml:space="preserve">This CME-certified Webcast contains </w:t>
      </w:r>
      <w:r>
        <w:rPr>
          <w:rStyle w:val="Strong"/>
        </w:rPr>
        <w:t xml:space="preserve">video and downloadable slides </w:t>
      </w:r>
      <w:r>
        <w:t>from the symposium</w:t>
      </w:r>
      <w:r w:rsidRPr="007A1C2A">
        <w:rPr>
          <w:i/>
        </w:rPr>
        <w:t xml:space="preserve"> </w:t>
      </w:r>
      <w:r w:rsidR="007A1C2A" w:rsidRPr="007A1C2A">
        <w:rPr>
          <w:i/>
        </w:rPr>
        <w:t xml:space="preserve">Beyond Symptom Control: Continued Advances in Targeting </w:t>
      </w:r>
      <w:proofErr w:type="spellStart"/>
      <w:r w:rsidR="007A1C2A" w:rsidRPr="007A1C2A">
        <w:rPr>
          <w:i/>
        </w:rPr>
        <w:t>Gastroenteropancreatic</w:t>
      </w:r>
      <w:proofErr w:type="spellEnd"/>
      <w:r w:rsidR="007A1C2A" w:rsidRPr="007A1C2A">
        <w:rPr>
          <w:i/>
        </w:rPr>
        <w:t xml:space="preserve"> Neuroendocrine Tumors</w:t>
      </w:r>
      <w:r w:rsidRPr="007A1C2A">
        <w:rPr>
          <w:i/>
        </w:rPr>
        <w:t>,</w:t>
      </w:r>
      <w:r>
        <w:t xml:space="preserve"> </w:t>
      </w:r>
      <w:r w:rsidR="007A1C2A" w:rsidRPr="00D50F6D">
        <w:t>a prIME Oncology educational activity that was held at the 2014 ESMO Congress in Madrid, Spain on 26 September.</w:t>
      </w:r>
    </w:p>
    <w:p w14:paraId="1ED7BC36" w14:textId="77777777" w:rsidR="00C24878" w:rsidRDefault="00C24878" w:rsidP="00C24878">
      <w:pPr>
        <w:spacing w:after="0" w:line="240" w:lineRule="auto"/>
      </w:pPr>
    </w:p>
    <w:p w14:paraId="555C28DA" w14:textId="77777777" w:rsidR="00C24878" w:rsidRDefault="00C24878" w:rsidP="00C24878">
      <w:pPr>
        <w:spacing w:after="0" w:line="240" w:lineRule="auto"/>
      </w:pPr>
      <w:r>
        <w:rPr>
          <w:b/>
        </w:rPr>
        <w:t>TOPICS</w:t>
      </w:r>
    </w:p>
    <w:p w14:paraId="22476ECF" w14:textId="4CBEE123" w:rsidR="00C24878" w:rsidRDefault="00C24878" w:rsidP="007A1C2A">
      <w:pPr>
        <w:spacing w:after="0" w:line="240" w:lineRule="auto"/>
        <w:rPr>
          <w:i/>
        </w:rPr>
      </w:pPr>
    </w:p>
    <w:p w14:paraId="7C120E6D" w14:textId="77777777" w:rsidR="007A1C2A" w:rsidRPr="00B67CA0" w:rsidRDefault="007A1C2A" w:rsidP="007A1C2A">
      <w:pPr>
        <w:spacing w:after="0" w:line="240" w:lineRule="auto"/>
        <w:ind w:left="720" w:hanging="720"/>
      </w:pPr>
      <w:r>
        <w:t>GEP-NETs:</w:t>
      </w:r>
      <w:r w:rsidRPr="00B67CA0">
        <w:t xml:space="preserve"> A </w:t>
      </w:r>
      <w:r>
        <w:t>c</w:t>
      </w:r>
      <w:r w:rsidRPr="00B67CA0">
        <w:t xml:space="preserve">loser </w:t>
      </w:r>
      <w:r>
        <w:t>l</w:t>
      </w:r>
      <w:r w:rsidRPr="00B67CA0">
        <w:t xml:space="preserve">ook at the </w:t>
      </w:r>
      <w:r>
        <w:t>c</w:t>
      </w:r>
      <w:r w:rsidRPr="00B67CA0">
        <w:t xml:space="preserve">haracteristics of </w:t>
      </w:r>
      <w:r>
        <w:t>t</w:t>
      </w:r>
      <w:r w:rsidRPr="00B67CA0">
        <w:t xml:space="preserve">hese </w:t>
      </w:r>
      <w:r>
        <w:t>d</w:t>
      </w:r>
      <w:r w:rsidRPr="00B67CA0">
        <w:t xml:space="preserve">iverse </w:t>
      </w:r>
      <w:r>
        <w:t>t</w:t>
      </w:r>
      <w:r w:rsidRPr="00B67CA0">
        <w:t>umors</w:t>
      </w:r>
    </w:p>
    <w:p w14:paraId="5BC0631B" w14:textId="77777777" w:rsidR="007A1C2A" w:rsidRDefault="007A1C2A" w:rsidP="007A1C2A">
      <w:pPr>
        <w:spacing w:after="0" w:line="240" w:lineRule="auto"/>
        <w:rPr>
          <w:i/>
        </w:rPr>
      </w:pPr>
      <w:r w:rsidRPr="00E32F3C">
        <w:rPr>
          <w:i/>
        </w:rPr>
        <w:t>Ulrich-Frank Pape, MD</w:t>
      </w:r>
    </w:p>
    <w:p w14:paraId="6642AE32" w14:textId="77777777" w:rsidR="00C24878" w:rsidRDefault="00C24878" w:rsidP="00C24878">
      <w:pPr>
        <w:spacing w:after="0" w:line="240" w:lineRule="auto"/>
        <w:rPr>
          <w:i/>
        </w:rPr>
      </w:pPr>
    </w:p>
    <w:p w14:paraId="5AD090F9" w14:textId="7B42D661" w:rsidR="007A1C2A" w:rsidRPr="00B67CA0" w:rsidRDefault="007A1C2A" w:rsidP="007A1C2A">
      <w:pPr>
        <w:spacing w:after="0" w:line="240" w:lineRule="auto"/>
        <w:ind w:left="720" w:hanging="720"/>
      </w:pPr>
      <w:r w:rsidRPr="00B67CA0">
        <w:t xml:space="preserve">New </w:t>
      </w:r>
      <w:r>
        <w:t>d</w:t>
      </w:r>
      <w:r w:rsidRPr="00B67CA0">
        <w:t xml:space="preserve">irections in the </w:t>
      </w:r>
      <w:r>
        <w:t>t</w:t>
      </w:r>
      <w:r w:rsidRPr="00B67CA0">
        <w:t xml:space="preserve">reatment of GEP-NETs: Shifting from </w:t>
      </w:r>
      <w:r>
        <w:t>s</w:t>
      </w:r>
      <w:r w:rsidRPr="00B67CA0">
        <w:t xml:space="preserve">ymptom </w:t>
      </w:r>
      <w:r>
        <w:t>m</w:t>
      </w:r>
      <w:r w:rsidRPr="00B67CA0">
        <w:t xml:space="preserve">anagement to </w:t>
      </w:r>
      <w:r>
        <w:t>t</w:t>
      </w:r>
      <w:r w:rsidRPr="00B67CA0">
        <w:t xml:space="preserve">argeting </w:t>
      </w:r>
      <w:r>
        <w:t>t</w:t>
      </w:r>
      <w:r w:rsidRPr="00B67CA0">
        <w:t>umors</w:t>
      </w:r>
    </w:p>
    <w:p w14:paraId="0E568577" w14:textId="4E274E09" w:rsidR="007A1C2A" w:rsidRDefault="007A1C2A" w:rsidP="007A1C2A">
      <w:pPr>
        <w:spacing w:after="0" w:line="240" w:lineRule="auto"/>
        <w:rPr>
          <w:i/>
        </w:rPr>
      </w:pPr>
      <w:r w:rsidRPr="0033534B">
        <w:rPr>
          <w:i/>
        </w:rPr>
        <w:t>Matthias Weber, MD</w:t>
      </w:r>
    </w:p>
    <w:p w14:paraId="64502811" w14:textId="77777777" w:rsidR="00C24878" w:rsidRDefault="00C24878" w:rsidP="00C24878">
      <w:pPr>
        <w:spacing w:after="0" w:line="240" w:lineRule="auto"/>
        <w:rPr>
          <w:i/>
        </w:rPr>
      </w:pPr>
    </w:p>
    <w:p w14:paraId="0B4014BB" w14:textId="5239F2C3" w:rsidR="007A1C2A" w:rsidRPr="00B67CA0" w:rsidRDefault="007A1C2A" w:rsidP="007A1C2A">
      <w:pPr>
        <w:spacing w:after="0" w:line="240" w:lineRule="auto"/>
      </w:pPr>
      <w:r w:rsidRPr="00B67CA0">
        <w:t xml:space="preserve">Clinical </w:t>
      </w:r>
      <w:r>
        <w:t>s</w:t>
      </w:r>
      <w:r w:rsidRPr="00B67CA0">
        <w:t>cenario #1—</w:t>
      </w:r>
      <w:proofErr w:type="gramStart"/>
      <w:r w:rsidRPr="00B67CA0">
        <w:t>Advanced</w:t>
      </w:r>
      <w:proofErr w:type="gramEnd"/>
      <w:r w:rsidRPr="00B67CA0">
        <w:t xml:space="preserve">, </w:t>
      </w:r>
      <w:r>
        <w:t>g</w:t>
      </w:r>
      <w:r w:rsidRPr="00B67CA0">
        <w:t xml:space="preserve">rade 2 </w:t>
      </w:r>
      <w:r>
        <w:t>n</w:t>
      </w:r>
      <w:r w:rsidRPr="00B67CA0">
        <w:t xml:space="preserve">euroendocrine </w:t>
      </w:r>
      <w:r>
        <w:t>t</w:t>
      </w:r>
      <w:r w:rsidRPr="00B67CA0">
        <w:t xml:space="preserve">umor in the </w:t>
      </w:r>
      <w:proofErr w:type="spellStart"/>
      <w:r>
        <w:t>m</w:t>
      </w:r>
      <w:r w:rsidRPr="00B67CA0">
        <w:t>id</w:t>
      </w:r>
      <w:r>
        <w:t>g</w:t>
      </w:r>
      <w:r w:rsidRPr="00B67CA0">
        <w:t>ut</w:t>
      </w:r>
      <w:proofErr w:type="spellEnd"/>
      <w:r w:rsidRPr="00B67CA0">
        <w:t xml:space="preserve">: Watch and </w:t>
      </w:r>
      <w:r>
        <w:t>w</w:t>
      </w:r>
      <w:r w:rsidRPr="00B67CA0">
        <w:t xml:space="preserve">ait or </w:t>
      </w:r>
      <w:r>
        <w:t>initiate t</w:t>
      </w:r>
      <w:r w:rsidRPr="00B67CA0">
        <w:t>reatment?</w:t>
      </w:r>
    </w:p>
    <w:p w14:paraId="3467EE6D" w14:textId="77777777" w:rsidR="007A1C2A" w:rsidRPr="00B67CA0" w:rsidRDefault="007A1C2A" w:rsidP="007A1C2A">
      <w:pPr>
        <w:spacing w:after="0" w:line="240" w:lineRule="auto"/>
        <w:rPr>
          <w:i/>
        </w:rPr>
      </w:pPr>
      <w:r w:rsidRPr="00B67CA0">
        <w:rPr>
          <w:i/>
        </w:rPr>
        <w:t>Ja</w:t>
      </w:r>
      <w:r>
        <w:rPr>
          <w:i/>
        </w:rPr>
        <w:t>u</w:t>
      </w:r>
      <w:r w:rsidRPr="00B67CA0">
        <w:rPr>
          <w:i/>
        </w:rPr>
        <w:t>me Capdevila, MD</w:t>
      </w:r>
    </w:p>
    <w:p w14:paraId="7577AD4B" w14:textId="77777777" w:rsidR="007A1C2A" w:rsidRDefault="007A1C2A" w:rsidP="00C24878">
      <w:pPr>
        <w:spacing w:after="0" w:line="240" w:lineRule="auto"/>
        <w:rPr>
          <w:i/>
        </w:rPr>
      </w:pPr>
    </w:p>
    <w:p w14:paraId="4C272E9F" w14:textId="77777777" w:rsidR="007A1C2A" w:rsidRPr="00B67CA0" w:rsidRDefault="007A1C2A" w:rsidP="007A1C2A">
      <w:pPr>
        <w:spacing w:after="0" w:line="240" w:lineRule="auto"/>
        <w:ind w:left="720" w:hanging="720"/>
      </w:pPr>
      <w:r w:rsidRPr="00B67CA0">
        <w:t xml:space="preserve">Clinical </w:t>
      </w:r>
      <w:r>
        <w:t>s</w:t>
      </w:r>
      <w:r w:rsidRPr="00B67CA0">
        <w:t>cenario #2—</w:t>
      </w:r>
      <w:proofErr w:type="gramStart"/>
      <w:r w:rsidRPr="00B67CA0">
        <w:t>Exploring</w:t>
      </w:r>
      <w:proofErr w:type="gramEnd"/>
      <w:r w:rsidRPr="00B67CA0">
        <w:t xml:space="preserve"> </w:t>
      </w:r>
      <w:r>
        <w:t>t</w:t>
      </w:r>
      <w:r w:rsidRPr="00B67CA0">
        <w:t xml:space="preserve">reatment </w:t>
      </w:r>
      <w:r>
        <w:t>o</w:t>
      </w:r>
      <w:r w:rsidRPr="00B67CA0">
        <w:t xml:space="preserve">ptions for </w:t>
      </w:r>
      <w:r>
        <w:t>p</w:t>
      </w:r>
      <w:r w:rsidRPr="00B67CA0">
        <w:t xml:space="preserve">atients with </w:t>
      </w:r>
      <w:r>
        <w:t>s</w:t>
      </w:r>
      <w:r w:rsidRPr="00B67CA0">
        <w:t xml:space="preserve">ymptomatic, </w:t>
      </w:r>
      <w:r>
        <w:t>p</w:t>
      </w:r>
      <w:r w:rsidRPr="00B67CA0">
        <w:t>rogressive GEP-NETs</w:t>
      </w:r>
    </w:p>
    <w:p w14:paraId="163465ED" w14:textId="2B531A31" w:rsidR="007A1C2A" w:rsidRDefault="007A1C2A" w:rsidP="007A1C2A">
      <w:pPr>
        <w:spacing w:after="0" w:line="240" w:lineRule="auto"/>
        <w:rPr>
          <w:i/>
        </w:rPr>
      </w:pPr>
      <w:r w:rsidRPr="00E32F3C">
        <w:rPr>
          <w:i/>
        </w:rPr>
        <w:t>Ulrich-Frank Pape, MD</w:t>
      </w:r>
    </w:p>
    <w:p w14:paraId="501B8E19" w14:textId="77777777" w:rsidR="007A1C2A" w:rsidRDefault="007A1C2A" w:rsidP="00C24878">
      <w:pPr>
        <w:spacing w:after="0" w:line="240" w:lineRule="auto"/>
        <w:rPr>
          <w:i/>
        </w:rPr>
      </w:pPr>
    </w:p>
    <w:p w14:paraId="52D12C02" w14:textId="77777777" w:rsidR="007A1C2A" w:rsidRPr="00B67CA0" w:rsidRDefault="007A1C2A" w:rsidP="007A1C2A">
      <w:pPr>
        <w:spacing w:after="0" w:line="240" w:lineRule="auto"/>
      </w:pPr>
      <w:r w:rsidRPr="00B67CA0">
        <w:t xml:space="preserve">Looking </w:t>
      </w:r>
      <w:r>
        <w:t>f</w:t>
      </w:r>
      <w:r w:rsidRPr="00B67CA0">
        <w:t>orward: prIME Points</w:t>
      </w:r>
      <w:r>
        <w:t>™</w:t>
      </w:r>
      <w:r w:rsidRPr="00B67CA0">
        <w:t xml:space="preserve"> and </w:t>
      </w:r>
      <w:r>
        <w:t>e</w:t>
      </w:r>
      <w:r w:rsidRPr="00B67CA0">
        <w:t xml:space="preserve">xpert </w:t>
      </w:r>
      <w:r>
        <w:t>r</w:t>
      </w:r>
      <w:r w:rsidRPr="00B67CA0">
        <w:t>ecommendations</w:t>
      </w:r>
    </w:p>
    <w:p w14:paraId="3D92299C" w14:textId="77777777" w:rsidR="007A1C2A" w:rsidRDefault="007A1C2A" w:rsidP="007A1C2A">
      <w:pPr>
        <w:spacing w:after="0" w:line="240" w:lineRule="auto"/>
        <w:rPr>
          <w:i/>
        </w:rPr>
      </w:pPr>
      <w:r w:rsidRPr="00B67CA0">
        <w:rPr>
          <w:i/>
        </w:rPr>
        <w:t>Jaume Capdevila, MD</w:t>
      </w:r>
    </w:p>
    <w:p w14:paraId="5847E239" w14:textId="77777777" w:rsidR="00010454" w:rsidRDefault="00010454" w:rsidP="007A1C2A">
      <w:pPr>
        <w:spacing w:after="0" w:line="240" w:lineRule="auto"/>
        <w:rPr>
          <w:i/>
        </w:rPr>
      </w:pPr>
    </w:p>
    <w:p w14:paraId="58BE9493" w14:textId="77777777" w:rsidR="00010454" w:rsidRPr="00B67CA0" w:rsidRDefault="00010454" w:rsidP="007A1C2A">
      <w:pPr>
        <w:spacing w:after="0" w:line="240" w:lineRule="auto"/>
        <w:rPr>
          <w:i/>
        </w:rPr>
      </w:pPr>
    </w:p>
    <w:p w14:paraId="1CAC531C" w14:textId="77777777" w:rsidR="007A1C2A" w:rsidRDefault="007A1C2A" w:rsidP="007A1C2A">
      <w:pPr>
        <w:spacing w:after="0" w:line="240" w:lineRule="auto"/>
      </w:pPr>
      <w:r>
        <w:rPr>
          <w:b/>
        </w:rPr>
        <w:t>FACULTY</w:t>
      </w:r>
    </w:p>
    <w:p w14:paraId="64DECFA7" w14:textId="77777777" w:rsidR="007A1C2A" w:rsidRDefault="007A1C2A" w:rsidP="00C24878">
      <w:pPr>
        <w:spacing w:after="0" w:line="240" w:lineRule="auto"/>
      </w:pPr>
    </w:p>
    <w:p w14:paraId="219426A4" w14:textId="77777777" w:rsidR="007A1C2A" w:rsidRPr="00B67CA0" w:rsidRDefault="007A1C2A" w:rsidP="007A1C2A">
      <w:pPr>
        <w:spacing w:after="0" w:line="240" w:lineRule="auto"/>
        <w:rPr>
          <w:b/>
        </w:rPr>
      </w:pPr>
      <w:r w:rsidRPr="00B67CA0">
        <w:rPr>
          <w:b/>
        </w:rPr>
        <w:t xml:space="preserve">Chair </w:t>
      </w:r>
    </w:p>
    <w:p w14:paraId="4B9B1D12" w14:textId="77777777" w:rsidR="007A1C2A" w:rsidRPr="00B67CA0" w:rsidRDefault="007A1C2A" w:rsidP="007A1C2A">
      <w:pPr>
        <w:spacing w:after="0" w:line="240" w:lineRule="auto"/>
      </w:pPr>
      <w:r w:rsidRPr="00B67CA0">
        <w:t>Jaume Capdevila, MD</w:t>
      </w:r>
    </w:p>
    <w:p w14:paraId="18B71DEC" w14:textId="77777777" w:rsidR="007A1C2A" w:rsidRPr="00B67CA0" w:rsidRDefault="007A1C2A" w:rsidP="007A1C2A">
      <w:pPr>
        <w:spacing w:after="0" w:line="240" w:lineRule="auto"/>
      </w:pPr>
      <w:proofErr w:type="spellStart"/>
      <w:r w:rsidRPr="00B67CA0">
        <w:t>Vall</w:t>
      </w:r>
      <w:proofErr w:type="spellEnd"/>
      <w:r w:rsidRPr="00B67CA0">
        <w:t xml:space="preserve"> </w:t>
      </w:r>
      <w:proofErr w:type="spellStart"/>
      <w:r>
        <w:t>d</w:t>
      </w:r>
      <w:r w:rsidRPr="00B67CA0">
        <w:t>’</w:t>
      </w:r>
      <w:r>
        <w:t>H</w:t>
      </w:r>
      <w:r w:rsidRPr="00B67CA0">
        <w:t>ebron</w:t>
      </w:r>
      <w:proofErr w:type="spellEnd"/>
      <w:r w:rsidRPr="00B67CA0">
        <w:t xml:space="preserve"> University Hospital</w:t>
      </w:r>
      <w:bookmarkStart w:id="0" w:name="_GoBack"/>
      <w:bookmarkEnd w:id="0"/>
    </w:p>
    <w:p w14:paraId="4403AD2B" w14:textId="77777777" w:rsidR="007A1C2A" w:rsidRPr="00B67CA0" w:rsidRDefault="007A1C2A" w:rsidP="007A1C2A">
      <w:pPr>
        <w:spacing w:after="0" w:line="240" w:lineRule="auto"/>
      </w:pPr>
      <w:r w:rsidRPr="00B67CA0">
        <w:lastRenderedPageBreak/>
        <w:t>Barcelona, Spain</w:t>
      </w:r>
    </w:p>
    <w:p w14:paraId="5C171A91" w14:textId="77777777" w:rsidR="007A1C2A" w:rsidRPr="00B67CA0" w:rsidRDefault="007A1C2A" w:rsidP="007A1C2A">
      <w:pPr>
        <w:spacing w:after="0" w:line="240" w:lineRule="auto"/>
      </w:pPr>
    </w:p>
    <w:p w14:paraId="7D63259B" w14:textId="77777777" w:rsidR="007A1C2A" w:rsidRPr="00B67CA0" w:rsidRDefault="007A1C2A" w:rsidP="007A1C2A">
      <w:pPr>
        <w:spacing w:after="0" w:line="240" w:lineRule="auto"/>
        <w:rPr>
          <w:b/>
        </w:rPr>
      </w:pPr>
      <w:r w:rsidRPr="00B67CA0">
        <w:rPr>
          <w:b/>
        </w:rPr>
        <w:t>Faculty</w:t>
      </w:r>
    </w:p>
    <w:p w14:paraId="5FA6B1F4" w14:textId="77777777" w:rsidR="007A1C2A" w:rsidRPr="00E32F3C" w:rsidRDefault="007A1C2A" w:rsidP="007A1C2A">
      <w:pPr>
        <w:pStyle w:val="NoSpacing"/>
      </w:pPr>
      <w:r w:rsidRPr="00E32F3C">
        <w:t>Ulrich-Frank Pape</w:t>
      </w:r>
      <w:r>
        <w:t>, MD</w:t>
      </w:r>
    </w:p>
    <w:p w14:paraId="1905C738" w14:textId="77777777" w:rsidR="007A1C2A" w:rsidRPr="00E32F3C" w:rsidRDefault="007A1C2A" w:rsidP="007A1C2A">
      <w:pPr>
        <w:pStyle w:val="NoSpacing"/>
        <w:rPr>
          <w:rFonts w:cs="Arial"/>
          <w:shd w:val="clear" w:color="auto" w:fill="FFFFFF"/>
        </w:rPr>
      </w:pPr>
      <w:proofErr w:type="spellStart"/>
      <w:r w:rsidRPr="00E32F3C">
        <w:rPr>
          <w:rFonts w:cs="Arial"/>
          <w:shd w:val="clear" w:color="auto" w:fill="FFFFFF"/>
        </w:rPr>
        <w:t>Charité</w:t>
      </w:r>
      <w:proofErr w:type="spellEnd"/>
      <w:r w:rsidRPr="00E32F3C">
        <w:rPr>
          <w:rFonts w:cs="Arial"/>
          <w:shd w:val="clear" w:color="auto" w:fill="FFFFFF"/>
        </w:rPr>
        <w:t xml:space="preserve"> </w:t>
      </w:r>
      <w:r>
        <w:rPr>
          <w:rFonts w:cs="Arial"/>
          <w:shd w:val="clear" w:color="auto" w:fill="FFFFFF"/>
        </w:rPr>
        <w:t>University Hospital</w:t>
      </w:r>
    </w:p>
    <w:p w14:paraId="0DB86033" w14:textId="77777777" w:rsidR="007A1C2A" w:rsidRPr="00E32F3C" w:rsidRDefault="007A1C2A" w:rsidP="007A1C2A">
      <w:pPr>
        <w:pStyle w:val="NoSpacing"/>
        <w:rPr>
          <w:rFonts w:cs="Calibri"/>
          <w:bCs/>
        </w:rPr>
      </w:pPr>
      <w:r w:rsidRPr="00E32F3C">
        <w:t>Berlin, Germany</w:t>
      </w:r>
    </w:p>
    <w:p w14:paraId="754F487C" w14:textId="77777777" w:rsidR="007A1C2A" w:rsidRDefault="007A1C2A" w:rsidP="007A1C2A">
      <w:pPr>
        <w:pStyle w:val="NoSpacing"/>
      </w:pPr>
    </w:p>
    <w:p w14:paraId="7D9CB394" w14:textId="77777777" w:rsidR="007A1C2A" w:rsidRDefault="007A1C2A" w:rsidP="007A1C2A">
      <w:pPr>
        <w:pStyle w:val="NoSpacing"/>
      </w:pPr>
      <w:r>
        <w:t>Matthias Weber, MD</w:t>
      </w:r>
    </w:p>
    <w:p w14:paraId="7FA2429A" w14:textId="77777777" w:rsidR="007A1C2A" w:rsidRDefault="007A1C2A" w:rsidP="007A1C2A">
      <w:pPr>
        <w:pStyle w:val="NoSpacing"/>
      </w:pPr>
      <w:r>
        <w:t>Johannes Gutenberg University Mainz</w:t>
      </w:r>
    </w:p>
    <w:p w14:paraId="0EE2084E" w14:textId="77777777" w:rsidR="007A1C2A" w:rsidRDefault="007A1C2A" w:rsidP="007A1C2A">
      <w:pPr>
        <w:pStyle w:val="NoSpacing"/>
      </w:pPr>
      <w:r>
        <w:t>Mainz, Germany</w:t>
      </w:r>
    </w:p>
    <w:p w14:paraId="405A2307" w14:textId="77777777" w:rsidR="00C24878" w:rsidRDefault="00C24878" w:rsidP="00C24878">
      <w:pPr>
        <w:spacing w:after="0" w:line="240" w:lineRule="auto"/>
        <w:rPr>
          <w:b/>
        </w:rPr>
      </w:pPr>
    </w:p>
    <w:p w14:paraId="5CFE8A46" w14:textId="77777777" w:rsidR="00C24878" w:rsidRDefault="00C24878" w:rsidP="00C24878">
      <w:pPr>
        <w:spacing w:after="0" w:line="240" w:lineRule="auto"/>
        <w:rPr>
          <w:b/>
        </w:rPr>
      </w:pPr>
      <w:r>
        <w:rPr>
          <w:b/>
        </w:rPr>
        <w:t>TARGET AUDIENCE</w:t>
      </w:r>
    </w:p>
    <w:p w14:paraId="51E9FEB3" w14:textId="2397DF19" w:rsidR="00C24878" w:rsidRDefault="007A1C2A" w:rsidP="00C24878">
      <w:pPr>
        <w:spacing w:after="0" w:line="240" w:lineRule="auto"/>
      </w:pPr>
      <w:r w:rsidRPr="007A1C2A">
        <w:t>This educational activity is designed for medical oncologists, endocrinologists, gastroenterologists, pathologists, and other healthcare providers involved and/or interested in the management of patients with GEP-NETs.</w:t>
      </w:r>
    </w:p>
    <w:p w14:paraId="14568AFE" w14:textId="77777777" w:rsidR="007A1C2A" w:rsidRDefault="007A1C2A" w:rsidP="00C24878">
      <w:pPr>
        <w:spacing w:after="0" w:line="240" w:lineRule="auto"/>
      </w:pPr>
    </w:p>
    <w:p w14:paraId="18DCFAD0" w14:textId="77777777" w:rsidR="00C24878" w:rsidRDefault="00C24878" w:rsidP="00C24878">
      <w:pPr>
        <w:spacing w:after="0" w:line="240" w:lineRule="auto"/>
        <w:rPr>
          <w:b/>
        </w:rPr>
      </w:pPr>
      <w:r>
        <w:rPr>
          <w:b/>
        </w:rPr>
        <w:t>LEARNING OBJECTIVES</w:t>
      </w:r>
    </w:p>
    <w:p w14:paraId="3D522325" w14:textId="77777777" w:rsidR="007A1C2A" w:rsidRDefault="007A1C2A" w:rsidP="00C24878">
      <w:pPr>
        <w:spacing w:after="0" w:line="240" w:lineRule="auto"/>
      </w:pPr>
    </w:p>
    <w:p w14:paraId="11161378" w14:textId="77777777" w:rsidR="007A1C2A" w:rsidRDefault="007A1C2A" w:rsidP="007A1C2A">
      <w:pPr>
        <w:spacing w:after="0" w:line="240" w:lineRule="auto"/>
        <w:rPr>
          <w:color w:val="000000"/>
        </w:rPr>
      </w:pPr>
      <w:r>
        <w:rPr>
          <w:color w:val="000000"/>
        </w:rPr>
        <w:t>After successful completion of this educational activity, participants should be able to:</w:t>
      </w:r>
    </w:p>
    <w:p w14:paraId="16F5AF40" w14:textId="77777777" w:rsidR="007A1C2A" w:rsidRPr="00B67CA0" w:rsidRDefault="007A1C2A" w:rsidP="007A1C2A">
      <w:pPr>
        <w:pStyle w:val="ListParagraph"/>
        <w:numPr>
          <w:ilvl w:val="0"/>
          <w:numId w:val="20"/>
        </w:numPr>
        <w:spacing w:after="0" w:line="240" w:lineRule="auto"/>
      </w:pPr>
      <w:r w:rsidRPr="00B67CA0">
        <w:t>Describe the clinical characteristics and natural history of GEP-NETs</w:t>
      </w:r>
    </w:p>
    <w:p w14:paraId="6A50D6C1" w14:textId="77777777" w:rsidR="007A1C2A" w:rsidRPr="00B67CA0" w:rsidRDefault="007A1C2A" w:rsidP="007A1C2A">
      <w:pPr>
        <w:pStyle w:val="ListParagraph"/>
        <w:numPr>
          <w:ilvl w:val="0"/>
          <w:numId w:val="20"/>
        </w:numPr>
        <w:spacing w:after="0" w:line="240" w:lineRule="auto"/>
      </w:pPr>
      <w:r>
        <w:t xml:space="preserve">Apply </w:t>
      </w:r>
      <w:r w:rsidRPr="00B67CA0">
        <w:t xml:space="preserve">the role of multidisciplinary care in the treatment of GEP-NETs </w:t>
      </w:r>
    </w:p>
    <w:p w14:paraId="3A4BA645" w14:textId="77777777" w:rsidR="007A1C2A" w:rsidRPr="00B67CA0" w:rsidRDefault="007A1C2A" w:rsidP="007A1C2A">
      <w:pPr>
        <w:pStyle w:val="ListParagraph"/>
        <w:numPr>
          <w:ilvl w:val="0"/>
          <w:numId w:val="20"/>
        </w:numPr>
        <w:spacing w:after="0" w:line="240" w:lineRule="auto"/>
      </w:pPr>
      <w:r w:rsidRPr="00B67CA0">
        <w:t>Evaluate recent data from clinical trials investigating novel treatment approaches for patients with GEP-NETs</w:t>
      </w:r>
    </w:p>
    <w:p w14:paraId="03367E16" w14:textId="77777777" w:rsidR="007A1C2A" w:rsidRPr="00B67CA0" w:rsidRDefault="007A1C2A" w:rsidP="007A1C2A">
      <w:pPr>
        <w:pStyle w:val="ListParagraph"/>
        <w:numPr>
          <w:ilvl w:val="0"/>
          <w:numId w:val="20"/>
        </w:numPr>
        <w:spacing w:after="0" w:line="240" w:lineRule="auto"/>
      </w:pPr>
      <w:r w:rsidRPr="00B67CA0">
        <w:t>Employ best practices in treatment selection for patients with GEP-NETs based on current treatment recommendations and emerging data</w:t>
      </w:r>
    </w:p>
    <w:p w14:paraId="5C8FBD60" w14:textId="77777777" w:rsidR="007A1C2A" w:rsidRPr="00B67CA0" w:rsidRDefault="007A1C2A" w:rsidP="007A1C2A">
      <w:pPr>
        <w:pStyle w:val="ListParagraph"/>
        <w:numPr>
          <w:ilvl w:val="0"/>
          <w:numId w:val="20"/>
        </w:numPr>
        <w:spacing w:after="0" w:line="240" w:lineRule="auto"/>
      </w:pPr>
      <w:r w:rsidRPr="00B67CA0">
        <w:t>Identify appropriate strategies to minimize disease symptoms and treatment-related adverse events to optimize quality of life in patients with GEP-NETs</w:t>
      </w:r>
    </w:p>
    <w:p w14:paraId="131B158A" w14:textId="77777777" w:rsidR="007A1C2A" w:rsidRDefault="007A1C2A" w:rsidP="00C24878">
      <w:pPr>
        <w:spacing w:after="0" w:line="240" w:lineRule="auto"/>
      </w:pPr>
    </w:p>
    <w:p w14:paraId="708EB29C" w14:textId="4E539AE7" w:rsidR="00C24878" w:rsidRDefault="00C24878" w:rsidP="00C24878">
      <w:pPr>
        <w:spacing w:after="0" w:line="240" w:lineRule="auto"/>
      </w:pPr>
      <w:r w:rsidRPr="0091793F">
        <w:rPr>
          <w:color w:val="FF0000"/>
        </w:rPr>
        <w:t>[</w:t>
      </w:r>
      <w:proofErr w:type="gramStart"/>
      <w:r w:rsidRPr="0091793F">
        <w:rPr>
          <w:color w:val="FF0000"/>
        </w:rPr>
        <w:t>check</w:t>
      </w:r>
      <w:proofErr w:type="gramEnd"/>
      <w:r w:rsidRPr="0091793F">
        <w:rPr>
          <w:color w:val="FF0000"/>
        </w:rPr>
        <w:t xml:space="preserve"> with Clinical to see if any need to be deleted]</w:t>
      </w:r>
    </w:p>
    <w:p w14:paraId="2D66FB97" w14:textId="77777777" w:rsidR="00C24878" w:rsidRDefault="00C24878" w:rsidP="00C24878">
      <w:pPr>
        <w:spacing w:after="0" w:line="240" w:lineRule="auto"/>
      </w:pPr>
    </w:p>
    <w:p w14:paraId="62CE9F81" w14:textId="77777777" w:rsidR="00C24878" w:rsidRPr="00FE0ED7" w:rsidRDefault="00C24878" w:rsidP="00C24878">
      <w:pPr>
        <w:spacing w:after="0" w:line="240" w:lineRule="auto"/>
        <w:rPr>
          <w:b/>
        </w:rPr>
      </w:pPr>
      <w:r w:rsidRPr="00FE0ED7">
        <w:rPr>
          <w:b/>
        </w:rPr>
        <w:t>CONTINUING MEDICAL EDUCATION</w:t>
      </w:r>
      <w:r>
        <w:rPr>
          <w:b/>
        </w:rPr>
        <w:t xml:space="preserve"> [if applicable]</w:t>
      </w:r>
    </w:p>
    <w:p w14:paraId="2BC9F4ED" w14:textId="77777777" w:rsidR="00C24878" w:rsidRDefault="00C24878" w:rsidP="00C24878">
      <w:pPr>
        <w:spacing w:after="0" w:line="240" w:lineRule="auto"/>
      </w:pPr>
      <w:proofErr w:type="gramStart"/>
      <w:r>
        <w:t>prIME</w:t>
      </w:r>
      <w:proofErr w:type="gramEnd"/>
      <w:r>
        <w:t xml:space="preserve"> Oncology is accredited by the Accreditation Council for Continuing Medical Education (ACCME®) to provide continuing medical education for physicians.</w:t>
      </w:r>
    </w:p>
    <w:p w14:paraId="7DC5F27F" w14:textId="77777777" w:rsidR="00C24878" w:rsidRDefault="00C24878" w:rsidP="00C24878">
      <w:pPr>
        <w:spacing w:after="0" w:line="240" w:lineRule="auto"/>
      </w:pPr>
    </w:p>
    <w:p w14:paraId="2DF50080" w14:textId="03A5DB94" w:rsidR="00C24878" w:rsidRDefault="00C24878" w:rsidP="00C24878">
      <w:pPr>
        <w:spacing w:after="0" w:line="240" w:lineRule="auto"/>
      </w:pPr>
      <w:proofErr w:type="gramStart"/>
      <w:r>
        <w:t>prIME</w:t>
      </w:r>
      <w:proofErr w:type="gramEnd"/>
      <w:r>
        <w:t xml:space="preserve"> Oncology designates this </w:t>
      </w:r>
      <w:r w:rsidR="00E1526C">
        <w:t>enduring</w:t>
      </w:r>
      <w:ins w:id="1" w:author="Christi Gray" w:date="2014-10-20T13:43:00Z">
        <w:r w:rsidR="001F0CEA">
          <w:t xml:space="preserve"> </w:t>
        </w:r>
      </w:ins>
      <w:r>
        <w:t>activity for a maximum of</w:t>
      </w:r>
      <w:r w:rsidR="00E1526C">
        <w:t xml:space="preserve"> 1.5</w:t>
      </w:r>
      <w:r>
        <w:t xml:space="preserve">  </w:t>
      </w:r>
      <w:r w:rsidRPr="00FE0ED7">
        <w:rPr>
          <w:i/>
        </w:rPr>
        <w:t>AMA PRA Category 1 Credits™.</w:t>
      </w:r>
      <w:r>
        <w:t xml:space="preserve"> Physicians should claim only the credit commensurate with the extent of their participation in the activity.</w:t>
      </w:r>
    </w:p>
    <w:p w14:paraId="2B210CD6" w14:textId="77777777" w:rsidR="00C24878" w:rsidRDefault="00C24878" w:rsidP="00C24878">
      <w:pPr>
        <w:spacing w:after="0" w:line="240" w:lineRule="auto"/>
      </w:pPr>
    </w:p>
    <w:p w14:paraId="2DF63B85" w14:textId="77777777" w:rsidR="00C24878" w:rsidRPr="00FE0ED7" w:rsidRDefault="00C24878" w:rsidP="00C24878">
      <w:pPr>
        <w:spacing w:after="0" w:line="240" w:lineRule="auto"/>
        <w:rPr>
          <w:b/>
        </w:rPr>
      </w:pPr>
      <w:r w:rsidRPr="00FE0ED7">
        <w:rPr>
          <w:b/>
        </w:rPr>
        <w:t>METHOD OF PARTICIPATION</w:t>
      </w:r>
      <w:r>
        <w:rPr>
          <w:b/>
        </w:rPr>
        <w:t xml:space="preserve"> [if applicable]</w:t>
      </w:r>
    </w:p>
    <w:p w14:paraId="5A56259F" w14:textId="4C042E7A" w:rsidR="00C24878" w:rsidRDefault="00C24878" w:rsidP="00C24878">
      <w:pPr>
        <w:spacing w:after="0" w:line="240" w:lineRule="auto"/>
      </w:pPr>
      <w:r>
        <w:t xml:space="preserve">There are no fees for participating in and receiving CME credit for this activity. In order to receive credit, participants must successfully complete the online posttest and activity evaluation. Your participation in this CME activity will be recorded in prIME Oncology's database. However, upon request, your CME credit certificate will be emailed to you. Technical requirements may be found under the </w:t>
      </w:r>
      <w:hyperlink r:id="rId12" w:history="1">
        <w:r w:rsidRPr="00FE0ED7">
          <w:rPr>
            <w:rStyle w:val="Hyperlink"/>
          </w:rPr>
          <w:t>Terms of Use.</w:t>
        </w:r>
      </w:hyperlink>
    </w:p>
    <w:p w14:paraId="35EE2977" w14:textId="77777777" w:rsidR="00C24878" w:rsidRDefault="00C24878" w:rsidP="00C24878">
      <w:pPr>
        <w:spacing w:after="0" w:line="240" w:lineRule="auto"/>
      </w:pPr>
    </w:p>
    <w:p w14:paraId="0CB998DE" w14:textId="77777777" w:rsidR="00C24878" w:rsidRDefault="00C24878" w:rsidP="00C24878">
      <w:pPr>
        <w:spacing w:after="0" w:line="240" w:lineRule="auto"/>
      </w:pPr>
      <w:r>
        <w:t>Links to the posttest are available on the video player pages.</w:t>
      </w:r>
    </w:p>
    <w:p w14:paraId="472A3FEF" w14:textId="77777777" w:rsidR="00C24878" w:rsidRDefault="00C24878" w:rsidP="00C24878">
      <w:pPr>
        <w:spacing w:after="0" w:line="240" w:lineRule="auto"/>
      </w:pPr>
    </w:p>
    <w:p w14:paraId="3AE39202" w14:textId="754258E7" w:rsidR="00C24878" w:rsidRDefault="00C24878" w:rsidP="00C24878">
      <w:pPr>
        <w:spacing w:after="0" w:line="240" w:lineRule="auto"/>
      </w:pPr>
      <w:r>
        <w:lastRenderedPageBreak/>
        <w:t xml:space="preserve">In order to receive credit, participants must successfully complete the online posttest with </w:t>
      </w:r>
      <w:r w:rsidR="00E656D0">
        <w:t>75</w:t>
      </w:r>
      <w:r>
        <w:t>% or higher.</w:t>
      </w:r>
    </w:p>
    <w:p w14:paraId="47653CEE" w14:textId="77777777" w:rsidR="00C24878" w:rsidRDefault="00C24878" w:rsidP="00C24878">
      <w:pPr>
        <w:spacing w:after="0" w:line="240" w:lineRule="auto"/>
        <w:rPr>
          <w:b/>
        </w:rPr>
      </w:pPr>
    </w:p>
    <w:p w14:paraId="11DF4703" w14:textId="77777777" w:rsidR="00C24878" w:rsidRDefault="00C24878" w:rsidP="00C24878">
      <w:pPr>
        <w:spacing w:after="0" w:line="240" w:lineRule="auto"/>
        <w:rPr>
          <w:b/>
        </w:rPr>
      </w:pPr>
      <w:r>
        <w:rPr>
          <w:b/>
        </w:rPr>
        <w:t>DISCLOSURES [if applicable]</w:t>
      </w:r>
    </w:p>
    <w:p w14:paraId="7CD2E471" w14:textId="77777777" w:rsidR="00E656D0" w:rsidRDefault="00E656D0" w:rsidP="00E656D0">
      <w:pPr>
        <w:spacing w:after="0" w:line="240" w:lineRule="auto"/>
        <w:rPr>
          <w:rFonts w:eastAsia="Times New Roman" w:cs="Arial"/>
        </w:rPr>
      </w:pPr>
      <w:r>
        <w:rPr>
          <w:rFonts w:eastAsia="Times New Roman" w:cs="Arial"/>
        </w:rPr>
        <w:t>Disclosure of Relevant Financial Relationships</w:t>
      </w:r>
    </w:p>
    <w:p w14:paraId="4192BC36" w14:textId="77777777" w:rsidR="00E656D0" w:rsidRDefault="00E656D0" w:rsidP="00E656D0">
      <w:pPr>
        <w:spacing w:after="0" w:line="240" w:lineRule="auto"/>
        <w:rPr>
          <w:rFonts w:eastAsia="Times New Roman" w:cs="Arial"/>
        </w:rPr>
      </w:pPr>
      <w:proofErr w:type="gramStart"/>
      <w:r w:rsidRPr="0092421B">
        <w:rPr>
          <w:rFonts w:eastAsia="Times New Roman" w:cs="Arial"/>
        </w:rPr>
        <w:t>prIME</w:t>
      </w:r>
      <w:proofErr w:type="gramEnd"/>
      <w:r w:rsidRPr="0092421B">
        <w:rPr>
          <w:rFonts w:eastAsia="Times New Roman" w:cs="Arial"/>
        </w:rPr>
        <w:t xml:space="preserve"> Oncology assess</w:t>
      </w:r>
      <w:r>
        <w:rPr>
          <w:rFonts w:eastAsia="Times New Roman" w:cs="Arial"/>
        </w:rPr>
        <w:t>es</w:t>
      </w:r>
      <w:r w:rsidRPr="0092421B">
        <w:rPr>
          <w:rFonts w:eastAsia="Times New Roman" w:cs="Arial"/>
        </w:rPr>
        <w:t xml:space="preserve"> </w:t>
      </w:r>
      <w:r>
        <w:rPr>
          <w:rFonts w:eastAsia="Times New Roman" w:cs="Arial"/>
        </w:rPr>
        <w:t>relevant financial relationships</w:t>
      </w:r>
      <w:r w:rsidRPr="0092421B">
        <w:rPr>
          <w:rFonts w:eastAsia="Times New Roman" w:cs="Arial"/>
        </w:rPr>
        <w:t xml:space="preserve"> with its instructors, planners, managers, and other individuals who are in a position to control the content of </w:t>
      </w:r>
      <w:r>
        <w:rPr>
          <w:rFonts w:eastAsia="Times New Roman" w:cs="Arial"/>
        </w:rPr>
        <w:t>CME a</w:t>
      </w:r>
      <w:r w:rsidRPr="0092421B">
        <w:rPr>
          <w:rFonts w:eastAsia="Times New Roman" w:cs="Arial"/>
        </w:rPr>
        <w:t>ctivities. </w:t>
      </w:r>
      <w:r>
        <w:rPr>
          <w:rFonts w:eastAsia="Times New Roman" w:cs="Arial"/>
        </w:rPr>
        <w:t>Any potential</w:t>
      </w:r>
      <w:r w:rsidRPr="0092421B">
        <w:rPr>
          <w:rFonts w:eastAsia="Times New Roman" w:cs="Arial"/>
        </w:rPr>
        <w:t xml:space="preserve"> conflicts of interest that are identified are thoroughly vetted by prIME Oncology for fair</w:t>
      </w:r>
      <w:r>
        <w:rPr>
          <w:rFonts w:eastAsia="Times New Roman" w:cs="Arial"/>
        </w:rPr>
        <w:t>ness,</w:t>
      </w:r>
      <w:r w:rsidRPr="0092421B">
        <w:rPr>
          <w:rFonts w:eastAsia="Times New Roman" w:cs="Arial"/>
        </w:rPr>
        <w:t xml:space="preserve"> balance, </w:t>
      </w:r>
      <w:r>
        <w:rPr>
          <w:rFonts w:eastAsia="Times New Roman" w:cs="Arial"/>
        </w:rPr>
        <w:t xml:space="preserve">and </w:t>
      </w:r>
      <w:r w:rsidRPr="0092421B">
        <w:rPr>
          <w:rFonts w:eastAsia="Times New Roman" w:cs="Arial"/>
        </w:rPr>
        <w:t xml:space="preserve">scientific objectivity of </w:t>
      </w:r>
      <w:r>
        <w:rPr>
          <w:rFonts w:eastAsia="Times New Roman" w:cs="Arial"/>
        </w:rPr>
        <w:t>data</w:t>
      </w:r>
      <w:r w:rsidRPr="0092421B">
        <w:rPr>
          <w:rFonts w:eastAsia="Times New Roman" w:cs="Arial"/>
        </w:rPr>
        <w:t xml:space="preserve">, </w:t>
      </w:r>
      <w:r>
        <w:rPr>
          <w:rFonts w:eastAsia="Times New Roman" w:cs="Arial"/>
        </w:rPr>
        <w:t>as well as</w:t>
      </w:r>
      <w:r w:rsidRPr="0092421B">
        <w:rPr>
          <w:rFonts w:eastAsia="Times New Roman" w:cs="Arial"/>
        </w:rPr>
        <w:t xml:space="preserve"> patient care recommendations. </w:t>
      </w:r>
      <w:proofErr w:type="gramStart"/>
      <w:r w:rsidRPr="0092421B">
        <w:rPr>
          <w:rFonts w:eastAsia="Times New Roman" w:cs="Arial"/>
        </w:rPr>
        <w:t>prIME</w:t>
      </w:r>
      <w:proofErr w:type="gramEnd"/>
      <w:r w:rsidRPr="0092421B">
        <w:rPr>
          <w:rFonts w:eastAsia="Times New Roman" w:cs="Arial"/>
        </w:rPr>
        <w:t xml:space="preserve"> Oncology is committed to providing its learners with high-quality CME activities and related materials that promote improvements or quality in healthcare and not a specific proprietary business interest of a commercial </w:t>
      </w:r>
      <w:r>
        <w:rPr>
          <w:rFonts w:eastAsia="Times New Roman" w:cs="Arial"/>
        </w:rPr>
        <w:t>entity</w:t>
      </w:r>
      <w:r w:rsidRPr="0092421B">
        <w:rPr>
          <w:rFonts w:eastAsia="Times New Roman" w:cs="Arial"/>
        </w:rPr>
        <w:t>.</w:t>
      </w:r>
    </w:p>
    <w:p w14:paraId="354B3285" w14:textId="77777777" w:rsidR="00E656D0" w:rsidRDefault="00E656D0" w:rsidP="00E656D0">
      <w:pPr>
        <w:spacing w:after="0" w:line="240" w:lineRule="auto"/>
        <w:rPr>
          <w:rFonts w:eastAsia="Times New Roman" w:cs="Arial"/>
        </w:rPr>
      </w:pPr>
    </w:p>
    <w:p w14:paraId="20DDD60F" w14:textId="77777777" w:rsidR="00E656D0" w:rsidRPr="0053113C" w:rsidRDefault="00E656D0" w:rsidP="00E656D0">
      <w:pPr>
        <w:spacing w:after="0" w:line="240" w:lineRule="auto"/>
        <w:rPr>
          <w:sz w:val="18"/>
        </w:rPr>
      </w:pPr>
      <w:r w:rsidRPr="0053113C">
        <w:rPr>
          <w:sz w:val="18"/>
        </w:rPr>
        <w:t xml:space="preserve">Disclosure </w:t>
      </w:r>
      <w:r>
        <w:rPr>
          <w:sz w:val="18"/>
        </w:rPr>
        <w:t>Regarding Unlabeled</w:t>
      </w:r>
      <w:r w:rsidRPr="0053113C">
        <w:rPr>
          <w:sz w:val="18"/>
        </w:rPr>
        <w:t xml:space="preserve"> Use</w:t>
      </w:r>
    </w:p>
    <w:p w14:paraId="7969CAB2" w14:textId="77777777" w:rsidR="00E656D0" w:rsidRPr="0053113C" w:rsidRDefault="00E656D0" w:rsidP="00E656D0">
      <w:pPr>
        <w:spacing w:after="0" w:line="240" w:lineRule="auto"/>
        <w:rPr>
          <w:sz w:val="18"/>
        </w:rPr>
      </w:pPr>
      <w:r w:rsidRPr="0053113C">
        <w:rPr>
          <w:sz w:val="18"/>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6A921947" w14:textId="77777777" w:rsidR="00E656D0" w:rsidRPr="0053113C" w:rsidRDefault="00E656D0" w:rsidP="00E656D0">
      <w:pPr>
        <w:spacing w:after="0" w:line="240" w:lineRule="auto"/>
        <w:rPr>
          <w:sz w:val="18"/>
        </w:rPr>
      </w:pPr>
    </w:p>
    <w:p w14:paraId="01E0BA59" w14:textId="77777777" w:rsidR="00E656D0" w:rsidRPr="0053113C" w:rsidRDefault="00E656D0" w:rsidP="00E656D0">
      <w:pPr>
        <w:spacing w:after="0" w:line="240" w:lineRule="auto"/>
        <w:rPr>
          <w:sz w:val="18"/>
        </w:rPr>
      </w:pPr>
      <w:r w:rsidRPr="0053113C">
        <w:rPr>
          <w:sz w:val="18"/>
        </w:rPr>
        <w:t>Disclaimer</w:t>
      </w:r>
    </w:p>
    <w:p w14:paraId="25599DFC" w14:textId="77777777" w:rsidR="00E656D0" w:rsidRPr="0053113C" w:rsidRDefault="00E656D0" w:rsidP="00E656D0">
      <w:pPr>
        <w:spacing w:after="0" w:line="240" w:lineRule="auto"/>
        <w:rPr>
          <w:rFonts w:eastAsia="Times New Roman" w:cs="Arial"/>
          <w:sz w:val="18"/>
        </w:rPr>
      </w:pPr>
      <w:r w:rsidRPr="0053113C">
        <w:rPr>
          <w:sz w:val="18"/>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p w14:paraId="3CCB27E4" w14:textId="77777777" w:rsidR="00C24878" w:rsidRPr="00FE0ED7" w:rsidRDefault="00C24878" w:rsidP="00C24878">
      <w:pPr>
        <w:spacing w:after="0" w:line="240" w:lineRule="auto"/>
      </w:pPr>
    </w:p>
    <w:p w14:paraId="58C61BF6" w14:textId="77777777" w:rsidR="00C24878" w:rsidRDefault="00C24878" w:rsidP="00C24878">
      <w:pPr>
        <w:spacing w:after="0" w:line="240" w:lineRule="auto"/>
        <w:rPr>
          <w:b/>
        </w:rPr>
      </w:pPr>
      <w:r>
        <w:rPr>
          <w:b/>
        </w:rPr>
        <w:t>PROVIDER</w:t>
      </w:r>
    </w:p>
    <w:p w14:paraId="27BDEE40" w14:textId="670E07C6" w:rsidR="007A1C2A" w:rsidRDefault="007A1C2A" w:rsidP="007A1C2A">
      <w:pPr>
        <w:spacing w:after="0" w:line="240" w:lineRule="auto"/>
      </w:pPr>
      <w:r>
        <w:t xml:space="preserve">This </w:t>
      </w:r>
      <w:r w:rsidR="00BE2F4C">
        <w:t>activity</w:t>
      </w:r>
      <w:r w:rsidR="00ED6ED3">
        <w:t xml:space="preserve"> </w:t>
      </w:r>
      <w:r>
        <w:t>is provided by prIME Oncology.</w:t>
      </w:r>
    </w:p>
    <w:p w14:paraId="77DF6FE3" w14:textId="77777777" w:rsidR="00C24878" w:rsidRDefault="00C24878" w:rsidP="00C24878">
      <w:pPr>
        <w:spacing w:after="0" w:line="240" w:lineRule="auto"/>
      </w:pPr>
    </w:p>
    <w:p w14:paraId="51D45C9D" w14:textId="77777777" w:rsidR="00C24878" w:rsidRDefault="00C24878" w:rsidP="00C24878">
      <w:pPr>
        <w:spacing w:after="0" w:line="240" w:lineRule="auto"/>
        <w:rPr>
          <w:b/>
        </w:rPr>
      </w:pPr>
      <w:r>
        <w:rPr>
          <w:b/>
        </w:rPr>
        <w:t>SUPPORTER</w:t>
      </w:r>
    </w:p>
    <w:p w14:paraId="0805CDCB" w14:textId="2C6D5539" w:rsidR="00C24878" w:rsidRDefault="007A1C2A" w:rsidP="00C24878">
      <w:pPr>
        <w:spacing w:after="0" w:line="240" w:lineRule="auto"/>
      </w:pPr>
      <w:r w:rsidRPr="00571E04">
        <w:t>This educational activity is supported by</w:t>
      </w:r>
      <w:r w:rsidR="00BE2F4C">
        <w:t xml:space="preserve"> a grant from</w:t>
      </w:r>
      <w:r>
        <w:t xml:space="preserve"> IPSEN.</w:t>
      </w:r>
    </w:p>
    <w:p w14:paraId="6BB0B0D4" w14:textId="77777777" w:rsidR="007A1C2A" w:rsidRDefault="007A1C2A" w:rsidP="00C24878">
      <w:pPr>
        <w:spacing w:after="0" w:line="240" w:lineRule="auto"/>
        <w:rPr>
          <w:b/>
        </w:rPr>
      </w:pPr>
    </w:p>
    <w:p w14:paraId="61B4A136" w14:textId="77777777" w:rsidR="00C24878" w:rsidRDefault="00C24878" w:rsidP="00C24878">
      <w:pPr>
        <w:spacing w:after="0" w:line="240" w:lineRule="auto"/>
        <w:rPr>
          <w:b/>
        </w:rPr>
      </w:pPr>
      <w:r>
        <w:rPr>
          <w:b/>
        </w:rPr>
        <w:t>ACTIVITY DATE</w:t>
      </w:r>
    </w:p>
    <w:p w14:paraId="699984DC" w14:textId="4894950D" w:rsidR="00C24878" w:rsidRDefault="00C24878" w:rsidP="00C24878">
      <w:pPr>
        <w:spacing w:after="0" w:line="240" w:lineRule="auto"/>
      </w:pPr>
      <w:r>
        <w:t>Release Date</w:t>
      </w:r>
      <w:r w:rsidR="007A1C2A">
        <w:t>: 3 November 2014</w:t>
      </w:r>
    </w:p>
    <w:p w14:paraId="418AC982" w14:textId="77777777" w:rsidR="00C24878" w:rsidRDefault="00C24878" w:rsidP="00C24878">
      <w:pPr>
        <w:spacing w:after="0" w:line="240" w:lineRule="auto"/>
      </w:pPr>
    </w:p>
    <w:p w14:paraId="0461550D" w14:textId="1FDA397A" w:rsidR="00C24878" w:rsidRDefault="00C24878" w:rsidP="00C24878">
      <w:pPr>
        <w:spacing w:after="0" w:line="240" w:lineRule="auto"/>
      </w:pPr>
      <w:r>
        <w:t>Expiration Date</w:t>
      </w:r>
      <w:r w:rsidR="007A1C2A">
        <w:t>: 3 November 2015</w:t>
      </w:r>
    </w:p>
    <w:p w14:paraId="25087884" w14:textId="77777777" w:rsidR="00C24878" w:rsidRDefault="00C24878" w:rsidP="00C24878"/>
    <w:p w14:paraId="51041A8C" w14:textId="77777777" w:rsidR="00C24878" w:rsidRPr="007F41E1" w:rsidRDefault="00C24878" w:rsidP="00C24878">
      <w:r w:rsidRPr="007F41E1">
        <w:rPr>
          <w:b/>
        </w:rPr>
        <w:t>MOBILE APP VIEW ACTIVITY TEXT PER VIDEO</w:t>
      </w:r>
      <w:r>
        <w:rPr>
          <w:b/>
        </w:rPr>
        <w:br/>
      </w:r>
      <w:r>
        <w:t>Insert presentation-specific text for the “View Activity” action item on the mobile app.</w:t>
      </w:r>
    </w:p>
    <w:p w14:paraId="257B4859" w14:textId="77777777" w:rsidR="00C24878" w:rsidRDefault="00C24878" w:rsidP="00C24878">
      <w:pPr>
        <w:pBdr>
          <w:bottom w:val="single" w:sz="12" w:space="1" w:color="auto"/>
        </w:pBdr>
        <w:spacing w:after="0" w:line="240" w:lineRule="auto"/>
      </w:pPr>
    </w:p>
    <w:p w14:paraId="05934FDC" w14:textId="77777777" w:rsidR="00C24878" w:rsidRDefault="00C24878" w:rsidP="00C24878">
      <w:pPr>
        <w:spacing w:after="0" w:line="240" w:lineRule="auto"/>
      </w:pPr>
    </w:p>
    <w:p w14:paraId="7F6B5002" w14:textId="77777777" w:rsidR="00C24878" w:rsidRDefault="00C24878" w:rsidP="00C24878">
      <w:pPr>
        <w:pStyle w:val="ListParagraph"/>
        <w:numPr>
          <w:ilvl w:val="0"/>
          <w:numId w:val="7"/>
        </w:numPr>
        <w:spacing w:after="0" w:line="240" w:lineRule="auto"/>
        <w:rPr>
          <w:b/>
        </w:rPr>
      </w:pPr>
      <w:r>
        <w:rPr>
          <w:b/>
        </w:rPr>
        <w:t>Web Activity Page Titles</w:t>
      </w:r>
    </w:p>
    <w:p w14:paraId="52E9598E" w14:textId="7A0E821F" w:rsidR="00C24878" w:rsidRDefault="00C24878" w:rsidP="00C24878">
      <w:pPr>
        <w:spacing w:after="0" w:line="240" w:lineRule="auto"/>
        <w:ind w:left="1440"/>
      </w:pPr>
      <w:r>
        <w:t>Landing Page Title:</w:t>
      </w:r>
      <w:r w:rsidR="00E656D0">
        <w:t xml:space="preserve"> </w:t>
      </w:r>
      <w:r>
        <w:br/>
        <w:t>Activity Page Title:</w:t>
      </w:r>
    </w:p>
    <w:p w14:paraId="5D1D8DF3" w14:textId="77777777" w:rsidR="00C24878" w:rsidRDefault="00C24878" w:rsidP="00C24878">
      <w:pPr>
        <w:spacing w:after="0" w:line="240" w:lineRule="auto"/>
        <w:ind w:left="1440"/>
      </w:pPr>
    </w:p>
    <w:p w14:paraId="51DB9CA9" w14:textId="6E23C222" w:rsidR="00C24878" w:rsidRDefault="00C24878" w:rsidP="00C24878">
      <w:pPr>
        <w:pStyle w:val="ListParagraph"/>
        <w:numPr>
          <w:ilvl w:val="0"/>
          <w:numId w:val="7"/>
        </w:numPr>
        <w:spacing w:after="0" w:line="240" w:lineRule="auto"/>
      </w:pPr>
      <w:r>
        <w:rPr>
          <w:b/>
        </w:rPr>
        <w:t xml:space="preserve">Meta </w:t>
      </w:r>
      <w:proofErr w:type="gramStart"/>
      <w:r>
        <w:rPr>
          <w:b/>
        </w:rPr>
        <w:t>Description</w:t>
      </w:r>
      <w:proofErr w:type="gramEnd"/>
      <w:r>
        <w:rPr>
          <w:b/>
        </w:rPr>
        <w:br/>
        <w:t xml:space="preserve">(One description for each page (including landing pages and all activity pages. </w:t>
      </w:r>
    </w:p>
    <w:p w14:paraId="6CDB8D62" w14:textId="37328FD6" w:rsidR="00034228" w:rsidRDefault="00034228" w:rsidP="00034228">
      <w:pPr>
        <w:pStyle w:val="ListParagraph"/>
        <w:spacing w:after="0" w:line="240" w:lineRule="auto"/>
      </w:pPr>
      <w:r w:rsidRPr="00034228">
        <w:t xml:space="preserve">Downloadable slide presentations from thought leaders in the field in the management of patients with </w:t>
      </w:r>
      <w:proofErr w:type="spellStart"/>
      <w:r w:rsidRPr="00034228">
        <w:t>gastroenteropancreatic</w:t>
      </w:r>
      <w:proofErr w:type="spellEnd"/>
      <w:r w:rsidRPr="00034228">
        <w:t xml:space="preserve"> neuroendocrine tumors (GEP-NETs)</w:t>
      </w:r>
    </w:p>
    <w:p w14:paraId="7115E31F" w14:textId="77777777" w:rsidR="00C24878" w:rsidRDefault="00C24878" w:rsidP="00C24878">
      <w:pPr>
        <w:pStyle w:val="ListParagraph"/>
        <w:spacing w:after="0" w:line="240" w:lineRule="auto"/>
      </w:pPr>
    </w:p>
    <w:p w14:paraId="7CC648D4" w14:textId="77777777" w:rsidR="00034228" w:rsidRPr="00A03B70" w:rsidRDefault="00C24878" w:rsidP="00034228">
      <w:pPr>
        <w:numPr>
          <w:ilvl w:val="0"/>
          <w:numId w:val="7"/>
        </w:numPr>
        <w:spacing w:after="0" w:line="240" w:lineRule="auto"/>
        <w:contextualSpacing/>
      </w:pPr>
      <w:r>
        <w:rPr>
          <w:b/>
        </w:rPr>
        <w:lastRenderedPageBreak/>
        <w:t xml:space="preserve">Key Words and Key </w:t>
      </w:r>
      <w:proofErr w:type="gramStart"/>
      <w:r>
        <w:rPr>
          <w:b/>
        </w:rPr>
        <w:t>Phrases</w:t>
      </w:r>
      <w:proofErr w:type="gramEnd"/>
      <w:r>
        <w:rPr>
          <w:b/>
        </w:rPr>
        <w:br/>
        <w:t>(Please included as many key words or phrases as are associated with the activity. 15 or more is ideal. These are words or phrases that a viewer might use in a web search. Please add one key word/phrase per line) Example:</w:t>
      </w:r>
      <w:r>
        <w:rPr>
          <w:b/>
        </w:rPr>
        <w:br/>
      </w:r>
      <w:proofErr w:type="spellStart"/>
      <w:r w:rsidR="00034228" w:rsidRPr="00A03B70">
        <w:rPr>
          <w:i/>
        </w:rPr>
        <w:t>gastroenteropancreatic</w:t>
      </w:r>
      <w:proofErr w:type="spellEnd"/>
      <w:r w:rsidR="00034228" w:rsidRPr="00A03B70">
        <w:rPr>
          <w:i/>
        </w:rPr>
        <w:t xml:space="preserve"> neuroendocrine tumors</w:t>
      </w:r>
      <w:r w:rsidR="00034228" w:rsidRPr="00BD1888">
        <w:rPr>
          <w:i/>
        </w:rPr>
        <w:br/>
      </w:r>
      <w:r w:rsidR="00034228" w:rsidRPr="00A03B70">
        <w:rPr>
          <w:i/>
        </w:rPr>
        <w:t>GEP-NETs</w:t>
      </w:r>
      <w:r w:rsidR="00034228" w:rsidRPr="00BD1888">
        <w:rPr>
          <w:i/>
        </w:rPr>
        <w:br/>
      </w:r>
      <w:r w:rsidR="00034228" w:rsidRPr="00A03B70">
        <w:rPr>
          <w:i/>
        </w:rPr>
        <w:t>neuroendocrine tumors</w:t>
      </w:r>
      <w:r w:rsidR="00034228" w:rsidRPr="00BD1888">
        <w:rPr>
          <w:i/>
        </w:rPr>
        <w:br/>
      </w:r>
      <w:proofErr w:type="spellStart"/>
      <w:r w:rsidR="00034228" w:rsidRPr="00A03B70">
        <w:rPr>
          <w:i/>
        </w:rPr>
        <w:t>gastroenteropancreatic</w:t>
      </w:r>
      <w:proofErr w:type="spellEnd"/>
    </w:p>
    <w:p w14:paraId="5DE4E8F2" w14:textId="77777777" w:rsidR="00034228" w:rsidRDefault="00034228" w:rsidP="00034228">
      <w:pPr>
        <w:spacing w:after="0" w:line="240" w:lineRule="auto"/>
        <w:ind w:left="720"/>
        <w:contextualSpacing/>
        <w:rPr>
          <w:i/>
        </w:rPr>
      </w:pPr>
      <w:r w:rsidRPr="00A03B70">
        <w:rPr>
          <w:i/>
        </w:rPr>
        <w:t>Matthias Weber</w:t>
      </w:r>
      <w:r w:rsidRPr="00BD1888">
        <w:rPr>
          <w:i/>
        </w:rPr>
        <w:br/>
      </w:r>
      <w:r w:rsidRPr="00A03B70">
        <w:rPr>
          <w:i/>
        </w:rPr>
        <w:t>Jaume Capdevila</w:t>
      </w:r>
    </w:p>
    <w:p w14:paraId="31C97663" w14:textId="77777777" w:rsidR="00034228" w:rsidRDefault="00034228" w:rsidP="00034228">
      <w:pPr>
        <w:spacing w:after="0" w:line="240" w:lineRule="auto"/>
        <w:ind w:left="720"/>
        <w:contextualSpacing/>
      </w:pPr>
      <w:r w:rsidRPr="00A03B70">
        <w:t>Ulrich-Frank Pape</w:t>
      </w:r>
    </w:p>
    <w:p w14:paraId="3F485D60" w14:textId="77777777" w:rsidR="00502B94" w:rsidRDefault="00502B94" w:rsidP="00034228">
      <w:pPr>
        <w:spacing w:after="0" w:line="240" w:lineRule="auto"/>
        <w:ind w:left="720"/>
        <w:contextualSpacing/>
      </w:pPr>
      <w:proofErr w:type="gramStart"/>
      <w:r>
        <w:t>prIME</w:t>
      </w:r>
      <w:proofErr w:type="gramEnd"/>
      <w:r>
        <w:t xml:space="preserve"> Points</w:t>
      </w:r>
    </w:p>
    <w:p w14:paraId="238CCD08" w14:textId="1B9AF725" w:rsidR="00502B94" w:rsidRDefault="00502B94" w:rsidP="00034228">
      <w:pPr>
        <w:spacing w:after="0" w:line="240" w:lineRule="auto"/>
        <w:ind w:left="720"/>
        <w:contextualSpacing/>
      </w:pPr>
      <w:r>
        <w:t>Multidisciplinary care</w:t>
      </w:r>
    </w:p>
    <w:p w14:paraId="23081485" w14:textId="5B4F8C8C" w:rsidR="00502B94" w:rsidRDefault="00502B94" w:rsidP="00034228">
      <w:pPr>
        <w:spacing w:after="0" w:line="240" w:lineRule="auto"/>
        <w:ind w:left="720"/>
        <w:contextualSpacing/>
      </w:pPr>
      <w:proofErr w:type="spellStart"/>
      <w:r>
        <w:t>Lanreotide</w:t>
      </w:r>
      <w:proofErr w:type="spellEnd"/>
    </w:p>
    <w:p w14:paraId="0807F023" w14:textId="3F8C7131" w:rsidR="00502B94" w:rsidRDefault="00502B94" w:rsidP="00034228">
      <w:pPr>
        <w:spacing w:after="0" w:line="240" w:lineRule="auto"/>
        <w:ind w:left="720"/>
        <w:contextualSpacing/>
      </w:pPr>
      <w:proofErr w:type="spellStart"/>
      <w:r>
        <w:t>Octreotide</w:t>
      </w:r>
      <w:proofErr w:type="spellEnd"/>
      <w:r>
        <w:t xml:space="preserve"> LAN</w:t>
      </w:r>
    </w:p>
    <w:p w14:paraId="5172E372" w14:textId="09DF4A68" w:rsidR="00502B94" w:rsidRPr="00A03B70" w:rsidRDefault="00502B94" w:rsidP="00034228">
      <w:pPr>
        <w:spacing w:after="0" w:line="240" w:lineRule="auto"/>
        <w:ind w:left="720"/>
        <w:contextualSpacing/>
      </w:pPr>
      <w:proofErr w:type="spellStart"/>
      <w:proofErr w:type="gramStart"/>
      <w:r>
        <w:t>sunitinib</w:t>
      </w:r>
      <w:proofErr w:type="spellEnd"/>
      <w:proofErr w:type="gramEnd"/>
    </w:p>
    <w:p w14:paraId="6FB71365" w14:textId="270B6FA1" w:rsidR="00C24878" w:rsidRDefault="00C24878" w:rsidP="00034228">
      <w:pPr>
        <w:pStyle w:val="ListParagraph"/>
        <w:spacing w:after="0" w:line="240" w:lineRule="auto"/>
      </w:pPr>
    </w:p>
    <w:p w14:paraId="5D70028D" w14:textId="77777777" w:rsidR="00C24878" w:rsidRDefault="00C24878" w:rsidP="00C24878">
      <w:pPr>
        <w:spacing w:after="0" w:line="240" w:lineRule="auto"/>
      </w:pPr>
    </w:p>
    <w:p w14:paraId="2D1EB49D" w14:textId="77777777" w:rsidR="00C24878" w:rsidRDefault="00C24878" w:rsidP="00C24878">
      <w:pPr>
        <w:spacing w:after="0" w:line="240" w:lineRule="auto"/>
      </w:pPr>
    </w:p>
    <w:p w14:paraId="0E03B943" w14:textId="77777777" w:rsidR="00C24878" w:rsidRPr="007A1C2A" w:rsidRDefault="00C24878" w:rsidP="00C24878">
      <w:pPr>
        <w:pStyle w:val="ListParagraph"/>
        <w:numPr>
          <w:ilvl w:val="0"/>
          <w:numId w:val="7"/>
        </w:numPr>
        <w:spacing w:after="0" w:line="240" w:lineRule="auto"/>
        <w:rPr>
          <w:b/>
          <w:strike/>
        </w:rPr>
      </w:pPr>
      <w:r w:rsidRPr="007A1C2A">
        <w:rPr>
          <w:b/>
          <w:strike/>
        </w:rPr>
        <w:t>[Meeting-Associated Podcast]---</w:t>
      </w:r>
      <w:r w:rsidRPr="007A1C2A">
        <w:rPr>
          <w:b/>
          <w:strike/>
          <w:color w:val="FF0000"/>
        </w:rPr>
        <w:t>VERIFY with Clinical after the meeting to see what presentation are to be included</w:t>
      </w:r>
    </w:p>
    <w:p w14:paraId="3FE70B18" w14:textId="77777777" w:rsidR="00C24878" w:rsidRPr="007A1C2A" w:rsidRDefault="00C24878" w:rsidP="00C24878">
      <w:pPr>
        <w:rPr>
          <w:strike/>
        </w:rPr>
      </w:pPr>
    </w:p>
    <w:p w14:paraId="1DA163B3" w14:textId="77777777" w:rsidR="00C24878" w:rsidRPr="007A1C2A" w:rsidRDefault="00C24878" w:rsidP="00C24878">
      <w:pPr>
        <w:rPr>
          <w:strike/>
        </w:rPr>
      </w:pPr>
      <w:r w:rsidRPr="007A1C2A">
        <w:rPr>
          <w:strike/>
        </w:rPr>
        <w:t>For each presentation:</w:t>
      </w:r>
    </w:p>
    <w:p w14:paraId="537A848C" w14:textId="77777777" w:rsidR="00C24878" w:rsidRPr="007A1C2A" w:rsidRDefault="00C24878" w:rsidP="00C24878">
      <w:pPr>
        <w:rPr>
          <w:strike/>
        </w:rPr>
      </w:pPr>
      <w:r w:rsidRPr="007A1C2A">
        <w:rPr>
          <w:strike/>
        </w:rPr>
        <w:t>Listing: City—Disease—Presenter</w:t>
      </w:r>
    </w:p>
    <w:p w14:paraId="1E3BC362" w14:textId="77777777" w:rsidR="00C24878" w:rsidRPr="007A1C2A" w:rsidRDefault="00C24878" w:rsidP="00C24878">
      <w:pPr>
        <w:rPr>
          <w:strike/>
        </w:rPr>
      </w:pPr>
      <w:r w:rsidRPr="007A1C2A">
        <w:rPr>
          <w:strike/>
        </w:rPr>
        <w:t xml:space="preserve">Description: [Name, degree(s)], from [Institution] discusses </w:t>
      </w:r>
      <w:r w:rsidRPr="007A1C2A">
        <w:rPr>
          <w:strike/>
          <w:highlight w:val="yellow"/>
        </w:rPr>
        <w:t>[insert topic description]</w:t>
      </w:r>
      <w:r w:rsidRPr="007A1C2A">
        <w:rPr>
          <w:strike/>
        </w:rPr>
        <w:t>.</w:t>
      </w:r>
    </w:p>
    <w:p w14:paraId="4696D953" w14:textId="77777777" w:rsidR="00603B32" w:rsidRPr="007A1C2A" w:rsidRDefault="00603B32" w:rsidP="00603B32">
      <w:pPr>
        <w:spacing w:after="0" w:line="240" w:lineRule="auto"/>
        <w:rPr>
          <w:strike/>
        </w:rPr>
      </w:pPr>
    </w:p>
    <w:sectPr w:rsidR="00603B32" w:rsidRPr="007A1C2A" w:rsidSect="00C2487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F082EF" w14:textId="77777777" w:rsidR="00342941" w:rsidRDefault="00342941" w:rsidP="007A0164">
      <w:pPr>
        <w:spacing w:after="0" w:line="240" w:lineRule="auto"/>
      </w:pPr>
      <w:r>
        <w:separator/>
      </w:r>
    </w:p>
  </w:endnote>
  <w:endnote w:type="continuationSeparator" w:id="0">
    <w:p w14:paraId="7814089C" w14:textId="77777777" w:rsidR="00342941" w:rsidRDefault="00342941" w:rsidP="007A0164">
      <w:pPr>
        <w:spacing w:after="0" w:line="240" w:lineRule="auto"/>
      </w:pPr>
      <w:r>
        <w:continuationSeparator/>
      </w:r>
    </w:p>
  </w:endnote>
  <w:endnote w:type="continuationNotice" w:id="1">
    <w:p w14:paraId="65142478" w14:textId="77777777" w:rsidR="00342941" w:rsidRDefault="003429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CC3E6" w14:textId="77777777" w:rsidR="00912117" w:rsidRDefault="009121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90E630" w14:textId="77777777" w:rsidR="00342941" w:rsidRDefault="00342941" w:rsidP="007A0164">
      <w:pPr>
        <w:spacing w:after="0" w:line="240" w:lineRule="auto"/>
      </w:pPr>
      <w:r>
        <w:separator/>
      </w:r>
    </w:p>
  </w:footnote>
  <w:footnote w:type="continuationSeparator" w:id="0">
    <w:p w14:paraId="755AB88F" w14:textId="77777777" w:rsidR="00342941" w:rsidRDefault="00342941" w:rsidP="007A0164">
      <w:pPr>
        <w:spacing w:after="0" w:line="240" w:lineRule="auto"/>
      </w:pPr>
      <w:r>
        <w:continuationSeparator/>
      </w:r>
    </w:p>
  </w:footnote>
  <w:footnote w:type="continuationNotice" w:id="1">
    <w:p w14:paraId="773D8BE2" w14:textId="77777777" w:rsidR="00342941" w:rsidRDefault="0034294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75830" w14:textId="77777777" w:rsidR="00912117" w:rsidRDefault="00912117" w:rsidP="007A0164">
    <w:pPr>
      <w:pStyle w:val="Header"/>
      <w:pBdr>
        <w:bottom w:val="single" w:sz="12" w:space="1" w:color="auto"/>
      </w:pBdr>
      <w:jc w:val="center"/>
      <w:rPr>
        <w:sz w:val="28"/>
      </w:rPr>
    </w:pPr>
    <w:r w:rsidRPr="007A0164">
      <w:rPr>
        <w:sz w:val="28"/>
      </w:rPr>
      <w:t>ALL COPY TEMPLATE</w:t>
    </w:r>
  </w:p>
  <w:p w14:paraId="45BF219F" w14:textId="77777777" w:rsidR="00912117" w:rsidRPr="007A0164" w:rsidRDefault="00912117" w:rsidP="007A0164">
    <w:pPr>
      <w:pStyle w:val="Header"/>
      <w:jc w:val="center"/>
      <w:rPr>
        <w:b/>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A11FE"/>
    <w:multiLevelType w:val="hybridMultilevel"/>
    <w:tmpl w:val="30FC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24BB4"/>
    <w:multiLevelType w:val="hybridMultilevel"/>
    <w:tmpl w:val="DCD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23FB3"/>
    <w:multiLevelType w:val="hybridMultilevel"/>
    <w:tmpl w:val="3B38416E"/>
    <w:lvl w:ilvl="0" w:tplc="0809000F">
      <w:start w:val="1"/>
      <w:numFmt w:val="decimal"/>
      <w:lvlText w:val="%1."/>
      <w:lvlJc w:val="left"/>
      <w:pPr>
        <w:ind w:left="360" w:hanging="360"/>
      </w:pPr>
    </w:lvl>
    <w:lvl w:ilvl="1" w:tplc="08090013">
      <w:start w:val="1"/>
      <w:numFmt w:val="upperRoman"/>
      <w:lvlText w:val="%2."/>
      <w:lvlJc w:val="right"/>
      <w:pPr>
        <w:ind w:left="1080" w:hanging="360"/>
      </w:pPr>
    </w:lvl>
    <w:lvl w:ilvl="2" w:tplc="08090001">
      <w:start w:val="1"/>
      <w:numFmt w:val="bullet"/>
      <w:lvlText w:val=""/>
      <w:lvlJc w:val="left"/>
      <w:pPr>
        <w:ind w:left="1800" w:hanging="180"/>
      </w:pPr>
      <w:rPr>
        <w:rFonts w:ascii="Symbol" w:hAnsi="Symbol" w:hint="default"/>
      </w:r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nsid w:val="0F64309A"/>
    <w:multiLevelType w:val="hybridMultilevel"/>
    <w:tmpl w:val="9F4CA97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D2CA5"/>
    <w:multiLevelType w:val="hybridMultilevel"/>
    <w:tmpl w:val="E1D4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7D73AF"/>
    <w:multiLevelType w:val="hybridMultilevel"/>
    <w:tmpl w:val="C200139E"/>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BC12B2"/>
    <w:multiLevelType w:val="hybridMultilevel"/>
    <w:tmpl w:val="AA088BFE"/>
    <w:lvl w:ilvl="0" w:tplc="04130001">
      <w:start w:val="1"/>
      <w:numFmt w:val="bullet"/>
      <w:lvlText w:val=""/>
      <w:lvlJc w:val="left"/>
      <w:pPr>
        <w:ind w:left="360" w:hanging="360"/>
      </w:pPr>
      <w:rPr>
        <w:rFonts w:ascii="Symbol" w:hAnsi="Symbol" w:hint="default"/>
      </w:rPr>
    </w:lvl>
    <w:lvl w:ilvl="1" w:tplc="0A7807AE">
      <w:numFmt w:val="bullet"/>
      <w:lvlText w:val="•"/>
      <w:lvlJc w:val="left"/>
      <w:pPr>
        <w:ind w:left="1080" w:hanging="360"/>
      </w:pPr>
      <w:rPr>
        <w:rFonts w:ascii="Calibri" w:eastAsiaTheme="minorHAnsi" w:hAnsi="Calibri" w:cstheme="minorBidi"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nsid w:val="26FF4ADC"/>
    <w:multiLevelType w:val="hybridMultilevel"/>
    <w:tmpl w:val="2578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8F1A82"/>
    <w:multiLevelType w:val="hybridMultilevel"/>
    <w:tmpl w:val="AE00D140"/>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DE4068"/>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46260C"/>
    <w:multiLevelType w:val="hybridMultilevel"/>
    <w:tmpl w:val="A544B968"/>
    <w:lvl w:ilvl="0" w:tplc="ABB6F3D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4B38C2"/>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6E6A3B"/>
    <w:multiLevelType w:val="hybridMultilevel"/>
    <w:tmpl w:val="8D1015BC"/>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AE17C4"/>
    <w:multiLevelType w:val="hybridMultilevel"/>
    <w:tmpl w:val="ABF6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BF0BEC"/>
    <w:multiLevelType w:val="hybridMultilevel"/>
    <w:tmpl w:val="6310CDAE"/>
    <w:lvl w:ilvl="0" w:tplc="7AD0F0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EE7C36"/>
    <w:multiLevelType w:val="hybridMultilevel"/>
    <w:tmpl w:val="505A08C4"/>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98628B"/>
    <w:multiLevelType w:val="hybridMultilevel"/>
    <w:tmpl w:val="3FFAC472"/>
    <w:lvl w:ilvl="0" w:tplc="29CA7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1075C5"/>
    <w:multiLevelType w:val="hybridMultilevel"/>
    <w:tmpl w:val="1D82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E910DE"/>
    <w:multiLevelType w:val="hybridMultilevel"/>
    <w:tmpl w:val="6B760DE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10"/>
  </w:num>
  <w:num w:numId="4">
    <w:abstractNumId w:val="9"/>
  </w:num>
  <w:num w:numId="5">
    <w:abstractNumId w:val="11"/>
  </w:num>
  <w:num w:numId="6">
    <w:abstractNumId w:val="17"/>
  </w:num>
  <w:num w:numId="7">
    <w:abstractNumId w:val="8"/>
  </w:num>
  <w:num w:numId="8">
    <w:abstractNumId w:val="13"/>
  </w:num>
  <w:num w:numId="9">
    <w:abstractNumId w:val="1"/>
  </w:num>
  <w:num w:numId="10">
    <w:abstractNumId w:val="14"/>
  </w:num>
  <w:num w:numId="11">
    <w:abstractNumId w:val="15"/>
  </w:num>
  <w:num w:numId="12">
    <w:abstractNumId w:val="18"/>
  </w:num>
  <w:num w:numId="13">
    <w:abstractNumId w:val="3"/>
  </w:num>
  <w:num w:numId="14">
    <w:abstractNumId w:val="12"/>
  </w:num>
  <w:num w:numId="15">
    <w:abstractNumId w:val="5"/>
  </w:num>
  <w:num w:numId="16">
    <w:abstractNumId w:val="0"/>
  </w:num>
  <w:num w:numId="17">
    <w:abstractNumId w:val="7"/>
  </w:num>
  <w:num w:numId="18">
    <w:abstractNumId w:val="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164"/>
    <w:rsid w:val="00010454"/>
    <w:rsid w:val="00012071"/>
    <w:rsid w:val="000339D3"/>
    <w:rsid w:val="00034228"/>
    <w:rsid w:val="000523A8"/>
    <w:rsid w:val="00053BDA"/>
    <w:rsid w:val="00055E39"/>
    <w:rsid w:val="000804B3"/>
    <w:rsid w:val="00083B58"/>
    <w:rsid w:val="00091FEC"/>
    <w:rsid w:val="000B0CD6"/>
    <w:rsid w:val="000D7AC9"/>
    <w:rsid w:val="001014D3"/>
    <w:rsid w:val="0014011D"/>
    <w:rsid w:val="00143AB7"/>
    <w:rsid w:val="0015577B"/>
    <w:rsid w:val="00156FEA"/>
    <w:rsid w:val="0017727A"/>
    <w:rsid w:val="00183963"/>
    <w:rsid w:val="00195FD8"/>
    <w:rsid w:val="001B0EA4"/>
    <w:rsid w:val="001C412B"/>
    <w:rsid w:val="001E6BEC"/>
    <w:rsid w:val="001F0CEA"/>
    <w:rsid w:val="0020366E"/>
    <w:rsid w:val="0020510A"/>
    <w:rsid w:val="00215049"/>
    <w:rsid w:val="002277CB"/>
    <w:rsid w:val="00227DFC"/>
    <w:rsid w:val="00235074"/>
    <w:rsid w:val="00285C5C"/>
    <w:rsid w:val="002A0559"/>
    <w:rsid w:val="002A3E42"/>
    <w:rsid w:val="002B36FF"/>
    <w:rsid w:val="002B6C1D"/>
    <w:rsid w:val="002C0E35"/>
    <w:rsid w:val="002C2D1B"/>
    <w:rsid w:val="002C3D5D"/>
    <w:rsid w:val="002C7975"/>
    <w:rsid w:val="002F1555"/>
    <w:rsid w:val="002F1E5A"/>
    <w:rsid w:val="00311C9C"/>
    <w:rsid w:val="00326C53"/>
    <w:rsid w:val="00335698"/>
    <w:rsid w:val="00342941"/>
    <w:rsid w:val="003A12FE"/>
    <w:rsid w:val="003C0CFB"/>
    <w:rsid w:val="003F64AF"/>
    <w:rsid w:val="003F7B54"/>
    <w:rsid w:val="00424CB2"/>
    <w:rsid w:val="004261CA"/>
    <w:rsid w:val="00435E41"/>
    <w:rsid w:val="004421DD"/>
    <w:rsid w:val="004469C0"/>
    <w:rsid w:val="0046140C"/>
    <w:rsid w:val="00481537"/>
    <w:rsid w:val="004A5C55"/>
    <w:rsid w:val="004A6934"/>
    <w:rsid w:val="004A7029"/>
    <w:rsid w:val="004D7A60"/>
    <w:rsid w:val="004F69C2"/>
    <w:rsid w:val="00502B94"/>
    <w:rsid w:val="00505F78"/>
    <w:rsid w:val="00507217"/>
    <w:rsid w:val="00507A2E"/>
    <w:rsid w:val="00514E20"/>
    <w:rsid w:val="0053113C"/>
    <w:rsid w:val="00532778"/>
    <w:rsid w:val="00542FDA"/>
    <w:rsid w:val="00546C1C"/>
    <w:rsid w:val="00573206"/>
    <w:rsid w:val="00582D2A"/>
    <w:rsid w:val="005A343A"/>
    <w:rsid w:val="005A412D"/>
    <w:rsid w:val="005B5B5D"/>
    <w:rsid w:val="005F1E8A"/>
    <w:rsid w:val="00603B32"/>
    <w:rsid w:val="0061087D"/>
    <w:rsid w:val="00617FD1"/>
    <w:rsid w:val="00620F8A"/>
    <w:rsid w:val="006235A4"/>
    <w:rsid w:val="00645CE0"/>
    <w:rsid w:val="00651AF6"/>
    <w:rsid w:val="0066513B"/>
    <w:rsid w:val="0067103F"/>
    <w:rsid w:val="006741B5"/>
    <w:rsid w:val="00687636"/>
    <w:rsid w:val="0069073F"/>
    <w:rsid w:val="0069463E"/>
    <w:rsid w:val="006A2125"/>
    <w:rsid w:val="006A4DEA"/>
    <w:rsid w:val="006A5CA4"/>
    <w:rsid w:val="006D0598"/>
    <w:rsid w:val="006F4251"/>
    <w:rsid w:val="007059B6"/>
    <w:rsid w:val="007128FF"/>
    <w:rsid w:val="00717044"/>
    <w:rsid w:val="00734A18"/>
    <w:rsid w:val="0074039F"/>
    <w:rsid w:val="0074563C"/>
    <w:rsid w:val="0075239A"/>
    <w:rsid w:val="007565B6"/>
    <w:rsid w:val="0077075E"/>
    <w:rsid w:val="00780D0C"/>
    <w:rsid w:val="007A0164"/>
    <w:rsid w:val="007A1C2A"/>
    <w:rsid w:val="007D4853"/>
    <w:rsid w:val="007D7B2C"/>
    <w:rsid w:val="007E386D"/>
    <w:rsid w:val="007F2078"/>
    <w:rsid w:val="007F264D"/>
    <w:rsid w:val="007F41E1"/>
    <w:rsid w:val="00814CE5"/>
    <w:rsid w:val="00822C13"/>
    <w:rsid w:val="00847793"/>
    <w:rsid w:val="008702D9"/>
    <w:rsid w:val="00873FCF"/>
    <w:rsid w:val="008815DD"/>
    <w:rsid w:val="00882B92"/>
    <w:rsid w:val="00887D38"/>
    <w:rsid w:val="008E0820"/>
    <w:rsid w:val="0090063D"/>
    <w:rsid w:val="00905A7B"/>
    <w:rsid w:val="00912117"/>
    <w:rsid w:val="0091793F"/>
    <w:rsid w:val="0092265D"/>
    <w:rsid w:val="00952974"/>
    <w:rsid w:val="00954B15"/>
    <w:rsid w:val="009A025E"/>
    <w:rsid w:val="009A17CA"/>
    <w:rsid w:val="009C0D7C"/>
    <w:rsid w:val="009D0EF3"/>
    <w:rsid w:val="009D7D6F"/>
    <w:rsid w:val="009E1A34"/>
    <w:rsid w:val="009E3A02"/>
    <w:rsid w:val="009E447D"/>
    <w:rsid w:val="009E5B13"/>
    <w:rsid w:val="009E5B74"/>
    <w:rsid w:val="00A21EB2"/>
    <w:rsid w:val="00A26DF5"/>
    <w:rsid w:val="00A31ACC"/>
    <w:rsid w:val="00A66188"/>
    <w:rsid w:val="00A868F4"/>
    <w:rsid w:val="00A87A60"/>
    <w:rsid w:val="00AB115A"/>
    <w:rsid w:val="00AC6372"/>
    <w:rsid w:val="00AF4E9C"/>
    <w:rsid w:val="00B105B4"/>
    <w:rsid w:val="00B10689"/>
    <w:rsid w:val="00B25A9B"/>
    <w:rsid w:val="00B5289E"/>
    <w:rsid w:val="00B61FE1"/>
    <w:rsid w:val="00B642F2"/>
    <w:rsid w:val="00B67CA0"/>
    <w:rsid w:val="00B85FDF"/>
    <w:rsid w:val="00B928F1"/>
    <w:rsid w:val="00B95987"/>
    <w:rsid w:val="00BA44FF"/>
    <w:rsid w:val="00BA6C74"/>
    <w:rsid w:val="00BB5FC0"/>
    <w:rsid w:val="00BC11E1"/>
    <w:rsid w:val="00BC31C6"/>
    <w:rsid w:val="00BC4303"/>
    <w:rsid w:val="00BE0192"/>
    <w:rsid w:val="00BE2F4C"/>
    <w:rsid w:val="00BE7A4F"/>
    <w:rsid w:val="00BF20C5"/>
    <w:rsid w:val="00C04226"/>
    <w:rsid w:val="00C06B67"/>
    <w:rsid w:val="00C23E95"/>
    <w:rsid w:val="00C24878"/>
    <w:rsid w:val="00C30556"/>
    <w:rsid w:val="00C3209C"/>
    <w:rsid w:val="00C34304"/>
    <w:rsid w:val="00C36C2B"/>
    <w:rsid w:val="00C52DB4"/>
    <w:rsid w:val="00C7566C"/>
    <w:rsid w:val="00CA0F78"/>
    <w:rsid w:val="00CA4A43"/>
    <w:rsid w:val="00CA4BBA"/>
    <w:rsid w:val="00CA4F75"/>
    <w:rsid w:val="00CC5F4C"/>
    <w:rsid w:val="00D13B61"/>
    <w:rsid w:val="00D41D57"/>
    <w:rsid w:val="00D575D5"/>
    <w:rsid w:val="00D6119E"/>
    <w:rsid w:val="00D652C5"/>
    <w:rsid w:val="00D67345"/>
    <w:rsid w:val="00D93ADA"/>
    <w:rsid w:val="00D95E9B"/>
    <w:rsid w:val="00DB3D41"/>
    <w:rsid w:val="00DC01E4"/>
    <w:rsid w:val="00DC10BA"/>
    <w:rsid w:val="00DC1444"/>
    <w:rsid w:val="00DC38BE"/>
    <w:rsid w:val="00DE2992"/>
    <w:rsid w:val="00DE7436"/>
    <w:rsid w:val="00E061AE"/>
    <w:rsid w:val="00E13145"/>
    <w:rsid w:val="00E13424"/>
    <w:rsid w:val="00E14F26"/>
    <w:rsid w:val="00E1526C"/>
    <w:rsid w:val="00E350E7"/>
    <w:rsid w:val="00E60B07"/>
    <w:rsid w:val="00E60D2C"/>
    <w:rsid w:val="00E656D0"/>
    <w:rsid w:val="00E675D9"/>
    <w:rsid w:val="00E833CD"/>
    <w:rsid w:val="00E94ACA"/>
    <w:rsid w:val="00EB1FBF"/>
    <w:rsid w:val="00EB300B"/>
    <w:rsid w:val="00ED6ED3"/>
    <w:rsid w:val="00EE2164"/>
    <w:rsid w:val="00EF1FEE"/>
    <w:rsid w:val="00F17138"/>
    <w:rsid w:val="00F3390F"/>
    <w:rsid w:val="00F3569D"/>
    <w:rsid w:val="00F35E99"/>
    <w:rsid w:val="00F46545"/>
    <w:rsid w:val="00F56740"/>
    <w:rsid w:val="00F56A34"/>
    <w:rsid w:val="00F617D4"/>
    <w:rsid w:val="00F95962"/>
    <w:rsid w:val="00F95C08"/>
    <w:rsid w:val="00FB3C43"/>
    <w:rsid w:val="00FB47F3"/>
    <w:rsid w:val="00FC0DCE"/>
    <w:rsid w:val="00FD3405"/>
    <w:rsid w:val="00FD74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BC4303"/>
    <w:rPr>
      <w:color w:val="0000FF" w:themeColor="hyperlink"/>
      <w:u w:val="single"/>
    </w:rPr>
  </w:style>
  <w:style w:type="paragraph" w:styleId="NoSpacing">
    <w:name w:val="No Spacing"/>
    <w:uiPriority w:val="1"/>
    <w:qFormat/>
    <w:rsid w:val="00BC11E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BC4303"/>
    <w:rPr>
      <w:color w:val="0000FF" w:themeColor="hyperlink"/>
      <w:u w:val="single"/>
    </w:rPr>
  </w:style>
  <w:style w:type="paragraph" w:styleId="NoSpacing">
    <w:name w:val="No Spacing"/>
    <w:uiPriority w:val="1"/>
    <w:qFormat/>
    <w:rsid w:val="00BC11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743065">
      <w:bodyDiv w:val="1"/>
      <w:marLeft w:val="0"/>
      <w:marRight w:val="0"/>
      <w:marTop w:val="0"/>
      <w:marBottom w:val="0"/>
      <w:divBdr>
        <w:top w:val="none" w:sz="0" w:space="0" w:color="auto"/>
        <w:left w:val="none" w:sz="0" w:space="0" w:color="auto"/>
        <w:bottom w:val="none" w:sz="0" w:space="0" w:color="auto"/>
        <w:right w:val="none" w:sz="0" w:space="0" w:color="auto"/>
      </w:divBdr>
    </w:div>
    <w:div w:id="251549273">
      <w:bodyDiv w:val="1"/>
      <w:marLeft w:val="0"/>
      <w:marRight w:val="0"/>
      <w:marTop w:val="0"/>
      <w:marBottom w:val="0"/>
      <w:divBdr>
        <w:top w:val="none" w:sz="0" w:space="0" w:color="auto"/>
        <w:left w:val="none" w:sz="0" w:space="0" w:color="auto"/>
        <w:bottom w:val="none" w:sz="0" w:space="0" w:color="auto"/>
        <w:right w:val="none" w:sz="0" w:space="0" w:color="auto"/>
      </w:divBdr>
    </w:div>
    <w:div w:id="520171625">
      <w:bodyDiv w:val="1"/>
      <w:marLeft w:val="0"/>
      <w:marRight w:val="0"/>
      <w:marTop w:val="0"/>
      <w:marBottom w:val="0"/>
      <w:divBdr>
        <w:top w:val="none" w:sz="0" w:space="0" w:color="auto"/>
        <w:left w:val="none" w:sz="0" w:space="0" w:color="auto"/>
        <w:bottom w:val="none" w:sz="0" w:space="0" w:color="auto"/>
        <w:right w:val="none" w:sz="0" w:space="0" w:color="auto"/>
      </w:divBdr>
    </w:div>
    <w:div w:id="533739127">
      <w:bodyDiv w:val="1"/>
      <w:marLeft w:val="0"/>
      <w:marRight w:val="0"/>
      <w:marTop w:val="0"/>
      <w:marBottom w:val="0"/>
      <w:divBdr>
        <w:top w:val="none" w:sz="0" w:space="0" w:color="auto"/>
        <w:left w:val="none" w:sz="0" w:space="0" w:color="auto"/>
        <w:bottom w:val="none" w:sz="0" w:space="0" w:color="auto"/>
        <w:right w:val="none" w:sz="0" w:space="0" w:color="auto"/>
      </w:divBdr>
    </w:div>
    <w:div w:id="788202922">
      <w:bodyDiv w:val="1"/>
      <w:marLeft w:val="0"/>
      <w:marRight w:val="0"/>
      <w:marTop w:val="0"/>
      <w:marBottom w:val="0"/>
      <w:divBdr>
        <w:top w:val="none" w:sz="0" w:space="0" w:color="auto"/>
        <w:left w:val="none" w:sz="0" w:space="0" w:color="auto"/>
        <w:bottom w:val="none" w:sz="0" w:space="0" w:color="auto"/>
        <w:right w:val="none" w:sz="0" w:space="0" w:color="auto"/>
      </w:divBdr>
    </w:div>
    <w:div w:id="833842317">
      <w:bodyDiv w:val="1"/>
      <w:marLeft w:val="0"/>
      <w:marRight w:val="0"/>
      <w:marTop w:val="0"/>
      <w:marBottom w:val="0"/>
      <w:divBdr>
        <w:top w:val="none" w:sz="0" w:space="0" w:color="auto"/>
        <w:left w:val="none" w:sz="0" w:space="0" w:color="auto"/>
        <w:bottom w:val="none" w:sz="0" w:space="0" w:color="auto"/>
        <w:right w:val="none" w:sz="0" w:space="0" w:color="auto"/>
      </w:divBdr>
    </w:div>
    <w:div w:id="897476165">
      <w:bodyDiv w:val="1"/>
      <w:marLeft w:val="0"/>
      <w:marRight w:val="0"/>
      <w:marTop w:val="0"/>
      <w:marBottom w:val="0"/>
      <w:divBdr>
        <w:top w:val="none" w:sz="0" w:space="0" w:color="auto"/>
        <w:left w:val="none" w:sz="0" w:space="0" w:color="auto"/>
        <w:bottom w:val="none" w:sz="0" w:space="0" w:color="auto"/>
        <w:right w:val="none" w:sz="0" w:space="0" w:color="auto"/>
      </w:divBdr>
    </w:div>
    <w:div w:id="1034235267">
      <w:bodyDiv w:val="1"/>
      <w:marLeft w:val="0"/>
      <w:marRight w:val="0"/>
      <w:marTop w:val="0"/>
      <w:marBottom w:val="0"/>
      <w:divBdr>
        <w:top w:val="none" w:sz="0" w:space="0" w:color="auto"/>
        <w:left w:val="none" w:sz="0" w:space="0" w:color="auto"/>
        <w:bottom w:val="none" w:sz="0" w:space="0" w:color="auto"/>
        <w:right w:val="none" w:sz="0" w:space="0" w:color="auto"/>
      </w:divBdr>
    </w:div>
    <w:div w:id="1103376741">
      <w:bodyDiv w:val="1"/>
      <w:marLeft w:val="0"/>
      <w:marRight w:val="0"/>
      <w:marTop w:val="0"/>
      <w:marBottom w:val="0"/>
      <w:divBdr>
        <w:top w:val="none" w:sz="0" w:space="0" w:color="auto"/>
        <w:left w:val="none" w:sz="0" w:space="0" w:color="auto"/>
        <w:bottom w:val="none" w:sz="0" w:space="0" w:color="auto"/>
        <w:right w:val="none" w:sz="0" w:space="0" w:color="auto"/>
      </w:divBdr>
    </w:div>
    <w:div w:id="1111627755">
      <w:bodyDiv w:val="1"/>
      <w:marLeft w:val="0"/>
      <w:marRight w:val="0"/>
      <w:marTop w:val="0"/>
      <w:marBottom w:val="0"/>
      <w:divBdr>
        <w:top w:val="none" w:sz="0" w:space="0" w:color="auto"/>
        <w:left w:val="none" w:sz="0" w:space="0" w:color="auto"/>
        <w:bottom w:val="none" w:sz="0" w:space="0" w:color="auto"/>
        <w:right w:val="none" w:sz="0" w:space="0" w:color="auto"/>
      </w:divBdr>
    </w:div>
    <w:div w:id="1115752511">
      <w:bodyDiv w:val="1"/>
      <w:marLeft w:val="0"/>
      <w:marRight w:val="0"/>
      <w:marTop w:val="0"/>
      <w:marBottom w:val="0"/>
      <w:divBdr>
        <w:top w:val="none" w:sz="0" w:space="0" w:color="auto"/>
        <w:left w:val="none" w:sz="0" w:space="0" w:color="auto"/>
        <w:bottom w:val="none" w:sz="0" w:space="0" w:color="auto"/>
        <w:right w:val="none" w:sz="0" w:space="0" w:color="auto"/>
      </w:divBdr>
    </w:div>
    <w:div w:id="1221861778">
      <w:bodyDiv w:val="1"/>
      <w:marLeft w:val="0"/>
      <w:marRight w:val="0"/>
      <w:marTop w:val="0"/>
      <w:marBottom w:val="0"/>
      <w:divBdr>
        <w:top w:val="none" w:sz="0" w:space="0" w:color="auto"/>
        <w:left w:val="none" w:sz="0" w:space="0" w:color="auto"/>
        <w:bottom w:val="none" w:sz="0" w:space="0" w:color="auto"/>
        <w:right w:val="none" w:sz="0" w:space="0" w:color="auto"/>
      </w:divBdr>
    </w:div>
    <w:div w:id="1327051375">
      <w:bodyDiv w:val="1"/>
      <w:marLeft w:val="0"/>
      <w:marRight w:val="0"/>
      <w:marTop w:val="0"/>
      <w:marBottom w:val="0"/>
      <w:divBdr>
        <w:top w:val="none" w:sz="0" w:space="0" w:color="auto"/>
        <w:left w:val="none" w:sz="0" w:space="0" w:color="auto"/>
        <w:bottom w:val="none" w:sz="0" w:space="0" w:color="auto"/>
        <w:right w:val="none" w:sz="0" w:space="0" w:color="auto"/>
      </w:divBdr>
    </w:div>
    <w:div w:id="149857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primeoncology.org/footer-e-pages/terms_of_use.asp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3EB84FE17644C38050FD56CEE92055"/>
        <w:category>
          <w:name w:val="General"/>
          <w:gallery w:val="placeholder"/>
        </w:category>
        <w:types>
          <w:type w:val="bbPlcHdr"/>
        </w:types>
        <w:behaviors>
          <w:behavior w:val="content"/>
        </w:behaviors>
        <w:guid w:val="{59FAE187-44A9-4A6D-BA4F-C0FBF6F7B108}"/>
      </w:docPartPr>
      <w:docPartBody>
        <w:p w:rsidR="00285E65" w:rsidRDefault="00E946B1" w:rsidP="00E946B1">
          <w:pPr>
            <w:pStyle w:val="FA3EB84FE17644C38050FD56CEE920551"/>
          </w:pPr>
          <w:r w:rsidRPr="0065374A">
            <w:rPr>
              <w:rStyle w:val="PlaceholderText"/>
            </w:rPr>
            <w:t>Choose an item.</w:t>
          </w:r>
        </w:p>
      </w:docPartBody>
    </w:docPart>
    <w:docPart>
      <w:docPartPr>
        <w:name w:val="0108A06471AF4898A8C18C925DCB197F"/>
        <w:category>
          <w:name w:val="General"/>
          <w:gallery w:val="placeholder"/>
        </w:category>
        <w:types>
          <w:type w:val="bbPlcHdr"/>
        </w:types>
        <w:behaviors>
          <w:behavior w:val="content"/>
        </w:behaviors>
        <w:guid w:val="{28EBA7A2-DDDE-4FB0-9DF5-2C6253AB6FA4}"/>
      </w:docPartPr>
      <w:docPartBody>
        <w:p w:rsidR="00285E65" w:rsidRDefault="00E946B1" w:rsidP="00E946B1">
          <w:pPr>
            <w:pStyle w:val="0108A06471AF4898A8C18C925DCB197F1"/>
          </w:pPr>
          <w:r w:rsidRPr="0065374A">
            <w:rPr>
              <w:rStyle w:val="PlaceholderText"/>
            </w:rPr>
            <w:t>Choose an item.</w:t>
          </w:r>
        </w:p>
      </w:docPartBody>
    </w:docPart>
    <w:docPart>
      <w:docPartPr>
        <w:name w:val="5F55EB69D6B84C2BB450DABC81861304"/>
        <w:category>
          <w:name w:val="General"/>
          <w:gallery w:val="placeholder"/>
        </w:category>
        <w:types>
          <w:type w:val="bbPlcHdr"/>
        </w:types>
        <w:behaviors>
          <w:behavior w:val="content"/>
        </w:behaviors>
        <w:guid w:val="{94A6E7EF-A0EE-4D57-A371-7543A9D51512}"/>
      </w:docPartPr>
      <w:docPartBody>
        <w:p w:rsidR="00285E65" w:rsidRDefault="00E946B1" w:rsidP="00E946B1">
          <w:pPr>
            <w:pStyle w:val="5F55EB69D6B84C2BB450DABC818613041"/>
          </w:pPr>
          <w:r w:rsidRPr="0065374A">
            <w:rPr>
              <w:rStyle w:val="PlaceholderText"/>
            </w:rPr>
            <w:t>Choose an item.</w:t>
          </w:r>
        </w:p>
      </w:docPartBody>
    </w:docPart>
    <w:docPart>
      <w:docPartPr>
        <w:name w:val="865239DA672E4574854C9041F6C827A1"/>
        <w:category>
          <w:name w:val="General"/>
          <w:gallery w:val="placeholder"/>
        </w:category>
        <w:types>
          <w:type w:val="bbPlcHdr"/>
        </w:types>
        <w:behaviors>
          <w:behavior w:val="content"/>
        </w:behaviors>
        <w:guid w:val="{D20BBF76-39FE-46E4-9B35-C1747D2140F6}"/>
      </w:docPartPr>
      <w:docPartBody>
        <w:p w:rsidR="00285E65" w:rsidRDefault="00E946B1" w:rsidP="00E946B1">
          <w:pPr>
            <w:pStyle w:val="865239DA672E4574854C9041F6C827A11"/>
          </w:pPr>
          <w:r w:rsidRPr="006537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7AC"/>
    <w:rsid w:val="00051E98"/>
    <w:rsid w:val="00167409"/>
    <w:rsid w:val="001C345D"/>
    <w:rsid w:val="001F2FCD"/>
    <w:rsid w:val="001F72FF"/>
    <w:rsid w:val="00285E65"/>
    <w:rsid w:val="002C6A0F"/>
    <w:rsid w:val="002F618E"/>
    <w:rsid w:val="00477241"/>
    <w:rsid w:val="005A7D54"/>
    <w:rsid w:val="00676D7C"/>
    <w:rsid w:val="007447AC"/>
    <w:rsid w:val="007868FA"/>
    <w:rsid w:val="00841FF3"/>
    <w:rsid w:val="008B616A"/>
    <w:rsid w:val="00936577"/>
    <w:rsid w:val="00963621"/>
    <w:rsid w:val="00972CB7"/>
    <w:rsid w:val="009D027C"/>
    <w:rsid w:val="009D3893"/>
    <w:rsid w:val="00B426D6"/>
    <w:rsid w:val="00E946B1"/>
    <w:rsid w:val="00EC729E"/>
    <w:rsid w:val="00F42C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618E"/>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618E"/>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56F09-28EF-4F19-9C0C-BF229D8371B3}">
  <ds:schemaRefs>
    <ds:schemaRef ds:uri="http://schemas.openxmlformats.org/officeDocument/2006/bibliography"/>
  </ds:schemaRefs>
</ds:datastoreItem>
</file>

<file path=customXml/itemProps2.xml><?xml version="1.0" encoding="utf-8"?>
<ds:datastoreItem xmlns:ds="http://schemas.openxmlformats.org/officeDocument/2006/customXml" ds:itemID="{87A4B3F9-DC54-4FEB-A972-46B1B5976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6</Pages>
  <Words>1443</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Prime Oncology</Company>
  <LinksUpToDate>false</LinksUpToDate>
  <CharactersWithSpaces>9364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Trudy Stoddert</dc:creator>
  <cp:lastModifiedBy>Sanneke Koekkoek, BSN, OCN</cp:lastModifiedBy>
  <cp:revision>8</cp:revision>
  <dcterms:created xsi:type="dcterms:W3CDTF">2014-10-14T14:21:00Z</dcterms:created>
  <dcterms:modified xsi:type="dcterms:W3CDTF">2014-10-21T12:11:00Z</dcterms:modified>
</cp:coreProperties>
</file>