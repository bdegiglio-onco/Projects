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2C71A1">
        <w:trPr>
          <w:jc w:val="center"/>
        </w:trPr>
        <w:tc>
          <w:tcPr>
            <w:tcW w:w="2538" w:type="dxa"/>
          </w:tcPr>
          <w:p w14:paraId="01552C21" w14:textId="77777777" w:rsidR="00B30CFD" w:rsidRPr="00B30CFD" w:rsidRDefault="00B30CFD" w:rsidP="002C71A1">
            <w:pPr>
              <w:rPr>
                <w:b/>
              </w:rPr>
            </w:pPr>
            <w:r w:rsidRPr="00B30CFD">
              <w:rPr>
                <w:b/>
              </w:rPr>
              <w:t>Project Name (internal)</w:t>
            </w:r>
          </w:p>
        </w:tc>
        <w:tc>
          <w:tcPr>
            <w:tcW w:w="2250" w:type="dxa"/>
          </w:tcPr>
          <w:p w14:paraId="3B8A9C85" w14:textId="11DC0323" w:rsidR="00B30CFD" w:rsidRPr="00B30CFD" w:rsidRDefault="00BD06F6" w:rsidP="002C71A1">
            <w:bookmarkStart w:id="0" w:name="_GoBack"/>
            <w:r>
              <w:t>Expert Review DTC</w:t>
            </w:r>
            <w:bookmarkEnd w:id="0"/>
          </w:p>
        </w:tc>
        <w:tc>
          <w:tcPr>
            <w:tcW w:w="2610" w:type="dxa"/>
          </w:tcPr>
          <w:p w14:paraId="4FA36C70" w14:textId="77777777" w:rsidR="00B30CFD" w:rsidRPr="00B30CFD" w:rsidRDefault="00B30CFD" w:rsidP="002C71A1">
            <w:pPr>
              <w:rPr>
                <w:b/>
              </w:rPr>
            </w:pPr>
            <w:r w:rsidRPr="00B30CFD">
              <w:rPr>
                <w:b/>
              </w:rPr>
              <w:t>Project Code</w:t>
            </w:r>
          </w:p>
        </w:tc>
        <w:tc>
          <w:tcPr>
            <w:tcW w:w="2178" w:type="dxa"/>
          </w:tcPr>
          <w:p w14:paraId="4B83ECFD" w14:textId="36470E7C" w:rsidR="00B30CFD" w:rsidRPr="00B30CFD" w:rsidRDefault="00BD06F6" w:rsidP="002C71A1">
            <w:r w:rsidRPr="00BD06F6">
              <w:rPr>
                <w:b/>
                <w:bCs/>
              </w:rPr>
              <w:t>PI4VVR059 </w:t>
            </w:r>
          </w:p>
        </w:tc>
      </w:tr>
      <w:tr w:rsidR="00B30CFD" w:rsidRPr="00B30CFD" w14:paraId="2B49513E" w14:textId="77777777" w:rsidTr="002C71A1">
        <w:trPr>
          <w:jc w:val="center"/>
        </w:trPr>
        <w:tc>
          <w:tcPr>
            <w:tcW w:w="2538" w:type="dxa"/>
          </w:tcPr>
          <w:p w14:paraId="4876C4C5" w14:textId="77777777" w:rsidR="00B30CFD" w:rsidRPr="00B30CFD" w:rsidRDefault="00B30CFD" w:rsidP="002C71A1">
            <w:pPr>
              <w:rPr>
                <w:b/>
              </w:rPr>
            </w:pPr>
            <w:r w:rsidRPr="00B30CFD">
              <w:rPr>
                <w:b/>
              </w:rPr>
              <w:t>Virtual Project Manager</w:t>
            </w:r>
          </w:p>
        </w:tc>
        <w:tc>
          <w:tcPr>
            <w:tcW w:w="2250" w:type="dxa"/>
          </w:tcPr>
          <w:p w14:paraId="0F678360" w14:textId="252DF591" w:rsidR="00B30CFD" w:rsidRPr="00B30CFD" w:rsidRDefault="00CD5589" w:rsidP="002C71A1">
            <w:pPr>
              <w:tabs>
                <w:tab w:val="right" w:pos="2034"/>
              </w:tabs>
            </w:pPr>
            <w:r>
              <w:t>Meg Quick</w:t>
            </w:r>
          </w:p>
        </w:tc>
        <w:tc>
          <w:tcPr>
            <w:tcW w:w="2610" w:type="dxa"/>
          </w:tcPr>
          <w:p w14:paraId="1127AA22" w14:textId="77777777" w:rsidR="00B30CFD" w:rsidRPr="00B30CFD" w:rsidRDefault="00B30CFD" w:rsidP="002C71A1">
            <w:pPr>
              <w:rPr>
                <w:b/>
              </w:rPr>
            </w:pPr>
            <w:r w:rsidRPr="00B30CFD">
              <w:rPr>
                <w:b/>
              </w:rPr>
              <w:t>Clinical Program Manager</w:t>
            </w:r>
          </w:p>
        </w:tc>
        <w:sdt>
          <w:sdtPr>
            <w:id w:val="2033683028"/>
            <w:placeholder>
              <w:docPart w:val="B2F9F61BD5D3468E87B3243A9DC26BDD"/>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9B68CEE" w14:textId="27808688" w:rsidR="00B30CFD" w:rsidRPr="00B30CFD" w:rsidRDefault="00CD5589" w:rsidP="002C71A1">
                <w:r>
                  <w:t>Sanneke Koekkoek</w:t>
                </w:r>
              </w:p>
            </w:tc>
          </w:sdtContent>
        </w:sdt>
      </w:tr>
      <w:tr w:rsidR="00B30CFD" w:rsidRPr="00B30CFD" w14:paraId="7C0E2018" w14:textId="77777777" w:rsidTr="002C71A1">
        <w:trPr>
          <w:jc w:val="center"/>
        </w:trPr>
        <w:tc>
          <w:tcPr>
            <w:tcW w:w="2538" w:type="dxa"/>
          </w:tcPr>
          <w:p w14:paraId="36BE75A4" w14:textId="77777777" w:rsidR="00B30CFD" w:rsidRPr="00B30CFD" w:rsidRDefault="00B30CFD" w:rsidP="002C71A1">
            <w:pPr>
              <w:rPr>
                <w:b/>
              </w:rPr>
            </w:pPr>
            <w:r w:rsidRPr="00B30CFD">
              <w:rPr>
                <w:b/>
              </w:rPr>
              <w:t>Compliance</w:t>
            </w:r>
          </w:p>
        </w:tc>
        <w:tc>
          <w:tcPr>
            <w:tcW w:w="2250" w:type="dxa"/>
          </w:tcPr>
          <w:p w14:paraId="43B3DE4F" w14:textId="7455EF78" w:rsidR="00B30CFD" w:rsidRPr="00B30CFD" w:rsidRDefault="00CD5589" w:rsidP="002C71A1">
            <w:r>
              <w:t>Briana Devaser</w:t>
            </w:r>
          </w:p>
        </w:tc>
        <w:tc>
          <w:tcPr>
            <w:tcW w:w="2610" w:type="dxa"/>
          </w:tcPr>
          <w:p w14:paraId="66644C59" w14:textId="77777777" w:rsidR="00B30CFD" w:rsidRPr="00B30CFD" w:rsidRDefault="00B30CFD" w:rsidP="002C71A1">
            <w:pPr>
              <w:rPr>
                <w:b/>
              </w:rPr>
            </w:pPr>
            <w:r w:rsidRPr="00B30CFD">
              <w:rPr>
                <w:b/>
              </w:rPr>
              <w:t>Editor</w:t>
            </w:r>
          </w:p>
        </w:tc>
        <w:tc>
          <w:tcPr>
            <w:tcW w:w="2178" w:type="dxa"/>
          </w:tcPr>
          <w:p w14:paraId="30D1CF65" w14:textId="19ADAE04" w:rsidR="00B30CFD" w:rsidRPr="00B30CFD" w:rsidRDefault="00CD5589" w:rsidP="002C71A1">
            <w:r>
              <w:t>Heather Tomlinson</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15D24ECA" w14:textId="4A39D9D3" w:rsidR="00B30CFD" w:rsidRPr="007006C4" w:rsidRDefault="007006C4" w:rsidP="00B30CFD">
      <w:pPr>
        <w:pStyle w:val="ListParagraph"/>
        <w:ind w:left="0"/>
        <w:rPr>
          <w:b/>
          <w:color w:val="FF0000"/>
        </w:rPr>
      </w:pPr>
      <w:r w:rsidRPr="007006C4">
        <w:rPr>
          <w:b/>
          <w:color w:val="FF0000"/>
        </w:rPr>
        <w:lastRenderedPageBreak/>
        <w:t>October 2014</w:t>
      </w:r>
    </w:p>
    <w:p w14:paraId="51E8B1E4" w14:textId="77777777" w:rsidR="00B30CFD" w:rsidRPr="00B30CFD" w:rsidRDefault="00B30CFD" w:rsidP="00B30CFD">
      <w:pPr>
        <w:pStyle w:val="ListParagraph"/>
        <w:ind w:left="0"/>
        <w:rPr>
          <w:b/>
        </w:rPr>
      </w:pPr>
      <w:r w:rsidRPr="00B30CFD">
        <w:rPr>
          <w:b/>
        </w:rPr>
        <w:t>Project Type</w:t>
      </w:r>
    </w:p>
    <w:p w14:paraId="66FD6599" w14:textId="4777ED33" w:rsidR="00B30CFD" w:rsidRPr="00B30CFD" w:rsidRDefault="006F4920"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t>Expert Review (Video)</w:t>
      </w:r>
    </w:p>
    <w:p w14:paraId="222F7C65" w14:textId="63C80C2D" w:rsidR="00B30CFD" w:rsidRPr="00B30CFD" w:rsidRDefault="006F4920"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1486979A" w:rsidR="00B30CFD" w:rsidRPr="00B30CFD" w:rsidRDefault="006F4920" w:rsidP="00B30CFD">
      <w:pPr>
        <w:pStyle w:val="ListParagraph"/>
        <w:ind w:left="0"/>
      </w:pPr>
      <w:sdt>
        <w:sdtPr>
          <w:id w:val="1987894087"/>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Podcast</w:t>
      </w:r>
    </w:p>
    <w:p w14:paraId="16FF9075" w14:textId="77777777" w:rsidR="00B30CFD" w:rsidRPr="00B30CFD" w:rsidRDefault="006F4920" w:rsidP="00B30CFD">
      <w:pPr>
        <w:pStyle w:val="ListParagraph"/>
        <w:ind w:left="0"/>
      </w:pPr>
      <w:sdt>
        <w:sdtPr>
          <w:id w:val="24923331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6F4920"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6F4920"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55811D89" w:rsidR="00B30CFD" w:rsidRPr="00B30CFD" w:rsidRDefault="00B30CFD" w:rsidP="00B30CFD">
      <w:pPr>
        <w:pStyle w:val="ListParagraph"/>
        <w:ind w:left="0"/>
      </w:pPr>
      <w:r w:rsidRPr="00B30CFD">
        <w:t>Subject Line:</w:t>
      </w:r>
      <w:r>
        <w:t xml:space="preserve"> New Expert Review</w:t>
      </w:r>
      <w:r w:rsidRPr="00B30CFD">
        <w:rPr>
          <w:rFonts w:ascii="Calibri" w:eastAsia="MS Mincho" w:hAnsi="Calibri"/>
          <w:b/>
          <w:color w:val="4F81BD" w:themeColor="accent1"/>
          <w:sz w:val="52"/>
          <w:lang w:eastAsia="ja-JP"/>
        </w:rPr>
        <w:t xml:space="preserve"> </w:t>
      </w:r>
      <w:r>
        <w:t xml:space="preserve">in Relapsed/Refractory </w:t>
      </w:r>
      <w:r w:rsidRPr="00B30CFD">
        <w:t>Differentiated Thyroid Cancer</w:t>
      </w:r>
    </w:p>
    <w:p w14:paraId="15CDDCBD" w14:textId="77777777" w:rsidR="00B30CFD" w:rsidRPr="00B30CFD" w:rsidRDefault="00B30CFD" w:rsidP="00B30CFD">
      <w:pPr>
        <w:pStyle w:val="ListParagraph"/>
        <w:ind w:left="0"/>
        <w:rPr>
          <w:b/>
        </w:rPr>
      </w:pPr>
      <w:r w:rsidRPr="00B30CFD">
        <w:rPr>
          <w:b/>
        </w:rPr>
        <w:t>Number of E-Blasts</w:t>
      </w:r>
    </w:p>
    <w:p w14:paraId="159A0445" w14:textId="77777777" w:rsidR="00B30CFD" w:rsidRPr="00B30CFD" w:rsidRDefault="006F4920" w:rsidP="00B30CFD">
      <w:pPr>
        <w:pStyle w:val="ListParagraph"/>
        <w:ind w:left="0"/>
      </w:pPr>
      <w:sdt>
        <w:sdtPr>
          <w:id w:val="-17133665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Only One</w:t>
      </w:r>
    </w:p>
    <w:p w14:paraId="5C571F5A" w14:textId="22E2FB24" w:rsidR="00B30CFD" w:rsidRPr="00B30CFD" w:rsidRDefault="006F4920" w:rsidP="00B30CFD">
      <w:pPr>
        <w:pStyle w:val="ListParagraph"/>
        <w:ind w:left="0"/>
      </w:pPr>
      <w:sdt>
        <w:sdtPr>
          <w:id w:val="-189279396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Two</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155AA992" w14:textId="77777777" w:rsidR="00B30CFD" w:rsidRPr="00B30CFD" w:rsidRDefault="00B30CFD" w:rsidP="00B30CFD">
      <w:pPr>
        <w:pStyle w:val="ListParagraph"/>
        <w:ind w:left="0"/>
      </w:pPr>
      <w:r w:rsidRPr="00B30CFD">
        <w:t>Dates to Blast or Special Requests:</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6F4920"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6F4920"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77777777" w:rsidR="00B30CFD" w:rsidRPr="00B30CFD" w:rsidRDefault="00B30CFD" w:rsidP="00B30CFD">
      <w:pPr>
        <w:pStyle w:val="ListParagraph"/>
        <w:ind w:left="0"/>
      </w:pPr>
      <w:r w:rsidRPr="00B30CFD">
        <w:t>If Yes, List Activities:</w:t>
      </w:r>
    </w:p>
    <w:p w14:paraId="31F0F7AE" w14:textId="77777777" w:rsidR="00B30CFD" w:rsidRPr="00B30CFD" w:rsidRDefault="00B30CFD"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3D313BA8" w:rsidR="00B30CFD" w:rsidRPr="00B30CFD" w:rsidRDefault="006F4920" w:rsidP="00B30CFD">
      <w:pPr>
        <w:pStyle w:val="ListParagraph"/>
        <w:ind w:left="0"/>
      </w:pPr>
      <w:sdt>
        <w:sdtPr>
          <w:id w:val="-5883034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US</w:t>
      </w:r>
      <w:r w:rsidR="00B30CFD" w:rsidRPr="00B30CFD">
        <w:br/>
      </w:r>
      <w:sdt>
        <w:sdtPr>
          <w:id w:val="1256020219"/>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Global (Both EX-US &amp; US</w:t>
      </w:r>
      <w:proofErr w:type="gramStart"/>
      <w:r w:rsidR="00B30CFD" w:rsidRPr="00B30CFD">
        <w:t>)</w:t>
      </w:r>
      <w:proofErr w:type="gramEnd"/>
      <w:r w:rsidR="00B30CFD" w:rsidRPr="00B30CFD">
        <w:br/>
      </w:r>
      <w:sdt>
        <w:sdtPr>
          <w:id w:val="-734546170"/>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or Special:</w:t>
      </w:r>
    </w:p>
    <w:p w14:paraId="20E4924F" w14:textId="77777777" w:rsidR="00B30CFD" w:rsidRPr="00B30CFD" w:rsidRDefault="006F4920" w:rsidP="00B30CFD">
      <w:pPr>
        <w:pStyle w:val="ListParagraph"/>
        <w:ind w:left="0"/>
      </w:pPr>
      <w:sdt>
        <w:sdtPr>
          <w:id w:val="-112207536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Additional Emails (Supporters?):</w:t>
      </w:r>
    </w:p>
    <w:p w14:paraId="7BCDB657" w14:textId="77777777" w:rsidR="00B30CFD" w:rsidRPr="00B30CFD" w:rsidRDefault="00B30CFD" w:rsidP="00B30CFD">
      <w:pPr>
        <w:pStyle w:val="ListParagraph"/>
        <w:ind w:left="0"/>
      </w:pPr>
    </w:p>
    <w:p w14:paraId="1DD9190D" w14:textId="77777777" w:rsidR="00B30CFD" w:rsidRPr="00B30CFD" w:rsidRDefault="00B30CFD" w:rsidP="00B30CFD">
      <w:pPr>
        <w:pStyle w:val="ListParagraph"/>
        <w:ind w:left="0"/>
        <w:rPr>
          <w:b/>
        </w:rPr>
      </w:pPr>
      <w:r w:rsidRPr="00B30CFD">
        <w:rPr>
          <w:b/>
        </w:rPr>
        <w:t>Slides</w:t>
      </w:r>
    </w:p>
    <w:p w14:paraId="2CA2BB5A" w14:textId="77777777" w:rsidR="00B30CFD" w:rsidRPr="00B30CFD" w:rsidRDefault="00B30CFD" w:rsidP="00B30CFD">
      <w:pPr>
        <w:pStyle w:val="ListParagraph"/>
        <w:ind w:left="0"/>
        <w:rPr>
          <w:rFonts w:eastAsia="MS Gothic"/>
        </w:rPr>
      </w:pPr>
      <w:r w:rsidRPr="00B30CFD">
        <w:rPr>
          <w:rFonts w:eastAsia="MS Gothic"/>
        </w:rPr>
        <w:t>Slides Included</w:t>
      </w:r>
    </w:p>
    <w:p w14:paraId="79FA24F0" w14:textId="15E5CDDD" w:rsidR="00B30CFD" w:rsidRPr="00B30CFD" w:rsidRDefault="006F4920"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6F4920"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77777777" w:rsidR="00B30CFD" w:rsidRPr="00B30CFD" w:rsidRDefault="006F4920" w:rsidP="00B30CFD">
      <w:pPr>
        <w:pStyle w:val="ListParagraph"/>
        <w:ind w:left="0"/>
      </w:pPr>
      <w:sdt>
        <w:sdtPr>
          <w:id w:val="-1957010043"/>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Yes</w:t>
      </w:r>
    </w:p>
    <w:p w14:paraId="27F75DAF" w14:textId="0D354F20" w:rsidR="00B30CFD" w:rsidRPr="00B30CFD" w:rsidRDefault="006F4920" w:rsidP="00B30CFD">
      <w:pPr>
        <w:pStyle w:val="ListParagraph"/>
        <w:ind w:left="0"/>
      </w:pPr>
      <w:sdt>
        <w:sdtPr>
          <w:id w:val="-18429790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6175A9D" w14:textId="1E0F4776" w:rsidR="00B30CFD" w:rsidRPr="00B30CFD" w:rsidRDefault="00B30CFD" w:rsidP="00B30CFD">
      <w:pPr>
        <w:pStyle w:val="ListParagraph"/>
        <w:ind w:left="0"/>
      </w:pPr>
      <w:r w:rsidRPr="00B30CFD">
        <w:t>Content Status (Final/Approved):</w:t>
      </w:r>
      <w:r w:rsidRPr="00B30CFD">
        <w:br/>
        <w:t>Content Available by:</w:t>
      </w:r>
    </w:p>
    <w:p w14:paraId="58FC2501" w14:textId="77777777" w:rsidR="00B30CFD" w:rsidRPr="00B30CFD" w:rsidRDefault="00B30CFD" w:rsidP="00B30CFD">
      <w:pPr>
        <w:pStyle w:val="ListParagraph"/>
        <w:ind w:left="0"/>
      </w:pPr>
    </w:p>
    <w:p w14:paraId="5C248DC0" w14:textId="77777777" w:rsidR="00B30CFD" w:rsidRPr="00B30CFD" w:rsidRDefault="00B30CFD" w:rsidP="00B30CFD">
      <w:pPr>
        <w:pStyle w:val="ListParagraph"/>
        <w:ind w:left="0"/>
        <w:rPr>
          <w:b/>
        </w:rPr>
      </w:pPr>
      <w:r w:rsidRPr="00B30CFD">
        <w:rPr>
          <w:b/>
        </w:rPr>
        <w:t>CME?</w:t>
      </w:r>
    </w:p>
    <w:p w14:paraId="015ED84B" w14:textId="4DCF2019" w:rsidR="00B30CFD" w:rsidRPr="00B30CFD" w:rsidRDefault="006F4920"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6F4920"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1C36EDF" w14:textId="77777777" w:rsidR="00B30CFD" w:rsidRPr="00B30CFD" w:rsidRDefault="00B30CFD" w:rsidP="00B30CFD">
      <w:pPr>
        <w:pStyle w:val="ListParagraph"/>
        <w:ind w:left="0"/>
        <w:rPr>
          <w:b/>
        </w:rPr>
      </w:pPr>
    </w:p>
    <w:p w14:paraId="0181393E" w14:textId="77777777" w:rsidR="00B30CFD" w:rsidRPr="00B30CFD" w:rsidRDefault="00B30CFD" w:rsidP="00B30CFD">
      <w:pPr>
        <w:pStyle w:val="ListParagraph"/>
        <w:ind w:left="0"/>
        <w:rPr>
          <w:b/>
        </w:rPr>
      </w:pPr>
      <w:r w:rsidRPr="00B30CFD">
        <w:rPr>
          <w:b/>
        </w:rPr>
        <w:t>CME Posttest Link:</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77777777" w:rsidR="00B30CFD" w:rsidRPr="00B30CFD" w:rsidRDefault="006F4920"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Cases with Voting</w:t>
      </w:r>
    </w:p>
    <w:p w14:paraId="6315D4B0" w14:textId="77777777" w:rsidR="00B30CFD" w:rsidRPr="00B30CFD" w:rsidRDefault="006F4920"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6F4920"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6F4920"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6F4920"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4B352E51" w14:textId="523EB8F5" w:rsidR="00B30CFD" w:rsidRPr="00B30CFD" w:rsidRDefault="00B30CFD" w:rsidP="00B30CFD">
      <w:pPr>
        <w:pStyle w:val="ListParagraph"/>
        <w:ind w:left="0"/>
        <w:rPr>
          <w:b/>
        </w:rPr>
      </w:pPr>
      <w:r>
        <w:rPr>
          <w:b/>
        </w:rPr>
        <w:t xml:space="preserve">2014 </w:t>
      </w:r>
      <w:proofErr w:type="spellStart"/>
      <w:r>
        <w:rPr>
          <w:b/>
        </w:rPr>
        <w:t>Exp</w:t>
      </w:r>
      <w:proofErr w:type="spellEnd"/>
      <w:r>
        <w:rPr>
          <w:b/>
        </w:rPr>
        <w:t xml:space="preserve"> Review DTC</w:t>
      </w:r>
    </w:p>
    <w:p w14:paraId="0C717535" w14:textId="4E62A92C" w:rsidR="00B30CFD" w:rsidRPr="00B30CFD" w:rsidRDefault="00B30CFD" w:rsidP="004A6934">
      <w:pPr>
        <w:spacing w:after="0" w:line="240" w:lineRule="auto"/>
      </w:pP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494BC7FD" w14:textId="2E90193F" w:rsidR="007A0164" w:rsidRDefault="007A0164" w:rsidP="004A6934">
      <w:pPr>
        <w:spacing w:after="0" w:line="240" w:lineRule="auto"/>
      </w:pPr>
      <w:r>
        <w:lastRenderedPageBreak/>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8E66A7" w:rsidRDefault="007A0164" w:rsidP="003F64AF">
      <w:pPr>
        <w:pStyle w:val="ListParagraph"/>
        <w:numPr>
          <w:ilvl w:val="0"/>
          <w:numId w:val="2"/>
        </w:numPr>
        <w:spacing w:after="0" w:line="240" w:lineRule="auto"/>
        <w:rPr>
          <w:b/>
          <w:highlight w:val="cyan"/>
        </w:rPr>
      </w:pPr>
      <w:r w:rsidRPr="008E66A7">
        <w:rPr>
          <w:b/>
          <w:highlight w:val="cyan"/>
        </w:rPr>
        <w:t>[Title---always italicized, no bold, no quotes]</w:t>
      </w:r>
    </w:p>
    <w:p w14:paraId="242DD72F" w14:textId="77777777" w:rsidR="00B30CFD" w:rsidRDefault="00B30CFD" w:rsidP="007A0164">
      <w:pPr>
        <w:pBdr>
          <w:bottom w:val="single" w:sz="12" w:space="1" w:color="auto"/>
        </w:pBdr>
        <w:spacing w:after="0" w:line="240" w:lineRule="auto"/>
        <w:rPr>
          <w:i/>
        </w:rPr>
      </w:pPr>
    </w:p>
    <w:p w14:paraId="58F31AD3" w14:textId="1569BB6B" w:rsidR="00B30CFD" w:rsidRPr="00B30CFD" w:rsidRDefault="00B30CFD" w:rsidP="00B30CFD">
      <w:pPr>
        <w:pBdr>
          <w:bottom w:val="single" w:sz="12" w:space="1" w:color="auto"/>
        </w:pBdr>
        <w:spacing w:after="0" w:line="240" w:lineRule="auto"/>
        <w:rPr>
          <w:i/>
        </w:rPr>
      </w:pPr>
      <w:r w:rsidRPr="00B30CFD">
        <w:rPr>
          <w:i/>
        </w:rPr>
        <w:t>Expert Review in Relapsed/Refractory Differentiated Thyroid Cancer</w:t>
      </w:r>
    </w:p>
    <w:p w14:paraId="0DA4F93F" w14:textId="77777777" w:rsidR="00B30CFD" w:rsidRPr="000B2922" w:rsidRDefault="00B30CFD" w:rsidP="007A0164">
      <w:pPr>
        <w:pBdr>
          <w:bottom w:val="single" w:sz="12" w:space="1" w:color="auto"/>
        </w:pBdr>
        <w:spacing w:after="0" w:line="240" w:lineRule="auto"/>
        <w:rPr>
          <w:i/>
        </w:rPr>
      </w:pPr>
    </w:p>
    <w:p w14:paraId="5BE7AB2E" w14:textId="77777777" w:rsidR="004A6934" w:rsidRPr="000B2922" w:rsidRDefault="004A6934" w:rsidP="007A0164">
      <w:pPr>
        <w:spacing w:after="0" w:line="240" w:lineRule="auto"/>
      </w:pPr>
    </w:p>
    <w:p w14:paraId="619EE365" w14:textId="73E1098B" w:rsidR="007A0164" w:rsidRPr="003F64AF" w:rsidRDefault="007A0164" w:rsidP="004E0E44">
      <w:pPr>
        <w:pStyle w:val="ListParagraph"/>
        <w:numPr>
          <w:ilvl w:val="0"/>
          <w:numId w:val="2"/>
        </w:numPr>
        <w:spacing w:after="0" w:line="240" w:lineRule="auto"/>
        <w:rPr>
          <w:b/>
        </w:rPr>
      </w:pPr>
      <w:r w:rsidRPr="000B2922">
        <w:rPr>
          <w:b/>
        </w:rPr>
        <w:t>[</w:t>
      </w:r>
      <w:r w:rsidR="004E0E44" w:rsidRPr="000B2922">
        <w:rPr>
          <w:b/>
        </w:rPr>
        <w:t xml:space="preserve">Activity </w:t>
      </w:r>
      <w:r w:rsidRPr="000B2922">
        <w:rPr>
          <w:b/>
        </w:rPr>
        <w:t>Date</w:t>
      </w:r>
      <w:r w:rsidRPr="003F64AF">
        <w:rPr>
          <w:b/>
        </w:rPr>
        <w:t>]</w:t>
      </w:r>
    </w:p>
    <w:p w14:paraId="0460EFB2" w14:textId="77777777" w:rsidR="0053113C" w:rsidRDefault="0053113C" w:rsidP="007A0164">
      <w:pPr>
        <w:spacing w:after="0" w:line="240" w:lineRule="auto"/>
        <w:rPr>
          <w:b/>
        </w:rPr>
      </w:pPr>
    </w:p>
    <w:p w14:paraId="58B636B2" w14:textId="77777777" w:rsidR="00B30CFD" w:rsidRDefault="004E0E44" w:rsidP="00B30CFD">
      <w:pPr>
        <w:spacing w:after="0" w:line="240" w:lineRule="auto"/>
        <w:rPr>
          <w:b/>
        </w:rPr>
      </w:pPr>
      <w:r>
        <w:rPr>
          <w:b/>
        </w:rPr>
        <w:t>Release Date</w:t>
      </w:r>
      <w:r w:rsidR="0053113C" w:rsidRPr="0053113C">
        <w:rPr>
          <w:b/>
        </w:rPr>
        <w:t>:</w:t>
      </w:r>
    </w:p>
    <w:p w14:paraId="6BC8DD0D" w14:textId="3CEA68E2" w:rsidR="007A0164" w:rsidRPr="00B30CFD" w:rsidRDefault="00BD06F6" w:rsidP="00B30CFD">
      <w:pPr>
        <w:spacing w:after="0" w:line="240" w:lineRule="auto"/>
        <w:rPr>
          <w:b/>
        </w:rPr>
      </w:pPr>
      <w:r>
        <w:t>October</w:t>
      </w:r>
      <w:r w:rsidR="004E0E44">
        <w:t xml:space="preserve"> </w:t>
      </w:r>
      <w:r w:rsidR="00B30CFD">
        <w:t xml:space="preserve">XX, </w:t>
      </w:r>
      <w:r>
        <w:t>2014</w:t>
      </w:r>
    </w:p>
    <w:p w14:paraId="7E1EDCD4" w14:textId="77777777" w:rsidR="0053113C" w:rsidRPr="0053113C" w:rsidRDefault="0053113C" w:rsidP="007A0164">
      <w:pPr>
        <w:pBdr>
          <w:bottom w:val="single" w:sz="12" w:space="1" w:color="auto"/>
        </w:pBdr>
        <w:spacing w:after="0" w:line="240" w:lineRule="auto"/>
      </w:pPr>
    </w:p>
    <w:p w14:paraId="37AA6FC2" w14:textId="0DADF1A4" w:rsidR="0053113C" w:rsidRPr="0053113C" w:rsidRDefault="004E0E44" w:rsidP="007A0164">
      <w:pPr>
        <w:pBdr>
          <w:bottom w:val="single" w:sz="12" w:space="1" w:color="auto"/>
        </w:pBdr>
        <w:spacing w:after="0" w:line="240" w:lineRule="auto"/>
        <w:rPr>
          <w:b/>
        </w:rPr>
      </w:pPr>
      <w:r>
        <w:rPr>
          <w:b/>
        </w:rPr>
        <w:t>Expiration Date</w:t>
      </w:r>
      <w:r w:rsidR="0053113C" w:rsidRPr="0053113C">
        <w:rPr>
          <w:b/>
        </w:rPr>
        <w:t>:</w:t>
      </w:r>
    </w:p>
    <w:p w14:paraId="4F33736E" w14:textId="79B78E53" w:rsidR="0053113C" w:rsidRPr="0053113C" w:rsidRDefault="00BD06F6" w:rsidP="007A0164">
      <w:pPr>
        <w:pBdr>
          <w:bottom w:val="single" w:sz="12" w:space="1" w:color="auto"/>
        </w:pBdr>
        <w:spacing w:after="0" w:line="240" w:lineRule="auto"/>
      </w:pPr>
      <w:r>
        <w:t>October</w:t>
      </w:r>
      <w:r w:rsidR="004E0E44">
        <w:t xml:space="preserve"> </w:t>
      </w:r>
      <w:r w:rsidR="00B30CFD">
        <w:t xml:space="preserve">XX, </w:t>
      </w:r>
      <w:r>
        <w:t>2015</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1CCF5BC4" w14:textId="61EEF0C1" w:rsidR="006D0598" w:rsidRPr="007006C4" w:rsidRDefault="00EF1FEE" w:rsidP="004E0E44">
      <w:pPr>
        <w:pStyle w:val="ListParagraph"/>
        <w:numPr>
          <w:ilvl w:val="0"/>
          <w:numId w:val="2"/>
        </w:numPr>
        <w:spacing w:after="0" w:line="240" w:lineRule="auto"/>
        <w:rPr>
          <w:b/>
        </w:rPr>
      </w:pPr>
      <w:r w:rsidRPr="007006C4">
        <w:rPr>
          <w:b/>
        </w:rPr>
        <w:t>[</w:t>
      </w:r>
      <w:r w:rsidR="004E0E44" w:rsidRPr="007006C4">
        <w:rPr>
          <w:b/>
        </w:rPr>
        <w:t>Activity Overview]</w:t>
      </w:r>
    </w:p>
    <w:p w14:paraId="303C6913" w14:textId="77777777" w:rsidR="007006C4" w:rsidRDefault="007006C4" w:rsidP="00C34304">
      <w:pPr>
        <w:pBdr>
          <w:bottom w:val="single" w:sz="12" w:space="1" w:color="auto"/>
        </w:pBdr>
        <w:spacing w:after="0" w:line="240" w:lineRule="auto"/>
      </w:pPr>
    </w:p>
    <w:p w14:paraId="641EDEA5" w14:textId="7EE7B0AD" w:rsidR="00B30CFD" w:rsidRDefault="007006C4" w:rsidP="00C34304">
      <w:pPr>
        <w:pBdr>
          <w:bottom w:val="single" w:sz="12" w:space="1" w:color="auto"/>
        </w:pBdr>
        <w:spacing w:after="0" w:line="240" w:lineRule="auto"/>
      </w:pPr>
      <w:r w:rsidRPr="007006C4">
        <w:t>This C</w:t>
      </w:r>
      <w:r>
        <w:t>M</w:t>
      </w:r>
      <w:r w:rsidRPr="007006C4">
        <w:t>E-certified Expert Review features discussions on</w:t>
      </w:r>
      <w:r w:rsidR="00297B2E">
        <w:t xml:space="preserve"> relapsed/refractory differentiated thyroid cancer</w:t>
      </w:r>
      <w:ins w:id="1" w:author="Trudy Stoddert, ELS" w:date="2014-10-13T13:40:00Z">
        <w:r w:rsidR="00C448B2">
          <w:t xml:space="preserve"> (DTC)</w:t>
        </w:r>
      </w:ins>
      <w:r w:rsidRPr="007006C4">
        <w:t>.</w:t>
      </w:r>
    </w:p>
    <w:p w14:paraId="1718590D" w14:textId="77777777" w:rsidR="00B30CFD" w:rsidRPr="00C34304" w:rsidRDefault="00B30CFD"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4E0E44">
      <w:pPr>
        <w:pStyle w:val="ListParagraph"/>
        <w:numPr>
          <w:ilvl w:val="0"/>
          <w:numId w:val="2"/>
        </w:numPr>
        <w:spacing w:after="0" w:line="240" w:lineRule="auto"/>
        <w:rPr>
          <w:b/>
        </w:rPr>
      </w:pPr>
      <w:r w:rsidRPr="003F64AF">
        <w:rPr>
          <w:b/>
          <w:highlight w:val="yellow"/>
        </w:rPr>
        <w:t>[Target Audience]</w:t>
      </w:r>
    </w:p>
    <w:p w14:paraId="6C6F14F9" w14:textId="02095F5F" w:rsidR="006D0598" w:rsidRDefault="006D0598" w:rsidP="007A0164">
      <w:pPr>
        <w:pBdr>
          <w:bottom w:val="single" w:sz="12" w:space="1" w:color="auto"/>
        </w:pBdr>
        <w:spacing w:after="0" w:line="240" w:lineRule="auto"/>
      </w:pPr>
    </w:p>
    <w:p w14:paraId="3C9C716A" w14:textId="2BF6FF91" w:rsidR="007006C4" w:rsidRDefault="007006C4" w:rsidP="007A0164">
      <w:pPr>
        <w:pBdr>
          <w:bottom w:val="single" w:sz="12" w:space="1" w:color="auto"/>
        </w:pBdr>
        <w:spacing w:after="0" w:line="240" w:lineRule="auto"/>
      </w:pPr>
      <w:r>
        <w:rPr>
          <w:bCs/>
          <w:iCs/>
        </w:rPr>
        <w:t xml:space="preserve">This </w:t>
      </w:r>
      <w:r w:rsidRPr="007006C4">
        <w:rPr>
          <w:bCs/>
          <w:iCs/>
        </w:rPr>
        <w:t xml:space="preserve">is </w:t>
      </w:r>
      <w:r>
        <w:rPr>
          <w:bCs/>
          <w:iCs/>
        </w:rPr>
        <w:t>activity is intended</w:t>
      </w:r>
      <w:r w:rsidRPr="007006C4">
        <w:rPr>
          <w:bCs/>
          <w:iCs/>
        </w:rPr>
        <w:t xml:space="preserve"> to meet the needs of practicing medical oncologists and other healthcare professionals involved in the treatment of patients with DTC.</w:t>
      </w:r>
    </w:p>
    <w:p w14:paraId="58B7C84D" w14:textId="77777777" w:rsidR="007006C4" w:rsidRDefault="007006C4" w:rsidP="007A0164">
      <w:pPr>
        <w:pBdr>
          <w:bottom w:val="single" w:sz="12" w:space="1" w:color="auto"/>
        </w:pBd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4E0E44">
      <w:pPr>
        <w:pStyle w:val="ListParagraph"/>
        <w:numPr>
          <w:ilvl w:val="0"/>
          <w:numId w:val="2"/>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7D70BDF8" w14:textId="3ECFDDC4" w:rsidR="002D4CE0" w:rsidRPr="00CE224D" w:rsidRDefault="002D4CE0" w:rsidP="00297B2E">
      <w:pPr>
        <w:pStyle w:val="ListParagraph"/>
        <w:numPr>
          <w:ilvl w:val="0"/>
          <w:numId w:val="1"/>
        </w:numPr>
        <w:spacing w:after="0" w:line="240" w:lineRule="auto"/>
        <w:contextualSpacing w:val="0"/>
      </w:pPr>
      <w:r w:rsidRPr="00CE224D">
        <w:t>Describe the patients’</w:t>
      </w:r>
      <w:r w:rsidR="00CE224D" w:rsidRPr="00CE224D">
        <w:t xml:space="preserve"> </w:t>
      </w:r>
      <w:r w:rsidRPr="00CE224D">
        <w:t>clinical presentation, key prognostic factors</w:t>
      </w:r>
      <w:ins w:id="2" w:author="Trudy Stoddert, ELS" w:date="2014-10-13T13:40:00Z">
        <w:r w:rsidR="00C448B2">
          <w:t>,</w:t>
        </w:r>
      </w:ins>
      <w:r w:rsidRPr="00CE224D">
        <w:t xml:space="preserve"> and methods for making the diagnosis of </w:t>
      </w:r>
      <w:del w:id="3" w:author="Trudy Stoddert, ELS" w:date="2014-10-13T13:40:00Z">
        <w:r w:rsidRPr="00CE224D" w:rsidDel="00C448B2">
          <w:delText>differentiated thyroid cancer (</w:delText>
        </w:r>
      </w:del>
      <w:r w:rsidRPr="00CE224D">
        <w:t>DTC</w:t>
      </w:r>
      <w:del w:id="4" w:author="Trudy Stoddert, ELS" w:date="2014-10-13T13:40:00Z">
        <w:r w:rsidRPr="00CE224D" w:rsidDel="00C448B2">
          <w:delText>)</w:delText>
        </w:r>
      </w:del>
    </w:p>
    <w:p w14:paraId="15F1B1C5" w14:textId="2F09AA1D" w:rsidR="002D4CE0" w:rsidRPr="00CE224D" w:rsidRDefault="002D4CE0" w:rsidP="00297B2E">
      <w:pPr>
        <w:pStyle w:val="ListParagraph"/>
        <w:numPr>
          <w:ilvl w:val="0"/>
          <w:numId w:val="1"/>
        </w:numPr>
        <w:spacing w:after="0" w:line="240" w:lineRule="auto"/>
        <w:contextualSpacing w:val="0"/>
      </w:pPr>
      <w:r w:rsidRPr="00CE224D">
        <w:t xml:space="preserve">Apply recent advances to the treatment of patients with radioactive iodine </w:t>
      </w:r>
      <w:r w:rsidR="00CE224D">
        <w:t xml:space="preserve">refractory </w:t>
      </w:r>
      <w:r w:rsidRPr="00CE224D">
        <w:t>DTC, including integration of tyrosine kinase inhibitors</w:t>
      </w:r>
    </w:p>
    <w:p w14:paraId="5E985B41" w14:textId="58DA98CA" w:rsidR="002D4CE0" w:rsidRPr="00CE224D" w:rsidRDefault="00CE224D" w:rsidP="00297B2E">
      <w:pPr>
        <w:pStyle w:val="ListParagraph"/>
        <w:numPr>
          <w:ilvl w:val="0"/>
          <w:numId w:val="1"/>
        </w:numPr>
        <w:spacing w:after="0" w:line="240" w:lineRule="auto"/>
        <w:contextualSpacing w:val="0"/>
      </w:pPr>
      <w:r w:rsidRPr="00CE224D">
        <w:t>Describe the role of molecular testing and the molecular targets known in DTC</w:t>
      </w:r>
    </w:p>
    <w:p w14:paraId="4E2CCCC6" w14:textId="11C0C089" w:rsidR="00297B2E" w:rsidRPr="00CE224D" w:rsidRDefault="00297B2E" w:rsidP="00297B2E">
      <w:pPr>
        <w:pStyle w:val="ListParagraph"/>
        <w:numPr>
          <w:ilvl w:val="0"/>
          <w:numId w:val="1"/>
        </w:numPr>
        <w:spacing w:after="0" w:line="240" w:lineRule="auto"/>
        <w:contextualSpacing w:val="0"/>
      </w:pPr>
      <w:r w:rsidRPr="00CE224D">
        <w:t xml:space="preserve">Identify appropriate strategies for evaluating patients with relapsed/refractory differentiated thyroid cancer </w:t>
      </w:r>
    </w:p>
    <w:p w14:paraId="744C7EB7" w14:textId="4B6A03E1" w:rsidR="004A6934" w:rsidRPr="00326C53" w:rsidRDefault="00326C53" w:rsidP="007A0164">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2D5B8318" w14:textId="77777777" w:rsidR="00636233" w:rsidRDefault="00636233" w:rsidP="007A0164">
      <w:pPr>
        <w:spacing w:after="0" w:line="240" w:lineRule="auto"/>
        <w:rPr>
          <w:b/>
          <w:color w:val="000000"/>
        </w:rPr>
      </w:pPr>
    </w:p>
    <w:p w14:paraId="098F3E32" w14:textId="373F902D" w:rsidR="00847793" w:rsidRPr="00BD06F6" w:rsidRDefault="00847793" w:rsidP="004E0E44">
      <w:pPr>
        <w:pStyle w:val="ListParagraph"/>
        <w:numPr>
          <w:ilvl w:val="0"/>
          <w:numId w:val="2"/>
        </w:numPr>
        <w:spacing w:after="0" w:line="240" w:lineRule="auto"/>
        <w:rPr>
          <w:b/>
          <w:color w:val="000000"/>
        </w:rPr>
      </w:pPr>
      <w:r w:rsidRPr="00BD06F6">
        <w:rPr>
          <w:b/>
          <w:color w:val="000000"/>
        </w:rPr>
        <w:lastRenderedPageBreak/>
        <w:t>[Faculty</w:t>
      </w:r>
      <w:r w:rsidR="006A5CA4" w:rsidRPr="00BD06F6">
        <w:rPr>
          <w:b/>
          <w:color w:val="000000"/>
        </w:rPr>
        <w:t xml:space="preserve"> Listing</w:t>
      </w:r>
      <w:r w:rsidR="004E0E44" w:rsidRPr="00BD06F6">
        <w:rPr>
          <w:b/>
          <w:color w:val="000000"/>
        </w:rPr>
        <w:t>/Featured Experts/Discussants….Faculty Listing and Featured Experts sections are stacked, Discussants section is in-line</w:t>
      </w:r>
      <w:r w:rsidRPr="00BD06F6">
        <w:rPr>
          <w:b/>
          <w:color w:val="000000"/>
        </w:rPr>
        <w:t>]</w:t>
      </w:r>
    </w:p>
    <w:p w14:paraId="3E836ED1" w14:textId="77777777" w:rsidR="003B11E9" w:rsidRDefault="003B11E9" w:rsidP="003B11E9">
      <w:pPr>
        <w:spacing w:after="0" w:line="240" w:lineRule="auto"/>
        <w:rPr>
          <w:b/>
          <w:color w:val="000000"/>
        </w:rPr>
      </w:pPr>
      <w:r>
        <w:rPr>
          <w:b/>
          <w:color w:val="000000"/>
        </w:rPr>
        <w:t>Moderator</w:t>
      </w:r>
    </w:p>
    <w:p w14:paraId="06350102" w14:textId="533F10E8" w:rsidR="003B11E9" w:rsidRPr="003B11E9" w:rsidRDefault="003B11E9" w:rsidP="003B11E9">
      <w:pPr>
        <w:spacing w:after="0" w:line="240" w:lineRule="auto"/>
        <w:rPr>
          <w:color w:val="000000"/>
        </w:rPr>
      </w:pPr>
      <w:r w:rsidRPr="003B11E9">
        <w:rPr>
          <w:bCs/>
          <w:color w:val="000000"/>
        </w:rPr>
        <w:t>Robert E. Coleman, MD, FRCP, FRCPE</w:t>
      </w:r>
    </w:p>
    <w:p w14:paraId="51502FF4" w14:textId="1D3C9812" w:rsidR="003B11E9" w:rsidRPr="003B11E9" w:rsidRDefault="003B11E9" w:rsidP="007A0164">
      <w:pPr>
        <w:spacing w:after="0" w:line="240" w:lineRule="auto"/>
        <w:rPr>
          <w:color w:val="000000"/>
        </w:rPr>
      </w:pPr>
      <w:r w:rsidRPr="003B11E9">
        <w:rPr>
          <w:color w:val="000000"/>
        </w:rPr>
        <w:t>Medical Director</w:t>
      </w:r>
    </w:p>
    <w:p w14:paraId="69C39825" w14:textId="70AFA43C" w:rsidR="003B11E9" w:rsidRPr="003B11E9" w:rsidRDefault="003B11E9" w:rsidP="007A0164">
      <w:pPr>
        <w:spacing w:after="0" w:line="240" w:lineRule="auto"/>
        <w:rPr>
          <w:color w:val="000000"/>
        </w:rPr>
      </w:pPr>
      <w:proofErr w:type="gramStart"/>
      <w:r w:rsidRPr="003B11E9">
        <w:rPr>
          <w:color w:val="000000"/>
        </w:rPr>
        <w:t>prIME</w:t>
      </w:r>
      <w:proofErr w:type="gramEnd"/>
      <w:r w:rsidRPr="003B11E9">
        <w:rPr>
          <w:color w:val="000000"/>
        </w:rPr>
        <w:t xml:space="preserve"> Oncology </w:t>
      </w:r>
    </w:p>
    <w:p w14:paraId="61C9B09D" w14:textId="77777777" w:rsidR="003B11E9" w:rsidRDefault="003B11E9" w:rsidP="007A0164">
      <w:pPr>
        <w:spacing w:after="0" w:line="240" w:lineRule="auto"/>
        <w:rPr>
          <w:b/>
          <w:color w:val="000000"/>
        </w:rPr>
      </w:pPr>
    </w:p>
    <w:p w14:paraId="267DEE35" w14:textId="042DBD4B" w:rsidR="006A5CA4" w:rsidRDefault="003B11E9" w:rsidP="007A0164">
      <w:pPr>
        <w:spacing w:after="0" w:line="240" w:lineRule="auto"/>
        <w:rPr>
          <w:b/>
          <w:color w:val="000000"/>
        </w:rPr>
      </w:pPr>
      <w:r>
        <w:rPr>
          <w:b/>
          <w:color w:val="000000"/>
        </w:rPr>
        <w:t>Discussants</w:t>
      </w:r>
    </w:p>
    <w:p w14:paraId="0B4ABB17" w14:textId="77777777" w:rsidR="003B11E9" w:rsidRPr="003B11E9" w:rsidRDefault="003B11E9" w:rsidP="006A5CA4">
      <w:pPr>
        <w:pBdr>
          <w:bottom w:val="single" w:sz="12" w:space="1" w:color="auto"/>
        </w:pBdr>
        <w:spacing w:after="0" w:line="240" w:lineRule="auto"/>
        <w:rPr>
          <w:color w:val="000000"/>
        </w:rPr>
      </w:pPr>
      <w:r w:rsidRPr="003B11E9">
        <w:rPr>
          <w:bCs/>
          <w:color w:val="000000"/>
        </w:rPr>
        <w:t>Rossella Elisei, MD</w:t>
      </w:r>
    </w:p>
    <w:p w14:paraId="51ABC725" w14:textId="77777777" w:rsidR="003B11E9" w:rsidRDefault="003B11E9" w:rsidP="006A5CA4">
      <w:pPr>
        <w:pBdr>
          <w:bottom w:val="single" w:sz="12" w:space="1" w:color="auto"/>
        </w:pBdr>
        <w:spacing w:after="0" w:line="240" w:lineRule="auto"/>
        <w:rPr>
          <w:color w:val="000000"/>
        </w:rPr>
      </w:pPr>
      <w:r>
        <w:rPr>
          <w:color w:val="000000"/>
        </w:rPr>
        <w:t>University of Pisa</w:t>
      </w:r>
    </w:p>
    <w:p w14:paraId="486F5D55" w14:textId="77777777" w:rsidR="003B11E9" w:rsidRDefault="003B11E9" w:rsidP="003B11E9">
      <w:pPr>
        <w:pBdr>
          <w:bottom w:val="single" w:sz="12" w:space="1" w:color="auto"/>
        </w:pBdr>
        <w:spacing w:after="0" w:line="240" w:lineRule="auto"/>
        <w:rPr>
          <w:color w:val="000000"/>
        </w:rPr>
      </w:pPr>
      <w:r w:rsidRPr="003B11E9">
        <w:rPr>
          <w:color w:val="000000"/>
        </w:rPr>
        <w:t>Pisa, Italy</w:t>
      </w:r>
    </w:p>
    <w:p w14:paraId="39EAC65A" w14:textId="77777777" w:rsidR="003B11E9" w:rsidRDefault="003B11E9" w:rsidP="003B11E9">
      <w:pPr>
        <w:pBdr>
          <w:bottom w:val="single" w:sz="12" w:space="1" w:color="auto"/>
        </w:pBdr>
        <w:spacing w:after="0" w:line="240" w:lineRule="auto"/>
        <w:rPr>
          <w:color w:val="000000"/>
        </w:rPr>
      </w:pPr>
    </w:p>
    <w:p w14:paraId="329179F9" w14:textId="77777777" w:rsidR="003B11E9" w:rsidRPr="003B11E9" w:rsidRDefault="003B11E9" w:rsidP="003B11E9">
      <w:pPr>
        <w:pBdr>
          <w:bottom w:val="single" w:sz="12" w:space="1" w:color="auto"/>
        </w:pBdr>
        <w:spacing w:after="0" w:line="240" w:lineRule="auto"/>
        <w:rPr>
          <w:bCs/>
          <w:color w:val="000000"/>
        </w:rPr>
      </w:pPr>
      <w:r w:rsidRPr="003B11E9">
        <w:rPr>
          <w:bCs/>
          <w:color w:val="000000"/>
        </w:rPr>
        <w:t>Barbara Jarzab, MD, PhD</w:t>
      </w:r>
    </w:p>
    <w:p w14:paraId="6C959E19" w14:textId="77777777" w:rsidR="003B11E9" w:rsidRDefault="003B11E9" w:rsidP="003B11E9">
      <w:pPr>
        <w:pBdr>
          <w:bottom w:val="single" w:sz="12" w:space="1" w:color="auto"/>
        </w:pBdr>
        <w:spacing w:after="0" w:line="240" w:lineRule="auto"/>
        <w:rPr>
          <w:color w:val="000000"/>
        </w:rPr>
      </w:pPr>
      <w:r>
        <w:rPr>
          <w:color w:val="000000"/>
        </w:rPr>
        <w:t>MSC Memorial Cancer Center</w:t>
      </w:r>
    </w:p>
    <w:p w14:paraId="2C812139" w14:textId="0071EB46" w:rsidR="003B11E9" w:rsidRDefault="003B11E9" w:rsidP="006A5CA4">
      <w:pPr>
        <w:pBdr>
          <w:bottom w:val="single" w:sz="12" w:space="1" w:color="auto"/>
        </w:pBdr>
        <w:spacing w:after="0" w:line="240" w:lineRule="auto"/>
        <w:rPr>
          <w:color w:val="000000"/>
        </w:rPr>
      </w:pPr>
      <w:r w:rsidRPr="003B11E9">
        <w:rPr>
          <w:color w:val="000000"/>
        </w:rPr>
        <w:t>Gliwice, Poland</w:t>
      </w:r>
    </w:p>
    <w:p w14:paraId="43A663AD" w14:textId="77777777" w:rsidR="004E0E44" w:rsidRDefault="004E0E44" w:rsidP="006A5CA4">
      <w:pPr>
        <w:pBdr>
          <w:bottom w:val="single" w:sz="12" w:space="1" w:color="auto"/>
        </w:pBdr>
        <w:spacing w:after="0" w:line="240" w:lineRule="auto"/>
        <w:rPr>
          <w:color w:val="000000"/>
        </w:rPr>
      </w:pPr>
    </w:p>
    <w:p w14:paraId="0709ED71" w14:textId="77777777" w:rsidR="004A6934" w:rsidRDefault="004A6934" w:rsidP="007A0164">
      <w:pPr>
        <w:spacing w:after="0" w:line="240" w:lineRule="auto"/>
        <w:rPr>
          <w:b/>
          <w:color w:val="000000"/>
        </w:rPr>
      </w:pPr>
    </w:p>
    <w:p w14:paraId="22E6BED3" w14:textId="4E9B1AD4" w:rsidR="00847793" w:rsidRPr="004E0E44" w:rsidRDefault="00847793" w:rsidP="004E0E44">
      <w:pPr>
        <w:pStyle w:val="ListParagraph"/>
        <w:numPr>
          <w:ilvl w:val="0"/>
          <w:numId w:val="2"/>
        </w:numPr>
        <w:spacing w:after="0" w:line="240" w:lineRule="auto"/>
        <w:rPr>
          <w:b/>
          <w:color w:val="000000"/>
          <w:highlight w:val="yellow"/>
        </w:rPr>
      </w:pPr>
      <w:r w:rsidRPr="004E0E44">
        <w:rPr>
          <w:b/>
          <w:color w:val="000000"/>
          <w:highlight w:val="yellow"/>
        </w:rPr>
        <w:t>[</w:t>
      </w:r>
      <w:r w:rsidR="004E0E44" w:rsidRPr="004E0E44">
        <w:rPr>
          <w:b/>
          <w:color w:val="000000"/>
          <w:highlight w:val="yellow"/>
        </w:rPr>
        <w:t>Featured Abstracts/Discussion Topics/Activity Topics]</w:t>
      </w:r>
    </w:p>
    <w:p w14:paraId="423F7E74" w14:textId="77777777" w:rsidR="00A76993" w:rsidRDefault="00A76993" w:rsidP="004E0E44">
      <w:pPr>
        <w:spacing w:after="0" w:line="240" w:lineRule="auto"/>
        <w:ind w:left="1440" w:hanging="1440"/>
        <w:rPr>
          <w:color w:val="000000"/>
        </w:rPr>
      </w:pPr>
    </w:p>
    <w:p w14:paraId="18E2FB9D" w14:textId="674386CE" w:rsidR="00A76993" w:rsidRPr="00A76993" w:rsidRDefault="00A76993" w:rsidP="004E0E44">
      <w:pPr>
        <w:spacing w:after="0" w:line="240" w:lineRule="auto"/>
        <w:ind w:left="1440" w:hanging="1440"/>
        <w:rPr>
          <w:b/>
          <w:color w:val="000000"/>
        </w:rPr>
      </w:pPr>
      <w:r w:rsidRPr="00A76993">
        <w:rPr>
          <w:b/>
          <w:color w:val="000000"/>
        </w:rPr>
        <w:t>Discussion Topic</w:t>
      </w:r>
      <w:r w:rsidR="003B11E9">
        <w:rPr>
          <w:b/>
          <w:color w:val="000000"/>
        </w:rPr>
        <w:t>s</w:t>
      </w:r>
      <w:r w:rsidRPr="00A76993">
        <w:rPr>
          <w:b/>
          <w:color w:val="000000"/>
        </w:rPr>
        <w:t>:</w:t>
      </w:r>
    </w:p>
    <w:p w14:paraId="12AAF3B4" w14:textId="5D51384A" w:rsidR="003B11E9" w:rsidRDefault="00D65B77" w:rsidP="00D65B77">
      <w:pPr>
        <w:pStyle w:val="ListParagraph"/>
        <w:numPr>
          <w:ilvl w:val="0"/>
          <w:numId w:val="1"/>
        </w:numPr>
        <w:pBdr>
          <w:bottom w:val="single" w:sz="12" w:space="1" w:color="auto"/>
        </w:pBdr>
        <w:spacing w:after="0" w:line="240" w:lineRule="auto"/>
        <w:rPr>
          <w:color w:val="000000"/>
        </w:rPr>
      </w:pPr>
      <w:r>
        <w:rPr>
          <w:color w:val="000000"/>
        </w:rPr>
        <w:t>Incidence, histologic classification, and prognosis for thyroid cancer</w:t>
      </w:r>
    </w:p>
    <w:p w14:paraId="1B3BB9BD" w14:textId="3E9990F6" w:rsidR="00D65B77" w:rsidRDefault="00D65B77" w:rsidP="00D65B77">
      <w:pPr>
        <w:pStyle w:val="ListParagraph"/>
        <w:numPr>
          <w:ilvl w:val="0"/>
          <w:numId w:val="1"/>
        </w:numPr>
        <w:pBdr>
          <w:bottom w:val="single" w:sz="12" w:space="1" w:color="auto"/>
        </w:pBdr>
        <w:spacing w:after="0" w:line="240" w:lineRule="auto"/>
        <w:rPr>
          <w:color w:val="000000"/>
        </w:rPr>
      </w:pPr>
      <w:r>
        <w:rPr>
          <w:color w:val="000000"/>
        </w:rPr>
        <w:t>Clinical presentation of a patient with thyroid cancer</w:t>
      </w:r>
    </w:p>
    <w:p w14:paraId="4070B341" w14:textId="477B76BA" w:rsidR="00D65B77" w:rsidRDefault="00D65B77" w:rsidP="00D65B77">
      <w:pPr>
        <w:pStyle w:val="ListParagraph"/>
        <w:numPr>
          <w:ilvl w:val="0"/>
          <w:numId w:val="1"/>
        </w:numPr>
        <w:pBdr>
          <w:bottom w:val="single" w:sz="12" w:space="1" w:color="auto"/>
        </w:pBdr>
        <w:spacing w:after="0" w:line="240" w:lineRule="auto"/>
        <w:rPr>
          <w:color w:val="000000"/>
        </w:rPr>
      </w:pPr>
      <w:r>
        <w:rPr>
          <w:color w:val="000000"/>
        </w:rPr>
        <w:t>Prognostic factors and the methods for making the diagnosis of differentiated thyroid cancer (DTC)</w:t>
      </w:r>
    </w:p>
    <w:p w14:paraId="37A58401" w14:textId="130028F3" w:rsidR="00D65B77" w:rsidRPr="00D65B77" w:rsidRDefault="00D65B77" w:rsidP="00D65B77">
      <w:pPr>
        <w:pStyle w:val="ListParagraph"/>
        <w:numPr>
          <w:ilvl w:val="0"/>
          <w:numId w:val="1"/>
        </w:numPr>
        <w:pBdr>
          <w:bottom w:val="single" w:sz="12" w:space="1" w:color="auto"/>
        </w:pBdr>
        <w:spacing w:after="0" w:line="240" w:lineRule="auto"/>
        <w:rPr>
          <w:color w:val="000000"/>
        </w:rPr>
      </w:pPr>
      <w:r>
        <w:rPr>
          <w:color w:val="000000"/>
        </w:rPr>
        <w:t xml:space="preserve">Role and </w:t>
      </w:r>
      <w:r w:rsidRPr="00CE224D">
        <w:t>role of molecular testing and the molecular targets known in DTC</w:t>
      </w:r>
    </w:p>
    <w:p w14:paraId="293594EC" w14:textId="764BE8EC" w:rsidR="00D65B77" w:rsidRPr="00D65B77" w:rsidRDefault="00D65B77" w:rsidP="00D65B77">
      <w:pPr>
        <w:pStyle w:val="ListParagraph"/>
        <w:numPr>
          <w:ilvl w:val="0"/>
          <w:numId w:val="1"/>
        </w:numPr>
        <w:pBdr>
          <w:bottom w:val="single" w:sz="12" w:space="1" w:color="auto"/>
        </w:pBdr>
        <w:spacing w:after="0" w:line="240" w:lineRule="auto"/>
        <w:rPr>
          <w:color w:val="000000"/>
        </w:rPr>
      </w:pPr>
      <w:r>
        <w:t>Initial treatment of DTC</w:t>
      </w:r>
    </w:p>
    <w:p w14:paraId="079EE88C" w14:textId="4CDB77CD" w:rsidR="00D65B77" w:rsidRPr="00925223" w:rsidRDefault="00D65B77" w:rsidP="00D65B77">
      <w:pPr>
        <w:pStyle w:val="ListParagraph"/>
        <w:numPr>
          <w:ilvl w:val="0"/>
          <w:numId w:val="1"/>
        </w:numPr>
        <w:pBdr>
          <w:bottom w:val="single" w:sz="12" w:space="1" w:color="auto"/>
        </w:pBdr>
        <w:spacing w:after="0" w:line="240" w:lineRule="auto"/>
        <w:rPr>
          <w:color w:val="000000"/>
        </w:rPr>
      </w:pPr>
      <w:r>
        <w:t>Definition, prognosis</w:t>
      </w:r>
      <w:ins w:id="5" w:author="Trudy Stoddert, ELS" w:date="2014-10-13T13:42:00Z">
        <w:r w:rsidR="00C448B2">
          <w:t>,</w:t>
        </w:r>
      </w:ins>
      <w:r>
        <w:t xml:space="preserve"> and asymptomatic characteristics of</w:t>
      </w:r>
      <w:r w:rsidRPr="00CE224D">
        <w:t xml:space="preserve"> patients with radioactive iodine </w:t>
      </w:r>
      <w:r>
        <w:t>refractory</w:t>
      </w:r>
      <w:r w:rsidR="00925223">
        <w:t xml:space="preserve"> (RAI-R)</w:t>
      </w:r>
      <w:r>
        <w:t xml:space="preserve"> </w:t>
      </w:r>
      <w:r w:rsidRPr="00CE224D">
        <w:t>DTC</w:t>
      </w:r>
    </w:p>
    <w:p w14:paraId="2F6DB268" w14:textId="492E77F1" w:rsidR="00925223" w:rsidRPr="00925223" w:rsidRDefault="00925223" w:rsidP="00D65B77">
      <w:pPr>
        <w:pStyle w:val="ListParagraph"/>
        <w:numPr>
          <w:ilvl w:val="0"/>
          <w:numId w:val="1"/>
        </w:numPr>
        <w:pBdr>
          <w:bottom w:val="single" w:sz="12" w:space="1" w:color="auto"/>
        </w:pBdr>
        <w:spacing w:after="0" w:line="240" w:lineRule="auto"/>
        <w:rPr>
          <w:color w:val="000000"/>
        </w:rPr>
      </w:pPr>
      <w:r>
        <w:t>Treatment of RAI-R DTC</w:t>
      </w:r>
    </w:p>
    <w:p w14:paraId="249771B1" w14:textId="414B4A65" w:rsidR="003B11E9" w:rsidRPr="00636233" w:rsidRDefault="00925223" w:rsidP="007A0164">
      <w:pPr>
        <w:pStyle w:val="ListParagraph"/>
        <w:numPr>
          <w:ilvl w:val="0"/>
          <w:numId w:val="1"/>
        </w:numPr>
        <w:pBdr>
          <w:bottom w:val="single" w:sz="12" w:space="1" w:color="auto"/>
        </w:pBdr>
        <w:spacing w:after="0" w:line="240" w:lineRule="auto"/>
        <w:rPr>
          <w:color w:val="000000"/>
        </w:rPr>
      </w:pPr>
      <w:r>
        <w:t>Ongoing clinical trial for RAI-R DTC</w:t>
      </w:r>
    </w:p>
    <w:p w14:paraId="6E30904F" w14:textId="77777777" w:rsidR="002A3E42" w:rsidRDefault="002A3E42" w:rsidP="007A0164">
      <w:pPr>
        <w:spacing w:after="0" w:line="240" w:lineRule="auto"/>
        <w:rPr>
          <w:ins w:id="6" w:author="Briana Devaser" w:date="2014-10-13T10:49:00Z"/>
        </w:rPr>
      </w:pPr>
      <w:commentRangeStart w:id="7"/>
    </w:p>
    <w:p w14:paraId="14B26CF3" w14:textId="1C0A5F9A" w:rsidR="00FE7462" w:rsidRDefault="00FE7462" w:rsidP="007A0164">
      <w:pPr>
        <w:spacing w:after="0" w:line="240" w:lineRule="auto"/>
        <w:rPr>
          <w:ins w:id="8" w:author="Briana Devaser" w:date="2014-10-13T10:49:00Z"/>
        </w:rPr>
      </w:pPr>
      <w:ins w:id="9" w:author="Briana Devaser" w:date="2014-10-13T10:49:00Z">
        <w:r>
          <w:t>Method of Participation</w:t>
        </w:r>
        <w:commentRangeEnd w:id="7"/>
        <w:r>
          <w:rPr>
            <w:rStyle w:val="CommentReference"/>
          </w:rPr>
          <w:commentReference w:id="7"/>
        </w:r>
      </w:ins>
    </w:p>
    <w:p w14:paraId="2C7D8FCF" w14:textId="41858922" w:rsidR="00C448B2" w:rsidRDefault="00C448B2" w:rsidP="00C448B2">
      <w:pPr>
        <w:spacing w:after="0" w:line="240" w:lineRule="auto"/>
        <w:rPr>
          <w:ins w:id="10" w:author="Trudy Stoddert, ELS" w:date="2014-10-13T13:42:00Z"/>
        </w:rPr>
      </w:pPr>
      <w:ins w:id="11" w:author="Trudy Stoddert, ELS" w:date="2014-10-13T13:42:00Z">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r>
          <w:fldChar w:fldCharType="begin"/>
        </w:r>
        <w:r>
          <w:instrText xml:space="preserve"> HYPERLINK "http://www.primeoncology.org/footer-e-pages/terms_of_use.aspx" </w:instrText>
        </w:r>
        <w:r>
          <w:fldChar w:fldCharType="separate"/>
        </w:r>
        <w:r w:rsidRPr="00FE0ED7">
          <w:rPr>
            <w:rStyle w:val="Hyperlink"/>
          </w:rPr>
          <w:t>Terms of Use.</w:t>
        </w:r>
        <w:r>
          <w:rPr>
            <w:rStyle w:val="Hyperlink"/>
          </w:rPr>
          <w:fldChar w:fldCharType="end"/>
        </w:r>
      </w:ins>
      <w:ins w:id="12" w:author="Trudy Stoddert, ELS" w:date="2014-10-13T13:43:00Z">
        <w:r>
          <w:rPr>
            <w:rStyle w:val="Hyperlink"/>
          </w:rPr>
          <w:t xml:space="preserve"> </w:t>
        </w:r>
        <w:r w:rsidRPr="00C448B2">
          <w:rPr>
            <w:rStyle w:val="Hyperlink"/>
            <w:highlight w:val="yellow"/>
            <w:rPrChange w:id="13" w:author="Trudy Stoddert, ELS" w:date="2014-10-13T13:43:00Z">
              <w:rPr>
                <w:rStyle w:val="Hyperlink"/>
              </w:rPr>
            </w:rPrChange>
          </w:rPr>
          <w:t>[[</w:t>
        </w:r>
        <w:proofErr w:type="gramStart"/>
        <w:r w:rsidRPr="00C448B2">
          <w:rPr>
            <w:rStyle w:val="Hyperlink"/>
            <w:highlight w:val="yellow"/>
            <w:rPrChange w:id="14" w:author="Trudy Stoddert, ELS" w:date="2014-10-13T13:43:00Z">
              <w:rPr>
                <w:rStyle w:val="Hyperlink"/>
              </w:rPr>
            </w:rPrChange>
          </w:rPr>
          <w:t>link</w:t>
        </w:r>
        <w:proofErr w:type="gramEnd"/>
        <w:r w:rsidRPr="00C448B2">
          <w:rPr>
            <w:rStyle w:val="Hyperlink"/>
            <w:highlight w:val="yellow"/>
            <w:rPrChange w:id="15" w:author="Trudy Stoddert, ELS" w:date="2014-10-13T13:43:00Z">
              <w:rPr>
                <w:rStyle w:val="Hyperlink"/>
              </w:rPr>
            </w:rPrChange>
          </w:rPr>
          <w:t xml:space="preserve"> to our Terms page]]</w:t>
        </w:r>
      </w:ins>
    </w:p>
    <w:p w14:paraId="6802BD95" w14:textId="77777777" w:rsidR="00C448B2" w:rsidRDefault="00C448B2" w:rsidP="00C448B2">
      <w:pPr>
        <w:spacing w:after="0" w:line="240" w:lineRule="auto"/>
        <w:rPr>
          <w:ins w:id="16" w:author="Trudy Stoddert, ELS" w:date="2014-10-13T13:42:00Z"/>
        </w:rPr>
      </w:pPr>
    </w:p>
    <w:p w14:paraId="4C2FDE9C" w14:textId="77777777" w:rsidR="00C448B2" w:rsidRDefault="00C448B2" w:rsidP="00C448B2">
      <w:pPr>
        <w:spacing w:after="0" w:line="240" w:lineRule="auto"/>
        <w:rPr>
          <w:ins w:id="17" w:author="Trudy Stoddert, ELS" w:date="2014-10-13T13:42:00Z"/>
        </w:rPr>
      </w:pPr>
      <w:ins w:id="18" w:author="Trudy Stoddert, ELS" w:date="2014-10-13T13:42:00Z">
        <w:r>
          <w:t>Links to the posttest are available on the video player pages.</w:t>
        </w:r>
      </w:ins>
    </w:p>
    <w:p w14:paraId="637BEC93" w14:textId="77777777" w:rsidR="00C448B2" w:rsidRDefault="00C448B2" w:rsidP="00C448B2">
      <w:pPr>
        <w:spacing w:after="0" w:line="240" w:lineRule="auto"/>
        <w:rPr>
          <w:ins w:id="19" w:author="Trudy Stoddert, ELS" w:date="2014-10-13T13:42:00Z"/>
        </w:rPr>
      </w:pPr>
    </w:p>
    <w:p w14:paraId="242F9E71" w14:textId="77777777" w:rsidR="00C448B2" w:rsidRDefault="00C448B2" w:rsidP="00C448B2">
      <w:pPr>
        <w:spacing w:after="0" w:line="240" w:lineRule="auto"/>
        <w:rPr>
          <w:ins w:id="20" w:author="Trudy Stoddert, ELS" w:date="2014-10-13T13:42:00Z"/>
        </w:rPr>
      </w:pPr>
      <w:ins w:id="21" w:author="Trudy Stoddert, ELS" w:date="2014-10-13T13:42:00Z">
        <w:r>
          <w:t>In order to receive credit, participants must successfully complete the online posttest with 80% or higher.</w:t>
        </w:r>
      </w:ins>
    </w:p>
    <w:p w14:paraId="51DE2320" w14:textId="77777777" w:rsidR="00C448B2" w:rsidRDefault="00C448B2" w:rsidP="00C448B2">
      <w:pPr>
        <w:pStyle w:val="CommentText"/>
        <w:rPr>
          <w:ins w:id="22" w:author="Trudy Stoddert, ELS" w:date="2014-10-13T13:42:00Z"/>
        </w:rPr>
      </w:pPr>
    </w:p>
    <w:p w14:paraId="73A82578" w14:textId="77777777" w:rsidR="00FE7462" w:rsidRPr="00847793" w:rsidRDefault="00FE7462" w:rsidP="007A0164">
      <w:pPr>
        <w:spacing w:after="0" w:line="240" w:lineRule="auto"/>
      </w:pPr>
    </w:p>
    <w:p w14:paraId="60CD34DD" w14:textId="5EB56F4D" w:rsidR="006A5CA4" w:rsidRDefault="00620F8A" w:rsidP="007A0164">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Default="00617FD1" w:rsidP="00617FD1">
      <w:pPr>
        <w:spacing w:after="0" w:line="240" w:lineRule="auto"/>
      </w:pPr>
      <w:r>
        <w:lastRenderedPageBreak/>
        <w:t xml:space="preserve">This activity is </w:t>
      </w:r>
      <w:r w:rsidR="00532778">
        <w:t>provided</w:t>
      </w:r>
      <w:r>
        <w:t xml:space="preserve"> by prIME Oncology.</w:t>
      </w:r>
    </w:p>
    <w:p w14:paraId="39D2F17E" w14:textId="77777777" w:rsidR="00A76993" w:rsidRPr="003A12FE" w:rsidRDefault="00A76993" w:rsidP="00A76993">
      <w:pPr>
        <w:pBdr>
          <w:bottom w:val="single" w:sz="12" w:space="1" w:color="auto"/>
        </w:pBdr>
        <w:spacing w:after="0" w:line="240" w:lineRule="auto"/>
        <w:rPr>
          <w:i/>
          <w:color w:val="000000"/>
        </w:rPr>
      </w:pPr>
    </w:p>
    <w:p w14:paraId="6C873F9E" w14:textId="77777777" w:rsidR="00A76993" w:rsidRDefault="00A76993" w:rsidP="00A76993">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4E0E44">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71E496AF" w14:textId="77777777" w:rsidR="00651AF6" w:rsidRPr="006A5CA4" w:rsidRDefault="00651AF6" w:rsidP="00651AF6">
      <w:pPr>
        <w:spacing w:after="0" w:line="240" w:lineRule="auto"/>
        <w:rPr>
          <w:b/>
          <w:u w:val="single"/>
        </w:rPr>
      </w:pPr>
      <w:r w:rsidRPr="006A5CA4">
        <w:rPr>
          <w:b/>
          <w:u w:val="single"/>
        </w:rPr>
        <w:t>US CME</w:t>
      </w:r>
    </w:p>
    <w:p w14:paraId="63ED00E7" w14:textId="2E16F722" w:rsidR="00651AF6" w:rsidDel="00DD2E22" w:rsidRDefault="00651AF6" w:rsidP="00651AF6">
      <w:pPr>
        <w:spacing w:after="0" w:line="240" w:lineRule="auto"/>
        <w:rPr>
          <w:del w:id="23" w:author="Briana Devaser" w:date="2014-10-13T10:37:00Z"/>
        </w:rPr>
      </w:pPr>
      <w:del w:id="24" w:author="Briana Devaser" w:date="2014-10-13T10:37:00Z">
        <w:r w:rsidDel="00DD2E22">
          <w:delText xml:space="preserve">This activity has been planned and implemented in accordance with the </w:delText>
        </w:r>
        <w:r w:rsidR="001B0EA4" w:rsidDel="00DD2E22">
          <w:delText xml:space="preserve">accreditation requirements and policies </w:delText>
        </w:r>
        <w:r w:rsidDel="00DD2E22">
          <w:delText xml:space="preserve">of the Accreditation Council for Continuing Medical Education (ACCME®) through the joint </w:delText>
        </w:r>
        <w:r w:rsidR="00532778" w:rsidDel="00DD2E22">
          <w:delText>providership</w:delText>
        </w:r>
        <w:r w:rsidDel="00DD2E22">
          <w:delText xml:space="preserve"> of prIME Oncology and [Insert other company name]. prIME Oncology is accredited by the ACCME to provide continuing medical education for physicians.</w:delText>
        </w:r>
      </w:del>
      <w:ins w:id="25" w:author="Briana Devaser" w:date="2014-10-13T10:37:00Z">
        <w:r w:rsidR="00DD2E22">
          <w:t xml:space="preserve"> </w:t>
        </w:r>
        <w:proofErr w:type="gramStart"/>
        <w:r w:rsidR="00DD2E22">
          <w:rPr>
            <w:color w:val="000000"/>
          </w:rPr>
          <w:t>prIME</w:t>
        </w:r>
        <w:proofErr w:type="gramEnd"/>
        <w:r w:rsidR="00DD2E22">
          <w:rPr>
            <w:color w:val="000000"/>
          </w:rPr>
          <w:t xml:space="preserve"> Oncology is accredited by the Accreditation Council for Continuing Medical Education (ACCME®) to provide continuing medical education for physicians.</w:t>
        </w:r>
      </w:ins>
    </w:p>
    <w:p w14:paraId="16488EC3" w14:textId="77777777" w:rsidR="00651AF6" w:rsidRDefault="00651AF6" w:rsidP="00651AF6">
      <w:pPr>
        <w:spacing w:after="0" w:line="240" w:lineRule="auto"/>
      </w:pP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Default="00055E39" w:rsidP="00651AF6">
      <w:pPr>
        <w:spacing w:after="0" w:line="240" w:lineRule="auto"/>
      </w:pPr>
    </w:p>
    <w:p w14:paraId="249150A4" w14:textId="39310DBA" w:rsidR="00651AF6" w:rsidRDefault="00651AF6" w:rsidP="00651AF6">
      <w:pPr>
        <w:spacing w:after="0" w:line="240" w:lineRule="auto"/>
      </w:pPr>
      <w:proofErr w:type="gramStart"/>
      <w:r>
        <w:t>prIME</w:t>
      </w:r>
      <w:proofErr w:type="gramEnd"/>
      <w:r>
        <w:t xml:space="preserve"> Oncology designates this </w:t>
      </w:r>
      <w:r w:rsidR="00BD06F6">
        <w:t xml:space="preserve">enduring </w:t>
      </w:r>
      <w:r>
        <w:t xml:space="preserve">activity for a maximum of </w:t>
      </w:r>
      <w:commentRangeStart w:id="26"/>
      <w:r w:rsidRPr="003B11E9">
        <w:rPr>
          <w:i/>
          <w:highlight w:val="yellow"/>
        </w:rPr>
        <w:t>XX</w:t>
      </w:r>
      <w:commentRangeEnd w:id="26"/>
      <w:r w:rsidR="00DD2E22">
        <w:rPr>
          <w:rStyle w:val="CommentReference"/>
        </w:rPr>
        <w:commentReference w:id="26"/>
      </w:r>
      <w:r>
        <w:rPr>
          <w:i/>
        </w:rPr>
        <w:t xml:space="preserve"> AMA PRA Category 1 Credit(s)</w:t>
      </w:r>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75CF685C" w14:textId="77777777" w:rsidR="00651AF6" w:rsidRDefault="00651AF6" w:rsidP="00651AF6">
      <w:pPr>
        <w:spacing w:after="0" w:line="240" w:lineRule="auto"/>
        <w:rPr>
          <w:b/>
        </w:rPr>
      </w:pPr>
    </w:p>
    <w:p w14:paraId="451B7BD3" w14:textId="77777777" w:rsidR="00651AF6" w:rsidRDefault="00651AF6" w:rsidP="00651AF6">
      <w:pPr>
        <w:spacing w:after="0" w:line="240" w:lineRule="auto"/>
        <w:rPr>
          <w:b/>
        </w:rPr>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4E0E44">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24EE45B9" w14:textId="4AAE7BCD" w:rsidR="006D0598" w:rsidRDefault="00BE7A4F" w:rsidP="007A0164">
      <w:pPr>
        <w:spacing w:after="0" w:line="240" w:lineRule="auto"/>
      </w:pPr>
      <w:r>
        <w:t>T</w:t>
      </w:r>
      <w:r w:rsidR="004A7029">
        <w:t>his educational activity is</w:t>
      </w:r>
      <w:r>
        <w:t xml:space="preserve"> supported </w:t>
      </w:r>
      <w:r w:rsidR="006D0598">
        <w:t>by</w:t>
      </w:r>
      <w:r>
        <w:t xml:space="preserve"> </w:t>
      </w:r>
      <w:del w:id="27" w:author="Briana Devaser" w:date="2014-10-13T10:39:00Z">
        <w:r w:rsidDel="00DD2E22">
          <w:delText>a</w:delText>
        </w:r>
      </w:del>
      <w:r>
        <w:t xml:space="preserve"> grant</w:t>
      </w:r>
      <w:ins w:id="28" w:author="Briana Devaser" w:date="2014-10-13T10:39:00Z">
        <w:r w:rsidR="00DD2E22">
          <w:t>s</w:t>
        </w:r>
      </w:ins>
      <w:r>
        <w:t xml:space="preserve"> from</w:t>
      </w:r>
      <w:r w:rsidR="003B11E9">
        <w:t xml:space="preserve"> </w:t>
      </w:r>
      <w:ins w:id="29" w:author="Anne Rojas" w:date="2014-10-06T12:06:00Z">
        <w:r w:rsidR="002C71A1">
          <w:t>Bayer Health</w:t>
        </w:r>
      </w:ins>
      <w:ins w:id="30" w:author="Anne Rojas" w:date="2014-10-06T12:29:00Z">
        <w:r w:rsidR="002B47FA">
          <w:t>C</w:t>
        </w:r>
      </w:ins>
      <w:ins w:id="31" w:author="Anne Rojas" w:date="2014-10-06T12:06:00Z">
        <w:r w:rsidR="002C71A1">
          <w:t xml:space="preserve">are </w:t>
        </w:r>
      </w:ins>
      <w:ins w:id="32" w:author="Anne Rojas" w:date="2014-10-06T12:29:00Z">
        <w:r w:rsidR="002B47FA">
          <w:t xml:space="preserve">Pharmaceuticals </w:t>
        </w:r>
      </w:ins>
      <w:ins w:id="33" w:author="Anne Rojas" w:date="2014-10-06T12:06:00Z">
        <w:r w:rsidR="002C71A1">
          <w:t xml:space="preserve">and </w:t>
        </w:r>
      </w:ins>
      <w:r w:rsidR="00EE1236" w:rsidRPr="00EE1236">
        <w:t>Onyx Pharmaceuticals</w:t>
      </w:r>
      <w:del w:id="34" w:author="Anne Rojas" w:date="2014-10-06T12:31:00Z">
        <w:r w:rsidR="00EE1236" w:rsidRPr="00EE1236" w:rsidDel="002B47FA">
          <w:delText>, Inc.</w:delText>
        </w:r>
      </w:del>
    </w:p>
    <w:p w14:paraId="53B4C56A" w14:textId="77777777" w:rsidR="000B2922" w:rsidRDefault="000B2922" w:rsidP="000B2922">
      <w:pPr>
        <w:pBdr>
          <w:bottom w:val="single" w:sz="12" w:space="1" w:color="auto"/>
        </w:pBdr>
        <w:spacing w:after="0" w:line="240" w:lineRule="auto"/>
      </w:pPr>
    </w:p>
    <w:p w14:paraId="590653C1" w14:textId="77777777" w:rsidR="000B2922" w:rsidRDefault="000B2922" w:rsidP="000B2922">
      <w:pPr>
        <w:spacing w:after="0" w:line="240" w:lineRule="auto"/>
      </w:pPr>
    </w:p>
    <w:p w14:paraId="617D1E82" w14:textId="4E9E0B76" w:rsidR="00BA44FF" w:rsidRPr="00C95A58" w:rsidRDefault="000B2922" w:rsidP="000B2922">
      <w:pPr>
        <w:pStyle w:val="ListParagraph"/>
        <w:numPr>
          <w:ilvl w:val="0"/>
          <w:numId w:val="2"/>
        </w:numPr>
        <w:spacing w:after="0" w:line="240" w:lineRule="auto"/>
        <w:rPr>
          <w:b/>
        </w:rPr>
      </w:pPr>
      <w:r w:rsidRPr="00C95A58">
        <w:rPr>
          <w:b/>
        </w:rPr>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B2922" w:rsidRDefault="007565B6" w:rsidP="00BA44FF">
      <w:pPr>
        <w:spacing w:after="0" w:line="240" w:lineRule="auto"/>
        <w:rPr>
          <w:rFonts w:eastAsia="Times New Roman" w:cs="Arial"/>
          <w:b/>
        </w:rPr>
      </w:pPr>
      <w:r w:rsidRPr="000B2922">
        <w:rPr>
          <w:rFonts w:eastAsia="Times New Roman" w:cs="Arial"/>
          <w:b/>
        </w:rPr>
        <w:t xml:space="preserve">Disclosure of </w:t>
      </w:r>
      <w:r w:rsidR="00335698" w:rsidRPr="000B2922">
        <w:rPr>
          <w:rFonts w:eastAsia="Times New Roman" w:cs="Arial"/>
          <w:b/>
        </w:rPr>
        <w:t xml:space="preserve">Relevant </w:t>
      </w:r>
      <w:r w:rsidR="0075239A" w:rsidRPr="000B2922">
        <w:rPr>
          <w:rFonts w:eastAsia="Times New Roman" w:cs="Arial"/>
          <w:b/>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763BA41" w14:textId="77777777" w:rsidR="006A2125" w:rsidRDefault="006A2125" w:rsidP="006A2125">
      <w:pPr>
        <w:spacing w:after="0" w:line="240" w:lineRule="auto"/>
        <w:rPr>
          <w:rFonts w:eastAsia="Times New Roman" w:cs="Arial"/>
        </w:rPr>
      </w:pPr>
    </w:p>
    <w:p w14:paraId="27ED458D" w14:textId="77CEC0F0" w:rsidR="006A2125" w:rsidRDefault="006A2125" w:rsidP="006A2125">
      <w:pPr>
        <w:spacing w:after="0" w:line="240" w:lineRule="auto"/>
        <w:rPr>
          <w:rFonts w:eastAsia="Times New Roman" w:cs="Arial"/>
        </w:rPr>
      </w:pPr>
      <w:r>
        <w:rPr>
          <w:rFonts w:eastAsia="Times New Roman" w:cs="Arial"/>
        </w:rPr>
        <w:t>Dr</w:t>
      </w:r>
      <w:r w:rsidR="00EE1236">
        <w:rPr>
          <w:rFonts w:eastAsia="Times New Roman" w:cs="Arial"/>
        </w:rPr>
        <w:t xml:space="preserve"> Elisei</w:t>
      </w:r>
      <w:r>
        <w:rPr>
          <w:rFonts w:eastAsia="Times New Roman" w:cs="Arial"/>
        </w:rPr>
        <w:t xml:space="preserve"> has disclosed</w:t>
      </w:r>
      <w:r w:rsidR="00EE1236">
        <w:rPr>
          <w:rFonts w:eastAsia="Times New Roman" w:cs="Arial"/>
        </w:rPr>
        <w:t xml:space="preserve"> that she has received consulting fees from Astra</w:t>
      </w:r>
      <w:del w:id="35" w:author="Anne Rojas" w:date="2014-10-06T12:05:00Z">
        <w:r w:rsidR="00EE1236" w:rsidDel="002C71A1">
          <w:rPr>
            <w:rFonts w:eastAsia="Times New Roman" w:cs="Arial"/>
          </w:rPr>
          <w:delText xml:space="preserve"> </w:delText>
        </w:r>
      </w:del>
      <w:r w:rsidR="00EE1236">
        <w:rPr>
          <w:rFonts w:eastAsia="Times New Roman" w:cs="Arial"/>
        </w:rPr>
        <w:t xml:space="preserve">Zeneca, </w:t>
      </w:r>
      <w:r w:rsidR="00E24354">
        <w:rPr>
          <w:rFonts w:eastAsia="Times New Roman" w:cs="Arial"/>
        </w:rPr>
        <w:t xml:space="preserve">Bayer, </w:t>
      </w:r>
      <w:proofErr w:type="spellStart"/>
      <w:r w:rsidR="00E24354">
        <w:rPr>
          <w:rFonts w:eastAsia="Times New Roman" w:cs="Arial"/>
        </w:rPr>
        <w:t>Exelixis</w:t>
      </w:r>
      <w:proofErr w:type="spellEnd"/>
      <w:r w:rsidR="00E24354">
        <w:rPr>
          <w:rFonts w:eastAsia="Times New Roman" w:cs="Arial"/>
        </w:rPr>
        <w:t xml:space="preserve">, Genzyme, and </w:t>
      </w:r>
      <w:proofErr w:type="spellStart"/>
      <w:r w:rsidR="00E24354">
        <w:rPr>
          <w:rFonts w:eastAsia="Times New Roman" w:cs="Arial"/>
        </w:rPr>
        <w:t>Sobi</w:t>
      </w:r>
      <w:proofErr w:type="spellEnd"/>
      <w:r w:rsidR="00E24354">
        <w:rPr>
          <w:rFonts w:eastAsia="Times New Roman" w:cs="Arial"/>
        </w:rPr>
        <w:t>. Sh</w:t>
      </w:r>
      <w:r>
        <w:rPr>
          <w:rFonts w:eastAsia="Times New Roman" w:cs="Arial"/>
        </w:rPr>
        <w:t>e has agreed to disclose any unlabeled/unapproved uses of drugs or products referenced in her presentation.</w:t>
      </w:r>
    </w:p>
    <w:p w14:paraId="51CC9E10" w14:textId="77777777" w:rsidR="00E24354" w:rsidRDefault="00E24354" w:rsidP="006A2125">
      <w:pPr>
        <w:spacing w:after="0" w:line="240" w:lineRule="auto"/>
        <w:rPr>
          <w:rFonts w:eastAsia="Times New Roman" w:cs="Arial"/>
        </w:rPr>
      </w:pPr>
    </w:p>
    <w:p w14:paraId="2F3705EC" w14:textId="77777777" w:rsidR="00BD06F6" w:rsidRPr="00BD06F6" w:rsidRDefault="00E24354" w:rsidP="00BD06F6">
      <w:pPr>
        <w:spacing w:after="0" w:line="240" w:lineRule="auto"/>
        <w:rPr>
          <w:rFonts w:eastAsia="Times New Roman" w:cs="Arial"/>
        </w:rPr>
      </w:pPr>
      <w:r>
        <w:rPr>
          <w:rFonts w:eastAsia="Times New Roman" w:cs="Arial"/>
        </w:rPr>
        <w:lastRenderedPageBreak/>
        <w:t xml:space="preserve">Dr Jarzab has disclosed that she has received consulting fees from AstraZeneca and </w:t>
      </w:r>
      <w:proofErr w:type="spellStart"/>
      <w:r>
        <w:rPr>
          <w:rFonts w:eastAsia="Times New Roman" w:cs="Arial"/>
        </w:rPr>
        <w:t>Exelixis</w:t>
      </w:r>
      <w:proofErr w:type="spellEnd"/>
      <w:r>
        <w:rPr>
          <w:rFonts w:eastAsia="Times New Roman" w:cs="Arial"/>
        </w:rPr>
        <w:t xml:space="preserve">. She has also performed contracted research for </w:t>
      </w:r>
      <w:r w:rsidRPr="00E24354">
        <w:rPr>
          <w:rFonts w:eastAsia="Times New Roman" w:cs="Arial"/>
        </w:rPr>
        <w:t>AstraZeneca</w:t>
      </w:r>
      <w:r>
        <w:rPr>
          <w:rFonts w:eastAsia="Times New Roman" w:cs="Arial"/>
        </w:rPr>
        <w:t xml:space="preserve">, Bayer, Eisai, </w:t>
      </w:r>
      <w:proofErr w:type="spellStart"/>
      <w:r>
        <w:rPr>
          <w:rFonts w:eastAsia="Times New Roman" w:cs="Arial"/>
        </w:rPr>
        <w:t>Exelixis</w:t>
      </w:r>
      <w:proofErr w:type="spellEnd"/>
      <w:r>
        <w:rPr>
          <w:rFonts w:eastAsia="Times New Roman" w:cs="Arial"/>
        </w:rPr>
        <w:t xml:space="preserve">, Novartis, </w:t>
      </w:r>
      <w:proofErr w:type="spellStart"/>
      <w:r>
        <w:rPr>
          <w:rFonts w:eastAsia="Times New Roman" w:cs="Arial"/>
        </w:rPr>
        <w:t>OxiGene</w:t>
      </w:r>
      <w:proofErr w:type="spellEnd"/>
      <w:r>
        <w:rPr>
          <w:rFonts w:eastAsia="Times New Roman" w:cs="Arial"/>
        </w:rPr>
        <w:t xml:space="preserve">, Pfizer, and Roche. </w:t>
      </w:r>
      <w:r w:rsidR="00BD06F6">
        <w:rPr>
          <w:rFonts w:eastAsia="Times New Roman" w:cs="Arial"/>
        </w:rPr>
        <w:t>Sh</w:t>
      </w:r>
      <w:r w:rsidR="00BD06F6" w:rsidRPr="00BD06F6">
        <w:rPr>
          <w:rFonts w:eastAsia="Times New Roman" w:cs="Arial"/>
        </w:rPr>
        <w:t>e has also received fees for non-CME services</w:t>
      </w:r>
      <w:r w:rsidR="00BD06F6">
        <w:rPr>
          <w:rFonts w:eastAsia="Times New Roman" w:cs="Arial"/>
        </w:rPr>
        <w:t xml:space="preserve"> from IPSEN and Novartis. </w:t>
      </w:r>
      <w:r w:rsidR="00BD06F6" w:rsidRPr="00BD06F6">
        <w:rPr>
          <w:rFonts w:eastAsia="Times New Roman" w:cs="Arial"/>
        </w:rPr>
        <w:t>She has agreed to disclose any unlabeled/unapproved uses of drugs or products referenced in her presentation.</w:t>
      </w:r>
    </w:p>
    <w:p w14:paraId="54920850" w14:textId="77777777" w:rsidR="006A2125" w:rsidRDefault="006A2125" w:rsidP="006A2125">
      <w:pPr>
        <w:spacing w:after="0" w:line="240" w:lineRule="auto"/>
        <w:rPr>
          <w:rFonts w:eastAsia="Times New Roman" w:cs="Arial"/>
        </w:rPr>
      </w:pPr>
    </w:p>
    <w:p w14:paraId="0A11C338" w14:textId="445061F3" w:rsidR="00BD06F6" w:rsidRDefault="006A2125" w:rsidP="00BD06F6">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r w:rsidR="008E66A7">
        <w:rPr>
          <w:rFonts w:eastAsia="Times New Roman" w:cs="Arial"/>
        </w:rPr>
        <w:t xml:space="preserve"> </w:t>
      </w:r>
    </w:p>
    <w:p w14:paraId="6EEFC032" w14:textId="22D03E04" w:rsidR="00BD06F6" w:rsidRPr="00BD06F6" w:rsidRDefault="00BD06F6" w:rsidP="00BD06F6">
      <w:pPr>
        <w:pStyle w:val="ListParagraph"/>
        <w:numPr>
          <w:ilvl w:val="0"/>
          <w:numId w:val="28"/>
        </w:numPr>
        <w:spacing w:after="0" w:line="240" w:lineRule="auto"/>
        <w:rPr>
          <w:rFonts w:eastAsia="Times New Roman" w:cs="Arial"/>
        </w:rPr>
      </w:pPr>
      <w:r w:rsidRPr="00BD06F6">
        <w:rPr>
          <w:rFonts w:ascii="Arial" w:eastAsia="Times New Roman" w:hAnsi="Arial" w:cs="Arial"/>
          <w:color w:val="333333"/>
          <w:sz w:val="18"/>
          <w:szCs w:val="18"/>
        </w:rPr>
        <w:t>Robert E. Coleman, MD, FRCP, FRCPE (medical director</w:t>
      </w:r>
      <w:ins w:id="36" w:author="Briana Devaser" w:date="2014-10-13T10:39:00Z">
        <w:r w:rsidR="00DD2E22">
          <w:rPr>
            <w:rFonts w:ascii="Arial" w:eastAsia="Times New Roman" w:hAnsi="Arial" w:cs="Arial"/>
            <w:color w:val="333333"/>
            <w:sz w:val="18"/>
            <w:szCs w:val="18"/>
          </w:rPr>
          <w:t xml:space="preserve"> content reviewer/planner</w:t>
        </w:r>
      </w:ins>
      <w:r w:rsidRPr="00BD06F6">
        <w:rPr>
          <w:rFonts w:ascii="Arial" w:eastAsia="Times New Roman" w:hAnsi="Arial" w:cs="Arial"/>
          <w:color w:val="333333"/>
          <w:sz w:val="18"/>
          <w:szCs w:val="18"/>
        </w:rPr>
        <w:t>) – expert testimony for Novartis</w:t>
      </w:r>
    </w:p>
    <w:p w14:paraId="58D1E6A0" w14:textId="2DCF1666" w:rsidR="00BD06F6" w:rsidRPr="00BD06F6" w:rsidRDefault="00BD06F6" w:rsidP="00BD06F6">
      <w:pPr>
        <w:pStyle w:val="ListParagraph"/>
        <w:numPr>
          <w:ilvl w:val="0"/>
          <w:numId w:val="26"/>
        </w:numPr>
        <w:spacing w:after="0" w:line="240" w:lineRule="auto"/>
        <w:rPr>
          <w:rFonts w:eastAsia="Times New Roman" w:cs="Arial"/>
        </w:rPr>
      </w:pPr>
      <w:r w:rsidRPr="00BD06F6">
        <w:rPr>
          <w:rFonts w:eastAsia="Times New Roman" w:cs="Arial"/>
        </w:rPr>
        <w:t xml:space="preserve">Sanneke Koekkoek, </w:t>
      </w:r>
      <w:del w:id="37" w:author="Trudy Stoddert, ELS" w:date="2014-10-13T13:44:00Z">
        <w:r w:rsidRPr="00BD06F6" w:rsidDel="00C448B2">
          <w:rPr>
            <w:rFonts w:eastAsia="Times New Roman" w:cs="Arial"/>
          </w:rPr>
          <w:delText>BSN, OCN</w:delText>
        </w:r>
      </w:del>
      <w:ins w:id="38" w:author="Trudy Stoddert, ELS" w:date="2014-10-13T13:44:00Z">
        <w:r w:rsidR="00C448B2">
          <w:rPr>
            <w:rFonts w:eastAsia="Times New Roman" w:cs="Arial"/>
          </w:rPr>
          <w:t>RN</w:t>
        </w:r>
      </w:ins>
      <w:r w:rsidRPr="00BD06F6">
        <w:rPr>
          <w:rFonts w:eastAsia="Times New Roman" w:cs="Arial"/>
        </w:rPr>
        <w:t xml:space="preserve"> (clinical</w:t>
      </w:r>
      <w:ins w:id="39" w:author="Briana Devaser" w:date="2014-10-13T10:39:00Z">
        <w:r w:rsidR="00DD2E22">
          <w:rPr>
            <w:rFonts w:eastAsia="Times New Roman" w:cs="Arial"/>
          </w:rPr>
          <w:t xml:space="preserve"> content reviewer/planner</w:t>
        </w:r>
      </w:ins>
      <w:r w:rsidRPr="00BD06F6">
        <w:rPr>
          <w:rFonts w:eastAsia="Times New Roman" w:cs="Arial"/>
        </w:rPr>
        <w:t>) – no relevant financial relationships</w:t>
      </w:r>
    </w:p>
    <w:p w14:paraId="278A6932" w14:textId="4225B17F" w:rsidR="00BD06F6" w:rsidRDefault="00BD06F6" w:rsidP="00BD06F6">
      <w:pPr>
        <w:pStyle w:val="ListParagraph"/>
        <w:numPr>
          <w:ilvl w:val="0"/>
          <w:numId w:val="26"/>
        </w:numPr>
        <w:spacing w:after="0" w:line="240" w:lineRule="auto"/>
        <w:rPr>
          <w:rFonts w:eastAsia="Times New Roman" w:cs="Arial"/>
        </w:rPr>
      </w:pPr>
      <w:r w:rsidRPr="00BD06F6">
        <w:rPr>
          <w:rFonts w:eastAsia="Times New Roman" w:cs="Arial"/>
        </w:rPr>
        <w:t>Heather Tomlinson, ELS (editorial</w:t>
      </w:r>
      <w:ins w:id="40" w:author="Briana Devaser" w:date="2014-10-13T10:39:00Z">
        <w:r w:rsidR="00DD2E22">
          <w:rPr>
            <w:rFonts w:eastAsia="Times New Roman" w:cs="Arial"/>
          </w:rPr>
          <w:t xml:space="preserve"> content reviewer</w:t>
        </w:r>
      </w:ins>
      <w:r w:rsidRPr="00BD06F6">
        <w:rPr>
          <w:rFonts w:eastAsia="Times New Roman" w:cs="Arial"/>
        </w:rPr>
        <w:t>) – no relevant financial relationships</w:t>
      </w:r>
    </w:p>
    <w:p w14:paraId="2D0092C7" w14:textId="4AEBAC2F" w:rsidR="006A2125" w:rsidRPr="00187B86" w:rsidDel="00DD2E22" w:rsidRDefault="00BD06F6" w:rsidP="006A2125">
      <w:pPr>
        <w:pStyle w:val="ListParagraph"/>
        <w:numPr>
          <w:ilvl w:val="0"/>
          <w:numId w:val="9"/>
        </w:numPr>
        <w:spacing w:after="0" w:line="240" w:lineRule="auto"/>
        <w:rPr>
          <w:del w:id="41" w:author="Briana Devaser" w:date="2014-10-13T10:39:00Z"/>
          <w:rFonts w:eastAsia="Times New Roman" w:cs="Arial"/>
        </w:rPr>
      </w:pPr>
      <w:del w:id="42" w:author="Briana Devaser" w:date="2014-10-13T10:39:00Z">
        <w:r w:rsidDel="00DD2E22">
          <w:rPr>
            <w:rFonts w:eastAsia="Times New Roman" w:cs="Arial"/>
          </w:rPr>
          <w:delText>Briana Devaser</w:delText>
        </w:r>
        <w:r w:rsidR="006A2125" w:rsidRPr="00187B86" w:rsidDel="00DD2E22">
          <w:rPr>
            <w:rFonts w:eastAsia="Times New Roman" w:cs="Arial"/>
          </w:rPr>
          <w:delText xml:space="preserve"> (compliance) – no relevant financial relationships </w:delText>
        </w:r>
      </w:del>
    </w:p>
    <w:p w14:paraId="0A0B9AB6" w14:textId="77777777" w:rsidR="006A2125" w:rsidRDefault="006A2125"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1D234C9E" w14:textId="77777777" w:rsidR="006A2125" w:rsidRDefault="006A2125" w:rsidP="006A212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A7F2759" w14:textId="77777777" w:rsidR="00BD43DA" w:rsidRDefault="00BD43DA" w:rsidP="00285C5C">
      <w:pPr>
        <w:pBdr>
          <w:bottom w:val="single" w:sz="12" w:space="1" w:color="auto"/>
        </w:pBdr>
        <w:spacing w:after="0" w:line="240" w:lineRule="auto"/>
        <w:rPr>
          <w:ins w:id="43" w:author="Briana Devaser" w:date="2014-10-13T10:48:00Z"/>
          <w:rFonts w:eastAsia="Times New Roman" w:cs="Arial"/>
        </w:rPr>
      </w:pPr>
    </w:p>
    <w:p w14:paraId="676A5D37" w14:textId="77777777" w:rsidR="00FE7462" w:rsidRPr="0092421B" w:rsidRDefault="00FE7462"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544948C7" w:rsidR="00A31ACC" w:rsidRPr="003F64AF" w:rsidRDefault="00A31ACC" w:rsidP="004E0E44">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64B0A1FC" w14:textId="77777777" w:rsidR="00BD06F6" w:rsidRDefault="00BD06F6" w:rsidP="00285C5C">
      <w:pPr>
        <w:pBdr>
          <w:bottom w:val="single" w:sz="12" w:space="1" w:color="auto"/>
        </w:pBdr>
        <w:spacing w:after="0" w:line="240" w:lineRule="auto"/>
      </w:pPr>
    </w:p>
    <w:p w14:paraId="67433BBA" w14:textId="43426CF3" w:rsidR="00BD06F6" w:rsidRDefault="00BD06F6" w:rsidP="00285C5C">
      <w:pPr>
        <w:pBdr>
          <w:bottom w:val="single" w:sz="12" w:space="1" w:color="auto"/>
        </w:pBdr>
        <w:spacing w:after="0" w:line="240" w:lineRule="auto"/>
      </w:pPr>
      <w:r>
        <w:t>www.primeoncology.org/2014expertreviewDTC</w:t>
      </w:r>
    </w:p>
    <w:p w14:paraId="19574017" w14:textId="77777777" w:rsidR="00BD06F6" w:rsidRDefault="00BD06F6" w:rsidP="00285C5C">
      <w:pPr>
        <w:pBdr>
          <w:bottom w:val="single" w:sz="12" w:space="1" w:color="auto"/>
        </w:pBdr>
        <w:spacing w:after="0" w:line="240" w:lineRule="auto"/>
      </w:pPr>
    </w:p>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4F097009" w:rsidR="002B36FF" w:rsidRPr="00C448B2" w:rsidRDefault="00717044">
      <w:pPr>
        <w:pStyle w:val="ListParagraph"/>
        <w:ind w:left="0"/>
        <w:rPr>
          <w:b/>
          <w:rPrChange w:id="44" w:author="Trudy Stoddert, ELS" w:date="2014-10-13T13:46:00Z">
            <w:rPr/>
          </w:rPrChange>
        </w:rPr>
        <w:pPrChange w:id="45" w:author="Trudy Stoddert, ELS" w:date="2014-10-13T13:46:00Z">
          <w:pPr>
            <w:pBdr>
              <w:bottom w:val="single" w:sz="12" w:space="1" w:color="auto"/>
            </w:pBdr>
            <w:spacing w:after="0" w:line="240" w:lineRule="auto"/>
          </w:pPr>
        </w:pPrChange>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ins w:id="46" w:author="Trudy Stoddert, ELS" w:date="2014-10-13T13:46:00Z">
        <w:r w:rsidR="00C448B2">
          <w:t xml:space="preserve"> </w:t>
        </w:r>
        <w:r w:rsidR="00C448B2">
          <w:rPr>
            <w:b/>
          </w:rPr>
          <w:t xml:space="preserve">2014 </w:t>
        </w:r>
        <w:proofErr w:type="spellStart"/>
        <w:r w:rsidR="00C448B2">
          <w:rPr>
            <w:b/>
          </w:rPr>
          <w:t>Exp</w:t>
        </w:r>
        <w:proofErr w:type="spellEnd"/>
        <w:r w:rsidR="00C448B2">
          <w:rPr>
            <w:b/>
          </w:rPr>
          <w:t xml:space="preserve"> Review DTC</w:t>
        </w:r>
      </w:ins>
    </w:p>
    <w:p w14:paraId="31197B5A" w14:textId="77777777" w:rsidR="00717044" w:rsidRDefault="00717044" w:rsidP="00285C5C">
      <w:pPr>
        <w:pBdr>
          <w:bottom w:val="single" w:sz="12" w:space="1" w:color="auto"/>
        </w:pBdr>
        <w:spacing w:after="0" w:line="240" w:lineRule="auto"/>
      </w:pPr>
    </w:p>
    <w:p w14:paraId="0A235E53" w14:textId="5A1EC88D" w:rsidR="00A87A60" w:rsidRDefault="00A87A60" w:rsidP="00A87A60">
      <w:pPr>
        <w:pBdr>
          <w:bottom w:val="single" w:sz="12" w:space="1" w:color="auto"/>
        </w:pBdr>
        <w:spacing w:after="0" w:line="240" w:lineRule="auto"/>
      </w:pPr>
      <w:r w:rsidRPr="007C4B9B">
        <w:rPr>
          <w:u w:val="single"/>
        </w:rPr>
        <w:t>Meta Description</w:t>
      </w:r>
      <w:r w:rsidR="008E66A7">
        <w:t xml:space="preserve"> </w:t>
      </w:r>
      <w:r>
        <w:br/>
      </w:r>
      <w:r w:rsidR="007C4B9B">
        <w:t xml:space="preserve">In this educational activity, expert faculty will provide a concise yet comprehensive discussion on the recent advances in the treatment of advanced refractory differentiated thyroid cancer, the emerging </w:t>
      </w:r>
      <w:r w:rsidR="007C4B9B">
        <w:lastRenderedPageBreak/>
        <w:t>treatment options in this setting and the optimal integration of targeted therapy into the current treatment paradigm</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4A69A2F6" w:rsidR="00717044" w:rsidRDefault="00261E30" w:rsidP="00285C5C">
      <w:pPr>
        <w:pBdr>
          <w:bottom w:val="single" w:sz="12" w:space="1" w:color="auto"/>
        </w:pBdr>
        <w:spacing w:after="0" w:line="240" w:lineRule="auto"/>
      </w:pPr>
      <w:r>
        <w:t>Thyroid cancer</w:t>
      </w:r>
    </w:p>
    <w:p w14:paraId="413286C9" w14:textId="6877678A" w:rsidR="00261E30" w:rsidRDefault="00261E30" w:rsidP="00285C5C">
      <w:pPr>
        <w:pBdr>
          <w:bottom w:val="single" w:sz="12" w:space="1" w:color="auto"/>
        </w:pBdr>
        <w:spacing w:after="0" w:line="240" w:lineRule="auto"/>
      </w:pPr>
      <w:r>
        <w:t>Differentiated thyroid cancer</w:t>
      </w:r>
    </w:p>
    <w:p w14:paraId="6EACD220" w14:textId="770608DD" w:rsidR="00261E30" w:rsidRDefault="00261E30" w:rsidP="00285C5C">
      <w:pPr>
        <w:pBdr>
          <w:bottom w:val="single" w:sz="12" w:space="1" w:color="auto"/>
        </w:pBdr>
        <w:spacing w:after="0" w:line="240" w:lineRule="auto"/>
      </w:pPr>
      <w:r>
        <w:t>DTC</w:t>
      </w:r>
    </w:p>
    <w:p w14:paraId="21EA6414" w14:textId="77777777" w:rsidR="00261E30" w:rsidRDefault="00261E30" w:rsidP="00285C5C">
      <w:pPr>
        <w:pBdr>
          <w:bottom w:val="single" w:sz="12" w:space="1" w:color="auto"/>
        </w:pBdr>
        <w:spacing w:after="0" w:line="240" w:lineRule="auto"/>
      </w:pPr>
      <w:r>
        <w:t>Relapsed refractory thyroid cancer</w:t>
      </w:r>
    </w:p>
    <w:p w14:paraId="738C4D1E" w14:textId="380E2683" w:rsidR="00261E30" w:rsidRDefault="00261E30" w:rsidP="00285C5C">
      <w:pPr>
        <w:pBdr>
          <w:bottom w:val="single" w:sz="12" w:space="1" w:color="auto"/>
        </w:pBdr>
        <w:spacing w:after="0" w:line="240" w:lineRule="auto"/>
      </w:pPr>
      <w:r>
        <w:t>TSH level</w:t>
      </w:r>
    </w:p>
    <w:p w14:paraId="3E7E24AD" w14:textId="16337FB3" w:rsidR="00261E30" w:rsidRDefault="00261E30" w:rsidP="00285C5C">
      <w:pPr>
        <w:pBdr>
          <w:bottom w:val="single" w:sz="12" w:space="1" w:color="auto"/>
        </w:pBdr>
        <w:spacing w:after="0" w:line="240" w:lineRule="auto"/>
      </w:pPr>
      <w:r>
        <w:t>TKI</w:t>
      </w:r>
    </w:p>
    <w:p w14:paraId="1D85F589" w14:textId="77777777" w:rsidR="00261E30" w:rsidRDefault="00261E30" w:rsidP="00285C5C">
      <w:pPr>
        <w:pBdr>
          <w:bottom w:val="single" w:sz="12" w:space="1" w:color="auto"/>
        </w:pBdr>
        <w:spacing w:after="0" w:line="240" w:lineRule="auto"/>
      </w:pPr>
      <w:r>
        <w:t xml:space="preserve">Radioactive iodine </w:t>
      </w:r>
    </w:p>
    <w:p w14:paraId="11E841DD" w14:textId="5DE66698" w:rsidR="00261E30" w:rsidRDefault="00261E30" w:rsidP="00285C5C">
      <w:pPr>
        <w:pBdr>
          <w:bottom w:val="single" w:sz="12" w:space="1" w:color="auto"/>
        </w:pBdr>
        <w:spacing w:after="0" w:line="240" w:lineRule="auto"/>
      </w:pPr>
      <w:r>
        <w:t>RAI</w:t>
      </w:r>
    </w:p>
    <w:p w14:paraId="4DC0524A" w14:textId="6AA5D35E" w:rsidR="00261E30" w:rsidRDefault="00261E30" w:rsidP="00285C5C">
      <w:pPr>
        <w:pBdr>
          <w:bottom w:val="single" w:sz="12" w:space="1" w:color="auto"/>
        </w:pBdr>
        <w:spacing w:after="0" w:line="240" w:lineRule="auto"/>
      </w:pPr>
      <w:r>
        <w:t xml:space="preserve">Radioactive iodine refractory </w:t>
      </w:r>
    </w:p>
    <w:p w14:paraId="6BAD1905" w14:textId="0DFE4514" w:rsidR="00261E30" w:rsidRDefault="00261E30" w:rsidP="00285C5C">
      <w:pPr>
        <w:pBdr>
          <w:bottom w:val="single" w:sz="12" w:space="1" w:color="auto"/>
        </w:pBdr>
        <w:spacing w:after="0" w:line="240" w:lineRule="auto"/>
      </w:pPr>
      <w:r>
        <w:t>RAI-R DTC</w:t>
      </w:r>
    </w:p>
    <w:p w14:paraId="76AAB568" w14:textId="324AD3E2" w:rsidR="00261E30" w:rsidRDefault="00261E30" w:rsidP="00285C5C">
      <w:pPr>
        <w:pBdr>
          <w:bottom w:val="single" w:sz="12" w:space="1" w:color="auto"/>
        </w:pBdr>
        <w:spacing w:after="0" w:line="240" w:lineRule="auto"/>
      </w:pPr>
      <w:r>
        <w:t>VEGFR</w:t>
      </w:r>
    </w:p>
    <w:p w14:paraId="6AFACB01" w14:textId="0F3221B2" w:rsidR="00261E30" w:rsidRDefault="00261E30" w:rsidP="00285C5C">
      <w:pPr>
        <w:pBdr>
          <w:bottom w:val="single" w:sz="12" w:space="1" w:color="auto"/>
        </w:pBdr>
        <w:spacing w:after="0" w:line="240" w:lineRule="auto"/>
      </w:pPr>
      <w:r>
        <w:t>Kinase inhibitor</w:t>
      </w:r>
    </w:p>
    <w:p w14:paraId="4B7CD632" w14:textId="610E179A" w:rsidR="00261E30" w:rsidRDefault="00261E30" w:rsidP="00285C5C">
      <w:pPr>
        <w:pBdr>
          <w:bottom w:val="single" w:sz="12" w:space="1" w:color="auto"/>
        </w:pBdr>
        <w:spacing w:after="0" w:line="240" w:lineRule="auto"/>
      </w:pPr>
      <w:r>
        <w:t>DECISION trial</w:t>
      </w:r>
    </w:p>
    <w:p w14:paraId="114361DD" w14:textId="14C4F650" w:rsidR="00261E30" w:rsidRDefault="00261E30" w:rsidP="00285C5C">
      <w:pPr>
        <w:pBdr>
          <w:bottom w:val="single" w:sz="12" w:space="1" w:color="auto"/>
        </w:pBdr>
        <w:spacing w:after="0" w:line="240" w:lineRule="auto"/>
      </w:pPr>
      <w:proofErr w:type="spellStart"/>
      <w:r>
        <w:t>Sorafenib</w:t>
      </w:r>
      <w:proofErr w:type="spellEnd"/>
    </w:p>
    <w:p w14:paraId="74AC5140" w14:textId="605CCBB7" w:rsidR="00261E30" w:rsidRDefault="00261E30" w:rsidP="00285C5C">
      <w:pPr>
        <w:pBdr>
          <w:bottom w:val="single" w:sz="12" w:space="1" w:color="auto"/>
        </w:pBdr>
        <w:spacing w:after="0" w:line="240" w:lineRule="auto"/>
      </w:pPr>
      <w:r>
        <w:t>SELECT trial</w:t>
      </w:r>
    </w:p>
    <w:p w14:paraId="632A1461" w14:textId="08ED2578" w:rsidR="00261E30" w:rsidRDefault="00261E30" w:rsidP="00285C5C">
      <w:pPr>
        <w:pBdr>
          <w:bottom w:val="single" w:sz="12" w:space="1" w:color="auto"/>
        </w:pBdr>
        <w:spacing w:after="0" w:line="240" w:lineRule="auto"/>
      </w:pPr>
      <w:proofErr w:type="spellStart"/>
      <w:r>
        <w:t>Lenvatinib</w:t>
      </w:r>
      <w:proofErr w:type="spellEnd"/>
    </w:p>
    <w:p w14:paraId="63001CB2" w14:textId="0CC31FC6" w:rsidR="00261E30" w:rsidRDefault="00261E30" w:rsidP="00285C5C">
      <w:pPr>
        <w:pBdr>
          <w:bottom w:val="single" w:sz="12" w:space="1" w:color="auto"/>
        </w:pBdr>
        <w:spacing w:after="0" w:line="240" w:lineRule="auto"/>
      </w:pPr>
      <w:r>
        <w:t>vandetanib</w:t>
      </w: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4E0E44">
      <w:pPr>
        <w:pStyle w:val="ListParagraph"/>
        <w:numPr>
          <w:ilvl w:val="0"/>
          <w:numId w:val="2"/>
        </w:numPr>
        <w:spacing w:after="0" w:line="240" w:lineRule="auto"/>
        <w:rPr>
          <w:b/>
        </w:rPr>
      </w:pPr>
      <w:r w:rsidRPr="003F64AF">
        <w:rPr>
          <w:b/>
        </w:rPr>
        <w:t>[Subject Line for Email Blast]</w:t>
      </w:r>
    </w:p>
    <w:p w14:paraId="07408910" w14:textId="77777777" w:rsidR="00A87A60" w:rsidRDefault="00A87A60" w:rsidP="00A87A60">
      <w:pPr>
        <w:pStyle w:val="ListParagraph"/>
        <w:pBdr>
          <w:bottom w:val="single" w:sz="12" w:space="1" w:color="auto"/>
        </w:pBdr>
        <w:spacing w:after="0" w:line="240" w:lineRule="auto"/>
      </w:pPr>
      <w:r>
        <w:t>A. Insert Email Blast Subject Line A copy here.</w:t>
      </w:r>
    </w:p>
    <w:p w14:paraId="087808A3" w14:textId="77777777" w:rsidR="004A6934" w:rsidRDefault="004A6934" w:rsidP="00285C5C">
      <w:pPr>
        <w:spacing w:after="0" w:line="240" w:lineRule="auto"/>
        <w:rPr>
          <w:b/>
        </w:rPr>
      </w:pPr>
    </w:p>
    <w:p w14:paraId="7FF018CC" w14:textId="77777777" w:rsidR="00A31ACC" w:rsidRPr="003F64AF" w:rsidRDefault="00A31ACC" w:rsidP="004E0E44">
      <w:pPr>
        <w:pStyle w:val="ListParagraph"/>
        <w:numPr>
          <w:ilvl w:val="0"/>
          <w:numId w:val="2"/>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r>
        <w:t>Providership</w:t>
      </w:r>
      <w:r w:rsidR="00AC6372">
        <w:t xml:space="preserve"> (with logos)</w:t>
      </w:r>
    </w:p>
    <w:p w14:paraId="51FD9776" w14:textId="1EE66A7C" w:rsidR="00AC6372" w:rsidRDefault="00AC6372" w:rsidP="00AC6372">
      <w:pPr>
        <w:pBdr>
          <w:bottom w:val="single" w:sz="12" w:space="1" w:color="auto"/>
        </w:pBdr>
        <w:spacing w:after="0" w:line="240" w:lineRule="auto"/>
      </w:pPr>
      <w:r>
        <w:t>Support (</w:t>
      </w:r>
      <w:r w:rsidRPr="002F1E5A">
        <w:rPr>
          <w:highlight w:val="lightGray"/>
        </w:rPr>
        <w:t xml:space="preserve">with </w:t>
      </w:r>
      <w:ins w:id="47" w:author="Trudy Stoddert, ELS" w:date="2014-10-13T13:47:00Z">
        <w:r w:rsidR="00C448B2">
          <w:rPr>
            <w:highlight w:val="lightGray"/>
          </w:rPr>
          <w:t xml:space="preserve">no </w:t>
        </w:r>
      </w:ins>
      <w:r w:rsidRPr="002F1E5A">
        <w:rPr>
          <w:highlight w:val="lightGray"/>
        </w:rPr>
        <w:t>logos</w:t>
      </w:r>
      <w:del w:id="48" w:author="Trudy Stoddert, ELS" w:date="2014-10-13T13:47:00Z">
        <w:r w:rsidR="00F95962" w:rsidRPr="002F1E5A" w:rsidDel="00C448B2">
          <w:rPr>
            <w:highlight w:val="lightGray"/>
          </w:rPr>
          <w:delText>* - see Support</w:delText>
        </w:r>
        <w:r w:rsidR="00BA6C74" w:rsidRPr="002F1E5A" w:rsidDel="00C448B2">
          <w:rPr>
            <w:highlight w:val="lightGray"/>
          </w:rPr>
          <w:delText>,</w:delText>
        </w:r>
        <w:r w:rsidR="00F95962" w:rsidRPr="002F1E5A" w:rsidDel="00C448B2">
          <w:rPr>
            <w:highlight w:val="lightGray"/>
          </w:rPr>
          <w:delText xml:space="preserve"> Section #13 for restrictions</w:delText>
        </w:r>
      </w:del>
      <w:r>
        <w:t>)</w:t>
      </w:r>
    </w:p>
    <w:p w14:paraId="03991DAE" w14:textId="69ED76E0" w:rsidR="00603B32" w:rsidRPr="00F3390F" w:rsidRDefault="00F3390F" w:rsidP="00F3390F">
      <w:pPr>
        <w:pBdr>
          <w:bottom w:val="single" w:sz="12" w:space="1" w:color="auto"/>
        </w:pBdr>
        <w:spacing w:after="0" w:line="240" w:lineRule="auto"/>
      </w:pPr>
      <w:r>
        <w:t>Fee Statemen</w:t>
      </w:r>
      <w:ins w:id="49" w:author="Anne Rojas" w:date="2014-10-06T12:06:00Z">
        <w:r w:rsidR="002C71A1">
          <w:t>t</w:t>
        </w:r>
      </w:ins>
    </w:p>
    <w:p w14:paraId="24143B88" w14:textId="77777777" w:rsidR="004A6934" w:rsidRDefault="004A6934" w:rsidP="00285C5C">
      <w:pPr>
        <w:spacing w:after="0" w:line="240" w:lineRule="auto"/>
        <w:rPr>
          <w:b/>
        </w:rPr>
      </w:pPr>
    </w:p>
    <w:p w14:paraId="7ECAE578" w14:textId="77777777" w:rsidR="00A31ACC" w:rsidRPr="003F64AF" w:rsidRDefault="00A31ACC" w:rsidP="004E0E44">
      <w:pPr>
        <w:pStyle w:val="ListParagraph"/>
        <w:numPr>
          <w:ilvl w:val="0"/>
          <w:numId w:val="2"/>
        </w:numPr>
        <w:spacing w:after="0" w:line="240" w:lineRule="auto"/>
        <w:rPr>
          <w:b/>
        </w:rPr>
      </w:pPr>
      <w:r w:rsidRPr="003F64AF">
        <w:rPr>
          <w:b/>
        </w:rPr>
        <w:t>[Other]</w:t>
      </w:r>
    </w:p>
    <w:p w14:paraId="71346F08" w14:textId="4D10285E" w:rsidR="0091793F" w:rsidRDefault="00A31ACC" w:rsidP="008E66A7">
      <w:pPr>
        <w:spacing w:after="0" w:line="240" w:lineRule="auto"/>
      </w:pPr>
      <w:r>
        <w:lastRenderedPageBreak/>
        <w:t>Please add any additional copy needed but not listed above with a description of what it is and where it is needed.</w:t>
      </w:r>
    </w:p>
    <w:p w14:paraId="7FE986BF" w14:textId="77777777" w:rsidR="008E66A7" w:rsidRDefault="008E66A7" w:rsidP="008E66A7">
      <w:pPr>
        <w:spacing w:after="0" w:line="240" w:lineRule="auto"/>
      </w:pPr>
    </w:p>
    <w:p w14:paraId="4F5AA94C" w14:textId="77777777" w:rsidR="00636233" w:rsidRPr="00D16B53" w:rsidRDefault="00636233" w:rsidP="00636233">
      <w:pPr>
        <w:spacing w:after="0" w:line="240" w:lineRule="auto"/>
        <w:ind w:left="360"/>
        <w:rPr>
          <w:b/>
        </w:rPr>
      </w:pPr>
      <w:r>
        <w:rPr>
          <w:b/>
        </w:rPr>
        <w:t>16. [</w:t>
      </w:r>
      <w:r w:rsidRPr="00D16B53">
        <w:rPr>
          <w:b/>
        </w:rPr>
        <w:t>Associated Podcast</w:t>
      </w:r>
      <w:proofErr w:type="gramStart"/>
      <w:r w:rsidRPr="00D16B53">
        <w:rPr>
          <w:b/>
        </w:rPr>
        <w:t>]---</w:t>
      </w:r>
      <w:proofErr w:type="gramEnd"/>
      <w:r w:rsidRPr="00D16B53">
        <w:rPr>
          <w:b/>
          <w:color w:val="FF0000"/>
        </w:rPr>
        <w:t>VERIFY with Clinical after the meeting to see what presentation are to be included</w:t>
      </w:r>
    </w:p>
    <w:p w14:paraId="641DAD03" w14:textId="77777777" w:rsidR="00636233" w:rsidRDefault="00636233" w:rsidP="00636233">
      <w:pPr>
        <w:spacing w:after="0" w:line="240" w:lineRule="auto"/>
      </w:pPr>
    </w:p>
    <w:p w14:paraId="61833536" w14:textId="77777777" w:rsidR="00636233" w:rsidRPr="00D16B53" w:rsidRDefault="00636233" w:rsidP="00636233">
      <w:pPr>
        <w:rPr>
          <w:i/>
        </w:rPr>
      </w:pPr>
      <w:r>
        <w:t xml:space="preserve">Listing: 2014 </w:t>
      </w:r>
      <w:r w:rsidRPr="00D16B53">
        <w:t>Expert Review in Relapsed/Refractory Differentiated Thyroid Cancer</w:t>
      </w:r>
    </w:p>
    <w:p w14:paraId="019D52C1" w14:textId="77777777" w:rsidR="00636233" w:rsidRPr="00D7106D" w:rsidRDefault="00636233" w:rsidP="00636233">
      <w:pPr>
        <w:rPr>
          <w:bCs/>
        </w:rPr>
      </w:pPr>
      <w:r>
        <w:t>Description:</w:t>
      </w:r>
      <w:r w:rsidRPr="00D16B53">
        <w:t xml:space="preserve"> Robert E. Coleman, MD, FRCP, FRCPE</w:t>
      </w:r>
      <w:del w:id="50" w:author="Trudy Stoddert, ELS" w:date="2014-10-13T13:47:00Z">
        <w:r w:rsidDel="00C448B2">
          <w:delText xml:space="preserve"> </w:delText>
        </w:r>
      </w:del>
      <w:r>
        <w:t xml:space="preserve">, from </w:t>
      </w:r>
      <w:proofErr w:type="spellStart"/>
      <w:r>
        <w:t>prIME</w:t>
      </w:r>
      <w:proofErr w:type="spellEnd"/>
      <w:r>
        <w:t xml:space="preserve"> Oncology;</w:t>
      </w:r>
      <w:del w:id="51" w:author="Trudy Stoddert, ELS" w:date="2014-10-13T13:47:00Z">
        <w:r w:rsidDel="00257A1D">
          <w:delText xml:space="preserve"> </w:delText>
        </w:r>
      </w:del>
      <w:r>
        <w:t xml:space="preserve"> </w:t>
      </w:r>
      <w:proofErr w:type="spellStart"/>
      <w:r w:rsidRPr="00D7106D">
        <w:rPr>
          <w:bCs/>
        </w:rPr>
        <w:t>Rossella</w:t>
      </w:r>
      <w:proofErr w:type="spellEnd"/>
      <w:r w:rsidRPr="00D7106D">
        <w:rPr>
          <w:bCs/>
        </w:rPr>
        <w:t xml:space="preserve"> </w:t>
      </w:r>
      <w:proofErr w:type="spellStart"/>
      <w:r w:rsidRPr="00D7106D">
        <w:rPr>
          <w:bCs/>
        </w:rPr>
        <w:t>Elisei</w:t>
      </w:r>
      <w:proofErr w:type="spellEnd"/>
      <w:r w:rsidRPr="00D7106D">
        <w:rPr>
          <w:bCs/>
        </w:rPr>
        <w:t>, MD</w:t>
      </w:r>
      <w:r>
        <w:rPr>
          <w:bCs/>
        </w:rPr>
        <w:t xml:space="preserve">, from University of Pisa, </w:t>
      </w:r>
      <w:r w:rsidRPr="00D7106D">
        <w:rPr>
          <w:bCs/>
        </w:rPr>
        <w:t>Pisa, Italy</w:t>
      </w:r>
      <w:r>
        <w:rPr>
          <w:bCs/>
        </w:rPr>
        <w:t xml:space="preserve">; and Barbara </w:t>
      </w:r>
      <w:proofErr w:type="spellStart"/>
      <w:r>
        <w:rPr>
          <w:bCs/>
        </w:rPr>
        <w:t>Jarzab</w:t>
      </w:r>
      <w:proofErr w:type="spellEnd"/>
      <w:r>
        <w:rPr>
          <w:bCs/>
        </w:rPr>
        <w:t xml:space="preserve">, MD, PhD, MSC Memorial Cancer Center, </w:t>
      </w:r>
      <w:r w:rsidRPr="00D7106D">
        <w:rPr>
          <w:bCs/>
        </w:rPr>
        <w:t>Gliwice, Poland</w:t>
      </w:r>
      <w:r>
        <w:rPr>
          <w:bCs/>
        </w:rPr>
        <w:t xml:space="preserve">, </w:t>
      </w:r>
      <w:r>
        <w:t>discusses</w:t>
      </w:r>
      <w:r w:rsidRPr="00D7106D">
        <w:t xml:space="preserve"> relapsed/refractor</w:t>
      </w:r>
      <w:r>
        <w:t>y differentiated thyroid cancer.</w:t>
      </w: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riana Devaser" w:date="2014-10-13T10:51:00Z" w:initials="BD">
    <w:p w14:paraId="1D1AE45E" w14:textId="778652F4" w:rsidR="00FE7462" w:rsidRPr="00FE0ED7" w:rsidRDefault="00FE7462" w:rsidP="00FE7462">
      <w:pPr>
        <w:spacing w:after="0" w:line="240" w:lineRule="auto"/>
        <w:rPr>
          <w:b/>
        </w:rPr>
      </w:pPr>
      <w:r>
        <w:rPr>
          <w:rStyle w:val="CommentReference"/>
        </w:rPr>
        <w:annotationRef/>
      </w:r>
      <w:r w:rsidRPr="00FE0ED7">
        <w:rPr>
          <w:b/>
        </w:rPr>
        <w:t>METHOD OF PARTICIPATION</w:t>
      </w:r>
      <w:r>
        <w:rPr>
          <w:b/>
        </w:rPr>
        <w:t xml:space="preserve"> </w:t>
      </w:r>
    </w:p>
    <w:p w14:paraId="2BB7AF62" w14:textId="0727924F" w:rsidR="00FE7462" w:rsidRDefault="00FE7462" w:rsidP="00FE7462">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 w:history="1">
        <w:r w:rsidRPr="00FE0ED7">
          <w:rPr>
            <w:rStyle w:val="Hyperlink"/>
          </w:rPr>
          <w:t>Terms of Use.</w:t>
        </w:r>
      </w:hyperlink>
    </w:p>
    <w:p w14:paraId="40D01626" w14:textId="77777777" w:rsidR="00FE7462" w:rsidRDefault="00FE7462" w:rsidP="00FE7462">
      <w:pPr>
        <w:spacing w:after="0" w:line="240" w:lineRule="auto"/>
      </w:pPr>
    </w:p>
    <w:p w14:paraId="09EE7797" w14:textId="77777777" w:rsidR="00FE7462" w:rsidRDefault="00FE7462" w:rsidP="00FE7462">
      <w:pPr>
        <w:spacing w:after="0" w:line="240" w:lineRule="auto"/>
      </w:pPr>
      <w:r>
        <w:t>Links to the posttest are available on the video player pages.</w:t>
      </w:r>
    </w:p>
    <w:p w14:paraId="1C6E8FC9" w14:textId="77777777" w:rsidR="00FE7462" w:rsidRDefault="00FE7462" w:rsidP="00FE7462">
      <w:pPr>
        <w:spacing w:after="0" w:line="240" w:lineRule="auto"/>
      </w:pPr>
    </w:p>
    <w:p w14:paraId="588EC0C6" w14:textId="13E377D6" w:rsidR="00FE7462" w:rsidRDefault="00FE7462" w:rsidP="00FE7462">
      <w:pPr>
        <w:spacing w:after="0" w:line="240" w:lineRule="auto"/>
      </w:pPr>
      <w:r>
        <w:t>In order to receive credit, participants must successfully complete the online posttest with 80% or higher.</w:t>
      </w:r>
    </w:p>
    <w:p w14:paraId="6F093321" w14:textId="4EFB633C" w:rsidR="00FE7462" w:rsidRDefault="00FE7462">
      <w:pPr>
        <w:pStyle w:val="CommentText"/>
      </w:pPr>
    </w:p>
  </w:comment>
  <w:comment w:id="26" w:author="Briana Devaser" w:date="2014-10-13T10:51:00Z" w:initials="BD">
    <w:p w14:paraId="079D45D7" w14:textId="275D8B1C" w:rsidR="00DD2E22" w:rsidRDefault="00DD2E22">
      <w:pPr>
        <w:pStyle w:val="CommentText"/>
      </w:pPr>
      <w:r>
        <w:rPr>
          <w:rStyle w:val="CommentReference"/>
        </w:rPr>
        <w:annotationRef/>
      </w:r>
      <w:r>
        <w:t xml:space="preserve">Time it would take a physician to complete the activity (including the posttest questions) to the nearest quarter hour.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73633" w14:textId="77777777" w:rsidR="006F4920" w:rsidRDefault="006F4920" w:rsidP="007A0164">
      <w:pPr>
        <w:spacing w:after="0" w:line="240" w:lineRule="auto"/>
      </w:pPr>
      <w:r>
        <w:separator/>
      </w:r>
    </w:p>
  </w:endnote>
  <w:endnote w:type="continuationSeparator" w:id="0">
    <w:p w14:paraId="30B1EC82" w14:textId="77777777" w:rsidR="006F4920" w:rsidRDefault="006F4920" w:rsidP="007A0164">
      <w:pPr>
        <w:spacing w:after="0" w:line="240" w:lineRule="auto"/>
      </w:pPr>
      <w:r>
        <w:continuationSeparator/>
      </w:r>
    </w:p>
  </w:endnote>
  <w:endnote w:type="continuationNotice" w:id="1">
    <w:p w14:paraId="69837713" w14:textId="77777777" w:rsidR="006F4920" w:rsidRDefault="006F49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C71A1" w:rsidRDefault="002C7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6E976" w14:textId="77777777" w:rsidR="006F4920" w:rsidRDefault="006F4920" w:rsidP="007A0164">
      <w:pPr>
        <w:spacing w:after="0" w:line="240" w:lineRule="auto"/>
      </w:pPr>
      <w:r>
        <w:separator/>
      </w:r>
    </w:p>
  </w:footnote>
  <w:footnote w:type="continuationSeparator" w:id="0">
    <w:p w14:paraId="4E98B71E" w14:textId="77777777" w:rsidR="006F4920" w:rsidRDefault="006F4920" w:rsidP="007A0164">
      <w:pPr>
        <w:spacing w:after="0" w:line="240" w:lineRule="auto"/>
      </w:pPr>
      <w:r>
        <w:continuationSeparator/>
      </w:r>
    </w:p>
  </w:footnote>
  <w:footnote w:type="continuationNotice" w:id="1">
    <w:p w14:paraId="7FBFBFE4" w14:textId="77777777" w:rsidR="006F4920" w:rsidRDefault="006F492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C71A1" w:rsidRDefault="002C71A1" w:rsidP="007A0164">
    <w:pPr>
      <w:pStyle w:val="Header"/>
      <w:pBdr>
        <w:bottom w:val="single" w:sz="12" w:space="1" w:color="auto"/>
      </w:pBdr>
      <w:jc w:val="center"/>
      <w:rPr>
        <w:sz w:val="28"/>
      </w:rPr>
    </w:pPr>
    <w:r w:rsidRPr="007A0164">
      <w:rPr>
        <w:sz w:val="28"/>
      </w:rPr>
      <w:t>ALL COPY TEMPLATE</w:t>
    </w:r>
  </w:p>
  <w:p w14:paraId="45BF219F" w14:textId="77777777" w:rsidR="002C71A1" w:rsidRPr="007A0164" w:rsidRDefault="002C71A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98628B"/>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14"/>
  </w:num>
  <w:num w:numId="4">
    <w:abstractNumId w:val="12"/>
  </w:num>
  <w:num w:numId="5">
    <w:abstractNumId w:val="15"/>
  </w:num>
  <w:num w:numId="6">
    <w:abstractNumId w:val="25"/>
  </w:num>
  <w:num w:numId="7">
    <w:abstractNumId w:val="11"/>
  </w:num>
  <w:num w:numId="8">
    <w:abstractNumId w:val="18"/>
  </w:num>
  <w:num w:numId="9">
    <w:abstractNumId w:val="2"/>
  </w:num>
  <w:num w:numId="10">
    <w:abstractNumId w:val="20"/>
  </w:num>
  <w:num w:numId="11">
    <w:abstractNumId w:val="21"/>
  </w:num>
  <w:num w:numId="12">
    <w:abstractNumId w:val="26"/>
  </w:num>
  <w:num w:numId="13">
    <w:abstractNumId w:val="6"/>
  </w:num>
  <w:num w:numId="14">
    <w:abstractNumId w:val="16"/>
  </w:num>
  <w:num w:numId="15">
    <w:abstractNumId w:val="8"/>
  </w:num>
  <w:num w:numId="16">
    <w:abstractNumId w:val="1"/>
  </w:num>
  <w:num w:numId="17">
    <w:abstractNumId w:val="10"/>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24"/>
  </w:num>
  <w:num w:numId="22">
    <w:abstractNumId w:val="4"/>
  </w:num>
  <w:num w:numId="23">
    <w:abstractNumId w:val="9"/>
  </w:num>
  <w:num w:numId="24">
    <w:abstractNumId w:val="19"/>
  </w:num>
  <w:num w:numId="25">
    <w:abstractNumId w:val="17"/>
  </w:num>
  <w:num w:numId="26">
    <w:abstractNumId w:val="0"/>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804B3"/>
    <w:rsid w:val="00083B58"/>
    <w:rsid w:val="00091FEC"/>
    <w:rsid w:val="000B0CD6"/>
    <w:rsid w:val="000B2922"/>
    <w:rsid w:val="001014D3"/>
    <w:rsid w:val="0014011D"/>
    <w:rsid w:val="00143AB7"/>
    <w:rsid w:val="00183963"/>
    <w:rsid w:val="00195FD8"/>
    <w:rsid w:val="001B0EA4"/>
    <w:rsid w:val="001C2D02"/>
    <w:rsid w:val="0020366E"/>
    <w:rsid w:val="00204151"/>
    <w:rsid w:val="0020510A"/>
    <w:rsid w:val="00215049"/>
    <w:rsid w:val="002277CB"/>
    <w:rsid w:val="00227DFC"/>
    <w:rsid w:val="00235074"/>
    <w:rsid w:val="00257A1D"/>
    <w:rsid w:val="00261E30"/>
    <w:rsid w:val="00285C5C"/>
    <w:rsid w:val="00297B2E"/>
    <w:rsid w:val="002A0559"/>
    <w:rsid w:val="002A3E42"/>
    <w:rsid w:val="002B36FF"/>
    <w:rsid w:val="002B47FA"/>
    <w:rsid w:val="002C0E35"/>
    <w:rsid w:val="002C2D1B"/>
    <w:rsid w:val="002C3D5D"/>
    <w:rsid w:val="002C71A1"/>
    <w:rsid w:val="002D4CE0"/>
    <w:rsid w:val="002F1E5A"/>
    <w:rsid w:val="00326C53"/>
    <w:rsid w:val="00335698"/>
    <w:rsid w:val="003A12FE"/>
    <w:rsid w:val="003B11E9"/>
    <w:rsid w:val="003C0CFB"/>
    <w:rsid w:val="003F64AF"/>
    <w:rsid w:val="003F7B54"/>
    <w:rsid w:val="00424CB2"/>
    <w:rsid w:val="004261CA"/>
    <w:rsid w:val="004421DD"/>
    <w:rsid w:val="004469C0"/>
    <w:rsid w:val="004A6934"/>
    <w:rsid w:val="004A7029"/>
    <w:rsid w:val="004B3C8F"/>
    <w:rsid w:val="004D7A60"/>
    <w:rsid w:val="004E0E44"/>
    <w:rsid w:val="004F69C2"/>
    <w:rsid w:val="00505F78"/>
    <w:rsid w:val="00507217"/>
    <w:rsid w:val="00514E20"/>
    <w:rsid w:val="0053113C"/>
    <w:rsid w:val="00532778"/>
    <w:rsid w:val="00573206"/>
    <w:rsid w:val="005A343A"/>
    <w:rsid w:val="005A412D"/>
    <w:rsid w:val="005B5B5D"/>
    <w:rsid w:val="00603B32"/>
    <w:rsid w:val="0061087D"/>
    <w:rsid w:val="00617FD1"/>
    <w:rsid w:val="00620F8A"/>
    <w:rsid w:val="006235A4"/>
    <w:rsid w:val="00636233"/>
    <w:rsid w:val="00645CE0"/>
    <w:rsid w:val="00651AF6"/>
    <w:rsid w:val="0066513B"/>
    <w:rsid w:val="0067103F"/>
    <w:rsid w:val="00687636"/>
    <w:rsid w:val="0069073F"/>
    <w:rsid w:val="006A2125"/>
    <w:rsid w:val="006A4DEA"/>
    <w:rsid w:val="006A5CA4"/>
    <w:rsid w:val="006B6415"/>
    <w:rsid w:val="006D0598"/>
    <w:rsid w:val="006F4251"/>
    <w:rsid w:val="006F4920"/>
    <w:rsid w:val="007006C4"/>
    <w:rsid w:val="007059B6"/>
    <w:rsid w:val="007128FF"/>
    <w:rsid w:val="00717044"/>
    <w:rsid w:val="00734A18"/>
    <w:rsid w:val="0074563C"/>
    <w:rsid w:val="0075239A"/>
    <w:rsid w:val="007565B6"/>
    <w:rsid w:val="0077075E"/>
    <w:rsid w:val="00780D0C"/>
    <w:rsid w:val="007A0164"/>
    <w:rsid w:val="007C4B9B"/>
    <w:rsid w:val="007D7B2C"/>
    <w:rsid w:val="007E386D"/>
    <w:rsid w:val="007F2078"/>
    <w:rsid w:val="007F41E1"/>
    <w:rsid w:val="00847793"/>
    <w:rsid w:val="008815DD"/>
    <w:rsid w:val="00882B92"/>
    <w:rsid w:val="00887D38"/>
    <w:rsid w:val="008E0820"/>
    <w:rsid w:val="008E66A7"/>
    <w:rsid w:val="0090063D"/>
    <w:rsid w:val="0091793F"/>
    <w:rsid w:val="0092265D"/>
    <w:rsid w:val="00925223"/>
    <w:rsid w:val="00952974"/>
    <w:rsid w:val="00954B15"/>
    <w:rsid w:val="009A17CA"/>
    <w:rsid w:val="009C0D7C"/>
    <w:rsid w:val="009D0EF3"/>
    <w:rsid w:val="009D7D6F"/>
    <w:rsid w:val="009E1A34"/>
    <w:rsid w:val="009E3A02"/>
    <w:rsid w:val="009E447D"/>
    <w:rsid w:val="009E5B13"/>
    <w:rsid w:val="00A21EB2"/>
    <w:rsid w:val="00A26DF5"/>
    <w:rsid w:val="00A31ACC"/>
    <w:rsid w:val="00A66188"/>
    <w:rsid w:val="00A76993"/>
    <w:rsid w:val="00A868F4"/>
    <w:rsid w:val="00A87A60"/>
    <w:rsid w:val="00AC6372"/>
    <w:rsid w:val="00B10689"/>
    <w:rsid w:val="00B30CFD"/>
    <w:rsid w:val="00B61FE1"/>
    <w:rsid w:val="00B85FDF"/>
    <w:rsid w:val="00B95987"/>
    <w:rsid w:val="00BA44FF"/>
    <w:rsid w:val="00BA6C74"/>
    <w:rsid w:val="00BB5FC0"/>
    <w:rsid w:val="00BC31C6"/>
    <w:rsid w:val="00BD06F6"/>
    <w:rsid w:val="00BD43DA"/>
    <w:rsid w:val="00BE0192"/>
    <w:rsid w:val="00BE7A4F"/>
    <w:rsid w:val="00BF20C5"/>
    <w:rsid w:val="00C04226"/>
    <w:rsid w:val="00C06B67"/>
    <w:rsid w:val="00C30556"/>
    <w:rsid w:val="00C34304"/>
    <w:rsid w:val="00C36C2B"/>
    <w:rsid w:val="00C448B2"/>
    <w:rsid w:val="00C7566C"/>
    <w:rsid w:val="00C95A58"/>
    <w:rsid w:val="00CA0F78"/>
    <w:rsid w:val="00CA4A43"/>
    <w:rsid w:val="00CC5F4C"/>
    <w:rsid w:val="00CD5589"/>
    <w:rsid w:val="00CE224D"/>
    <w:rsid w:val="00D41D57"/>
    <w:rsid w:val="00D6119E"/>
    <w:rsid w:val="00D65B77"/>
    <w:rsid w:val="00D95E9B"/>
    <w:rsid w:val="00DC10BA"/>
    <w:rsid w:val="00DC38BE"/>
    <w:rsid w:val="00DD2E22"/>
    <w:rsid w:val="00DE2992"/>
    <w:rsid w:val="00DE7436"/>
    <w:rsid w:val="00E13145"/>
    <w:rsid w:val="00E13424"/>
    <w:rsid w:val="00E14F26"/>
    <w:rsid w:val="00E24354"/>
    <w:rsid w:val="00E350E7"/>
    <w:rsid w:val="00E60B07"/>
    <w:rsid w:val="00E60D2C"/>
    <w:rsid w:val="00E675D9"/>
    <w:rsid w:val="00E833CD"/>
    <w:rsid w:val="00EB1FBF"/>
    <w:rsid w:val="00EB300B"/>
    <w:rsid w:val="00EE1236"/>
    <w:rsid w:val="00EE2164"/>
    <w:rsid w:val="00EF1FEE"/>
    <w:rsid w:val="00F3390F"/>
    <w:rsid w:val="00F3569D"/>
    <w:rsid w:val="00F35E99"/>
    <w:rsid w:val="00F46545"/>
    <w:rsid w:val="00F56A34"/>
    <w:rsid w:val="00F617D4"/>
    <w:rsid w:val="00F95962"/>
    <w:rsid w:val="00FB47F3"/>
    <w:rsid w:val="00FD3405"/>
    <w:rsid w:val="00FE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primeoncology.org/footer-e-pages/terms_of_use.aspx"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9F61BD5D3468E87B3243A9DC26BDD"/>
        <w:category>
          <w:name w:val="General"/>
          <w:gallery w:val="placeholder"/>
        </w:category>
        <w:types>
          <w:type w:val="bbPlcHdr"/>
        </w:types>
        <w:behaviors>
          <w:behavior w:val="content"/>
        </w:behaviors>
        <w:guid w:val="{1F1EEA38-429B-4B6E-A33C-8D043F2D1560}"/>
      </w:docPartPr>
      <w:docPartBody>
        <w:p w:rsidR="00F11831" w:rsidRDefault="00A728D7" w:rsidP="00A728D7">
          <w:pPr>
            <w:pStyle w:val="B2F9F61BD5D3468E87B3243A9DC26BD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1499C"/>
    <w:rsid w:val="00167409"/>
    <w:rsid w:val="001C345D"/>
    <w:rsid w:val="00285E65"/>
    <w:rsid w:val="002C6A0F"/>
    <w:rsid w:val="002F618E"/>
    <w:rsid w:val="003D1831"/>
    <w:rsid w:val="00477241"/>
    <w:rsid w:val="005A7D54"/>
    <w:rsid w:val="00676D7C"/>
    <w:rsid w:val="007447AC"/>
    <w:rsid w:val="008855BA"/>
    <w:rsid w:val="00936577"/>
    <w:rsid w:val="00963621"/>
    <w:rsid w:val="00972CB7"/>
    <w:rsid w:val="00A728D7"/>
    <w:rsid w:val="00E946B1"/>
    <w:rsid w:val="00F1183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8D54E-6296-45CD-B108-FDFB3E63057A}">
  <ds:schemaRefs>
    <ds:schemaRef ds:uri="http://schemas.openxmlformats.org/officeDocument/2006/bibliography"/>
  </ds:schemaRefs>
</ds:datastoreItem>
</file>

<file path=customXml/itemProps2.xml><?xml version="1.0" encoding="utf-8"?>
<ds:datastoreItem xmlns:ds="http://schemas.openxmlformats.org/officeDocument/2006/customXml" ds:itemID="{1C9F6F44-A2BE-44DD-A9C8-F991C6A4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2014-10-14T13:19:00Z</dcterms:created>
  <dcterms:modified xsi:type="dcterms:W3CDTF">2014-10-14T13:19:00Z</dcterms:modified>
</cp:coreProperties>
</file>