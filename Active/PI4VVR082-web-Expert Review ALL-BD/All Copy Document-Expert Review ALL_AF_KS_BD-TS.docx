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43D01" w14:textId="77777777" w:rsidR="00B30CFD" w:rsidRPr="00B30CFD" w:rsidRDefault="00B30CFD" w:rsidP="00B30CFD">
      <w:pPr>
        <w:spacing w:after="0" w:line="240" w:lineRule="auto"/>
        <w:jc w:val="center"/>
        <w:rPr>
          <w:b/>
        </w:rPr>
      </w:pPr>
      <w:r w:rsidRPr="00B30CFD">
        <w:rPr>
          <w:b/>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B30CFD" w:rsidRPr="00B30CFD" w14:paraId="1F2779C2" w14:textId="77777777" w:rsidTr="002C71A1">
        <w:trPr>
          <w:jc w:val="center"/>
        </w:trPr>
        <w:tc>
          <w:tcPr>
            <w:tcW w:w="2538" w:type="dxa"/>
          </w:tcPr>
          <w:p w14:paraId="01552C21" w14:textId="77777777" w:rsidR="00B30CFD" w:rsidRPr="00B30CFD" w:rsidRDefault="00B30CFD" w:rsidP="002C71A1">
            <w:pPr>
              <w:rPr>
                <w:b/>
              </w:rPr>
            </w:pPr>
            <w:r w:rsidRPr="00B30CFD">
              <w:rPr>
                <w:b/>
              </w:rPr>
              <w:t>Project Name (internal)</w:t>
            </w:r>
          </w:p>
        </w:tc>
        <w:tc>
          <w:tcPr>
            <w:tcW w:w="2250" w:type="dxa"/>
          </w:tcPr>
          <w:p w14:paraId="3B8A9C85" w14:textId="5A9B0080" w:rsidR="00B30CFD" w:rsidRPr="00B30CFD" w:rsidRDefault="006D4403" w:rsidP="002C71A1">
            <w:r>
              <w:t>Expert Review ALL</w:t>
            </w:r>
          </w:p>
        </w:tc>
        <w:tc>
          <w:tcPr>
            <w:tcW w:w="2610" w:type="dxa"/>
          </w:tcPr>
          <w:p w14:paraId="4FA36C70" w14:textId="77777777" w:rsidR="00B30CFD" w:rsidRPr="00B30CFD" w:rsidRDefault="00B30CFD" w:rsidP="002C71A1">
            <w:pPr>
              <w:rPr>
                <w:b/>
              </w:rPr>
            </w:pPr>
            <w:r w:rsidRPr="00B30CFD">
              <w:rPr>
                <w:b/>
              </w:rPr>
              <w:t>Project Code</w:t>
            </w:r>
          </w:p>
        </w:tc>
        <w:tc>
          <w:tcPr>
            <w:tcW w:w="2178" w:type="dxa"/>
          </w:tcPr>
          <w:p w14:paraId="4B83ECFD" w14:textId="2FC7E08B" w:rsidR="00B30CFD" w:rsidRPr="00B30CFD" w:rsidRDefault="00BD06F6" w:rsidP="002C71A1">
            <w:r w:rsidRPr="00BD06F6">
              <w:rPr>
                <w:b/>
                <w:bCs/>
              </w:rPr>
              <w:t> </w:t>
            </w:r>
            <w:r w:rsidR="006D4403" w:rsidRPr="006D4403">
              <w:rPr>
                <w:b/>
                <w:bCs/>
              </w:rPr>
              <w:t>PI4VVR082</w:t>
            </w:r>
          </w:p>
        </w:tc>
      </w:tr>
      <w:tr w:rsidR="00B30CFD" w:rsidRPr="00B30CFD" w14:paraId="2B49513E" w14:textId="77777777" w:rsidTr="002C71A1">
        <w:trPr>
          <w:jc w:val="center"/>
        </w:trPr>
        <w:tc>
          <w:tcPr>
            <w:tcW w:w="2538" w:type="dxa"/>
          </w:tcPr>
          <w:p w14:paraId="4876C4C5" w14:textId="77777777" w:rsidR="00B30CFD" w:rsidRPr="00B30CFD" w:rsidRDefault="00B30CFD" w:rsidP="002C71A1">
            <w:pPr>
              <w:rPr>
                <w:b/>
              </w:rPr>
            </w:pPr>
            <w:r w:rsidRPr="00B30CFD">
              <w:rPr>
                <w:b/>
              </w:rPr>
              <w:t>Virtual Project Manager</w:t>
            </w:r>
          </w:p>
        </w:tc>
        <w:tc>
          <w:tcPr>
            <w:tcW w:w="2250" w:type="dxa"/>
          </w:tcPr>
          <w:p w14:paraId="0F678360" w14:textId="252DF591" w:rsidR="00B30CFD" w:rsidRPr="00B30CFD" w:rsidRDefault="00CD5589" w:rsidP="002C71A1">
            <w:pPr>
              <w:tabs>
                <w:tab w:val="right" w:pos="2034"/>
              </w:tabs>
            </w:pPr>
            <w:r>
              <w:t>Meg Quick</w:t>
            </w:r>
          </w:p>
        </w:tc>
        <w:tc>
          <w:tcPr>
            <w:tcW w:w="2610" w:type="dxa"/>
          </w:tcPr>
          <w:p w14:paraId="1127AA22" w14:textId="77777777" w:rsidR="00B30CFD" w:rsidRPr="00B30CFD" w:rsidRDefault="00B30CFD" w:rsidP="002C71A1">
            <w:pPr>
              <w:rPr>
                <w:b/>
              </w:rPr>
            </w:pPr>
            <w:r w:rsidRPr="00B30CFD">
              <w:rPr>
                <w:b/>
              </w:rPr>
              <w:t>Clinical Program Manager</w:t>
            </w:r>
          </w:p>
        </w:tc>
        <w:sdt>
          <w:sdtPr>
            <w:id w:val="2033683028"/>
            <w:placeholder>
              <w:docPart w:val="B2F9F61BD5D3468E87B3243A9DC26BDD"/>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9B68CEE" w14:textId="5DF655FD" w:rsidR="00B30CFD" w:rsidRPr="00B30CFD" w:rsidRDefault="006D4403" w:rsidP="002C71A1">
                <w:r>
                  <w:t>Janice Galleshaw</w:t>
                </w:r>
              </w:p>
            </w:tc>
          </w:sdtContent>
        </w:sdt>
      </w:tr>
      <w:tr w:rsidR="00B30CFD" w:rsidRPr="00B30CFD" w14:paraId="7C0E2018" w14:textId="77777777" w:rsidTr="006D4403">
        <w:trPr>
          <w:trHeight w:val="143"/>
          <w:jc w:val="center"/>
        </w:trPr>
        <w:tc>
          <w:tcPr>
            <w:tcW w:w="2538" w:type="dxa"/>
          </w:tcPr>
          <w:p w14:paraId="36BE75A4" w14:textId="77777777" w:rsidR="00B30CFD" w:rsidRPr="00B30CFD" w:rsidRDefault="00B30CFD" w:rsidP="002C71A1">
            <w:pPr>
              <w:rPr>
                <w:b/>
              </w:rPr>
            </w:pPr>
            <w:r w:rsidRPr="00B30CFD">
              <w:rPr>
                <w:b/>
              </w:rPr>
              <w:t>Compliance</w:t>
            </w:r>
          </w:p>
        </w:tc>
        <w:tc>
          <w:tcPr>
            <w:tcW w:w="2250" w:type="dxa"/>
          </w:tcPr>
          <w:p w14:paraId="43B3DE4F" w14:textId="7455EF78" w:rsidR="00B30CFD" w:rsidRPr="00B30CFD" w:rsidRDefault="00CD5589" w:rsidP="002C71A1">
            <w:r>
              <w:t>Briana Devaser</w:t>
            </w:r>
          </w:p>
        </w:tc>
        <w:tc>
          <w:tcPr>
            <w:tcW w:w="2610" w:type="dxa"/>
          </w:tcPr>
          <w:p w14:paraId="66644C59" w14:textId="77777777" w:rsidR="00B30CFD" w:rsidRPr="00B30CFD" w:rsidRDefault="00B30CFD" w:rsidP="002C71A1">
            <w:pPr>
              <w:rPr>
                <w:b/>
              </w:rPr>
            </w:pPr>
            <w:r w:rsidRPr="00B30CFD">
              <w:rPr>
                <w:b/>
              </w:rPr>
              <w:t>Editor</w:t>
            </w:r>
          </w:p>
        </w:tc>
        <w:tc>
          <w:tcPr>
            <w:tcW w:w="2178" w:type="dxa"/>
          </w:tcPr>
          <w:p w14:paraId="30D1CF65" w14:textId="19ADAE04" w:rsidR="00B30CFD" w:rsidRPr="00B30CFD" w:rsidRDefault="00CD5589" w:rsidP="002C71A1">
            <w:r>
              <w:t>Heather Tomlinson</w:t>
            </w:r>
          </w:p>
        </w:tc>
      </w:tr>
    </w:tbl>
    <w:p w14:paraId="7BECE705" w14:textId="77777777" w:rsidR="00B30CFD" w:rsidRPr="00B30CFD" w:rsidRDefault="00B30CFD" w:rsidP="00B30CFD">
      <w:pPr>
        <w:spacing w:after="0" w:line="240" w:lineRule="auto"/>
        <w:rPr>
          <w:b/>
        </w:rPr>
      </w:pPr>
      <w:r w:rsidRPr="00B30CFD">
        <w:rPr>
          <w:b/>
        </w:rPr>
        <w:t>Launch Date/Internal Launch Date:</w:t>
      </w:r>
    </w:p>
    <w:p w14:paraId="3A00D613" w14:textId="77777777" w:rsidR="00B30CFD" w:rsidRDefault="00B30CFD" w:rsidP="004A6934">
      <w:pPr>
        <w:spacing w:after="0" w:line="240" w:lineRule="auto"/>
        <w:sectPr w:rsidR="00B30CFD">
          <w:headerReference w:type="default" r:id="rId10"/>
          <w:footerReference w:type="default" r:id="rId11"/>
          <w:pgSz w:w="12240" w:h="15840"/>
          <w:pgMar w:top="1440" w:right="1440" w:bottom="1440" w:left="1440" w:header="720" w:footer="720" w:gutter="0"/>
          <w:cols w:space="720"/>
          <w:docGrid w:linePitch="360"/>
        </w:sectPr>
      </w:pPr>
    </w:p>
    <w:p w14:paraId="15D24ECA" w14:textId="4A39D9D3" w:rsidR="00B30CFD" w:rsidRPr="007006C4" w:rsidRDefault="007006C4" w:rsidP="00B30CFD">
      <w:pPr>
        <w:pStyle w:val="ListParagraph"/>
        <w:ind w:left="0"/>
        <w:rPr>
          <w:b/>
          <w:color w:val="FF0000"/>
        </w:rPr>
      </w:pPr>
      <w:r w:rsidRPr="007006C4">
        <w:rPr>
          <w:b/>
          <w:color w:val="FF0000"/>
        </w:rPr>
        <w:lastRenderedPageBreak/>
        <w:t>October 2014</w:t>
      </w:r>
    </w:p>
    <w:p w14:paraId="51E8B1E4" w14:textId="77777777" w:rsidR="00B30CFD" w:rsidRPr="00B30CFD" w:rsidRDefault="00B30CFD" w:rsidP="00B30CFD">
      <w:pPr>
        <w:pStyle w:val="ListParagraph"/>
        <w:ind w:left="0"/>
        <w:rPr>
          <w:b/>
        </w:rPr>
      </w:pPr>
      <w:r w:rsidRPr="00B30CFD">
        <w:rPr>
          <w:b/>
        </w:rPr>
        <w:t>Project Type</w:t>
      </w:r>
    </w:p>
    <w:p w14:paraId="66FD6599" w14:textId="4777ED33" w:rsidR="00B30CFD" w:rsidRPr="00B30CFD" w:rsidRDefault="009C4832" w:rsidP="00B30CFD">
      <w:pPr>
        <w:pStyle w:val="ListParagraph"/>
        <w:ind w:left="0"/>
      </w:pPr>
      <w:sdt>
        <w:sdtPr>
          <w:id w:val="379438943"/>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t>Expert Review (Video)</w:t>
      </w:r>
    </w:p>
    <w:p w14:paraId="222F7C65" w14:textId="63C80C2D" w:rsidR="00B30CFD" w:rsidRPr="00B30CFD" w:rsidRDefault="009C4832" w:rsidP="00B30CFD">
      <w:pPr>
        <w:pStyle w:val="ListParagraph"/>
        <w:ind w:left="0"/>
      </w:pPr>
      <w:sdt>
        <w:sdtPr>
          <w:id w:val="66829934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Downloadable Slides</w:t>
      </w:r>
    </w:p>
    <w:p w14:paraId="0229C1E1" w14:textId="1486979A" w:rsidR="00B30CFD" w:rsidRPr="00B30CFD" w:rsidRDefault="009C4832" w:rsidP="00B30CFD">
      <w:pPr>
        <w:pStyle w:val="ListParagraph"/>
        <w:ind w:left="0"/>
      </w:pPr>
      <w:sdt>
        <w:sdtPr>
          <w:id w:val="1987894087"/>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Podcast</w:t>
      </w:r>
    </w:p>
    <w:p w14:paraId="16FF9075" w14:textId="77777777" w:rsidR="00B30CFD" w:rsidRPr="00B30CFD" w:rsidRDefault="009C4832" w:rsidP="00B30CFD">
      <w:pPr>
        <w:pStyle w:val="ListParagraph"/>
        <w:ind w:left="0"/>
      </w:pPr>
      <w:sdt>
        <w:sdtPr>
          <w:id w:val="24923331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w:t>
      </w:r>
    </w:p>
    <w:p w14:paraId="6555A96D" w14:textId="77777777" w:rsidR="00B30CFD" w:rsidRPr="00B30CFD" w:rsidRDefault="00B30CFD" w:rsidP="00B30CFD">
      <w:pPr>
        <w:pStyle w:val="ListParagraph"/>
        <w:ind w:left="0"/>
      </w:pPr>
    </w:p>
    <w:p w14:paraId="2251B209" w14:textId="77777777" w:rsidR="00B30CFD" w:rsidRPr="00B30CFD" w:rsidRDefault="00B30CFD" w:rsidP="00B30CFD">
      <w:pPr>
        <w:pStyle w:val="ListParagraph"/>
        <w:ind w:left="0"/>
        <w:rPr>
          <w:b/>
        </w:rPr>
      </w:pPr>
      <w:r w:rsidRPr="00B30CFD">
        <w:rPr>
          <w:b/>
        </w:rPr>
        <w:t>Email Blast Included?</w:t>
      </w:r>
    </w:p>
    <w:p w14:paraId="3327CB47" w14:textId="01B86ABC" w:rsidR="00B30CFD" w:rsidRPr="00B30CFD" w:rsidRDefault="009C4832" w:rsidP="00B30CFD">
      <w:pPr>
        <w:pStyle w:val="ListParagraph"/>
        <w:ind w:left="0"/>
      </w:pPr>
      <w:sdt>
        <w:sdtPr>
          <w:id w:val="-43534686"/>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18AE2BA0" w14:textId="77777777" w:rsidR="00B30CFD" w:rsidRPr="00B30CFD" w:rsidRDefault="009C4832" w:rsidP="00B30CFD">
      <w:pPr>
        <w:pStyle w:val="ListParagraph"/>
        <w:ind w:left="0"/>
      </w:pPr>
      <w:sdt>
        <w:sdtPr>
          <w:id w:val="-748500932"/>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77D3DCE3" w14:textId="39A9DCB8" w:rsidR="00B30CFD" w:rsidRPr="00B30CFD" w:rsidRDefault="00B30CFD" w:rsidP="00B30CFD">
      <w:pPr>
        <w:pStyle w:val="ListParagraph"/>
        <w:ind w:left="0"/>
      </w:pPr>
      <w:r w:rsidRPr="006D4403">
        <w:rPr>
          <w:b/>
        </w:rPr>
        <w:t>Subject Line:</w:t>
      </w:r>
      <w:r>
        <w:t xml:space="preserve"> New Expert Review</w:t>
      </w:r>
      <w:ins w:id="0" w:author="Trudy Stoddert, ELS" w:date="2014-11-10T16:44:00Z">
        <w:r w:rsidR="00386BFE">
          <w:t xml:space="preserve"> </w:t>
        </w:r>
      </w:ins>
      <w:r w:rsidR="006D4403">
        <w:t xml:space="preserve">on </w:t>
      </w:r>
      <w:del w:id="1" w:author="Trudy Stoddert, ELS" w:date="2014-11-10T16:44:00Z">
        <w:r w:rsidR="006D4403" w:rsidRPr="006D4403" w:rsidDel="00386BFE">
          <w:delText xml:space="preserve">Acute </w:delText>
        </w:r>
        <w:commentRangeStart w:id="2"/>
        <w:r w:rsidR="006D4403" w:rsidRPr="006D4403" w:rsidDel="00386BFE">
          <w:delText>Lymphoblastic</w:delText>
        </w:r>
        <w:commentRangeEnd w:id="2"/>
        <w:r w:rsidR="006F7F8E" w:rsidDel="00386BFE">
          <w:rPr>
            <w:rStyle w:val="CommentReference"/>
          </w:rPr>
          <w:commentReference w:id="2"/>
        </w:r>
        <w:r w:rsidR="006D4403" w:rsidRPr="006D4403" w:rsidDel="00386BFE">
          <w:delText xml:space="preserve"> </w:delText>
        </w:r>
        <w:commentRangeStart w:id="3"/>
        <w:r w:rsidR="006D4403" w:rsidRPr="006D4403" w:rsidDel="00386BFE">
          <w:delText>Leukemia</w:delText>
        </w:r>
      </w:del>
      <w:ins w:id="4" w:author="Trudy Stoddert, ELS" w:date="2014-11-10T16:44:00Z">
        <w:r w:rsidR="00386BFE">
          <w:t>ALL</w:t>
        </w:r>
      </w:ins>
      <w:commentRangeEnd w:id="3"/>
      <w:ins w:id="5" w:author="Trudy Stoddert, ELS" w:date="2014-11-10T16:45:00Z">
        <w:r w:rsidR="00386BFE">
          <w:rPr>
            <w:rStyle w:val="CommentReference"/>
          </w:rPr>
          <w:commentReference w:id="3"/>
        </w:r>
      </w:ins>
      <w:r w:rsidR="006D4403" w:rsidRPr="006D4403">
        <w:t xml:space="preserve">: Asparaginase Therapy and the Role for Therapeutic Drug Monitoring </w:t>
      </w:r>
      <w:r>
        <w:t xml:space="preserve"> </w:t>
      </w:r>
    </w:p>
    <w:p w14:paraId="15CDDCBD" w14:textId="77777777" w:rsidR="00B30CFD" w:rsidRPr="00B30CFD" w:rsidRDefault="00B30CFD" w:rsidP="00B30CFD">
      <w:pPr>
        <w:pStyle w:val="ListParagraph"/>
        <w:ind w:left="0"/>
        <w:rPr>
          <w:b/>
        </w:rPr>
      </w:pPr>
      <w:commentRangeStart w:id="6"/>
      <w:r w:rsidRPr="00B30CFD">
        <w:rPr>
          <w:b/>
        </w:rPr>
        <w:t>Number of E-Blasts</w:t>
      </w:r>
      <w:commentRangeEnd w:id="6"/>
      <w:r w:rsidR="00FC70FF">
        <w:rPr>
          <w:rStyle w:val="CommentReference"/>
        </w:rPr>
        <w:commentReference w:id="6"/>
      </w:r>
    </w:p>
    <w:p w14:paraId="159A0445" w14:textId="2AB3B62F" w:rsidR="00B30CFD" w:rsidRPr="00B30CFD" w:rsidRDefault="009C4832" w:rsidP="00B30CFD">
      <w:pPr>
        <w:pStyle w:val="ListParagraph"/>
        <w:ind w:left="0"/>
      </w:pPr>
      <w:sdt>
        <w:sdtPr>
          <w:id w:val="-171336657"/>
          <w14:checkbox>
            <w14:checked w14:val="0"/>
            <w14:checkedState w14:val="2612" w14:font="MS Gothic"/>
            <w14:uncheckedState w14:val="2610" w14:font="MS Gothic"/>
          </w14:checkbox>
        </w:sdtPr>
        <w:sdtEndPr/>
        <w:sdtContent>
          <w:r w:rsidR="00FC70FF">
            <w:rPr>
              <w:rFonts w:ascii="MS Gothic" w:eastAsia="MS Gothic" w:hAnsi="MS Gothic" w:hint="eastAsia"/>
            </w:rPr>
            <w:t>☐</w:t>
          </w:r>
        </w:sdtContent>
      </w:sdt>
      <w:r w:rsidR="00B30CFD" w:rsidRPr="00B30CFD">
        <w:t>Only One</w:t>
      </w:r>
    </w:p>
    <w:p w14:paraId="5C571F5A" w14:textId="2FAA431D" w:rsidR="00B30CFD" w:rsidRDefault="009C4832" w:rsidP="00B30CFD">
      <w:pPr>
        <w:pStyle w:val="ListParagraph"/>
        <w:ind w:left="0"/>
      </w:pPr>
      <w:sdt>
        <w:sdtPr>
          <w:id w:val="-1892793963"/>
          <w14:checkbox>
            <w14:checked w14:val="1"/>
            <w14:checkedState w14:val="2612" w14:font="MS Gothic"/>
            <w14:uncheckedState w14:val="2610" w14:font="MS Gothic"/>
          </w14:checkbox>
        </w:sdtPr>
        <w:sdtEndPr/>
        <w:sdtContent>
          <w:r w:rsidR="00FC70FF">
            <w:rPr>
              <w:rFonts w:ascii="MS Gothic" w:eastAsia="MS Gothic" w:hAnsi="MS Gothic" w:hint="eastAsia"/>
            </w:rPr>
            <w:t>☒</w:t>
          </w:r>
        </w:sdtContent>
      </w:sdt>
      <w:r w:rsidR="00B30CFD" w:rsidRPr="00B30CFD">
        <w:t>Two</w:t>
      </w:r>
      <w:r w:rsidR="00B30CFD" w:rsidRPr="00B30CFD">
        <w:br/>
      </w:r>
      <w:sdt>
        <w:sdtPr>
          <w:id w:val="163875693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 Amount:</w:t>
      </w:r>
    </w:p>
    <w:p w14:paraId="2AA40958" w14:textId="24AC9D94" w:rsidR="00FC70FF" w:rsidRPr="00B30CFD" w:rsidRDefault="00FC70FF" w:rsidP="00B30CFD">
      <w:pPr>
        <w:pStyle w:val="ListParagraph"/>
        <w:ind w:left="0"/>
      </w:pPr>
      <w:proofErr w:type="spellStart"/>
      <w:r w:rsidRPr="00FC70FF">
        <w:rPr>
          <w:highlight w:val="yellow"/>
        </w:rPr>
        <w:t>Speciality</w:t>
      </w:r>
      <w:proofErr w:type="spellEnd"/>
      <w:r w:rsidRPr="00FC70FF">
        <w:rPr>
          <w:highlight w:val="yellow"/>
        </w:rPr>
        <w:t xml:space="preserve"> lists: ASBMT, ASPHO</w:t>
      </w:r>
    </w:p>
    <w:p w14:paraId="522812C4" w14:textId="77777777" w:rsidR="00B30CFD" w:rsidRPr="00B30CFD" w:rsidRDefault="00B30CFD" w:rsidP="00B30CFD">
      <w:pPr>
        <w:pStyle w:val="ListParagraph"/>
        <w:ind w:left="0"/>
      </w:pPr>
    </w:p>
    <w:p w14:paraId="6664C30A" w14:textId="77777777" w:rsidR="00B30CFD" w:rsidRPr="00B30CFD" w:rsidRDefault="00B30CFD" w:rsidP="00B30CFD">
      <w:pPr>
        <w:pStyle w:val="ListParagraph"/>
        <w:ind w:left="0"/>
        <w:rPr>
          <w:b/>
        </w:rPr>
      </w:pPr>
      <w:r w:rsidRPr="00B30CFD">
        <w:rPr>
          <w:b/>
        </w:rPr>
        <w:t>Cross Promotion</w:t>
      </w:r>
    </w:p>
    <w:p w14:paraId="429B4EAB" w14:textId="6E311DDE" w:rsidR="00B30CFD" w:rsidRPr="00B30CFD" w:rsidRDefault="009C4832" w:rsidP="00B30CFD">
      <w:pPr>
        <w:pStyle w:val="ListParagraph"/>
        <w:ind w:left="0"/>
      </w:pPr>
      <w:sdt>
        <w:sdtPr>
          <w:id w:val="200994618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5B25CF82" w14:textId="77777777" w:rsidR="00B30CFD" w:rsidRPr="00B30CFD" w:rsidRDefault="009C4832" w:rsidP="00B30CFD">
      <w:pPr>
        <w:pStyle w:val="ListParagraph"/>
        <w:ind w:left="0"/>
      </w:pPr>
      <w:sdt>
        <w:sdtPr>
          <w:id w:val="192043351"/>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5496A2D0" w14:textId="77777777" w:rsidR="00B30CFD" w:rsidRPr="00B30CFD" w:rsidRDefault="00B30CFD" w:rsidP="00B30CFD">
      <w:pPr>
        <w:pStyle w:val="ListParagraph"/>
        <w:ind w:left="0"/>
      </w:pPr>
      <w:r w:rsidRPr="00B30CFD">
        <w:t>If Yes, List Activities:</w:t>
      </w:r>
    </w:p>
    <w:p w14:paraId="31F0F7AE" w14:textId="77777777" w:rsidR="00B30CFD" w:rsidRPr="00B30CFD" w:rsidRDefault="00B30CFD" w:rsidP="00B30CFD">
      <w:pPr>
        <w:pStyle w:val="ListParagraph"/>
        <w:ind w:left="0"/>
      </w:pPr>
    </w:p>
    <w:p w14:paraId="045A9A31" w14:textId="77777777" w:rsidR="00B30CFD" w:rsidRPr="00B30CFD" w:rsidRDefault="00B30CFD" w:rsidP="00B30CFD">
      <w:pPr>
        <w:pStyle w:val="ListParagraph"/>
        <w:ind w:left="0"/>
        <w:rPr>
          <w:b/>
        </w:rPr>
      </w:pPr>
      <w:r w:rsidRPr="00B30CFD">
        <w:rPr>
          <w:b/>
        </w:rPr>
        <w:t>Target Audience</w:t>
      </w:r>
    </w:p>
    <w:p w14:paraId="22DA0452" w14:textId="31F350BA" w:rsidR="00B30CFD" w:rsidRPr="00B30CFD" w:rsidRDefault="009C4832" w:rsidP="00B30CFD">
      <w:pPr>
        <w:pStyle w:val="ListParagraph"/>
        <w:ind w:left="0"/>
      </w:pPr>
      <w:sdt>
        <w:sdtPr>
          <w:id w:val="-588303486"/>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US</w:t>
      </w:r>
      <w:r w:rsidR="00B30CFD" w:rsidRPr="00B30CFD">
        <w:br/>
      </w:r>
      <w:sdt>
        <w:sdtPr>
          <w:id w:val="1256020219"/>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EX-US</w:t>
      </w:r>
      <w:r w:rsidR="00B30CFD" w:rsidRPr="00B30CFD">
        <w:br/>
      </w:r>
      <w:sdt>
        <w:sdtPr>
          <w:id w:val="-148138496"/>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Global (Both EX-US &amp; U</w:t>
      </w:r>
      <w:r w:rsidR="006D4403">
        <w:t>S)</w:t>
      </w:r>
    </w:p>
    <w:p w14:paraId="20E4924F" w14:textId="77777777" w:rsidR="00B30CFD" w:rsidRDefault="009C4832" w:rsidP="00B30CFD">
      <w:pPr>
        <w:pStyle w:val="ListParagraph"/>
        <w:ind w:left="0"/>
      </w:pPr>
      <w:sdt>
        <w:sdtPr>
          <w:id w:val="-1122075366"/>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Additional Emails (Supporters?):</w:t>
      </w:r>
    </w:p>
    <w:p w14:paraId="26766420" w14:textId="2760F82E" w:rsidR="00FC70FF" w:rsidRPr="00B30CFD" w:rsidRDefault="00FC70FF" w:rsidP="00B30CFD">
      <w:pPr>
        <w:pStyle w:val="ListParagraph"/>
        <w:ind w:left="0"/>
      </w:pPr>
      <w:r w:rsidRPr="00FC70FF">
        <w:t>Rachel.Every@jazzpharma.com</w:t>
      </w:r>
    </w:p>
    <w:p w14:paraId="7BCDB657" w14:textId="2F9E6FC8" w:rsidR="00B30CFD" w:rsidRDefault="00FC70FF" w:rsidP="00B30CFD">
      <w:pPr>
        <w:pStyle w:val="ListParagraph"/>
        <w:ind w:left="0"/>
      </w:pPr>
      <w:r w:rsidRPr="00FC70FF">
        <w:t xml:space="preserve"> (</w:t>
      </w:r>
      <w:hyperlink r:id="rId13" w:history="1">
        <w:r w:rsidRPr="002E5CB9">
          <w:rPr>
            <w:rStyle w:val="Hyperlink"/>
          </w:rPr>
          <w:t>Francois.DiTrapani@jazzpharma.com</w:t>
        </w:r>
      </w:hyperlink>
      <w:r w:rsidRPr="00FC70FF">
        <w:t>)</w:t>
      </w:r>
    </w:p>
    <w:p w14:paraId="6C332891" w14:textId="290F3A47" w:rsidR="00FC70FF" w:rsidRDefault="00FC70FF" w:rsidP="00B30CFD">
      <w:pPr>
        <w:pStyle w:val="ListParagraph"/>
        <w:ind w:left="0"/>
      </w:pPr>
      <w:r w:rsidRPr="00FC70FF">
        <w:t>jessica.mendoza@jazzpharma.com</w:t>
      </w:r>
    </w:p>
    <w:p w14:paraId="756743B7" w14:textId="77777777" w:rsidR="00FC70FF" w:rsidRPr="00B30CFD" w:rsidRDefault="00FC70FF" w:rsidP="00B30CFD">
      <w:pPr>
        <w:pStyle w:val="ListParagraph"/>
        <w:ind w:left="0"/>
      </w:pPr>
    </w:p>
    <w:p w14:paraId="1DD9190D" w14:textId="77777777" w:rsidR="00B30CFD" w:rsidRPr="00B30CFD" w:rsidRDefault="00B30CFD" w:rsidP="00B30CFD">
      <w:pPr>
        <w:pStyle w:val="ListParagraph"/>
        <w:ind w:left="0"/>
        <w:rPr>
          <w:b/>
        </w:rPr>
      </w:pPr>
      <w:r w:rsidRPr="00B30CFD">
        <w:rPr>
          <w:b/>
        </w:rPr>
        <w:t>Slides</w:t>
      </w:r>
    </w:p>
    <w:p w14:paraId="2CA2BB5A" w14:textId="77777777" w:rsidR="00B30CFD" w:rsidRPr="00B30CFD" w:rsidRDefault="00B30CFD" w:rsidP="00B30CFD">
      <w:pPr>
        <w:pStyle w:val="ListParagraph"/>
        <w:ind w:left="0"/>
        <w:rPr>
          <w:rFonts w:eastAsia="MS Gothic"/>
        </w:rPr>
      </w:pPr>
      <w:r w:rsidRPr="00B30CFD">
        <w:rPr>
          <w:rFonts w:eastAsia="MS Gothic"/>
        </w:rPr>
        <w:lastRenderedPageBreak/>
        <w:t>Slides Included</w:t>
      </w:r>
    </w:p>
    <w:p w14:paraId="79FA24F0" w14:textId="15E5CDDD" w:rsidR="00B30CFD" w:rsidRPr="00B30CFD" w:rsidRDefault="009C4832" w:rsidP="00B30CFD">
      <w:pPr>
        <w:pStyle w:val="ListParagraph"/>
        <w:ind w:left="0"/>
      </w:pPr>
      <w:sdt>
        <w:sdtPr>
          <w:id w:val="-1262684470"/>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0C6802B4" w14:textId="77777777" w:rsidR="00B30CFD" w:rsidRDefault="009C4832" w:rsidP="00B30CFD">
      <w:pPr>
        <w:pStyle w:val="ListParagraph"/>
        <w:ind w:left="0"/>
      </w:pPr>
      <w:sdt>
        <w:sdtPr>
          <w:id w:val="122199295"/>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44045B9B" w14:textId="77777777" w:rsidR="00CD5589" w:rsidRPr="00B30CFD" w:rsidRDefault="00CD5589" w:rsidP="00B30CFD">
      <w:pPr>
        <w:pStyle w:val="ListParagraph"/>
        <w:ind w:left="0"/>
      </w:pPr>
    </w:p>
    <w:p w14:paraId="5FA536F1" w14:textId="08B5DDA3" w:rsidR="00B30CFD" w:rsidRPr="00B30CFD" w:rsidRDefault="00B30CFD" w:rsidP="00CD5589">
      <w:pPr>
        <w:pStyle w:val="ListParagraph"/>
        <w:ind w:left="0" w:right="-720"/>
      </w:pPr>
      <w:r w:rsidRPr="00B30CFD">
        <w:t>Slide Location:</w:t>
      </w:r>
    </w:p>
    <w:p w14:paraId="6039A6EC" w14:textId="77777777" w:rsidR="00B30CFD" w:rsidRPr="00B30CFD" w:rsidRDefault="00B30CFD" w:rsidP="00B30CFD">
      <w:pPr>
        <w:pStyle w:val="ListParagraph"/>
        <w:ind w:left="0"/>
      </w:pPr>
      <w:r w:rsidRPr="00B30CFD">
        <w:t>Slides Available By:</w:t>
      </w:r>
    </w:p>
    <w:p w14:paraId="1EC590BD" w14:textId="77777777" w:rsidR="00B30CFD" w:rsidRPr="00B30CFD" w:rsidRDefault="00B30CFD" w:rsidP="00B30CFD">
      <w:pPr>
        <w:pStyle w:val="ListParagraph"/>
        <w:ind w:left="0"/>
      </w:pPr>
    </w:p>
    <w:p w14:paraId="1C4E76CF" w14:textId="77777777" w:rsidR="00B30CFD" w:rsidRPr="00B30CFD" w:rsidRDefault="00B30CFD" w:rsidP="00B30CFD">
      <w:pPr>
        <w:pStyle w:val="ListParagraph"/>
        <w:ind w:left="0"/>
        <w:rPr>
          <w:b/>
        </w:rPr>
      </w:pPr>
      <w:r w:rsidRPr="00B30CFD">
        <w:rPr>
          <w:b/>
        </w:rPr>
        <w:t>Slides Synched? (</w:t>
      </w:r>
      <w:proofErr w:type="gramStart"/>
      <w:r w:rsidRPr="00B30CFD">
        <w:rPr>
          <w:b/>
        </w:rPr>
        <w:t>if</w:t>
      </w:r>
      <w:proofErr w:type="gramEnd"/>
      <w:r w:rsidRPr="00B30CFD">
        <w:rPr>
          <w:b/>
        </w:rPr>
        <w:t xml:space="preserve"> included in webcast)</w:t>
      </w:r>
    </w:p>
    <w:p w14:paraId="09309601" w14:textId="77777777" w:rsidR="00B30CFD" w:rsidRPr="00B30CFD" w:rsidRDefault="009C4832" w:rsidP="00B30CFD">
      <w:pPr>
        <w:pStyle w:val="ListParagraph"/>
        <w:ind w:left="0"/>
      </w:pPr>
      <w:sdt>
        <w:sdtPr>
          <w:id w:val="-1957010043"/>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Yes</w:t>
      </w:r>
    </w:p>
    <w:p w14:paraId="27F75DAF" w14:textId="0D354F20" w:rsidR="00B30CFD" w:rsidRPr="00B30CFD" w:rsidRDefault="009C4832" w:rsidP="00B30CFD">
      <w:pPr>
        <w:pStyle w:val="ListParagraph"/>
        <w:ind w:left="0"/>
      </w:pPr>
      <w:sdt>
        <w:sdtPr>
          <w:id w:val="-184297904"/>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No</w:t>
      </w:r>
    </w:p>
    <w:p w14:paraId="57D1DAB0" w14:textId="77777777" w:rsidR="00B30CFD" w:rsidRPr="00B30CFD" w:rsidRDefault="00B30CFD" w:rsidP="00B30CFD">
      <w:pPr>
        <w:pStyle w:val="ListParagraph"/>
        <w:ind w:left="0"/>
      </w:pPr>
    </w:p>
    <w:p w14:paraId="28BF8328" w14:textId="77777777" w:rsidR="00B30CFD" w:rsidRPr="00B30CFD" w:rsidRDefault="00B30CFD" w:rsidP="00B30CFD">
      <w:pPr>
        <w:pStyle w:val="ListParagraph"/>
        <w:ind w:left="0"/>
        <w:rPr>
          <w:b/>
        </w:rPr>
      </w:pPr>
      <w:r w:rsidRPr="00B30CFD">
        <w:rPr>
          <w:b/>
        </w:rPr>
        <w:t>Webpage Content (All Copy)</w:t>
      </w:r>
    </w:p>
    <w:p w14:paraId="56175A9D" w14:textId="1E0F4776" w:rsidR="00B30CFD" w:rsidRPr="00B30CFD" w:rsidRDefault="00B30CFD" w:rsidP="00B30CFD">
      <w:pPr>
        <w:pStyle w:val="ListParagraph"/>
        <w:ind w:left="0"/>
      </w:pPr>
      <w:r w:rsidRPr="00B30CFD">
        <w:t>Content Status (Final/Approved):</w:t>
      </w:r>
      <w:r w:rsidRPr="00B30CFD">
        <w:br/>
        <w:t>Content Available by:</w:t>
      </w:r>
    </w:p>
    <w:p w14:paraId="58FC2501" w14:textId="77777777" w:rsidR="00B30CFD" w:rsidRPr="00B30CFD" w:rsidRDefault="00B30CFD" w:rsidP="00B30CFD">
      <w:pPr>
        <w:pStyle w:val="ListParagraph"/>
        <w:ind w:left="0"/>
      </w:pPr>
    </w:p>
    <w:p w14:paraId="5C248DC0" w14:textId="77777777" w:rsidR="00B30CFD" w:rsidRPr="00B30CFD" w:rsidRDefault="00B30CFD" w:rsidP="00B30CFD">
      <w:pPr>
        <w:pStyle w:val="ListParagraph"/>
        <w:ind w:left="0"/>
        <w:rPr>
          <w:b/>
        </w:rPr>
      </w:pPr>
      <w:r w:rsidRPr="00B30CFD">
        <w:rPr>
          <w:b/>
        </w:rPr>
        <w:t>CME?</w:t>
      </w:r>
    </w:p>
    <w:p w14:paraId="015ED84B" w14:textId="4DCF2019" w:rsidR="00B30CFD" w:rsidRPr="00B30CFD" w:rsidRDefault="009C4832" w:rsidP="00B30CFD">
      <w:pPr>
        <w:pStyle w:val="ListParagraph"/>
        <w:ind w:left="0"/>
      </w:pPr>
      <w:sdt>
        <w:sdtPr>
          <w:id w:val="-355503065"/>
          <w14:checkbox>
            <w14:checked w14:val="1"/>
            <w14:checkedState w14:val="2612" w14:font="MS Gothic"/>
            <w14:uncheckedState w14:val="2610" w14:font="MS Gothic"/>
          </w14:checkbox>
        </w:sdtPr>
        <w:sdtEndPr/>
        <w:sdtContent>
          <w:r w:rsidR="00B30CFD">
            <w:rPr>
              <w:rFonts w:ascii="MS Gothic" w:eastAsia="MS Gothic" w:hAnsi="MS Gothic" w:hint="eastAsia"/>
            </w:rPr>
            <w:t>☒</w:t>
          </w:r>
        </w:sdtContent>
      </w:sdt>
      <w:r w:rsidR="00B30CFD" w:rsidRPr="00B30CFD">
        <w:t>Yes</w:t>
      </w:r>
    </w:p>
    <w:p w14:paraId="2E9C6B0C" w14:textId="77777777" w:rsidR="00B30CFD" w:rsidRPr="00B30CFD" w:rsidRDefault="009C4832" w:rsidP="00B30CFD">
      <w:pPr>
        <w:pStyle w:val="ListParagraph"/>
        <w:ind w:left="0"/>
      </w:pPr>
      <w:sdt>
        <w:sdtPr>
          <w:id w:val="1772733408"/>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No</w:t>
      </w:r>
    </w:p>
    <w:p w14:paraId="3D9635E9" w14:textId="77777777" w:rsidR="00B30CFD" w:rsidRPr="00B30CFD" w:rsidRDefault="00B30CFD" w:rsidP="00B30CFD">
      <w:pPr>
        <w:pStyle w:val="ListParagraph"/>
        <w:ind w:left="0"/>
        <w:rPr>
          <w:b/>
        </w:rPr>
      </w:pPr>
    </w:p>
    <w:p w14:paraId="469EEE8E" w14:textId="77777777" w:rsidR="00B30CFD" w:rsidRPr="00B30CFD" w:rsidRDefault="00B30CFD" w:rsidP="00B30CFD">
      <w:pPr>
        <w:pStyle w:val="ListParagraph"/>
        <w:ind w:left="0"/>
        <w:rPr>
          <w:b/>
        </w:rPr>
      </w:pPr>
      <w:r w:rsidRPr="00B30CFD">
        <w:rPr>
          <w:b/>
        </w:rPr>
        <w:t>Additional Components</w:t>
      </w:r>
    </w:p>
    <w:p w14:paraId="5A329F4B" w14:textId="77777777" w:rsidR="00B30CFD" w:rsidRPr="00B30CFD" w:rsidRDefault="009C4832" w:rsidP="00B30CFD">
      <w:pPr>
        <w:pStyle w:val="ListParagraph"/>
        <w:ind w:left="0"/>
      </w:pPr>
      <w:sdt>
        <w:sdtPr>
          <w:rPr>
            <w:b/>
          </w:rPr>
          <w:id w:val="-162483237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Cases with Voting</w:t>
      </w:r>
    </w:p>
    <w:p w14:paraId="6315D4B0" w14:textId="77777777" w:rsidR="00B30CFD" w:rsidRPr="00B30CFD" w:rsidRDefault="009C4832" w:rsidP="00B30CFD">
      <w:pPr>
        <w:pStyle w:val="ListParagraph"/>
        <w:ind w:left="0"/>
      </w:pPr>
      <w:sdt>
        <w:sdtPr>
          <w:rPr>
            <w:b/>
          </w:rPr>
          <w:id w:val="188475706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Polls</w:t>
      </w:r>
    </w:p>
    <w:p w14:paraId="578D58F9" w14:textId="77777777" w:rsidR="00B30CFD" w:rsidRPr="00B30CFD" w:rsidRDefault="009C4832" w:rsidP="00B30CFD">
      <w:pPr>
        <w:pStyle w:val="ListParagraph"/>
        <w:ind w:left="0"/>
      </w:pPr>
      <w:sdt>
        <w:sdtPr>
          <w:rPr>
            <w:b/>
          </w:rPr>
          <w:id w:val="1885666414"/>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Video Segmentation</w:t>
      </w:r>
    </w:p>
    <w:p w14:paraId="649B3E05" w14:textId="77777777" w:rsidR="00B30CFD" w:rsidRPr="00B30CFD" w:rsidRDefault="009C4832" w:rsidP="00B30CFD">
      <w:pPr>
        <w:pStyle w:val="ListParagraph"/>
        <w:ind w:left="0"/>
      </w:pPr>
      <w:sdt>
        <w:sdtPr>
          <w:rPr>
            <w:b/>
          </w:rPr>
          <w:id w:val="-546066517"/>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b/>
            </w:rPr>
            <w:t>☐</w:t>
          </w:r>
        </w:sdtContent>
      </w:sdt>
      <w:r w:rsidR="00B30CFD" w:rsidRPr="00B30CFD">
        <w:t>Table of Contents</w:t>
      </w:r>
    </w:p>
    <w:p w14:paraId="32A71F6F" w14:textId="77777777" w:rsidR="00B30CFD" w:rsidRPr="00B30CFD" w:rsidRDefault="009C4832" w:rsidP="00B30CFD">
      <w:pPr>
        <w:pStyle w:val="ListParagraph"/>
        <w:ind w:left="0"/>
      </w:pPr>
      <w:sdt>
        <w:sdtPr>
          <w:id w:val="1789847451"/>
          <w14:checkbox>
            <w14:checked w14:val="0"/>
            <w14:checkedState w14:val="2612" w14:font="MS Gothic"/>
            <w14:uncheckedState w14:val="2610" w14:font="MS Gothic"/>
          </w14:checkbox>
        </w:sdtPr>
        <w:sdtEndPr/>
        <w:sdtContent>
          <w:r w:rsidR="00B30CFD" w:rsidRPr="00B30CFD">
            <w:rPr>
              <w:rFonts w:ascii="MS Gothic" w:eastAsia="MS Gothic" w:hAnsi="MS Gothic" w:cs="MS Gothic" w:hint="eastAsia"/>
            </w:rPr>
            <w:t>☐</w:t>
          </w:r>
        </w:sdtContent>
      </w:sdt>
      <w:r w:rsidR="00B30CFD" w:rsidRPr="00B30CFD">
        <w:t>Other:</w:t>
      </w:r>
    </w:p>
    <w:p w14:paraId="506DA217" w14:textId="77777777" w:rsidR="00B30CFD" w:rsidRPr="00B30CFD" w:rsidRDefault="00B30CFD" w:rsidP="00B30CFD">
      <w:pPr>
        <w:pStyle w:val="ListParagraph"/>
        <w:ind w:left="0"/>
      </w:pPr>
    </w:p>
    <w:p w14:paraId="18F0321C" w14:textId="77777777" w:rsidR="00B30CFD" w:rsidRDefault="00B30CFD" w:rsidP="00B30CFD">
      <w:pPr>
        <w:pStyle w:val="ListParagraph"/>
        <w:ind w:left="0"/>
        <w:rPr>
          <w:b/>
        </w:rPr>
      </w:pPr>
      <w:r w:rsidRPr="00B30CFD">
        <w:rPr>
          <w:b/>
        </w:rPr>
        <w:t>Mobile App Title:</w:t>
      </w:r>
    </w:p>
    <w:p w14:paraId="4B352E51" w14:textId="14150728" w:rsidR="00B30CFD" w:rsidRPr="00B30CFD" w:rsidRDefault="00B30CFD" w:rsidP="00B30CFD">
      <w:pPr>
        <w:pStyle w:val="ListParagraph"/>
        <w:ind w:left="0"/>
        <w:rPr>
          <w:b/>
        </w:rPr>
      </w:pPr>
      <w:r>
        <w:rPr>
          <w:b/>
        </w:rPr>
        <w:t xml:space="preserve">2014 </w:t>
      </w:r>
      <w:proofErr w:type="spellStart"/>
      <w:r>
        <w:rPr>
          <w:b/>
        </w:rPr>
        <w:t>Exp</w:t>
      </w:r>
      <w:proofErr w:type="spellEnd"/>
      <w:r>
        <w:rPr>
          <w:b/>
        </w:rPr>
        <w:t xml:space="preserve"> Review </w:t>
      </w:r>
      <w:r w:rsidR="006D4403">
        <w:rPr>
          <w:b/>
        </w:rPr>
        <w:t>ALL</w:t>
      </w:r>
    </w:p>
    <w:p w14:paraId="0C717535" w14:textId="4E62A92C" w:rsidR="00B30CFD" w:rsidRPr="00B30CFD" w:rsidRDefault="00B30CFD" w:rsidP="004A6934">
      <w:pPr>
        <w:spacing w:after="0" w:line="240" w:lineRule="auto"/>
      </w:pPr>
    </w:p>
    <w:p w14:paraId="77AA304B" w14:textId="77777777" w:rsidR="00B30CFD" w:rsidRPr="00B30CFD" w:rsidRDefault="00B30CFD" w:rsidP="004A6934">
      <w:pPr>
        <w:spacing w:after="0" w:line="240" w:lineRule="auto"/>
      </w:pPr>
    </w:p>
    <w:p w14:paraId="570B965F" w14:textId="77777777" w:rsidR="00B30CFD" w:rsidRPr="00B30CFD" w:rsidRDefault="00B30CFD" w:rsidP="004A6934">
      <w:pPr>
        <w:spacing w:after="0" w:line="240" w:lineRule="auto"/>
      </w:pPr>
    </w:p>
    <w:p w14:paraId="72948E5B" w14:textId="77777777" w:rsidR="00B30CFD" w:rsidRPr="00B30CFD" w:rsidRDefault="00B30CFD" w:rsidP="004A6934">
      <w:pPr>
        <w:spacing w:after="0" w:line="240" w:lineRule="auto"/>
      </w:pPr>
    </w:p>
    <w:p w14:paraId="48261CB7" w14:textId="77777777" w:rsidR="00B30CFD" w:rsidRPr="00B30CFD" w:rsidRDefault="00B30CFD" w:rsidP="004A6934">
      <w:pPr>
        <w:spacing w:after="0" w:line="240" w:lineRule="auto"/>
      </w:pPr>
    </w:p>
    <w:p w14:paraId="79286248" w14:textId="77777777" w:rsidR="00B30CFD" w:rsidRPr="00B30CFD" w:rsidRDefault="00B30CFD" w:rsidP="004A6934">
      <w:pPr>
        <w:spacing w:after="0" w:line="240" w:lineRule="auto"/>
      </w:pPr>
    </w:p>
    <w:p w14:paraId="16C3DCA3" w14:textId="77777777" w:rsidR="00B30CFD" w:rsidRDefault="00B30CFD" w:rsidP="004A6934">
      <w:pPr>
        <w:spacing w:after="0" w:line="240" w:lineRule="auto"/>
      </w:pPr>
    </w:p>
    <w:p w14:paraId="743B7AE3"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7BF1E728"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676BD325"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space="720"/>
          <w:docGrid w:linePitch="360"/>
        </w:sectPr>
      </w:pPr>
    </w:p>
    <w:p w14:paraId="69254174" w14:textId="77777777" w:rsidR="00B30CFD" w:rsidRDefault="00B30CFD" w:rsidP="004A6934">
      <w:pPr>
        <w:spacing w:after="0" w:line="240" w:lineRule="auto"/>
        <w:sectPr w:rsidR="00B30CFD" w:rsidSect="00B30CFD">
          <w:type w:val="continuous"/>
          <w:pgSz w:w="12240" w:h="15840"/>
          <w:pgMar w:top="1440" w:right="1440" w:bottom="1440" w:left="1440" w:header="720" w:footer="720" w:gutter="0"/>
          <w:cols w:num="2" w:space="720"/>
          <w:docGrid w:linePitch="360"/>
        </w:sectPr>
      </w:pPr>
    </w:p>
    <w:p w14:paraId="494BC7FD" w14:textId="2E90193F" w:rsidR="007A0164" w:rsidRDefault="007A0164" w:rsidP="004A6934">
      <w:pPr>
        <w:spacing w:after="0" w:line="240" w:lineRule="auto"/>
      </w:pPr>
      <w:r>
        <w:lastRenderedPageBreak/>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6D61FCF0" w:rsidR="00780D0C" w:rsidRPr="002277CB" w:rsidRDefault="000B2922" w:rsidP="002277CB">
      <w:pPr>
        <w:spacing w:after="0" w:line="240" w:lineRule="auto"/>
        <w:jc w:val="center"/>
        <w:rPr>
          <w:b/>
        </w:rPr>
      </w:pPr>
      <w:r>
        <w:rPr>
          <w:b/>
        </w:rPr>
        <w:t>In terms of LEAN, virtual products differ in that all sections should be complete prior to sending this form to Web (there is no minimum number of sections)</w:t>
      </w:r>
      <w:r w:rsidR="00780D0C">
        <w:rPr>
          <w:b/>
        </w:rPr>
        <w:t>.</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77777777" w:rsidR="007A0164" w:rsidRPr="008E66A7" w:rsidRDefault="007A0164" w:rsidP="003F64AF">
      <w:pPr>
        <w:pStyle w:val="ListParagraph"/>
        <w:numPr>
          <w:ilvl w:val="0"/>
          <w:numId w:val="2"/>
        </w:numPr>
        <w:spacing w:after="0" w:line="240" w:lineRule="auto"/>
        <w:rPr>
          <w:b/>
          <w:highlight w:val="cyan"/>
        </w:rPr>
      </w:pPr>
      <w:r w:rsidRPr="008E66A7">
        <w:rPr>
          <w:b/>
          <w:highlight w:val="cyan"/>
        </w:rPr>
        <w:t>[Title---always italicized, no bold, no quotes]</w:t>
      </w:r>
    </w:p>
    <w:p w14:paraId="242DD72F" w14:textId="77777777" w:rsidR="00B30CFD" w:rsidRDefault="00B30CFD" w:rsidP="007A0164">
      <w:pPr>
        <w:pBdr>
          <w:bottom w:val="single" w:sz="12" w:space="1" w:color="auto"/>
        </w:pBdr>
        <w:spacing w:after="0" w:line="240" w:lineRule="auto"/>
        <w:rPr>
          <w:i/>
        </w:rPr>
      </w:pPr>
    </w:p>
    <w:p w14:paraId="1106108E" w14:textId="399E7701" w:rsidR="006D4403" w:rsidRPr="006D4403" w:rsidRDefault="006D4403" w:rsidP="006D4403">
      <w:pPr>
        <w:pBdr>
          <w:bottom w:val="single" w:sz="12" w:space="1" w:color="auto"/>
        </w:pBdr>
        <w:spacing w:after="0" w:line="240" w:lineRule="auto"/>
        <w:rPr>
          <w:i/>
        </w:rPr>
      </w:pPr>
      <w:r w:rsidRPr="006D4403">
        <w:rPr>
          <w:i/>
        </w:rPr>
        <w:t>Expert Review on</w:t>
      </w:r>
      <w:r>
        <w:rPr>
          <w:i/>
        </w:rPr>
        <w:t xml:space="preserve"> </w:t>
      </w:r>
      <w:r w:rsidRPr="006D4403">
        <w:rPr>
          <w:i/>
        </w:rPr>
        <w:t xml:space="preserve">Acute Lymphoblastic Leukemia: Asparaginase Therapy and the Role for Therapeutic Drug Monitoring </w:t>
      </w:r>
    </w:p>
    <w:p w14:paraId="21FDF9BB" w14:textId="77777777" w:rsidR="006D4403" w:rsidRPr="000B2922" w:rsidRDefault="006D4403" w:rsidP="007A0164">
      <w:pPr>
        <w:pBdr>
          <w:bottom w:val="single" w:sz="12" w:space="1" w:color="auto"/>
        </w:pBdr>
        <w:spacing w:after="0" w:line="240" w:lineRule="auto"/>
        <w:rPr>
          <w:i/>
        </w:rPr>
      </w:pPr>
    </w:p>
    <w:p w14:paraId="5BE7AB2E" w14:textId="77777777" w:rsidR="004A6934" w:rsidRPr="000B2922" w:rsidRDefault="004A6934" w:rsidP="007A0164">
      <w:pPr>
        <w:spacing w:after="0" w:line="240" w:lineRule="auto"/>
      </w:pPr>
    </w:p>
    <w:p w14:paraId="619EE365" w14:textId="73E1098B" w:rsidR="007A0164" w:rsidRPr="003F64AF" w:rsidRDefault="007A0164" w:rsidP="004E0E44">
      <w:pPr>
        <w:pStyle w:val="ListParagraph"/>
        <w:numPr>
          <w:ilvl w:val="0"/>
          <w:numId w:val="2"/>
        </w:numPr>
        <w:spacing w:after="0" w:line="240" w:lineRule="auto"/>
        <w:rPr>
          <w:b/>
        </w:rPr>
      </w:pPr>
      <w:r w:rsidRPr="000B2922">
        <w:rPr>
          <w:b/>
        </w:rPr>
        <w:t>[</w:t>
      </w:r>
      <w:r w:rsidR="004E0E44" w:rsidRPr="000B2922">
        <w:rPr>
          <w:b/>
        </w:rPr>
        <w:t xml:space="preserve">Activity </w:t>
      </w:r>
      <w:r w:rsidRPr="000B2922">
        <w:rPr>
          <w:b/>
        </w:rPr>
        <w:t>Date</w:t>
      </w:r>
      <w:r w:rsidRPr="003F64AF">
        <w:rPr>
          <w:b/>
        </w:rPr>
        <w:t>]</w:t>
      </w:r>
    </w:p>
    <w:p w14:paraId="0460EFB2" w14:textId="77777777" w:rsidR="0053113C" w:rsidRDefault="0053113C" w:rsidP="007A0164">
      <w:pPr>
        <w:spacing w:after="0" w:line="240" w:lineRule="auto"/>
        <w:rPr>
          <w:b/>
        </w:rPr>
      </w:pPr>
    </w:p>
    <w:p w14:paraId="58B636B2" w14:textId="77777777" w:rsidR="00B30CFD" w:rsidRDefault="004E0E44" w:rsidP="00B30CFD">
      <w:pPr>
        <w:spacing w:after="0" w:line="240" w:lineRule="auto"/>
        <w:rPr>
          <w:b/>
        </w:rPr>
      </w:pPr>
      <w:r>
        <w:rPr>
          <w:b/>
        </w:rPr>
        <w:t>Release Date</w:t>
      </w:r>
      <w:r w:rsidR="0053113C" w:rsidRPr="0053113C">
        <w:rPr>
          <w:b/>
        </w:rPr>
        <w:t>:</w:t>
      </w:r>
    </w:p>
    <w:p w14:paraId="6BC8DD0D" w14:textId="62C33829" w:rsidR="007A0164" w:rsidRPr="00B30CFD" w:rsidRDefault="006D4403" w:rsidP="00B30CFD">
      <w:pPr>
        <w:spacing w:after="0" w:line="240" w:lineRule="auto"/>
        <w:rPr>
          <w:b/>
        </w:rPr>
      </w:pPr>
      <w:r>
        <w:t>Novem</w:t>
      </w:r>
      <w:r w:rsidR="00BD06F6">
        <w:t>ber</w:t>
      </w:r>
      <w:r w:rsidR="004E0E44">
        <w:t xml:space="preserve"> </w:t>
      </w:r>
      <w:r w:rsidR="00B30CFD">
        <w:t xml:space="preserve">XX, </w:t>
      </w:r>
      <w:r w:rsidR="00BD06F6">
        <w:t>2014</w:t>
      </w:r>
    </w:p>
    <w:p w14:paraId="7E1EDCD4" w14:textId="77777777" w:rsidR="0053113C" w:rsidRPr="0053113C" w:rsidRDefault="0053113C" w:rsidP="007A0164">
      <w:pPr>
        <w:pBdr>
          <w:bottom w:val="single" w:sz="12" w:space="1" w:color="auto"/>
        </w:pBdr>
        <w:spacing w:after="0" w:line="240" w:lineRule="auto"/>
      </w:pPr>
    </w:p>
    <w:p w14:paraId="37AA6FC2" w14:textId="0DADF1A4" w:rsidR="0053113C" w:rsidRPr="0053113C" w:rsidRDefault="004E0E44" w:rsidP="007A0164">
      <w:pPr>
        <w:pBdr>
          <w:bottom w:val="single" w:sz="12" w:space="1" w:color="auto"/>
        </w:pBdr>
        <w:spacing w:after="0" w:line="240" w:lineRule="auto"/>
        <w:rPr>
          <w:b/>
        </w:rPr>
      </w:pPr>
      <w:r>
        <w:rPr>
          <w:b/>
        </w:rPr>
        <w:t>Expiration Date</w:t>
      </w:r>
      <w:r w:rsidR="0053113C" w:rsidRPr="0053113C">
        <w:rPr>
          <w:b/>
        </w:rPr>
        <w:t>:</w:t>
      </w:r>
    </w:p>
    <w:p w14:paraId="4F33736E" w14:textId="3B6A0208" w:rsidR="0053113C" w:rsidRPr="0053113C" w:rsidRDefault="006D4403" w:rsidP="007A0164">
      <w:pPr>
        <w:pBdr>
          <w:bottom w:val="single" w:sz="12" w:space="1" w:color="auto"/>
        </w:pBdr>
        <w:spacing w:after="0" w:line="240" w:lineRule="auto"/>
      </w:pPr>
      <w:r>
        <w:t>Novem</w:t>
      </w:r>
      <w:r w:rsidR="00BD06F6">
        <w:t>ber</w:t>
      </w:r>
      <w:r w:rsidR="004E0E44">
        <w:t xml:space="preserve"> </w:t>
      </w:r>
      <w:r w:rsidR="00B30CFD">
        <w:t xml:space="preserve">XX, </w:t>
      </w:r>
      <w:r w:rsidR="00BD06F6">
        <w:t>2015</w:t>
      </w:r>
    </w:p>
    <w:p w14:paraId="03E01ADB" w14:textId="77777777" w:rsidR="0053113C" w:rsidRDefault="0053113C" w:rsidP="007A0164">
      <w:pPr>
        <w:pBdr>
          <w:bottom w:val="single" w:sz="12" w:space="1" w:color="auto"/>
        </w:pBdr>
        <w:spacing w:after="0" w:line="240" w:lineRule="auto"/>
        <w:rPr>
          <w:smallCaps/>
        </w:rPr>
      </w:pPr>
    </w:p>
    <w:p w14:paraId="13D5272C" w14:textId="77777777" w:rsidR="006D0598" w:rsidRDefault="006D0598" w:rsidP="007A0164">
      <w:pPr>
        <w:spacing w:after="0" w:line="240" w:lineRule="auto"/>
        <w:rPr>
          <w:smallCaps/>
        </w:rPr>
      </w:pPr>
    </w:p>
    <w:p w14:paraId="1CCF5BC4" w14:textId="61EEF0C1" w:rsidR="006D0598" w:rsidRPr="007006C4" w:rsidRDefault="00EF1FEE" w:rsidP="004E0E44">
      <w:pPr>
        <w:pStyle w:val="ListParagraph"/>
        <w:numPr>
          <w:ilvl w:val="0"/>
          <w:numId w:val="2"/>
        </w:numPr>
        <w:spacing w:after="0" w:line="240" w:lineRule="auto"/>
        <w:rPr>
          <w:b/>
        </w:rPr>
      </w:pPr>
      <w:r w:rsidRPr="007006C4">
        <w:rPr>
          <w:b/>
        </w:rPr>
        <w:t>[</w:t>
      </w:r>
      <w:r w:rsidR="004E0E44" w:rsidRPr="007006C4">
        <w:rPr>
          <w:b/>
        </w:rPr>
        <w:t>Activity Overview]</w:t>
      </w:r>
    </w:p>
    <w:p w14:paraId="303C6913" w14:textId="77777777" w:rsidR="007006C4" w:rsidRDefault="007006C4" w:rsidP="00C34304">
      <w:pPr>
        <w:pBdr>
          <w:bottom w:val="single" w:sz="12" w:space="1" w:color="auto"/>
        </w:pBdr>
        <w:spacing w:after="0" w:line="240" w:lineRule="auto"/>
      </w:pPr>
    </w:p>
    <w:p w14:paraId="641EDEA5" w14:textId="7DACD2B8" w:rsidR="00B30CFD" w:rsidRDefault="007006C4" w:rsidP="00C34304">
      <w:pPr>
        <w:pBdr>
          <w:bottom w:val="single" w:sz="12" w:space="1" w:color="auto"/>
        </w:pBdr>
        <w:spacing w:after="0" w:line="240" w:lineRule="auto"/>
      </w:pPr>
      <w:r w:rsidRPr="007006C4">
        <w:t>This C</w:t>
      </w:r>
      <w:r>
        <w:t>M</w:t>
      </w:r>
      <w:r w:rsidRPr="007006C4">
        <w:t>E-certified Expert Review features discussions on</w:t>
      </w:r>
      <w:r w:rsidR="00297B2E">
        <w:t xml:space="preserve"> </w:t>
      </w:r>
      <w:r w:rsidR="00EB5945" w:rsidRPr="00A103F2">
        <w:rPr>
          <w:rFonts w:cs="Calibri"/>
          <w:szCs w:val="20"/>
        </w:rPr>
        <w:t xml:space="preserve">the management of patients with </w:t>
      </w:r>
      <w:ins w:id="7" w:author="Trudy Stoddert, ELS" w:date="2014-11-10T16:46:00Z">
        <w:r w:rsidR="00386BFE" w:rsidRPr="006D4403">
          <w:rPr>
            <w:bCs/>
            <w:iCs/>
          </w:rPr>
          <w:t>acute lymphoblastic leukemia (ALL)</w:t>
        </w:r>
      </w:ins>
      <w:del w:id="8" w:author="Trudy Stoddert, ELS" w:date="2014-11-10T16:46:00Z">
        <w:r w:rsidR="00EB5945" w:rsidRPr="00A103F2" w:rsidDel="00386BFE">
          <w:rPr>
            <w:rFonts w:cs="Calibri"/>
            <w:szCs w:val="20"/>
          </w:rPr>
          <w:delText>ALL</w:delText>
        </w:r>
      </w:del>
      <w:r w:rsidR="00EB5945" w:rsidRPr="00A103F2">
        <w:rPr>
          <w:rFonts w:cs="Calibri"/>
          <w:szCs w:val="20"/>
        </w:rPr>
        <w:t>, focusing on asparaginase therapy and the role for therapeutic drug monitoring.</w:t>
      </w:r>
    </w:p>
    <w:p w14:paraId="1718590D" w14:textId="77777777" w:rsidR="00B30CFD" w:rsidRPr="00C34304" w:rsidRDefault="00B30CFD" w:rsidP="00C34304">
      <w:pPr>
        <w:pBdr>
          <w:bottom w:val="single" w:sz="12" w:space="1" w:color="auto"/>
        </w:pBdr>
        <w:spacing w:after="0" w:line="240" w:lineRule="auto"/>
      </w:pPr>
    </w:p>
    <w:p w14:paraId="657B1431" w14:textId="77777777" w:rsidR="00EB300B" w:rsidRPr="006D0598" w:rsidRDefault="00EB300B" w:rsidP="003F64AF">
      <w:pPr>
        <w:spacing w:after="0" w:line="240" w:lineRule="auto"/>
      </w:pPr>
    </w:p>
    <w:p w14:paraId="3DC29230" w14:textId="77777777" w:rsidR="00847793" w:rsidRPr="003F64AF" w:rsidRDefault="00847793" w:rsidP="004E0E44">
      <w:pPr>
        <w:pStyle w:val="ListParagraph"/>
        <w:numPr>
          <w:ilvl w:val="0"/>
          <w:numId w:val="2"/>
        </w:numPr>
        <w:spacing w:after="0" w:line="240" w:lineRule="auto"/>
        <w:rPr>
          <w:b/>
        </w:rPr>
      </w:pPr>
      <w:commentRangeStart w:id="9"/>
      <w:r w:rsidRPr="003F64AF">
        <w:rPr>
          <w:b/>
          <w:highlight w:val="yellow"/>
        </w:rPr>
        <w:t>[Target Audience]</w:t>
      </w:r>
      <w:commentRangeEnd w:id="9"/>
      <w:r w:rsidR="00FC70FF">
        <w:rPr>
          <w:rStyle w:val="CommentReference"/>
        </w:rPr>
        <w:commentReference w:id="9"/>
      </w:r>
    </w:p>
    <w:p w14:paraId="6C6F14F9" w14:textId="02095F5F" w:rsidR="006D0598" w:rsidRDefault="006D0598" w:rsidP="007A0164">
      <w:pPr>
        <w:pBdr>
          <w:bottom w:val="single" w:sz="12" w:space="1" w:color="auto"/>
        </w:pBdr>
        <w:spacing w:after="0" w:line="240" w:lineRule="auto"/>
      </w:pPr>
    </w:p>
    <w:p w14:paraId="3C9C716A" w14:textId="763016E6" w:rsidR="007006C4" w:rsidRDefault="007006C4" w:rsidP="007A0164">
      <w:pPr>
        <w:pBdr>
          <w:bottom w:val="single" w:sz="12" w:space="1" w:color="auto"/>
        </w:pBdr>
        <w:spacing w:after="0" w:line="240" w:lineRule="auto"/>
      </w:pPr>
      <w:r>
        <w:rPr>
          <w:bCs/>
          <w:iCs/>
        </w:rPr>
        <w:t xml:space="preserve">This </w:t>
      </w:r>
      <w:r w:rsidR="006D4403">
        <w:rPr>
          <w:bCs/>
          <w:iCs/>
        </w:rPr>
        <w:t xml:space="preserve">educational </w:t>
      </w:r>
      <w:r>
        <w:rPr>
          <w:bCs/>
          <w:iCs/>
        </w:rPr>
        <w:t xml:space="preserve">activity is </w:t>
      </w:r>
      <w:r w:rsidR="006D4403" w:rsidRPr="006D4403">
        <w:rPr>
          <w:bCs/>
          <w:iCs/>
        </w:rPr>
        <w:t>designed to meet the needs of hematologists, medical oncologists, and other healthcare professionals involved in the treatment of patients with acute lymphoblastic leukemia (ALL).</w:t>
      </w:r>
    </w:p>
    <w:p w14:paraId="58B7C84D" w14:textId="77777777" w:rsidR="007006C4" w:rsidRDefault="007006C4" w:rsidP="007A0164">
      <w:pPr>
        <w:pBdr>
          <w:bottom w:val="single" w:sz="12" w:space="1" w:color="auto"/>
        </w:pBdr>
        <w:spacing w:after="0" w:line="240" w:lineRule="auto"/>
      </w:pPr>
    </w:p>
    <w:p w14:paraId="05A10536" w14:textId="77777777" w:rsidR="00847793" w:rsidRDefault="00847793" w:rsidP="007A0164">
      <w:pPr>
        <w:spacing w:after="0" w:line="240" w:lineRule="auto"/>
      </w:pPr>
    </w:p>
    <w:p w14:paraId="0D519CFF" w14:textId="7783C0C2" w:rsidR="00847793" w:rsidRPr="003F64AF" w:rsidRDefault="00847793" w:rsidP="004E0E44">
      <w:pPr>
        <w:pStyle w:val="ListParagraph"/>
        <w:numPr>
          <w:ilvl w:val="0"/>
          <w:numId w:val="2"/>
        </w:numPr>
        <w:spacing w:after="0" w:line="240" w:lineRule="auto"/>
        <w:rPr>
          <w:b/>
        </w:rPr>
      </w:pPr>
      <w:r w:rsidRPr="003F64AF">
        <w:rPr>
          <w:b/>
          <w:highlight w:val="yellow"/>
        </w:rPr>
        <w:t>[</w:t>
      </w:r>
      <w:r w:rsidR="00195FD8">
        <w:rPr>
          <w:b/>
          <w:highlight w:val="yellow"/>
        </w:rPr>
        <w:t>Learning</w:t>
      </w:r>
      <w:r w:rsidRPr="003F64AF">
        <w:rPr>
          <w:b/>
          <w:highlight w:val="yellow"/>
        </w:rPr>
        <w:t xml:space="preserve"> Objectives]</w:t>
      </w:r>
    </w:p>
    <w:p w14:paraId="0F0094D8" w14:textId="77777777" w:rsidR="00847793" w:rsidRDefault="00847793" w:rsidP="007A0164">
      <w:pPr>
        <w:spacing w:after="0" w:line="240" w:lineRule="auto"/>
        <w:rPr>
          <w:color w:val="000000"/>
        </w:rPr>
      </w:pPr>
      <w:r>
        <w:rPr>
          <w:color w:val="000000"/>
        </w:rPr>
        <w:t>After successful completion of this education</w:t>
      </w:r>
      <w:r w:rsidR="002C3D5D">
        <w:rPr>
          <w:color w:val="000000"/>
        </w:rPr>
        <w:t>al</w:t>
      </w:r>
      <w:r>
        <w:rPr>
          <w:color w:val="000000"/>
        </w:rPr>
        <w:t xml:space="preserve"> activity, participants should be able to:</w:t>
      </w:r>
    </w:p>
    <w:p w14:paraId="028904D4" w14:textId="77777777" w:rsidR="00EB5945" w:rsidRDefault="00EB5945" w:rsidP="007A0164">
      <w:pPr>
        <w:spacing w:after="0" w:line="240" w:lineRule="auto"/>
        <w:rPr>
          <w:color w:val="000000"/>
        </w:rPr>
      </w:pPr>
    </w:p>
    <w:p w14:paraId="5D8AF63B" w14:textId="71A0985C" w:rsidR="00EB5945" w:rsidRPr="00EB5945" w:rsidRDefault="00EB5945" w:rsidP="00EB5945">
      <w:pPr>
        <w:pStyle w:val="ListParagraph"/>
        <w:numPr>
          <w:ilvl w:val="0"/>
          <w:numId w:val="33"/>
        </w:numPr>
        <w:spacing w:after="0" w:line="240" w:lineRule="auto"/>
        <w:rPr>
          <w:color w:val="000000"/>
        </w:rPr>
      </w:pPr>
      <w:r w:rsidRPr="00EB5945">
        <w:rPr>
          <w:rFonts w:ascii="Calibri" w:hAnsi="Calibri"/>
          <w:color w:val="5F6062"/>
          <w:szCs w:val="20"/>
        </w:rPr>
        <w:t xml:space="preserve">Identify best practices for implementing therapeutic drug monitoring and managing hypersensitivity to optimize the use of asparaginase therapy in patients with </w:t>
      </w:r>
      <w:ins w:id="10" w:author="Trudy Stoddert, ELS" w:date="2014-11-10T16:46:00Z">
        <w:r w:rsidR="00386BFE" w:rsidRPr="006D4403">
          <w:rPr>
            <w:bCs/>
            <w:iCs/>
          </w:rPr>
          <w:t>acute lymphoblastic leukemia (ALL)</w:t>
        </w:r>
      </w:ins>
      <w:del w:id="11" w:author="Trudy Stoddert, ELS" w:date="2014-11-10T16:46:00Z">
        <w:r w:rsidRPr="00EB5945" w:rsidDel="00386BFE">
          <w:rPr>
            <w:rFonts w:ascii="Calibri" w:hAnsi="Calibri"/>
            <w:color w:val="5F6062"/>
            <w:szCs w:val="20"/>
          </w:rPr>
          <w:delText>ALL</w:delText>
        </w:r>
      </w:del>
    </w:p>
    <w:p w14:paraId="00FF426C" w14:textId="00E7EC43" w:rsidR="00EB5945" w:rsidRPr="00EB5945" w:rsidRDefault="00EB5945" w:rsidP="00EB5945">
      <w:pPr>
        <w:pStyle w:val="ListParagraph"/>
        <w:numPr>
          <w:ilvl w:val="0"/>
          <w:numId w:val="33"/>
        </w:numPr>
        <w:spacing w:after="0" w:line="240" w:lineRule="auto"/>
        <w:rPr>
          <w:color w:val="000000"/>
        </w:rPr>
      </w:pPr>
      <w:r>
        <w:rPr>
          <w:rFonts w:ascii="Calibri" w:hAnsi="Calibri"/>
          <w:color w:val="5F6062"/>
        </w:rPr>
        <w:t>Employ recent advances</w:t>
      </w:r>
      <w:r w:rsidRPr="008B1EC5">
        <w:rPr>
          <w:rFonts w:ascii="Calibri" w:hAnsi="Calibri"/>
          <w:color w:val="5F6062"/>
        </w:rPr>
        <w:t xml:space="preserve"> regarding the utilization of asparaginase therapy in p</w:t>
      </w:r>
      <w:r>
        <w:rPr>
          <w:rFonts w:ascii="Calibri" w:hAnsi="Calibri"/>
          <w:color w:val="5F6062"/>
        </w:rPr>
        <w:t>atients with ALL based on emerging</w:t>
      </w:r>
      <w:r w:rsidRPr="008B1EC5">
        <w:rPr>
          <w:rFonts w:ascii="Calibri" w:hAnsi="Calibri"/>
          <w:color w:val="5F6062"/>
        </w:rPr>
        <w:t xml:space="preserve"> clinical trial data and current treatment recommendations</w:t>
      </w:r>
    </w:p>
    <w:p w14:paraId="5968AD8D" w14:textId="77777777" w:rsidR="006D4403" w:rsidRDefault="006D4403" w:rsidP="007A0164">
      <w:pPr>
        <w:pBdr>
          <w:bottom w:val="single" w:sz="12" w:space="1" w:color="auto"/>
        </w:pBdr>
        <w:spacing w:after="0" w:line="240" w:lineRule="auto"/>
        <w:rPr>
          <w:b/>
          <w:i/>
          <w:color w:val="000000"/>
          <w:sz w:val="20"/>
          <w:szCs w:val="20"/>
        </w:rPr>
      </w:pPr>
    </w:p>
    <w:p w14:paraId="744C7EB7" w14:textId="3D7BA8E3" w:rsidR="004A6934" w:rsidRPr="00326C53" w:rsidRDefault="006D4403" w:rsidP="007A0164">
      <w:pPr>
        <w:pBdr>
          <w:bottom w:val="single" w:sz="12" w:space="1" w:color="auto"/>
        </w:pBdr>
        <w:spacing w:after="0" w:line="240" w:lineRule="auto"/>
        <w:rPr>
          <w:b/>
          <w:i/>
          <w:color w:val="000000"/>
          <w:sz w:val="20"/>
          <w:szCs w:val="20"/>
        </w:rPr>
      </w:pPr>
      <w:r w:rsidRPr="00326C53">
        <w:rPr>
          <w:b/>
          <w:i/>
          <w:color w:val="000000"/>
          <w:sz w:val="20"/>
          <w:szCs w:val="20"/>
        </w:rPr>
        <w:lastRenderedPageBreak/>
        <w:t xml:space="preserve"> </w:t>
      </w:r>
      <w:r w:rsidR="00326C53" w:rsidRPr="00326C53">
        <w:rPr>
          <w:b/>
          <w:i/>
          <w:color w:val="000000"/>
          <w:sz w:val="20"/>
          <w:szCs w:val="20"/>
        </w:rPr>
        <w:t>[NOTE: learning objectives must be specific, measurable, attainable, relevant, time limited]</w:t>
      </w:r>
    </w:p>
    <w:p w14:paraId="2D5B8318" w14:textId="77777777" w:rsidR="00636233" w:rsidRDefault="00636233" w:rsidP="007A0164">
      <w:pPr>
        <w:spacing w:after="0" w:line="240" w:lineRule="auto"/>
        <w:rPr>
          <w:b/>
          <w:color w:val="000000"/>
        </w:rPr>
      </w:pPr>
    </w:p>
    <w:p w14:paraId="69C39825" w14:textId="4C508B07" w:rsidR="003B11E9" w:rsidRPr="006D4403" w:rsidRDefault="00847793" w:rsidP="007A0164">
      <w:pPr>
        <w:pStyle w:val="ListParagraph"/>
        <w:numPr>
          <w:ilvl w:val="0"/>
          <w:numId w:val="2"/>
        </w:numPr>
        <w:spacing w:after="0" w:line="240" w:lineRule="auto"/>
        <w:rPr>
          <w:b/>
          <w:color w:val="000000"/>
        </w:rPr>
      </w:pPr>
      <w:r w:rsidRPr="00BD06F6">
        <w:rPr>
          <w:b/>
          <w:color w:val="000000"/>
        </w:rPr>
        <w:t>[Faculty</w:t>
      </w:r>
      <w:r w:rsidR="006A5CA4" w:rsidRPr="00BD06F6">
        <w:rPr>
          <w:b/>
          <w:color w:val="000000"/>
        </w:rPr>
        <w:t xml:space="preserve"> Listing</w:t>
      </w:r>
      <w:r w:rsidR="004E0E44" w:rsidRPr="00BD06F6">
        <w:rPr>
          <w:b/>
          <w:color w:val="000000"/>
        </w:rPr>
        <w:t>/Featured Experts/Discussants….Faculty Listing and Featured Experts sections are stacked, Discussants section is in-line</w:t>
      </w:r>
      <w:r w:rsidRPr="00BD06F6">
        <w:rPr>
          <w:b/>
          <w:color w:val="000000"/>
        </w:rPr>
        <w:t>]</w:t>
      </w:r>
      <w:r w:rsidR="003B11E9" w:rsidRPr="006D4403">
        <w:rPr>
          <w:color w:val="000000"/>
        </w:rPr>
        <w:t xml:space="preserve"> </w:t>
      </w:r>
    </w:p>
    <w:p w14:paraId="61C9B09D" w14:textId="77777777" w:rsidR="003B11E9" w:rsidRDefault="003B11E9" w:rsidP="007A0164">
      <w:pPr>
        <w:spacing w:after="0" w:line="240" w:lineRule="auto"/>
        <w:rPr>
          <w:b/>
          <w:color w:val="000000"/>
        </w:rPr>
      </w:pPr>
    </w:p>
    <w:p w14:paraId="267DEE35" w14:textId="042DBD4B" w:rsidR="006A5CA4" w:rsidRDefault="003B11E9" w:rsidP="007A0164">
      <w:pPr>
        <w:spacing w:after="0" w:line="240" w:lineRule="auto"/>
        <w:rPr>
          <w:b/>
          <w:color w:val="000000"/>
        </w:rPr>
      </w:pPr>
      <w:r>
        <w:rPr>
          <w:b/>
          <w:color w:val="000000"/>
        </w:rPr>
        <w:t>Discussants</w:t>
      </w:r>
    </w:p>
    <w:p w14:paraId="0464D60E" w14:textId="77777777" w:rsidR="006D4403" w:rsidRPr="006D4403" w:rsidRDefault="006D4403" w:rsidP="006D4403">
      <w:pPr>
        <w:pBdr>
          <w:bottom w:val="single" w:sz="12" w:space="1" w:color="auto"/>
        </w:pBdr>
        <w:spacing w:after="0" w:line="240" w:lineRule="auto"/>
        <w:rPr>
          <w:b/>
          <w:bCs/>
          <w:color w:val="000000"/>
        </w:rPr>
      </w:pPr>
      <w:r w:rsidRPr="006D4403">
        <w:rPr>
          <w:b/>
          <w:bCs/>
          <w:color w:val="000000"/>
        </w:rPr>
        <w:t>Stephen Hunger, MD</w:t>
      </w:r>
    </w:p>
    <w:p w14:paraId="2B7497E7" w14:textId="77777777" w:rsidR="006D4403" w:rsidRPr="006D4403" w:rsidRDefault="006D4403" w:rsidP="006D4403">
      <w:pPr>
        <w:pBdr>
          <w:bottom w:val="single" w:sz="12" w:space="1" w:color="auto"/>
        </w:pBdr>
        <w:spacing w:after="0" w:line="240" w:lineRule="auto"/>
        <w:rPr>
          <w:bCs/>
          <w:color w:val="000000"/>
        </w:rPr>
      </w:pPr>
      <w:r w:rsidRPr="006D4403">
        <w:rPr>
          <w:bCs/>
          <w:color w:val="000000"/>
        </w:rPr>
        <w:t>University of Colorado Denver</w:t>
      </w:r>
    </w:p>
    <w:p w14:paraId="32F430F7" w14:textId="77777777" w:rsidR="006D4403" w:rsidRPr="006D4403" w:rsidRDefault="006D4403" w:rsidP="006D4403">
      <w:pPr>
        <w:pBdr>
          <w:bottom w:val="single" w:sz="12" w:space="1" w:color="auto"/>
        </w:pBdr>
        <w:spacing w:after="0" w:line="240" w:lineRule="auto"/>
        <w:rPr>
          <w:bCs/>
          <w:color w:val="000000"/>
        </w:rPr>
      </w:pPr>
      <w:r w:rsidRPr="006D4403">
        <w:rPr>
          <w:bCs/>
          <w:color w:val="000000"/>
        </w:rPr>
        <w:t>Denver, Colorado, United States</w:t>
      </w:r>
    </w:p>
    <w:p w14:paraId="43A663AD" w14:textId="77777777" w:rsidR="004E0E44" w:rsidRDefault="004E0E44" w:rsidP="006A5CA4">
      <w:pPr>
        <w:pBdr>
          <w:bottom w:val="single" w:sz="12" w:space="1" w:color="auto"/>
        </w:pBdr>
        <w:spacing w:after="0" w:line="240" w:lineRule="auto"/>
        <w:rPr>
          <w:bCs/>
          <w:color w:val="000000"/>
        </w:rPr>
      </w:pPr>
    </w:p>
    <w:p w14:paraId="56A73CAB" w14:textId="77777777" w:rsidR="00C13AE6" w:rsidRPr="00C13AE6" w:rsidRDefault="00C13AE6" w:rsidP="00C13AE6">
      <w:pPr>
        <w:pBdr>
          <w:bottom w:val="single" w:sz="12" w:space="1" w:color="auto"/>
        </w:pBdr>
        <w:spacing w:after="0" w:line="240" w:lineRule="auto"/>
        <w:rPr>
          <w:b/>
          <w:bCs/>
          <w:color w:val="000000"/>
        </w:rPr>
      </w:pPr>
      <w:r w:rsidRPr="00C13AE6">
        <w:rPr>
          <w:b/>
          <w:bCs/>
          <w:color w:val="000000"/>
        </w:rPr>
        <w:t xml:space="preserve">Rob </w:t>
      </w:r>
      <w:proofErr w:type="spellStart"/>
      <w:r w:rsidRPr="00C13AE6">
        <w:rPr>
          <w:b/>
          <w:bCs/>
          <w:color w:val="000000"/>
        </w:rPr>
        <w:t>Pieters</w:t>
      </w:r>
      <w:proofErr w:type="spellEnd"/>
      <w:r w:rsidRPr="00C13AE6">
        <w:rPr>
          <w:b/>
          <w:bCs/>
          <w:color w:val="000000"/>
        </w:rPr>
        <w:t>, MD, PhD</w:t>
      </w:r>
    </w:p>
    <w:p w14:paraId="7CA2A366" w14:textId="77777777" w:rsidR="00C13AE6" w:rsidRPr="00C13AE6" w:rsidRDefault="00C13AE6" w:rsidP="00C13AE6">
      <w:pPr>
        <w:pBdr>
          <w:bottom w:val="single" w:sz="12" w:space="1" w:color="auto"/>
        </w:pBdr>
        <w:spacing w:after="0" w:line="240" w:lineRule="auto"/>
        <w:rPr>
          <w:bCs/>
          <w:color w:val="000000"/>
        </w:rPr>
      </w:pPr>
      <w:r w:rsidRPr="00C13AE6">
        <w:rPr>
          <w:bCs/>
          <w:color w:val="000000"/>
        </w:rPr>
        <w:t xml:space="preserve">Princess </w:t>
      </w:r>
      <w:proofErr w:type="spellStart"/>
      <w:r w:rsidRPr="00C13AE6">
        <w:rPr>
          <w:bCs/>
          <w:color w:val="000000"/>
        </w:rPr>
        <w:t>Máxima</w:t>
      </w:r>
      <w:proofErr w:type="spellEnd"/>
      <w:r w:rsidRPr="00C13AE6">
        <w:rPr>
          <w:bCs/>
          <w:color w:val="000000"/>
        </w:rPr>
        <w:t xml:space="preserve"> Center for Pediatric Oncology</w:t>
      </w:r>
    </w:p>
    <w:p w14:paraId="06638428" w14:textId="77777777" w:rsidR="00C13AE6" w:rsidRPr="00C13AE6" w:rsidRDefault="00C13AE6" w:rsidP="00C13AE6">
      <w:pPr>
        <w:pBdr>
          <w:bottom w:val="single" w:sz="12" w:space="1" w:color="auto"/>
        </w:pBdr>
        <w:spacing w:after="0" w:line="240" w:lineRule="auto"/>
        <w:rPr>
          <w:bCs/>
          <w:color w:val="000000"/>
        </w:rPr>
      </w:pPr>
      <w:r w:rsidRPr="00C13AE6">
        <w:rPr>
          <w:bCs/>
          <w:color w:val="000000"/>
        </w:rPr>
        <w:t>Utrecht, the Netherlands</w:t>
      </w:r>
    </w:p>
    <w:p w14:paraId="48F27C29" w14:textId="77777777" w:rsidR="006D4403" w:rsidRDefault="006D4403" w:rsidP="006A5CA4">
      <w:pPr>
        <w:pBdr>
          <w:bottom w:val="single" w:sz="12" w:space="1" w:color="auto"/>
        </w:pBdr>
        <w:spacing w:after="0" w:line="240" w:lineRule="auto"/>
        <w:rPr>
          <w:bCs/>
          <w:color w:val="000000"/>
        </w:rPr>
      </w:pPr>
    </w:p>
    <w:p w14:paraId="19920AF6" w14:textId="77777777" w:rsidR="006D4403" w:rsidRDefault="006D4403" w:rsidP="006A5CA4">
      <w:pPr>
        <w:pBdr>
          <w:bottom w:val="single" w:sz="12" w:space="1" w:color="auto"/>
        </w:pBdr>
        <w:spacing w:after="0" w:line="240" w:lineRule="auto"/>
        <w:rPr>
          <w:color w:val="000000"/>
        </w:rPr>
      </w:pPr>
    </w:p>
    <w:p w14:paraId="0709ED71" w14:textId="77777777" w:rsidR="004A6934" w:rsidRDefault="004A6934" w:rsidP="007A0164">
      <w:pPr>
        <w:spacing w:after="0" w:line="240" w:lineRule="auto"/>
        <w:rPr>
          <w:b/>
          <w:color w:val="000000"/>
        </w:rPr>
      </w:pPr>
    </w:p>
    <w:p w14:paraId="22E6BED3" w14:textId="31A1711E" w:rsidR="00847793" w:rsidRPr="004E0E44" w:rsidRDefault="00847793" w:rsidP="004E0E44">
      <w:pPr>
        <w:pStyle w:val="ListParagraph"/>
        <w:numPr>
          <w:ilvl w:val="0"/>
          <w:numId w:val="2"/>
        </w:numPr>
        <w:spacing w:after="0" w:line="240" w:lineRule="auto"/>
        <w:rPr>
          <w:b/>
          <w:color w:val="000000"/>
          <w:highlight w:val="yellow"/>
        </w:rPr>
      </w:pPr>
      <w:r w:rsidRPr="00386BFE">
        <w:rPr>
          <w:b/>
          <w:color w:val="000000"/>
          <w:rPrChange w:id="12" w:author="Trudy Stoddert, ELS" w:date="2014-11-10T16:53:00Z">
            <w:rPr>
              <w:b/>
              <w:color w:val="000000"/>
              <w:highlight w:val="yellow"/>
            </w:rPr>
          </w:rPrChange>
        </w:rPr>
        <w:t>[</w:t>
      </w:r>
      <w:r w:rsidR="004E0E44" w:rsidRPr="00386BFE">
        <w:rPr>
          <w:b/>
          <w:color w:val="000000"/>
          <w:rPrChange w:id="13" w:author="Trudy Stoddert, ELS" w:date="2014-11-10T16:53:00Z">
            <w:rPr>
              <w:b/>
              <w:color w:val="000000"/>
              <w:highlight w:val="yellow"/>
            </w:rPr>
          </w:rPrChange>
        </w:rPr>
        <w:t xml:space="preserve">Featured Abstracts/Discussion Topics/Activity </w:t>
      </w:r>
      <w:commentRangeStart w:id="14"/>
      <w:r w:rsidR="004E0E44" w:rsidRPr="00386BFE">
        <w:rPr>
          <w:b/>
          <w:color w:val="000000"/>
          <w:rPrChange w:id="15" w:author="Trudy Stoddert, ELS" w:date="2014-11-10T16:53:00Z">
            <w:rPr>
              <w:b/>
              <w:color w:val="000000"/>
              <w:highlight w:val="yellow"/>
            </w:rPr>
          </w:rPrChange>
        </w:rPr>
        <w:t>Topics</w:t>
      </w:r>
      <w:commentRangeEnd w:id="14"/>
      <w:r w:rsidR="007B10E9" w:rsidRPr="00386BFE">
        <w:rPr>
          <w:rStyle w:val="CommentReference"/>
        </w:rPr>
        <w:commentReference w:id="14"/>
      </w:r>
      <w:r w:rsidR="004E0E44" w:rsidRPr="00386BFE">
        <w:rPr>
          <w:b/>
          <w:color w:val="000000"/>
          <w:rPrChange w:id="16" w:author="Trudy Stoddert, ELS" w:date="2014-11-10T16:53:00Z">
            <w:rPr>
              <w:b/>
              <w:color w:val="000000"/>
              <w:highlight w:val="yellow"/>
            </w:rPr>
          </w:rPrChange>
        </w:rPr>
        <w:t>]</w:t>
      </w:r>
      <w:ins w:id="17" w:author="Trudy Stoddert, ELS" w:date="2014-11-10T16:53:00Z">
        <w:r w:rsidR="00386BFE" w:rsidRPr="00386BFE">
          <w:rPr>
            <w:b/>
            <w:color w:val="000000"/>
            <w:rPrChange w:id="18" w:author="Trudy Stoddert, ELS" w:date="2014-11-10T16:53:00Z">
              <w:rPr>
                <w:b/>
                <w:color w:val="000000"/>
                <w:highlight w:val="yellow"/>
              </w:rPr>
            </w:rPrChange>
          </w:rPr>
          <w:t xml:space="preserve"> </w:t>
        </w:r>
        <w:r w:rsidR="00386BFE">
          <w:rPr>
            <w:b/>
            <w:color w:val="000000"/>
            <w:highlight w:val="yellow"/>
          </w:rPr>
          <w:t>–note to Web, please make the green highlighted text a live link to the URLs listed immediately afterward</w:t>
        </w:r>
      </w:ins>
    </w:p>
    <w:p w14:paraId="423F7E74" w14:textId="77777777" w:rsidR="00A76993" w:rsidRDefault="00A76993" w:rsidP="004E0E44">
      <w:pPr>
        <w:spacing w:after="0" w:line="240" w:lineRule="auto"/>
        <w:ind w:left="1440" w:hanging="1440"/>
        <w:rPr>
          <w:color w:val="000000"/>
        </w:rPr>
      </w:pPr>
    </w:p>
    <w:p w14:paraId="5E2E3253" w14:textId="77777777" w:rsidR="00EB5945" w:rsidRPr="00386BFE" w:rsidRDefault="00EB5945" w:rsidP="00EB5945">
      <w:pPr>
        <w:spacing w:after="0" w:line="240" w:lineRule="auto"/>
        <w:rPr>
          <w:lang w:val="fr-FR"/>
          <w:rPrChange w:id="19" w:author="Trudy Stoddert, ELS" w:date="2014-11-10T16:46:00Z">
            <w:rPr>
              <w:b/>
              <w:lang w:val="fr-FR"/>
            </w:rPr>
          </w:rPrChange>
        </w:rPr>
      </w:pPr>
      <w:proofErr w:type="spellStart"/>
      <w:r w:rsidRPr="00386BFE">
        <w:rPr>
          <w:i/>
          <w:lang w:val="fr-FR"/>
          <w:rPrChange w:id="20" w:author="Trudy Stoddert, ELS" w:date="2014-11-10T16:46:00Z">
            <w:rPr>
              <w:b/>
              <w:i/>
              <w:lang w:val="fr-FR"/>
            </w:rPr>
          </w:rPrChange>
        </w:rPr>
        <w:t>Erwinia</w:t>
      </w:r>
      <w:proofErr w:type="spellEnd"/>
      <w:r w:rsidRPr="00386BFE">
        <w:rPr>
          <w:lang w:val="fr-FR"/>
          <w:rPrChange w:id="21" w:author="Trudy Stoddert, ELS" w:date="2014-11-10T16:46:00Z">
            <w:rPr>
              <w:b/>
              <w:lang w:val="fr-FR"/>
            </w:rPr>
          </w:rPrChange>
        </w:rPr>
        <w:t xml:space="preserve"> asparaginase </w:t>
      </w:r>
      <w:proofErr w:type="spellStart"/>
      <w:r w:rsidRPr="00386BFE">
        <w:rPr>
          <w:lang w:val="fr-FR"/>
          <w:rPrChange w:id="22" w:author="Trudy Stoddert, ELS" w:date="2014-11-10T16:46:00Z">
            <w:rPr>
              <w:b/>
              <w:lang w:val="fr-FR"/>
            </w:rPr>
          </w:rPrChange>
        </w:rPr>
        <w:t>achieves</w:t>
      </w:r>
      <w:proofErr w:type="spellEnd"/>
      <w:r w:rsidRPr="00386BFE">
        <w:rPr>
          <w:lang w:val="fr-FR"/>
          <w:rPrChange w:id="23" w:author="Trudy Stoddert, ELS" w:date="2014-11-10T16:46:00Z">
            <w:rPr>
              <w:b/>
              <w:lang w:val="fr-FR"/>
            </w:rPr>
          </w:rPrChange>
        </w:rPr>
        <w:t xml:space="preserve"> </w:t>
      </w:r>
      <w:proofErr w:type="spellStart"/>
      <w:r w:rsidRPr="00386BFE">
        <w:rPr>
          <w:lang w:val="fr-FR"/>
          <w:rPrChange w:id="24" w:author="Trudy Stoddert, ELS" w:date="2014-11-10T16:46:00Z">
            <w:rPr>
              <w:b/>
              <w:lang w:val="fr-FR"/>
            </w:rPr>
          </w:rPrChange>
        </w:rPr>
        <w:t>therapeutic</w:t>
      </w:r>
      <w:proofErr w:type="spellEnd"/>
      <w:r w:rsidRPr="00386BFE">
        <w:rPr>
          <w:lang w:val="fr-FR"/>
          <w:rPrChange w:id="25" w:author="Trudy Stoddert, ELS" w:date="2014-11-10T16:46:00Z">
            <w:rPr>
              <w:b/>
              <w:lang w:val="fr-FR"/>
            </w:rPr>
          </w:rPrChange>
        </w:rPr>
        <w:t xml:space="preserve"> </w:t>
      </w:r>
      <w:proofErr w:type="spellStart"/>
      <w:r w:rsidRPr="00386BFE">
        <w:rPr>
          <w:lang w:val="fr-FR"/>
          <w:rPrChange w:id="26" w:author="Trudy Stoddert, ELS" w:date="2014-11-10T16:46:00Z">
            <w:rPr>
              <w:b/>
              <w:lang w:val="fr-FR"/>
            </w:rPr>
          </w:rPrChange>
        </w:rPr>
        <w:t>activity</w:t>
      </w:r>
      <w:proofErr w:type="spellEnd"/>
      <w:r w:rsidRPr="00386BFE">
        <w:rPr>
          <w:lang w:val="fr-FR"/>
          <w:rPrChange w:id="27" w:author="Trudy Stoddert, ELS" w:date="2014-11-10T16:46:00Z">
            <w:rPr>
              <w:b/>
              <w:lang w:val="fr-FR"/>
            </w:rPr>
          </w:rPrChange>
        </w:rPr>
        <w:t xml:space="preserve"> </w:t>
      </w:r>
      <w:proofErr w:type="spellStart"/>
      <w:r w:rsidRPr="00386BFE">
        <w:rPr>
          <w:lang w:val="fr-FR"/>
          <w:rPrChange w:id="28" w:author="Trudy Stoddert, ELS" w:date="2014-11-10T16:46:00Z">
            <w:rPr>
              <w:b/>
              <w:lang w:val="fr-FR"/>
            </w:rPr>
          </w:rPrChange>
        </w:rPr>
        <w:t>after</w:t>
      </w:r>
      <w:proofErr w:type="spellEnd"/>
      <w:r w:rsidRPr="00386BFE">
        <w:rPr>
          <w:lang w:val="fr-FR"/>
          <w:rPrChange w:id="29" w:author="Trudy Stoddert, ELS" w:date="2014-11-10T16:46:00Z">
            <w:rPr>
              <w:b/>
              <w:lang w:val="fr-FR"/>
            </w:rPr>
          </w:rPrChange>
        </w:rPr>
        <w:t xml:space="preserve"> </w:t>
      </w:r>
      <w:proofErr w:type="spellStart"/>
      <w:r w:rsidRPr="00386BFE">
        <w:rPr>
          <w:lang w:val="fr-FR"/>
          <w:rPrChange w:id="30" w:author="Trudy Stoddert, ELS" w:date="2014-11-10T16:46:00Z">
            <w:rPr>
              <w:b/>
              <w:lang w:val="fr-FR"/>
            </w:rPr>
          </w:rPrChange>
        </w:rPr>
        <w:t>pegaspargase</w:t>
      </w:r>
      <w:proofErr w:type="spellEnd"/>
      <w:r w:rsidRPr="00386BFE">
        <w:rPr>
          <w:lang w:val="fr-FR"/>
          <w:rPrChange w:id="31" w:author="Trudy Stoddert, ELS" w:date="2014-11-10T16:46:00Z">
            <w:rPr>
              <w:b/>
              <w:lang w:val="fr-FR"/>
            </w:rPr>
          </w:rPrChange>
        </w:rPr>
        <w:t xml:space="preserve"> </w:t>
      </w:r>
      <w:proofErr w:type="spellStart"/>
      <w:r w:rsidRPr="00386BFE">
        <w:rPr>
          <w:lang w:val="fr-FR"/>
          <w:rPrChange w:id="32" w:author="Trudy Stoddert, ELS" w:date="2014-11-10T16:46:00Z">
            <w:rPr>
              <w:b/>
              <w:lang w:val="fr-FR"/>
            </w:rPr>
          </w:rPrChange>
        </w:rPr>
        <w:t>allergy</w:t>
      </w:r>
      <w:proofErr w:type="spellEnd"/>
      <w:del w:id="33" w:author="Trudy Stoddert, ELS" w:date="2014-11-10T16:48:00Z">
        <w:r w:rsidRPr="00386BFE" w:rsidDel="00386BFE">
          <w:rPr>
            <w:lang w:val="fr-FR"/>
            <w:rPrChange w:id="34" w:author="Trudy Stoddert, ELS" w:date="2014-11-10T16:46:00Z">
              <w:rPr>
                <w:b/>
                <w:lang w:val="fr-FR"/>
              </w:rPr>
            </w:rPrChange>
          </w:rPr>
          <w:delText> </w:delText>
        </w:r>
      </w:del>
      <w:r w:rsidRPr="00386BFE">
        <w:rPr>
          <w:lang w:val="fr-FR"/>
          <w:rPrChange w:id="35" w:author="Trudy Stoddert, ELS" w:date="2014-11-10T16:46:00Z">
            <w:rPr>
              <w:b/>
              <w:lang w:val="fr-FR"/>
            </w:rPr>
          </w:rPrChange>
        </w:rPr>
        <w:t xml:space="preserve">: A report </w:t>
      </w:r>
      <w:proofErr w:type="spellStart"/>
      <w:r w:rsidRPr="00386BFE">
        <w:rPr>
          <w:lang w:val="fr-FR"/>
          <w:rPrChange w:id="36" w:author="Trudy Stoddert, ELS" w:date="2014-11-10T16:46:00Z">
            <w:rPr>
              <w:b/>
              <w:lang w:val="fr-FR"/>
            </w:rPr>
          </w:rPrChange>
        </w:rPr>
        <w:t>from</w:t>
      </w:r>
      <w:proofErr w:type="spellEnd"/>
      <w:r w:rsidRPr="00386BFE">
        <w:rPr>
          <w:lang w:val="fr-FR"/>
          <w:rPrChange w:id="37" w:author="Trudy Stoddert, ELS" w:date="2014-11-10T16:46:00Z">
            <w:rPr>
              <w:b/>
              <w:lang w:val="fr-FR"/>
            </w:rPr>
          </w:rPrChange>
        </w:rPr>
        <w:t xml:space="preserve"> the </w:t>
      </w:r>
      <w:proofErr w:type="spellStart"/>
      <w:r w:rsidRPr="00386BFE">
        <w:rPr>
          <w:lang w:val="fr-FR"/>
          <w:rPrChange w:id="38" w:author="Trudy Stoddert, ELS" w:date="2014-11-10T16:46:00Z">
            <w:rPr>
              <w:b/>
              <w:lang w:val="fr-FR"/>
            </w:rPr>
          </w:rPrChange>
        </w:rPr>
        <w:t>Children’s</w:t>
      </w:r>
      <w:proofErr w:type="spellEnd"/>
      <w:r w:rsidRPr="00386BFE">
        <w:rPr>
          <w:lang w:val="fr-FR"/>
          <w:rPrChange w:id="39" w:author="Trudy Stoddert, ELS" w:date="2014-11-10T16:46:00Z">
            <w:rPr>
              <w:b/>
              <w:lang w:val="fr-FR"/>
            </w:rPr>
          </w:rPrChange>
        </w:rPr>
        <w:t xml:space="preserve"> </w:t>
      </w:r>
      <w:proofErr w:type="spellStart"/>
      <w:r w:rsidRPr="00386BFE">
        <w:rPr>
          <w:lang w:val="fr-FR"/>
          <w:rPrChange w:id="40" w:author="Trudy Stoddert, ELS" w:date="2014-11-10T16:46:00Z">
            <w:rPr>
              <w:b/>
              <w:lang w:val="fr-FR"/>
            </w:rPr>
          </w:rPrChange>
        </w:rPr>
        <w:t>Oncology</w:t>
      </w:r>
      <w:proofErr w:type="spellEnd"/>
      <w:r w:rsidRPr="00386BFE">
        <w:rPr>
          <w:lang w:val="fr-FR"/>
          <w:rPrChange w:id="41" w:author="Trudy Stoddert, ELS" w:date="2014-11-10T16:46:00Z">
            <w:rPr>
              <w:b/>
              <w:lang w:val="fr-FR"/>
            </w:rPr>
          </w:rPrChange>
        </w:rPr>
        <w:t xml:space="preserve"> Group</w:t>
      </w:r>
    </w:p>
    <w:p w14:paraId="2D4D7A10" w14:textId="263A3767" w:rsidR="00EB5945" w:rsidRPr="00386BFE" w:rsidRDefault="00EB5945" w:rsidP="00EB5945">
      <w:pPr>
        <w:spacing w:after="0" w:line="240" w:lineRule="auto"/>
        <w:rPr>
          <w:lang w:val="fr-FR"/>
          <w:rPrChange w:id="42" w:author="Trudy Stoddert, ELS" w:date="2014-11-10T16:46:00Z">
            <w:rPr>
              <w:b/>
              <w:lang w:val="fr-FR"/>
            </w:rPr>
          </w:rPrChange>
        </w:rPr>
      </w:pPr>
      <w:proofErr w:type="spellStart"/>
      <w:r w:rsidRPr="00386BFE">
        <w:rPr>
          <w:highlight w:val="green"/>
          <w:lang w:val="fr-FR"/>
          <w:rPrChange w:id="43" w:author="Trudy Stoddert, ELS" w:date="2014-11-10T16:53:00Z">
            <w:rPr>
              <w:b/>
              <w:lang w:val="fr-FR"/>
            </w:rPr>
          </w:rPrChange>
        </w:rPr>
        <w:t>Salzer</w:t>
      </w:r>
      <w:proofErr w:type="spellEnd"/>
      <w:r w:rsidRPr="00386BFE">
        <w:rPr>
          <w:highlight w:val="green"/>
          <w:lang w:val="fr-FR"/>
          <w:rPrChange w:id="44" w:author="Trudy Stoddert, ELS" w:date="2014-11-10T16:53:00Z">
            <w:rPr>
              <w:b/>
              <w:lang w:val="fr-FR"/>
            </w:rPr>
          </w:rPrChange>
        </w:rPr>
        <w:t xml:space="preserve"> W, et al. </w:t>
      </w:r>
      <w:r w:rsidRPr="00386BFE">
        <w:rPr>
          <w:i/>
          <w:highlight w:val="green"/>
          <w:lang w:val="fr-FR"/>
          <w:rPrChange w:id="45" w:author="Trudy Stoddert, ELS" w:date="2014-11-10T16:53:00Z">
            <w:rPr>
              <w:b/>
              <w:i/>
              <w:lang w:val="fr-FR"/>
            </w:rPr>
          </w:rPrChange>
        </w:rPr>
        <w:t>Blood.</w:t>
      </w:r>
      <w:r w:rsidRPr="00386BFE">
        <w:rPr>
          <w:highlight w:val="green"/>
          <w:lang w:val="fr-FR"/>
          <w:rPrChange w:id="46" w:author="Trudy Stoddert, ELS" w:date="2014-11-10T16:53:00Z">
            <w:rPr>
              <w:b/>
              <w:lang w:val="fr-FR"/>
            </w:rPr>
          </w:rPrChange>
        </w:rPr>
        <w:t xml:space="preserve"> 2013;122(4):</w:t>
      </w:r>
      <w:del w:id="47" w:author="Trudy Stoddert, ELS" w:date="2014-11-10T16:48:00Z">
        <w:r w:rsidRPr="00386BFE" w:rsidDel="00386BFE">
          <w:rPr>
            <w:highlight w:val="green"/>
            <w:lang w:val="fr-FR"/>
            <w:rPrChange w:id="48" w:author="Trudy Stoddert, ELS" w:date="2014-11-10T16:53:00Z">
              <w:rPr>
                <w:b/>
                <w:lang w:val="fr-FR"/>
              </w:rPr>
            </w:rPrChange>
          </w:rPr>
          <w:delText xml:space="preserve"> </w:delText>
        </w:r>
      </w:del>
      <w:r w:rsidRPr="00386BFE">
        <w:rPr>
          <w:highlight w:val="green"/>
          <w:lang w:val="fr-FR"/>
          <w:rPrChange w:id="49" w:author="Trudy Stoddert, ELS" w:date="2014-11-10T16:53:00Z">
            <w:rPr>
              <w:b/>
              <w:lang w:val="fr-FR"/>
            </w:rPr>
          </w:rPrChange>
        </w:rPr>
        <w:t>507-514.</w:t>
      </w:r>
      <w:ins w:id="50" w:author="Trudy Stoddert, ELS" w:date="2014-11-10T16:48:00Z">
        <w:r w:rsidR="00386BFE">
          <w:rPr>
            <w:lang w:val="fr-FR"/>
          </w:rPr>
          <w:t xml:space="preserve"> [[</w:t>
        </w:r>
        <w:r w:rsidR="00386BFE" w:rsidRPr="00386BFE">
          <w:rPr>
            <w:lang w:val="fr-FR"/>
          </w:rPr>
          <w:t>http://www.bloodjournal.org/content/122/4/507.long?sso-checked=true</w:t>
        </w:r>
        <w:r w:rsidR="00386BFE">
          <w:rPr>
            <w:lang w:val="fr-FR"/>
          </w:rPr>
          <w:t>]]</w:t>
        </w:r>
      </w:ins>
    </w:p>
    <w:p w14:paraId="10507E79" w14:textId="77777777" w:rsidR="00EB5945" w:rsidRPr="00386BFE" w:rsidRDefault="00EB5945" w:rsidP="00EB5945">
      <w:pPr>
        <w:spacing w:after="0" w:line="240" w:lineRule="auto"/>
        <w:rPr>
          <w:lang w:val="fr-FR"/>
          <w:rPrChange w:id="51" w:author="Trudy Stoddert, ELS" w:date="2014-11-10T16:46:00Z">
            <w:rPr>
              <w:b/>
              <w:lang w:val="fr-FR"/>
            </w:rPr>
          </w:rPrChange>
        </w:rPr>
      </w:pPr>
    </w:p>
    <w:p w14:paraId="7B10A672" w14:textId="6DD7B1ED" w:rsidR="00EB5945" w:rsidRPr="00386BFE" w:rsidRDefault="00EB5945" w:rsidP="00EB5945">
      <w:pPr>
        <w:spacing w:after="0" w:line="240" w:lineRule="auto"/>
        <w:rPr>
          <w:lang w:val="fr-FR"/>
          <w:rPrChange w:id="52" w:author="Trudy Stoddert, ELS" w:date="2014-11-10T16:46:00Z">
            <w:rPr>
              <w:b/>
              <w:lang w:val="fr-FR"/>
            </w:rPr>
          </w:rPrChange>
        </w:rPr>
      </w:pPr>
      <w:proofErr w:type="spellStart"/>
      <w:r w:rsidRPr="00386BFE">
        <w:rPr>
          <w:lang w:val="fr-FR"/>
          <w:rPrChange w:id="53" w:author="Trudy Stoddert, ELS" w:date="2014-11-10T16:46:00Z">
            <w:rPr>
              <w:b/>
              <w:lang w:val="fr-FR"/>
            </w:rPr>
          </w:rPrChange>
        </w:rPr>
        <w:t>Postinduction</w:t>
      </w:r>
      <w:proofErr w:type="spellEnd"/>
      <w:r w:rsidRPr="00386BFE">
        <w:rPr>
          <w:lang w:val="fr-FR"/>
          <w:rPrChange w:id="54" w:author="Trudy Stoddert, ELS" w:date="2014-11-10T16:46:00Z">
            <w:rPr>
              <w:b/>
              <w:lang w:val="fr-FR"/>
            </w:rPr>
          </w:rPrChange>
        </w:rPr>
        <w:t xml:space="preserve"> </w:t>
      </w:r>
      <w:proofErr w:type="spellStart"/>
      <w:r w:rsidRPr="00386BFE">
        <w:rPr>
          <w:lang w:val="fr-FR"/>
          <w:rPrChange w:id="55" w:author="Trudy Stoddert, ELS" w:date="2014-11-10T16:46:00Z">
            <w:rPr>
              <w:b/>
              <w:lang w:val="fr-FR"/>
            </w:rPr>
          </w:rPrChange>
        </w:rPr>
        <w:t>dexamethasone</w:t>
      </w:r>
      <w:proofErr w:type="spellEnd"/>
      <w:r w:rsidRPr="00386BFE">
        <w:rPr>
          <w:lang w:val="fr-FR"/>
          <w:rPrChange w:id="56" w:author="Trudy Stoddert, ELS" w:date="2014-11-10T16:46:00Z">
            <w:rPr>
              <w:b/>
              <w:lang w:val="fr-FR"/>
            </w:rPr>
          </w:rPrChange>
        </w:rPr>
        <w:t xml:space="preserve"> and </w:t>
      </w:r>
      <w:proofErr w:type="spellStart"/>
      <w:r w:rsidRPr="00386BFE">
        <w:rPr>
          <w:lang w:val="fr-FR"/>
          <w:rPrChange w:id="57" w:author="Trudy Stoddert, ELS" w:date="2014-11-10T16:46:00Z">
            <w:rPr>
              <w:b/>
              <w:lang w:val="fr-FR"/>
            </w:rPr>
          </w:rPrChange>
        </w:rPr>
        <w:t>individualized</w:t>
      </w:r>
      <w:proofErr w:type="spellEnd"/>
      <w:r w:rsidRPr="00386BFE">
        <w:rPr>
          <w:lang w:val="fr-FR"/>
          <w:rPrChange w:id="58" w:author="Trudy Stoddert, ELS" w:date="2014-11-10T16:46:00Z">
            <w:rPr>
              <w:b/>
              <w:lang w:val="fr-FR"/>
            </w:rPr>
          </w:rPrChange>
        </w:rPr>
        <w:t xml:space="preserve"> </w:t>
      </w:r>
      <w:proofErr w:type="spellStart"/>
      <w:r w:rsidRPr="00386BFE">
        <w:rPr>
          <w:lang w:val="fr-FR"/>
          <w:rPrChange w:id="59" w:author="Trudy Stoddert, ELS" w:date="2014-11-10T16:46:00Z">
            <w:rPr>
              <w:b/>
              <w:lang w:val="fr-FR"/>
            </w:rPr>
          </w:rPrChange>
        </w:rPr>
        <w:t>dosing</w:t>
      </w:r>
      <w:proofErr w:type="spellEnd"/>
      <w:r w:rsidRPr="00386BFE">
        <w:rPr>
          <w:lang w:val="fr-FR"/>
          <w:rPrChange w:id="60" w:author="Trudy Stoddert, ELS" w:date="2014-11-10T16:46:00Z">
            <w:rPr>
              <w:b/>
              <w:lang w:val="fr-FR"/>
            </w:rPr>
          </w:rPrChange>
        </w:rPr>
        <w:t xml:space="preserve"> of </w:t>
      </w:r>
      <w:r w:rsidRPr="00386BFE">
        <w:rPr>
          <w:i/>
          <w:lang w:val="fr-FR"/>
          <w:rPrChange w:id="61" w:author="Trudy Stoddert, ELS" w:date="2014-11-10T16:46:00Z">
            <w:rPr>
              <w:b/>
              <w:i/>
              <w:lang w:val="fr-FR"/>
            </w:rPr>
          </w:rPrChange>
        </w:rPr>
        <w:t xml:space="preserve">Escherichia </w:t>
      </w:r>
      <w:del w:id="62" w:author="Trudy Stoddert, ELS" w:date="2014-11-10T16:54:00Z">
        <w:r w:rsidRPr="00386BFE" w:rsidDel="00386BFE">
          <w:rPr>
            <w:i/>
            <w:lang w:val="fr-FR"/>
            <w:rPrChange w:id="63" w:author="Trudy Stoddert, ELS" w:date="2014-11-10T16:46:00Z">
              <w:rPr>
                <w:b/>
                <w:i/>
                <w:lang w:val="fr-FR"/>
              </w:rPr>
            </w:rPrChange>
          </w:rPr>
          <w:delText>Coli</w:delText>
        </w:r>
        <w:r w:rsidRPr="00386BFE" w:rsidDel="00386BFE">
          <w:rPr>
            <w:lang w:val="fr-FR"/>
            <w:rPrChange w:id="64" w:author="Trudy Stoddert, ELS" w:date="2014-11-10T16:46:00Z">
              <w:rPr>
                <w:b/>
                <w:lang w:val="fr-FR"/>
              </w:rPr>
            </w:rPrChange>
          </w:rPr>
          <w:delText xml:space="preserve"> </w:delText>
        </w:r>
      </w:del>
      <w:ins w:id="65" w:author="Trudy Stoddert, ELS" w:date="2014-11-10T16:54:00Z">
        <w:r w:rsidR="00386BFE">
          <w:rPr>
            <w:i/>
            <w:lang w:val="fr-FR"/>
          </w:rPr>
          <w:t>c</w:t>
        </w:r>
        <w:r w:rsidR="00386BFE" w:rsidRPr="00386BFE">
          <w:rPr>
            <w:i/>
            <w:lang w:val="fr-FR"/>
            <w:rPrChange w:id="66" w:author="Trudy Stoddert, ELS" w:date="2014-11-10T16:46:00Z">
              <w:rPr>
                <w:b/>
                <w:i/>
                <w:lang w:val="fr-FR"/>
              </w:rPr>
            </w:rPrChange>
          </w:rPr>
          <w:t>oli</w:t>
        </w:r>
        <w:r w:rsidR="00386BFE" w:rsidRPr="00386BFE">
          <w:rPr>
            <w:lang w:val="fr-FR"/>
            <w:rPrChange w:id="67" w:author="Trudy Stoddert, ELS" w:date="2014-11-10T16:46:00Z">
              <w:rPr>
                <w:b/>
                <w:lang w:val="fr-FR"/>
              </w:rPr>
            </w:rPrChange>
          </w:rPr>
          <w:t xml:space="preserve"> </w:t>
        </w:r>
      </w:ins>
      <w:r w:rsidRPr="00386BFE">
        <w:rPr>
          <w:lang w:val="fr-FR"/>
          <w:rPrChange w:id="68" w:author="Trudy Stoddert, ELS" w:date="2014-11-10T16:46:00Z">
            <w:rPr>
              <w:b/>
              <w:lang w:val="fr-FR"/>
            </w:rPr>
          </w:rPrChange>
        </w:rPr>
        <w:t xml:space="preserve">L-asparaginase </w:t>
      </w:r>
      <w:proofErr w:type="spellStart"/>
      <w:r w:rsidRPr="00386BFE">
        <w:rPr>
          <w:lang w:val="fr-FR"/>
          <w:rPrChange w:id="69" w:author="Trudy Stoddert, ELS" w:date="2014-11-10T16:46:00Z">
            <w:rPr>
              <w:b/>
              <w:lang w:val="fr-FR"/>
            </w:rPr>
          </w:rPrChange>
        </w:rPr>
        <w:t>each</w:t>
      </w:r>
      <w:proofErr w:type="spellEnd"/>
      <w:r w:rsidRPr="00386BFE">
        <w:rPr>
          <w:lang w:val="fr-FR"/>
          <w:rPrChange w:id="70" w:author="Trudy Stoddert, ELS" w:date="2014-11-10T16:46:00Z">
            <w:rPr>
              <w:b/>
              <w:lang w:val="fr-FR"/>
            </w:rPr>
          </w:rPrChange>
        </w:rPr>
        <w:t xml:space="preserve"> </w:t>
      </w:r>
      <w:proofErr w:type="spellStart"/>
      <w:r w:rsidRPr="00386BFE">
        <w:rPr>
          <w:lang w:val="fr-FR"/>
          <w:rPrChange w:id="71" w:author="Trudy Stoddert, ELS" w:date="2014-11-10T16:46:00Z">
            <w:rPr>
              <w:b/>
              <w:lang w:val="fr-FR"/>
            </w:rPr>
          </w:rPrChange>
        </w:rPr>
        <w:t>improve</w:t>
      </w:r>
      <w:proofErr w:type="spellEnd"/>
      <w:r w:rsidRPr="00386BFE">
        <w:rPr>
          <w:lang w:val="fr-FR"/>
          <w:rPrChange w:id="72" w:author="Trudy Stoddert, ELS" w:date="2014-11-10T16:46:00Z">
            <w:rPr>
              <w:b/>
              <w:lang w:val="fr-FR"/>
            </w:rPr>
          </w:rPrChange>
        </w:rPr>
        <w:t xml:space="preserve"> </w:t>
      </w:r>
      <w:proofErr w:type="spellStart"/>
      <w:r w:rsidRPr="00386BFE">
        <w:rPr>
          <w:lang w:val="fr-FR"/>
          <w:rPrChange w:id="73" w:author="Trudy Stoddert, ELS" w:date="2014-11-10T16:46:00Z">
            <w:rPr>
              <w:b/>
              <w:lang w:val="fr-FR"/>
            </w:rPr>
          </w:rPrChange>
        </w:rPr>
        <w:t>outcome</w:t>
      </w:r>
      <w:proofErr w:type="spellEnd"/>
      <w:r w:rsidRPr="00386BFE">
        <w:rPr>
          <w:lang w:val="fr-FR"/>
          <w:rPrChange w:id="74" w:author="Trudy Stoddert, ELS" w:date="2014-11-10T16:46:00Z">
            <w:rPr>
              <w:b/>
              <w:lang w:val="fr-FR"/>
            </w:rPr>
          </w:rPrChange>
        </w:rPr>
        <w:t xml:space="preserve"> of </w:t>
      </w:r>
      <w:proofErr w:type="spellStart"/>
      <w:r w:rsidRPr="00386BFE">
        <w:rPr>
          <w:lang w:val="fr-FR"/>
          <w:rPrChange w:id="75" w:author="Trudy Stoddert, ELS" w:date="2014-11-10T16:46:00Z">
            <w:rPr>
              <w:b/>
              <w:lang w:val="fr-FR"/>
            </w:rPr>
          </w:rPrChange>
        </w:rPr>
        <w:t>children</w:t>
      </w:r>
      <w:proofErr w:type="spellEnd"/>
      <w:r w:rsidRPr="00386BFE">
        <w:rPr>
          <w:lang w:val="fr-FR"/>
          <w:rPrChange w:id="76" w:author="Trudy Stoddert, ELS" w:date="2014-11-10T16:46:00Z">
            <w:rPr>
              <w:b/>
              <w:lang w:val="fr-FR"/>
            </w:rPr>
          </w:rPrChange>
        </w:rPr>
        <w:t xml:space="preserve"> and adolescents </w:t>
      </w:r>
      <w:proofErr w:type="spellStart"/>
      <w:r w:rsidRPr="00386BFE">
        <w:rPr>
          <w:lang w:val="fr-FR"/>
          <w:rPrChange w:id="77" w:author="Trudy Stoddert, ELS" w:date="2014-11-10T16:46:00Z">
            <w:rPr>
              <w:b/>
              <w:lang w:val="fr-FR"/>
            </w:rPr>
          </w:rPrChange>
        </w:rPr>
        <w:t>with</w:t>
      </w:r>
      <w:proofErr w:type="spellEnd"/>
      <w:r w:rsidRPr="00386BFE">
        <w:rPr>
          <w:lang w:val="fr-FR"/>
          <w:rPrChange w:id="78" w:author="Trudy Stoddert, ELS" w:date="2014-11-10T16:46:00Z">
            <w:rPr>
              <w:b/>
              <w:lang w:val="fr-FR"/>
            </w:rPr>
          </w:rPrChange>
        </w:rPr>
        <w:t xml:space="preserve"> </w:t>
      </w:r>
      <w:proofErr w:type="spellStart"/>
      <w:r w:rsidRPr="00386BFE">
        <w:rPr>
          <w:lang w:val="fr-FR"/>
          <w:rPrChange w:id="79" w:author="Trudy Stoddert, ELS" w:date="2014-11-10T16:46:00Z">
            <w:rPr>
              <w:b/>
              <w:lang w:val="fr-FR"/>
            </w:rPr>
          </w:rPrChange>
        </w:rPr>
        <w:t>newly</w:t>
      </w:r>
      <w:proofErr w:type="spellEnd"/>
      <w:r w:rsidRPr="00386BFE">
        <w:rPr>
          <w:lang w:val="fr-FR"/>
          <w:rPrChange w:id="80" w:author="Trudy Stoddert, ELS" w:date="2014-11-10T16:46:00Z">
            <w:rPr>
              <w:b/>
              <w:lang w:val="fr-FR"/>
            </w:rPr>
          </w:rPrChange>
        </w:rPr>
        <w:t xml:space="preserve"> </w:t>
      </w:r>
      <w:proofErr w:type="spellStart"/>
      <w:r w:rsidRPr="00386BFE">
        <w:rPr>
          <w:lang w:val="fr-FR"/>
          <w:rPrChange w:id="81" w:author="Trudy Stoddert, ELS" w:date="2014-11-10T16:46:00Z">
            <w:rPr>
              <w:b/>
              <w:lang w:val="fr-FR"/>
            </w:rPr>
          </w:rPrChange>
        </w:rPr>
        <w:t>diagnosed</w:t>
      </w:r>
      <w:proofErr w:type="spellEnd"/>
      <w:r w:rsidRPr="00386BFE">
        <w:rPr>
          <w:lang w:val="fr-FR"/>
          <w:rPrChange w:id="82" w:author="Trudy Stoddert, ELS" w:date="2014-11-10T16:46:00Z">
            <w:rPr>
              <w:b/>
              <w:lang w:val="fr-FR"/>
            </w:rPr>
          </w:rPrChange>
        </w:rPr>
        <w:t xml:space="preserve"> acute </w:t>
      </w:r>
      <w:proofErr w:type="spellStart"/>
      <w:r w:rsidRPr="00386BFE">
        <w:rPr>
          <w:lang w:val="fr-FR"/>
          <w:rPrChange w:id="83" w:author="Trudy Stoddert, ELS" w:date="2014-11-10T16:46:00Z">
            <w:rPr>
              <w:b/>
              <w:lang w:val="fr-FR"/>
            </w:rPr>
          </w:rPrChange>
        </w:rPr>
        <w:t>lymphoblastic</w:t>
      </w:r>
      <w:proofErr w:type="spellEnd"/>
      <w:r w:rsidRPr="00386BFE">
        <w:rPr>
          <w:lang w:val="fr-FR"/>
          <w:rPrChange w:id="84" w:author="Trudy Stoddert, ELS" w:date="2014-11-10T16:46:00Z">
            <w:rPr>
              <w:b/>
              <w:lang w:val="fr-FR"/>
            </w:rPr>
          </w:rPrChange>
        </w:rPr>
        <w:t xml:space="preserve"> </w:t>
      </w:r>
      <w:proofErr w:type="spellStart"/>
      <w:r w:rsidRPr="00386BFE">
        <w:rPr>
          <w:lang w:val="fr-FR"/>
          <w:rPrChange w:id="85" w:author="Trudy Stoddert, ELS" w:date="2014-11-10T16:46:00Z">
            <w:rPr>
              <w:b/>
              <w:lang w:val="fr-FR"/>
            </w:rPr>
          </w:rPrChange>
        </w:rPr>
        <w:t>leukemia</w:t>
      </w:r>
      <w:proofErr w:type="spellEnd"/>
      <w:del w:id="86" w:author="Trudy Stoddert, ELS" w:date="2014-11-10T16:54:00Z">
        <w:r w:rsidRPr="00386BFE" w:rsidDel="00386BFE">
          <w:rPr>
            <w:lang w:val="fr-FR"/>
            <w:rPrChange w:id="87" w:author="Trudy Stoddert, ELS" w:date="2014-11-10T16:46:00Z">
              <w:rPr>
                <w:b/>
                <w:lang w:val="fr-FR"/>
              </w:rPr>
            </w:rPrChange>
          </w:rPr>
          <w:delText> </w:delText>
        </w:r>
      </w:del>
      <w:r w:rsidRPr="00386BFE">
        <w:rPr>
          <w:lang w:val="fr-FR"/>
          <w:rPrChange w:id="88" w:author="Trudy Stoddert, ELS" w:date="2014-11-10T16:46:00Z">
            <w:rPr>
              <w:b/>
              <w:lang w:val="fr-FR"/>
            </w:rPr>
          </w:rPrChange>
        </w:rPr>
        <w:t xml:space="preserve">: </w:t>
      </w:r>
      <w:proofErr w:type="spellStart"/>
      <w:r w:rsidRPr="00386BFE">
        <w:rPr>
          <w:lang w:val="fr-FR"/>
          <w:rPrChange w:id="89" w:author="Trudy Stoddert, ELS" w:date="2014-11-10T16:46:00Z">
            <w:rPr>
              <w:b/>
              <w:lang w:val="fr-FR"/>
            </w:rPr>
          </w:rPrChange>
        </w:rPr>
        <w:t>Results</w:t>
      </w:r>
      <w:proofErr w:type="spellEnd"/>
      <w:r w:rsidRPr="00386BFE">
        <w:rPr>
          <w:lang w:val="fr-FR"/>
          <w:rPrChange w:id="90" w:author="Trudy Stoddert, ELS" w:date="2014-11-10T16:46:00Z">
            <w:rPr>
              <w:b/>
              <w:lang w:val="fr-FR"/>
            </w:rPr>
          </w:rPrChange>
        </w:rPr>
        <w:t xml:space="preserve"> </w:t>
      </w:r>
      <w:proofErr w:type="spellStart"/>
      <w:r w:rsidRPr="00386BFE">
        <w:rPr>
          <w:lang w:val="fr-FR"/>
          <w:rPrChange w:id="91" w:author="Trudy Stoddert, ELS" w:date="2014-11-10T16:46:00Z">
            <w:rPr>
              <w:b/>
              <w:lang w:val="fr-FR"/>
            </w:rPr>
          </w:rPrChange>
        </w:rPr>
        <w:t>from</w:t>
      </w:r>
      <w:proofErr w:type="spellEnd"/>
      <w:r w:rsidRPr="00386BFE">
        <w:rPr>
          <w:lang w:val="fr-FR"/>
          <w:rPrChange w:id="92" w:author="Trudy Stoddert, ELS" w:date="2014-11-10T16:46:00Z">
            <w:rPr>
              <w:b/>
              <w:lang w:val="fr-FR"/>
            </w:rPr>
          </w:rPrChange>
        </w:rPr>
        <w:t xml:space="preserve"> a </w:t>
      </w:r>
      <w:proofErr w:type="spellStart"/>
      <w:r w:rsidRPr="00386BFE">
        <w:rPr>
          <w:lang w:val="fr-FR"/>
          <w:rPrChange w:id="93" w:author="Trudy Stoddert, ELS" w:date="2014-11-10T16:46:00Z">
            <w:rPr>
              <w:b/>
              <w:lang w:val="fr-FR"/>
            </w:rPr>
          </w:rPrChange>
        </w:rPr>
        <w:t>randomized</w:t>
      </w:r>
      <w:proofErr w:type="spellEnd"/>
      <w:r w:rsidRPr="00386BFE">
        <w:rPr>
          <w:lang w:val="fr-FR"/>
          <w:rPrChange w:id="94" w:author="Trudy Stoddert, ELS" w:date="2014-11-10T16:46:00Z">
            <w:rPr>
              <w:b/>
              <w:lang w:val="fr-FR"/>
            </w:rPr>
          </w:rPrChange>
        </w:rPr>
        <w:t xml:space="preserve"> </w:t>
      </w:r>
      <w:proofErr w:type="spellStart"/>
      <w:r w:rsidRPr="00386BFE">
        <w:rPr>
          <w:lang w:val="fr-FR"/>
          <w:rPrChange w:id="95" w:author="Trudy Stoddert, ELS" w:date="2014-11-10T16:46:00Z">
            <w:rPr>
              <w:b/>
              <w:lang w:val="fr-FR"/>
            </w:rPr>
          </w:rPrChange>
        </w:rPr>
        <w:t>study</w:t>
      </w:r>
      <w:proofErr w:type="spellEnd"/>
      <w:r w:rsidRPr="00386BFE">
        <w:rPr>
          <w:lang w:val="fr-FR"/>
          <w:rPrChange w:id="96" w:author="Trudy Stoddert, ELS" w:date="2014-11-10T16:46:00Z">
            <w:rPr>
              <w:b/>
              <w:lang w:val="fr-FR"/>
            </w:rPr>
          </w:rPrChange>
        </w:rPr>
        <w:t>—Dana-</w:t>
      </w:r>
      <w:proofErr w:type="spellStart"/>
      <w:r w:rsidRPr="00386BFE">
        <w:rPr>
          <w:lang w:val="fr-FR"/>
          <w:rPrChange w:id="97" w:author="Trudy Stoddert, ELS" w:date="2014-11-10T16:46:00Z">
            <w:rPr>
              <w:b/>
              <w:lang w:val="fr-FR"/>
            </w:rPr>
          </w:rPrChange>
        </w:rPr>
        <w:t>Farber</w:t>
      </w:r>
      <w:proofErr w:type="spellEnd"/>
      <w:r w:rsidRPr="00386BFE">
        <w:rPr>
          <w:lang w:val="fr-FR"/>
          <w:rPrChange w:id="98" w:author="Trudy Stoddert, ELS" w:date="2014-11-10T16:46:00Z">
            <w:rPr>
              <w:b/>
              <w:lang w:val="fr-FR"/>
            </w:rPr>
          </w:rPrChange>
        </w:rPr>
        <w:t xml:space="preserve"> Cancer Institute ALL Consortium Protocol 00-01</w:t>
      </w:r>
    </w:p>
    <w:p w14:paraId="48CE4FFC" w14:textId="56CF99E2" w:rsidR="00EB5945" w:rsidRPr="00386BFE" w:rsidRDefault="00EB5945" w:rsidP="00EB5945">
      <w:pPr>
        <w:spacing w:after="0" w:line="240" w:lineRule="auto"/>
        <w:rPr>
          <w:lang w:val="fr-FR"/>
          <w:rPrChange w:id="99" w:author="Trudy Stoddert, ELS" w:date="2014-11-10T16:46:00Z">
            <w:rPr>
              <w:b/>
              <w:lang w:val="fr-FR"/>
            </w:rPr>
          </w:rPrChange>
        </w:rPr>
      </w:pPr>
      <w:proofErr w:type="spellStart"/>
      <w:r w:rsidRPr="00386BFE">
        <w:rPr>
          <w:highlight w:val="green"/>
          <w:lang w:val="fr-FR"/>
          <w:rPrChange w:id="100" w:author="Trudy Stoddert, ELS" w:date="2014-11-10T16:53:00Z">
            <w:rPr>
              <w:b/>
              <w:lang w:val="fr-FR"/>
            </w:rPr>
          </w:rPrChange>
        </w:rPr>
        <w:t>Vrooman</w:t>
      </w:r>
      <w:proofErr w:type="spellEnd"/>
      <w:r w:rsidRPr="00386BFE">
        <w:rPr>
          <w:highlight w:val="green"/>
          <w:lang w:val="fr-FR"/>
          <w:rPrChange w:id="101" w:author="Trudy Stoddert, ELS" w:date="2014-11-10T16:53:00Z">
            <w:rPr>
              <w:b/>
              <w:lang w:val="fr-FR"/>
            </w:rPr>
          </w:rPrChange>
        </w:rPr>
        <w:t xml:space="preserve"> LM, et al. </w:t>
      </w:r>
      <w:del w:id="102" w:author="Trudy Stoddert, ELS" w:date="2014-11-10T16:48:00Z">
        <w:r w:rsidRPr="00386BFE" w:rsidDel="00386BFE">
          <w:rPr>
            <w:i/>
            <w:highlight w:val="green"/>
            <w:lang w:val="fr-FR"/>
            <w:rPrChange w:id="103" w:author="Trudy Stoddert, ELS" w:date="2014-11-10T16:53:00Z">
              <w:rPr>
                <w:b/>
                <w:i/>
                <w:lang w:val="fr-FR"/>
              </w:rPr>
            </w:rPrChange>
          </w:rPr>
          <w:delText>Journal of Clinical Oncology</w:delText>
        </w:r>
      </w:del>
      <w:ins w:id="104" w:author="Trudy Stoddert, ELS" w:date="2014-11-10T16:48:00Z">
        <w:r w:rsidR="00386BFE" w:rsidRPr="00386BFE">
          <w:rPr>
            <w:i/>
            <w:highlight w:val="green"/>
            <w:lang w:val="fr-FR"/>
            <w:rPrChange w:id="105" w:author="Trudy Stoddert, ELS" w:date="2014-11-10T16:53:00Z">
              <w:rPr>
                <w:i/>
                <w:lang w:val="fr-FR"/>
              </w:rPr>
            </w:rPrChange>
          </w:rPr>
          <w:t>J Clin Oncol</w:t>
        </w:r>
      </w:ins>
      <w:r w:rsidRPr="00386BFE">
        <w:rPr>
          <w:highlight w:val="green"/>
          <w:lang w:val="fr-FR"/>
          <w:rPrChange w:id="106" w:author="Trudy Stoddert, ELS" w:date="2014-11-10T16:53:00Z">
            <w:rPr>
              <w:b/>
              <w:lang w:val="fr-FR"/>
            </w:rPr>
          </w:rPrChange>
        </w:rPr>
        <w:t>.2013;31(9):1202-1210.</w:t>
      </w:r>
      <w:ins w:id="107" w:author="Trudy Stoddert, ELS" w:date="2014-11-10T16:50:00Z">
        <w:r w:rsidR="00386BFE">
          <w:rPr>
            <w:lang w:val="fr-FR"/>
          </w:rPr>
          <w:t xml:space="preserve"> [[</w:t>
        </w:r>
        <w:r w:rsidR="00386BFE" w:rsidRPr="00386BFE">
          <w:rPr>
            <w:lang w:val="fr-FR"/>
          </w:rPr>
          <w:t>http://jco.ascopubs.org/content/31/9/1202.long</w:t>
        </w:r>
        <w:r w:rsidR="00386BFE">
          <w:rPr>
            <w:lang w:val="fr-FR"/>
          </w:rPr>
          <w:t>]]</w:t>
        </w:r>
      </w:ins>
    </w:p>
    <w:p w14:paraId="2DDF5808" w14:textId="77777777" w:rsidR="00EB5945" w:rsidRPr="00386BFE" w:rsidRDefault="00EB5945" w:rsidP="00EB5945">
      <w:pPr>
        <w:spacing w:after="0" w:line="240" w:lineRule="auto"/>
        <w:rPr>
          <w:lang w:val="fr-FR"/>
          <w:rPrChange w:id="108" w:author="Trudy Stoddert, ELS" w:date="2014-11-10T16:46:00Z">
            <w:rPr>
              <w:b/>
              <w:lang w:val="fr-FR"/>
            </w:rPr>
          </w:rPrChange>
        </w:rPr>
      </w:pPr>
      <w:r w:rsidRPr="00386BFE">
        <w:rPr>
          <w:lang w:val="fr-FR"/>
          <w:rPrChange w:id="109" w:author="Trudy Stoddert, ELS" w:date="2014-11-10T16:46:00Z">
            <w:rPr>
              <w:b/>
              <w:lang w:val="fr-FR"/>
            </w:rPr>
          </w:rPrChange>
        </w:rPr>
        <w:tab/>
      </w:r>
    </w:p>
    <w:p w14:paraId="6C40EA71" w14:textId="77777777" w:rsidR="00EB5945" w:rsidRPr="00386BFE" w:rsidRDefault="00EB5945" w:rsidP="00EB5945">
      <w:pPr>
        <w:spacing w:after="0" w:line="240" w:lineRule="auto"/>
        <w:rPr>
          <w:iCs/>
          <w:lang w:val="fr-FR"/>
          <w:rPrChange w:id="110" w:author="Trudy Stoddert, ELS" w:date="2014-11-10T16:46:00Z">
            <w:rPr>
              <w:b/>
              <w:iCs/>
              <w:lang w:val="fr-FR"/>
            </w:rPr>
          </w:rPrChange>
        </w:rPr>
      </w:pPr>
      <w:r w:rsidRPr="00386BFE">
        <w:rPr>
          <w:lang w:val="fr-FR"/>
          <w:rPrChange w:id="111" w:author="Trudy Stoddert, ELS" w:date="2014-11-10T16:46:00Z">
            <w:rPr>
              <w:b/>
              <w:lang w:val="fr-FR"/>
            </w:rPr>
          </w:rPrChange>
        </w:rPr>
        <w:t xml:space="preserve">A prospective </w:t>
      </w:r>
      <w:proofErr w:type="spellStart"/>
      <w:r w:rsidRPr="00386BFE">
        <w:rPr>
          <w:lang w:val="fr-FR"/>
          <w:rPrChange w:id="112" w:author="Trudy Stoddert, ELS" w:date="2014-11-10T16:46:00Z">
            <w:rPr>
              <w:b/>
              <w:lang w:val="fr-FR"/>
            </w:rPr>
          </w:rPrChange>
        </w:rPr>
        <w:t>study</w:t>
      </w:r>
      <w:proofErr w:type="spellEnd"/>
      <w:r w:rsidRPr="00386BFE">
        <w:rPr>
          <w:lang w:val="fr-FR"/>
          <w:rPrChange w:id="113" w:author="Trudy Stoddert, ELS" w:date="2014-11-10T16:46:00Z">
            <w:rPr>
              <w:b/>
              <w:lang w:val="fr-FR"/>
            </w:rPr>
          </w:rPrChange>
        </w:rPr>
        <w:t xml:space="preserve"> on </w:t>
      </w:r>
      <w:proofErr w:type="spellStart"/>
      <w:r w:rsidRPr="00386BFE">
        <w:rPr>
          <w:lang w:val="fr-FR"/>
          <w:rPrChange w:id="114" w:author="Trudy Stoddert, ELS" w:date="2014-11-10T16:46:00Z">
            <w:rPr>
              <w:b/>
              <w:lang w:val="fr-FR"/>
            </w:rPr>
          </w:rPrChange>
        </w:rPr>
        <w:t>drug</w:t>
      </w:r>
      <w:proofErr w:type="spellEnd"/>
      <w:r w:rsidRPr="00386BFE">
        <w:rPr>
          <w:lang w:val="fr-FR"/>
          <w:rPrChange w:id="115" w:author="Trudy Stoddert, ELS" w:date="2014-11-10T16:46:00Z">
            <w:rPr>
              <w:b/>
              <w:lang w:val="fr-FR"/>
            </w:rPr>
          </w:rPrChange>
        </w:rPr>
        <w:t xml:space="preserve"> monitoring of </w:t>
      </w:r>
      <w:proofErr w:type="spellStart"/>
      <w:r w:rsidRPr="00386BFE">
        <w:rPr>
          <w:lang w:val="fr-FR"/>
          <w:rPrChange w:id="116" w:author="Trudy Stoddert, ELS" w:date="2014-11-10T16:46:00Z">
            <w:rPr>
              <w:b/>
              <w:lang w:val="fr-FR"/>
            </w:rPr>
          </w:rPrChange>
        </w:rPr>
        <w:t>PEGasparaginase</w:t>
      </w:r>
      <w:proofErr w:type="spellEnd"/>
      <w:r w:rsidRPr="00386BFE">
        <w:rPr>
          <w:lang w:val="fr-FR"/>
          <w:rPrChange w:id="117" w:author="Trudy Stoddert, ELS" w:date="2014-11-10T16:46:00Z">
            <w:rPr>
              <w:b/>
              <w:lang w:val="fr-FR"/>
            </w:rPr>
          </w:rPrChange>
        </w:rPr>
        <w:t xml:space="preserve"> and </w:t>
      </w:r>
      <w:proofErr w:type="spellStart"/>
      <w:r w:rsidRPr="00386BFE">
        <w:rPr>
          <w:i/>
          <w:lang w:val="fr-FR"/>
          <w:rPrChange w:id="118" w:author="Trudy Stoddert, ELS" w:date="2014-11-10T16:46:00Z">
            <w:rPr>
              <w:b/>
              <w:i/>
              <w:lang w:val="fr-FR"/>
            </w:rPr>
          </w:rPrChange>
        </w:rPr>
        <w:t>Erwinia</w:t>
      </w:r>
      <w:proofErr w:type="spellEnd"/>
      <w:r w:rsidRPr="00386BFE">
        <w:rPr>
          <w:lang w:val="fr-FR"/>
          <w:rPrChange w:id="119" w:author="Trudy Stoddert, ELS" w:date="2014-11-10T16:46:00Z">
            <w:rPr>
              <w:b/>
              <w:lang w:val="fr-FR"/>
            </w:rPr>
          </w:rPrChange>
        </w:rPr>
        <w:t xml:space="preserve"> asparaginase and asparaginase </w:t>
      </w:r>
      <w:proofErr w:type="spellStart"/>
      <w:r w:rsidRPr="00386BFE">
        <w:rPr>
          <w:lang w:val="fr-FR"/>
          <w:rPrChange w:id="120" w:author="Trudy Stoddert, ELS" w:date="2014-11-10T16:46:00Z">
            <w:rPr>
              <w:b/>
              <w:lang w:val="fr-FR"/>
            </w:rPr>
          </w:rPrChange>
        </w:rPr>
        <w:t>antibodies</w:t>
      </w:r>
      <w:proofErr w:type="spellEnd"/>
      <w:r w:rsidRPr="00386BFE">
        <w:rPr>
          <w:lang w:val="fr-FR"/>
          <w:rPrChange w:id="121" w:author="Trudy Stoddert, ELS" w:date="2014-11-10T16:46:00Z">
            <w:rPr>
              <w:b/>
              <w:lang w:val="fr-FR"/>
            </w:rPr>
          </w:rPrChange>
        </w:rPr>
        <w:t xml:space="preserve"> in </w:t>
      </w:r>
      <w:proofErr w:type="spellStart"/>
      <w:r w:rsidRPr="00386BFE">
        <w:rPr>
          <w:lang w:val="fr-FR"/>
          <w:rPrChange w:id="122" w:author="Trudy Stoddert, ELS" w:date="2014-11-10T16:46:00Z">
            <w:rPr>
              <w:b/>
              <w:lang w:val="fr-FR"/>
            </w:rPr>
          </w:rPrChange>
        </w:rPr>
        <w:t>pediatric</w:t>
      </w:r>
      <w:proofErr w:type="spellEnd"/>
      <w:r w:rsidRPr="00386BFE">
        <w:rPr>
          <w:lang w:val="fr-FR"/>
          <w:rPrChange w:id="123" w:author="Trudy Stoddert, ELS" w:date="2014-11-10T16:46:00Z">
            <w:rPr>
              <w:b/>
              <w:lang w:val="fr-FR"/>
            </w:rPr>
          </w:rPrChange>
        </w:rPr>
        <w:t xml:space="preserve"> acute </w:t>
      </w:r>
      <w:proofErr w:type="spellStart"/>
      <w:r w:rsidRPr="00386BFE">
        <w:rPr>
          <w:lang w:val="fr-FR"/>
          <w:rPrChange w:id="124" w:author="Trudy Stoddert, ELS" w:date="2014-11-10T16:46:00Z">
            <w:rPr>
              <w:b/>
              <w:lang w:val="fr-FR"/>
            </w:rPr>
          </w:rPrChange>
        </w:rPr>
        <w:t>lymphoblastic</w:t>
      </w:r>
      <w:proofErr w:type="spellEnd"/>
      <w:r w:rsidRPr="00386BFE">
        <w:rPr>
          <w:lang w:val="fr-FR"/>
          <w:rPrChange w:id="125" w:author="Trudy Stoddert, ELS" w:date="2014-11-10T16:46:00Z">
            <w:rPr>
              <w:b/>
              <w:lang w:val="fr-FR"/>
            </w:rPr>
          </w:rPrChange>
        </w:rPr>
        <w:t xml:space="preserve"> </w:t>
      </w:r>
      <w:proofErr w:type="spellStart"/>
      <w:r w:rsidRPr="00386BFE">
        <w:rPr>
          <w:lang w:val="fr-FR"/>
          <w:rPrChange w:id="126" w:author="Trudy Stoddert, ELS" w:date="2014-11-10T16:46:00Z">
            <w:rPr>
              <w:b/>
              <w:lang w:val="fr-FR"/>
            </w:rPr>
          </w:rPrChange>
        </w:rPr>
        <w:t>leukemia</w:t>
      </w:r>
      <w:proofErr w:type="spellEnd"/>
    </w:p>
    <w:p w14:paraId="116EF275" w14:textId="51168347" w:rsidR="00EB5945" w:rsidRPr="00386BFE" w:rsidRDefault="00EB5945" w:rsidP="00EB5945">
      <w:pPr>
        <w:spacing w:after="0" w:line="240" w:lineRule="auto"/>
        <w:rPr>
          <w:i/>
          <w:lang w:val="fr-FR"/>
          <w:rPrChange w:id="127" w:author="Trudy Stoddert, ELS" w:date="2014-11-10T16:46:00Z">
            <w:rPr>
              <w:b/>
              <w:i/>
              <w:lang w:val="fr-FR"/>
            </w:rPr>
          </w:rPrChange>
        </w:rPr>
      </w:pPr>
      <w:r w:rsidRPr="00386BFE">
        <w:rPr>
          <w:highlight w:val="green"/>
          <w:lang w:val="fr-FR"/>
          <w:rPrChange w:id="128" w:author="Trudy Stoddert, ELS" w:date="2014-11-10T16:53:00Z">
            <w:rPr>
              <w:b/>
              <w:lang w:val="fr-FR"/>
            </w:rPr>
          </w:rPrChange>
        </w:rPr>
        <w:t>Tong WH, et al.</w:t>
      </w:r>
      <w:r w:rsidRPr="00386BFE">
        <w:rPr>
          <w:i/>
          <w:highlight w:val="green"/>
          <w:lang w:val="fr-FR"/>
          <w:rPrChange w:id="129" w:author="Trudy Stoddert, ELS" w:date="2014-11-10T16:53:00Z">
            <w:rPr>
              <w:b/>
              <w:i/>
              <w:lang w:val="fr-FR"/>
            </w:rPr>
          </w:rPrChange>
        </w:rPr>
        <w:t xml:space="preserve"> Blood.</w:t>
      </w:r>
      <w:r w:rsidRPr="00386BFE">
        <w:rPr>
          <w:highlight w:val="green"/>
          <w:lang w:val="fr-FR"/>
          <w:rPrChange w:id="130" w:author="Trudy Stoddert, ELS" w:date="2014-11-10T16:53:00Z">
            <w:rPr>
              <w:b/>
              <w:lang w:val="fr-FR"/>
            </w:rPr>
          </w:rPrChange>
        </w:rPr>
        <w:t xml:space="preserve"> 2014;123(13):</w:t>
      </w:r>
      <w:del w:id="131" w:author="Trudy Stoddert, ELS" w:date="2014-11-10T16:50:00Z">
        <w:r w:rsidRPr="00386BFE" w:rsidDel="00386BFE">
          <w:rPr>
            <w:highlight w:val="green"/>
            <w:lang w:val="fr-FR"/>
            <w:rPrChange w:id="132" w:author="Trudy Stoddert, ELS" w:date="2014-11-10T16:53:00Z">
              <w:rPr>
                <w:b/>
                <w:lang w:val="fr-FR"/>
              </w:rPr>
            </w:rPrChange>
          </w:rPr>
          <w:delText xml:space="preserve"> </w:delText>
        </w:r>
      </w:del>
      <w:r w:rsidRPr="00386BFE">
        <w:rPr>
          <w:highlight w:val="green"/>
          <w:lang w:val="fr-FR"/>
          <w:rPrChange w:id="133" w:author="Trudy Stoddert, ELS" w:date="2014-11-10T16:53:00Z">
            <w:rPr>
              <w:b/>
              <w:lang w:val="fr-FR"/>
            </w:rPr>
          </w:rPrChange>
        </w:rPr>
        <w:t>2023-2033.</w:t>
      </w:r>
      <w:ins w:id="134" w:author="Trudy Stoddert, ELS" w:date="2014-11-10T16:55:00Z">
        <w:r w:rsidR="00F2235D">
          <w:rPr>
            <w:lang w:val="fr-FR"/>
          </w:rPr>
          <w:t xml:space="preserve"> [[</w:t>
        </w:r>
        <w:r w:rsidR="00F2235D" w:rsidRPr="00F2235D">
          <w:rPr>
            <w:lang w:val="fr-FR"/>
          </w:rPr>
          <w:t>http://www.bloodjournal.org/content/123/13/2026.long?sso-checked=true</w:t>
        </w:r>
        <w:r w:rsidR="00F2235D">
          <w:rPr>
            <w:lang w:val="fr-FR"/>
          </w:rPr>
          <w:t>]]</w:t>
        </w:r>
      </w:ins>
    </w:p>
    <w:p w14:paraId="73A82578" w14:textId="77777777" w:rsidR="00FE7462" w:rsidRPr="00386BFE" w:rsidRDefault="00FE7462" w:rsidP="007A0164">
      <w:pPr>
        <w:spacing w:after="0" w:line="240" w:lineRule="auto"/>
      </w:pPr>
    </w:p>
    <w:p w14:paraId="181FA5EF" w14:textId="77777777" w:rsidR="007B10E9" w:rsidRDefault="007B10E9" w:rsidP="007B10E9">
      <w:pPr>
        <w:pBdr>
          <w:bottom w:val="single" w:sz="12" w:space="1" w:color="auto"/>
        </w:pBdr>
        <w:spacing w:after="0" w:line="240" w:lineRule="auto"/>
        <w:rPr>
          <w:color w:val="000000"/>
        </w:rPr>
      </w:pPr>
    </w:p>
    <w:p w14:paraId="1E637A27" w14:textId="77777777" w:rsidR="007B10E9" w:rsidRDefault="007B10E9" w:rsidP="007B10E9">
      <w:pPr>
        <w:pStyle w:val="ListParagraph"/>
        <w:numPr>
          <w:ilvl w:val="0"/>
          <w:numId w:val="2"/>
        </w:numPr>
        <w:spacing w:after="0" w:line="240" w:lineRule="auto"/>
        <w:rPr>
          <w:b/>
        </w:rPr>
      </w:pPr>
      <w:r>
        <w:rPr>
          <w:b/>
          <w:highlight w:val="cyan"/>
        </w:rPr>
        <w:t>Provider</w:t>
      </w:r>
    </w:p>
    <w:p w14:paraId="717BB490" w14:textId="77777777" w:rsidR="003B11E9" w:rsidRPr="003B11E9" w:rsidRDefault="003B11E9" w:rsidP="003B11E9">
      <w:pPr>
        <w:pStyle w:val="ListParagraph"/>
        <w:spacing w:after="0" w:line="240" w:lineRule="auto"/>
        <w:rPr>
          <w:b/>
        </w:rPr>
      </w:pPr>
    </w:p>
    <w:p w14:paraId="34192E1A" w14:textId="2AD07744" w:rsidR="00617FD1" w:rsidRDefault="00617FD1" w:rsidP="00617FD1">
      <w:pPr>
        <w:spacing w:after="0" w:line="240" w:lineRule="auto"/>
      </w:pPr>
      <w:r>
        <w:t xml:space="preserve">This activity is </w:t>
      </w:r>
      <w:r w:rsidR="00532778">
        <w:t>provided</w:t>
      </w:r>
      <w:r>
        <w:t xml:space="preserve"> by prIME Oncology.</w:t>
      </w:r>
    </w:p>
    <w:p w14:paraId="39D2F17E" w14:textId="77777777" w:rsidR="00A76993" w:rsidRPr="003A12FE" w:rsidRDefault="00A76993" w:rsidP="00A76993">
      <w:pPr>
        <w:pBdr>
          <w:bottom w:val="single" w:sz="12" w:space="1" w:color="auto"/>
        </w:pBdr>
        <w:spacing w:after="0" w:line="240" w:lineRule="auto"/>
        <w:rPr>
          <w:i/>
          <w:color w:val="000000"/>
        </w:rPr>
      </w:pPr>
    </w:p>
    <w:p w14:paraId="6C873F9E" w14:textId="77777777" w:rsidR="00A76993" w:rsidRDefault="00A76993" w:rsidP="00A76993">
      <w:pPr>
        <w:spacing w:after="0" w:line="240" w:lineRule="auto"/>
      </w:pPr>
    </w:p>
    <w:p w14:paraId="6F07CF09" w14:textId="77777777" w:rsidR="004A6934" w:rsidRDefault="004A6934" w:rsidP="007A0164">
      <w:pPr>
        <w:spacing w:after="0" w:line="240" w:lineRule="auto"/>
      </w:pPr>
    </w:p>
    <w:p w14:paraId="199E886E" w14:textId="10CC27E3" w:rsidR="006A5CA4" w:rsidRPr="003F64AF" w:rsidRDefault="006A5CA4" w:rsidP="007B10E9">
      <w:pPr>
        <w:pStyle w:val="ListParagraph"/>
        <w:numPr>
          <w:ilvl w:val="0"/>
          <w:numId w:val="2"/>
        </w:numPr>
        <w:spacing w:after="0" w:line="240" w:lineRule="auto"/>
        <w:rPr>
          <w:b/>
        </w:rPr>
      </w:pPr>
      <w:r w:rsidRPr="003F64AF">
        <w:rPr>
          <w:b/>
          <w:highlight w:val="cyan"/>
        </w:rPr>
        <w:t>[Continuing Ed</w:t>
      </w:r>
      <w:r w:rsidR="0053113C">
        <w:rPr>
          <w:b/>
          <w:highlight w:val="cyan"/>
        </w:rPr>
        <w:t>ucation</w:t>
      </w:r>
      <w:r w:rsidR="00E13424" w:rsidRPr="003F64AF">
        <w:rPr>
          <w:b/>
          <w:highlight w:val="cyan"/>
        </w:rPr>
        <w:t>---choose one]</w:t>
      </w:r>
    </w:p>
    <w:p w14:paraId="71E496AF" w14:textId="77777777" w:rsidR="00651AF6" w:rsidRPr="006A5CA4" w:rsidRDefault="00651AF6" w:rsidP="00651AF6">
      <w:pPr>
        <w:spacing w:after="0" w:line="240" w:lineRule="auto"/>
        <w:rPr>
          <w:b/>
          <w:u w:val="single"/>
        </w:rPr>
      </w:pPr>
      <w:r w:rsidRPr="006A5CA4">
        <w:rPr>
          <w:b/>
          <w:u w:val="single"/>
        </w:rPr>
        <w:t>US CME</w:t>
      </w:r>
    </w:p>
    <w:p w14:paraId="16488EC3" w14:textId="1DE91B0D" w:rsidR="00651AF6" w:rsidRDefault="00DD2E22" w:rsidP="00651AF6">
      <w:pPr>
        <w:spacing w:after="0" w:line="240" w:lineRule="auto"/>
      </w:pPr>
      <w:r>
        <w:t xml:space="preserve"> </w:t>
      </w:r>
      <w:proofErr w:type="gramStart"/>
      <w:r>
        <w:rPr>
          <w:color w:val="000000"/>
        </w:rPr>
        <w:t>prIME</w:t>
      </w:r>
      <w:proofErr w:type="gramEnd"/>
      <w:r>
        <w:rPr>
          <w:color w:val="000000"/>
        </w:rPr>
        <w:t xml:space="preserve"> Oncology is accredited by the Accreditation Council for Continuing Medical Education (ACCME®) to provide continuing medical education for physicians.</w:t>
      </w:r>
    </w:p>
    <w:p w14:paraId="12BF8FBA" w14:textId="77777777" w:rsidR="007B10E9" w:rsidRDefault="007B10E9" w:rsidP="00055E39">
      <w:pPr>
        <w:spacing w:after="0" w:line="240" w:lineRule="auto"/>
      </w:pPr>
    </w:p>
    <w:p w14:paraId="78999771" w14:textId="667F2133" w:rsidR="00055E39" w:rsidRDefault="00055E39" w:rsidP="00055E39">
      <w:pPr>
        <w:spacing w:after="0" w:line="240" w:lineRule="auto"/>
      </w:pPr>
      <w:r>
        <w:lastRenderedPageBreak/>
        <w:t>[Insert ACCME logo]</w:t>
      </w:r>
      <w:r w:rsidR="00507217">
        <w:t xml:space="preserve"> </w:t>
      </w:r>
    </w:p>
    <w:p w14:paraId="3753CAA1" w14:textId="77777777" w:rsidR="00055E39" w:rsidRDefault="00055E39" w:rsidP="00651AF6">
      <w:pPr>
        <w:spacing w:after="0" w:line="240" w:lineRule="auto"/>
      </w:pPr>
    </w:p>
    <w:p w14:paraId="249150A4" w14:textId="39310DBA" w:rsidR="00651AF6" w:rsidRDefault="00651AF6" w:rsidP="00651AF6">
      <w:pPr>
        <w:spacing w:after="0" w:line="240" w:lineRule="auto"/>
      </w:pPr>
      <w:proofErr w:type="gramStart"/>
      <w:r>
        <w:t>prIME</w:t>
      </w:r>
      <w:proofErr w:type="gramEnd"/>
      <w:r>
        <w:t xml:space="preserve"> Oncology designates this </w:t>
      </w:r>
      <w:r w:rsidR="00BD06F6">
        <w:t xml:space="preserve">enduring </w:t>
      </w:r>
      <w:r>
        <w:t xml:space="preserve">activity for a maximum of </w:t>
      </w:r>
      <w:commentRangeStart w:id="135"/>
      <w:r w:rsidRPr="003B11E9">
        <w:rPr>
          <w:i/>
          <w:highlight w:val="yellow"/>
        </w:rPr>
        <w:t>XX</w:t>
      </w:r>
      <w:commentRangeEnd w:id="135"/>
      <w:r w:rsidR="00DD2E22">
        <w:rPr>
          <w:rStyle w:val="CommentReference"/>
        </w:rPr>
        <w:commentReference w:id="135"/>
      </w:r>
      <w:r>
        <w:rPr>
          <w:i/>
        </w:rPr>
        <w:t xml:space="preserve"> AMA PRA Category 1 Credit(s)</w:t>
      </w:r>
      <w:r>
        <w:rPr>
          <w:rFonts w:cstheme="minorHAnsi"/>
          <w:i/>
        </w:rPr>
        <w:t>™</w:t>
      </w:r>
      <w:r>
        <w:rPr>
          <w:i/>
        </w:rPr>
        <w:t xml:space="preserve">. </w:t>
      </w:r>
      <w:r>
        <w:t xml:space="preserve">Physicians should claim </w:t>
      </w:r>
      <w:r w:rsidR="00CA4A43">
        <w:t>only</w:t>
      </w:r>
      <w:r w:rsidR="002A0559">
        <w:t xml:space="preserve"> the</w:t>
      </w:r>
      <w:r w:rsidR="00CA4A43">
        <w:t xml:space="preserve"> </w:t>
      </w:r>
      <w:r>
        <w:t>credit commensurate with the extent of their participation in the activity.</w:t>
      </w:r>
    </w:p>
    <w:p w14:paraId="75CF685C" w14:textId="77777777" w:rsidR="00651AF6" w:rsidRDefault="00651AF6" w:rsidP="00651AF6">
      <w:pPr>
        <w:spacing w:after="0" w:line="240" w:lineRule="auto"/>
        <w:rPr>
          <w:b/>
        </w:rPr>
      </w:pPr>
    </w:p>
    <w:p w14:paraId="451B7BD3" w14:textId="77777777" w:rsidR="00651AF6" w:rsidRDefault="00651AF6" w:rsidP="00651AF6">
      <w:pPr>
        <w:spacing w:after="0" w:line="240" w:lineRule="auto"/>
        <w:rPr>
          <w:b/>
        </w:rPr>
      </w:pPr>
    </w:p>
    <w:p w14:paraId="788EEEDF" w14:textId="78CE8AC9" w:rsidR="004D7A60" w:rsidRDefault="004D7A60" w:rsidP="00651AF6">
      <w:pPr>
        <w:pBdr>
          <w:bottom w:val="single" w:sz="12" w:space="1" w:color="auto"/>
        </w:pBdr>
        <w:spacing w:after="0" w:line="240" w:lineRule="auto"/>
      </w:pPr>
      <w:r>
        <w:t xml:space="preserve">**All CME/CE verbiage should receive final approval from </w:t>
      </w:r>
      <w:r w:rsidR="00D95E9B" w:rsidRPr="00D95E9B">
        <w:t>Regulatory/Compliance Manager</w:t>
      </w:r>
    </w:p>
    <w:p w14:paraId="22C2CFC0" w14:textId="77777777" w:rsidR="006D0598" w:rsidRPr="003C0CFB" w:rsidRDefault="006D0598" w:rsidP="003C0CFB">
      <w:pPr>
        <w:spacing w:after="0" w:line="240" w:lineRule="auto"/>
        <w:rPr>
          <w:b/>
        </w:rPr>
      </w:pPr>
    </w:p>
    <w:p w14:paraId="0C8E79C2" w14:textId="77777777" w:rsidR="00C13AE6" w:rsidRPr="007B10E9" w:rsidRDefault="00C13AE6" w:rsidP="00C13AE6">
      <w:pPr>
        <w:spacing w:after="0" w:line="240" w:lineRule="auto"/>
        <w:rPr>
          <w:b/>
          <w:u w:val="single"/>
        </w:rPr>
      </w:pPr>
      <w:r w:rsidRPr="007B10E9">
        <w:rPr>
          <w:b/>
          <w:u w:val="single"/>
        </w:rPr>
        <w:t>Method of Participation</w:t>
      </w:r>
    </w:p>
    <w:p w14:paraId="50E1AED0" w14:textId="77777777" w:rsidR="00C13AE6" w:rsidRDefault="00C13AE6" w:rsidP="00C13AE6">
      <w:pPr>
        <w:spacing w:after="0" w:line="240" w:lineRule="auto"/>
      </w:pPr>
      <w:r>
        <w:t xml:space="preserve">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 Technical requirements may be found under the </w:t>
      </w:r>
      <w:hyperlink r:id="rId14" w:history="1">
        <w:r w:rsidRPr="00FE0ED7">
          <w:rPr>
            <w:rStyle w:val="Hyperlink"/>
          </w:rPr>
          <w:t>Terms of Use.</w:t>
        </w:r>
      </w:hyperlink>
      <w:r>
        <w:rPr>
          <w:rStyle w:val="Hyperlink"/>
        </w:rPr>
        <w:t xml:space="preserve"> </w:t>
      </w:r>
      <w:r w:rsidRPr="00C13AE6">
        <w:rPr>
          <w:rStyle w:val="Hyperlink"/>
          <w:highlight w:val="yellow"/>
        </w:rPr>
        <w:t>[[</w:t>
      </w:r>
      <w:proofErr w:type="gramStart"/>
      <w:r w:rsidRPr="00C13AE6">
        <w:rPr>
          <w:rStyle w:val="Hyperlink"/>
          <w:highlight w:val="yellow"/>
        </w:rPr>
        <w:t>link</w:t>
      </w:r>
      <w:proofErr w:type="gramEnd"/>
      <w:r w:rsidRPr="00C13AE6">
        <w:rPr>
          <w:rStyle w:val="Hyperlink"/>
          <w:highlight w:val="yellow"/>
        </w:rPr>
        <w:t xml:space="preserve"> to our Terms page]]</w:t>
      </w:r>
    </w:p>
    <w:p w14:paraId="7CFC4943" w14:textId="77777777" w:rsidR="00C13AE6" w:rsidRDefault="00C13AE6" w:rsidP="00C13AE6">
      <w:pPr>
        <w:spacing w:after="0" w:line="240" w:lineRule="auto"/>
      </w:pPr>
    </w:p>
    <w:p w14:paraId="75937829" w14:textId="77777777" w:rsidR="00C13AE6" w:rsidRDefault="00C13AE6" w:rsidP="00C13AE6">
      <w:pPr>
        <w:spacing w:after="0" w:line="240" w:lineRule="auto"/>
      </w:pPr>
      <w:r>
        <w:t>Links to the posttest are available on the video player pages.</w:t>
      </w:r>
    </w:p>
    <w:p w14:paraId="3575C198" w14:textId="77777777" w:rsidR="00C13AE6" w:rsidRDefault="00C13AE6" w:rsidP="00C13AE6">
      <w:pPr>
        <w:spacing w:after="0" w:line="240" w:lineRule="auto"/>
      </w:pPr>
    </w:p>
    <w:p w14:paraId="0190B213" w14:textId="77777777" w:rsidR="00C13AE6" w:rsidRDefault="00C13AE6" w:rsidP="00C13AE6">
      <w:pPr>
        <w:spacing w:after="0" w:line="240" w:lineRule="auto"/>
      </w:pPr>
      <w:r>
        <w:t xml:space="preserve">In order to receive credit, participants must successfully complete the online posttest with </w:t>
      </w:r>
      <w:commentRangeStart w:id="136"/>
      <w:r>
        <w:t>80</w:t>
      </w:r>
      <w:commentRangeEnd w:id="136"/>
      <w:r w:rsidR="00FF47E1">
        <w:rPr>
          <w:rStyle w:val="CommentReference"/>
        </w:rPr>
        <w:commentReference w:id="136"/>
      </w:r>
      <w:r>
        <w:t>% or higher.</w:t>
      </w:r>
    </w:p>
    <w:p w14:paraId="0EC2CD35" w14:textId="77777777" w:rsidR="007B10E9" w:rsidRDefault="007B10E9" w:rsidP="007B10E9">
      <w:pPr>
        <w:pBdr>
          <w:bottom w:val="single" w:sz="12" w:space="1" w:color="auto"/>
        </w:pBdr>
        <w:spacing w:after="0" w:line="240" w:lineRule="auto"/>
      </w:pPr>
    </w:p>
    <w:p w14:paraId="26A8C2A2" w14:textId="77777777" w:rsidR="004A6934" w:rsidRDefault="004A6934" w:rsidP="007A0164">
      <w:pPr>
        <w:spacing w:after="0" w:line="240" w:lineRule="auto"/>
        <w:rPr>
          <w:b/>
        </w:rPr>
      </w:pPr>
    </w:p>
    <w:p w14:paraId="333F7813" w14:textId="5ADD02BC" w:rsidR="006D0598" w:rsidRPr="003F64AF" w:rsidRDefault="00E60D2C" w:rsidP="007B10E9">
      <w:pPr>
        <w:pStyle w:val="ListParagraph"/>
        <w:numPr>
          <w:ilvl w:val="0"/>
          <w:numId w:val="2"/>
        </w:numPr>
        <w:spacing w:after="0" w:line="240" w:lineRule="auto"/>
        <w:rPr>
          <w:b/>
        </w:rPr>
      </w:pPr>
      <w:r w:rsidRPr="00C95A58">
        <w:rPr>
          <w:b/>
          <w:highlight w:val="cyan"/>
        </w:rPr>
        <w:t>Support Statement</w:t>
      </w:r>
      <w:r>
        <w:rPr>
          <w:b/>
        </w:rPr>
        <w:t xml:space="preserve">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1CD9779B" w14:textId="3A6F980D" w:rsidR="00BE7A4F" w:rsidRPr="00BE7A4F" w:rsidRDefault="00BE7A4F" w:rsidP="007A0164">
      <w:pPr>
        <w:spacing w:after="0" w:line="240" w:lineRule="auto"/>
        <w:rPr>
          <w:b/>
        </w:rPr>
      </w:pPr>
    </w:p>
    <w:p w14:paraId="24EE45B9" w14:textId="3F8729B0" w:rsidR="006D0598" w:rsidRDefault="00BE7A4F" w:rsidP="007A0164">
      <w:pPr>
        <w:spacing w:after="0" w:line="240" w:lineRule="auto"/>
      </w:pPr>
      <w:r>
        <w:t>T</w:t>
      </w:r>
      <w:r w:rsidR="004A7029">
        <w:t>his educational activity is</w:t>
      </w:r>
      <w:r>
        <w:t xml:space="preserve"> supported </w:t>
      </w:r>
      <w:r w:rsidR="006D0598">
        <w:t>by</w:t>
      </w:r>
      <w:r>
        <w:t xml:space="preserve"> grant</w:t>
      </w:r>
      <w:r w:rsidR="00FC70FF">
        <w:t xml:space="preserve"> </w:t>
      </w:r>
      <w:r>
        <w:t>from</w:t>
      </w:r>
      <w:r w:rsidR="003B11E9">
        <w:t xml:space="preserve"> </w:t>
      </w:r>
      <w:r w:rsidR="007B10E9">
        <w:t>Jazz Pharmaceuticals.</w:t>
      </w:r>
    </w:p>
    <w:p w14:paraId="53B4C56A" w14:textId="77777777" w:rsidR="000B2922" w:rsidRDefault="000B2922" w:rsidP="000B2922">
      <w:pPr>
        <w:pBdr>
          <w:bottom w:val="single" w:sz="12" w:space="1" w:color="auto"/>
        </w:pBdr>
        <w:spacing w:after="0" w:line="240" w:lineRule="auto"/>
      </w:pPr>
    </w:p>
    <w:p w14:paraId="590653C1" w14:textId="77777777" w:rsidR="000B2922" w:rsidRDefault="000B2922" w:rsidP="000B2922">
      <w:pPr>
        <w:spacing w:after="0" w:line="240" w:lineRule="auto"/>
      </w:pPr>
    </w:p>
    <w:p w14:paraId="617D1E82" w14:textId="4E9E0B76" w:rsidR="00BA44FF" w:rsidRPr="00C95A58" w:rsidRDefault="000B2922" w:rsidP="007B10E9">
      <w:pPr>
        <w:pStyle w:val="ListParagraph"/>
        <w:numPr>
          <w:ilvl w:val="0"/>
          <w:numId w:val="2"/>
        </w:numPr>
        <w:spacing w:after="0" w:line="240" w:lineRule="auto"/>
        <w:rPr>
          <w:b/>
        </w:rPr>
      </w:pPr>
      <w:r w:rsidRPr="00C95A58">
        <w:rPr>
          <w:b/>
        </w:rPr>
        <w:t xml:space="preserve"> </w:t>
      </w:r>
      <w:r w:rsidR="00BA44FF" w:rsidRPr="00C95A58">
        <w:rPr>
          <w:b/>
        </w:rPr>
        <w:t>[Disclosure</w:t>
      </w:r>
      <w:r w:rsidR="00A26DF5" w:rsidRPr="00C95A58">
        <w:rPr>
          <w:b/>
        </w:rPr>
        <w:t>s</w:t>
      </w:r>
      <w:r w:rsidR="00BA44FF" w:rsidRPr="00C95A58">
        <w:rPr>
          <w:b/>
        </w:rPr>
        <w:t>]</w:t>
      </w:r>
    </w:p>
    <w:p w14:paraId="202A89A8" w14:textId="751CCC0F" w:rsidR="008E66A7" w:rsidRDefault="008E66A7" w:rsidP="00BA44FF">
      <w:pPr>
        <w:spacing w:after="0" w:line="240" w:lineRule="auto"/>
        <w:rPr>
          <w:rFonts w:eastAsia="Times New Roman" w:cs="Arial"/>
          <w:b/>
          <w:u w:val="single"/>
        </w:rPr>
      </w:pPr>
      <w:r w:rsidRPr="008E66A7">
        <w:rPr>
          <w:rFonts w:eastAsia="Times New Roman" w:cs="Arial"/>
          <w:b/>
          <w:u w:val="single"/>
        </w:rPr>
        <w:t>CME</w:t>
      </w:r>
    </w:p>
    <w:p w14:paraId="44E1BA93" w14:textId="58B84421" w:rsidR="007565B6" w:rsidRPr="000B2922" w:rsidRDefault="007565B6" w:rsidP="00BA44FF">
      <w:pPr>
        <w:spacing w:after="0" w:line="240" w:lineRule="auto"/>
        <w:rPr>
          <w:rFonts w:eastAsia="Times New Roman" w:cs="Arial"/>
          <w:b/>
        </w:rPr>
      </w:pPr>
      <w:r w:rsidRPr="000B2922">
        <w:rPr>
          <w:rFonts w:eastAsia="Times New Roman" w:cs="Arial"/>
          <w:b/>
        </w:rPr>
        <w:t xml:space="preserve">Disclosure of </w:t>
      </w:r>
      <w:r w:rsidR="00335698" w:rsidRPr="000B2922">
        <w:rPr>
          <w:rFonts w:eastAsia="Times New Roman" w:cs="Arial"/>
          <w:b/>
        </w:rPr>
        <w:t xml:space="preserve">Relevant </w:t>
      </w:r>
      <w:r w:rsidR="0075239A" w:rsidRPr="000B2922">
        <w:rPr>
          <w:rFonts w:eastAsia="Times New Roman" w:cs="Arial"/>
          <w:b/>
        </w:rPr>
        <w:t>Financial Relationships</w:t>
      </w:r>
    </w:p>
    <w:p w14:paraId="50B499A2" w14:textId="7D33E421" w:rsidR="006A2125" w:rsidRDefault="006A2125" w:rsidP="006A2125">
      <w:pPr>
        <w:spacing w:after="0" w:line="240" w:lineRule="auto"/>
        <w:rPr>
          <w:rFonts w:eastAsia="Times New Roman" w:cs="Arial"/>
        </w:rPr>
      </w:pPr>
      <w:proofErr w:type="gramStart"/>
      <w:r w:rsidRPr="0092421B">
        <w:rPr>
          <w:rFonts w:eastAsia="Times New Roman" w:cs="Arial"/>
        </w:rPr>
        <w:t>prIME</w:t>
      </w:r>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 to control the content of </w:t>
      </w:r>
      <w:r>
        <w:rPr>
          <w:rFonts w:eastAsia="Times New Roman" w:cs="Arial"/>
        </w:rPr>
        <w:t>CME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gramStart"/>
      <w:r w:rsidRPr="0092421B">
        <w:rPr>
          <w:rFonts w:eastAsia="Times New Roman" w:cs="Arial"/>
        </w:rPr>
        <w:t>prIME</w:t>
      </w:r>
      <w:proofErr w:type="gramEnd"/>
      <w:r w:rsidRPr="0092421B">
        <w:rPr>
          <w:rFonts w:eastAsia="Times New Roman" w:cs="Arial"/>
        </w:rPr>
        <w:t xml:space="preserv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3B76BDA2" w14:textId="77777777" w:rsidR="006A2125" w:rsidRDefault="006A2125" w:rsidP="006A2125">
      <w:pPr>
        <w:spacing w:after="0" w:line="240" w:lineRule="auto"/>
        <w:rPr>
          <w:rFonts w:eastAsia="Times New Roman" w:cs="Arial"/>
        </w:rPr>
      </w:pPr>
    </w:p>
    <w:p w14:paraId="5555CB43" w14:textId="77777777" w:rsidR="006A2125" w:rsidRDefault="006A2125" w:rsidP="006A2125">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p>
    <w:p w14:paraId="5763BA41" w14:textId="77777777" w:rsidR="006A2125" w:rsidRDefault="006A2125" w:rsidP="006A2125">
      <w:pPr>
        <w:spacing w:after="0" w:line="240" w:lineRule="auto"/>
        <w:rPr>
          <w:rFonts w:eastAsia="Times New Roman" w:cs="Arial"/>
        </w:rPr>
      </w:pPr>
    </w:p>
    <w:p w14:paraId="18942F21" w14:textId="1BE1719E" w:rsidR="0035367C" w:rsidRPr="0035367C" w:rsidRDefault="0035367C" w:rsidP="0035367C">
      <w:pPr>
        <w:spacing w:after="0" w:line="240" w:lineRule="auto"/>
        <w:rPr>
          <w:rFonts w:eastAsia="Times New Roman" w:cs="Arial"/>
        </w:rPr>
      </w:pPr>
      <w:r>
        <w:rPr>
          <w:rFonts w:eastAsia="Times New Roman" w:cs="Arial"/>
        </w:rPr>
        <w:t xml:space="preserve">Dr Hunger </w:t>
      </w:r>
      <w:r w:rsidRPr="0035367C">
        <w:rPr>
          <w:rFonts w:eastAsia="Times New Roman" w:cs="Arial"/>
        </w:rPr>
        <w:t>has disclosed that he has received consulting fees from Jazz Pharmaceuticals</w:t>
      </w:r>
      <w:r>
        <w:rPr>
          <w:rFonts w:eastAsia="Times New Roman" w:cs="Arial"/>
        </w:rPr>
        <w:t xml:space="preserve"> </w:t>
      </w:r>
      <w:r w:rsidRPr="0035367C">
        <w:rPr>
          <w:rFonts w:eastAsia="Times New Roman" w:cs="Arial"/>
        </w:rPr>
        <w:t>and Sigma Tau Pharmaceuticals, Inc. He has agreed to disclose any unlabeled/unapproved uses of drugs or products referenced in her presentation.</w:t>
      </w:r>
    </w:p>
    <w:p w14:paraId="49619728" w14:textId="77777777" w:rsidR="0035367C" w:rsidRDefault="0035367C" w:rsidP="006A2125">
      <w:pPr>
        <w:spacing w:after="0" w:line="240" w:lineRule="auto"/>
        <w:rPr>
          <w:rFonts w:eastAsia="Times New Roman" w:cs="Arial"/>
        </w:rPr>
      </w:pPr>
    </w:p>
    <w:p w14:paraId="27ED458D" w14:textId="609DA9A0" w:rsidR="006A2125" w:rsidRDefault="006A2125" w:rsidP="006A2125">
      <w:pPr>
        <w:spacing w:after="0" w:line="240" w:lineRule="auto"/>
        <w:rPr>
          <w:rFonts w:eastAsia="Times New Roman" w:cs="Arial"/>
        </w:rPr>
      </w:pPr>
      <w:proofErr w:type="spellStart"/>
      <w:r>
        <w:rPr>
          <w:rFonts w:eastAsia="Times New Roman" w:cs="Arial"/>
        </w:rPr>
        <w:lastRenderedPageBreak/>
        <w:t>Dr</w:t>
      </w:r>
      <w:proofErr w:type="spellEnd"/>
      <w:r w:rsidR="00EE1236">
        <w:rPr>
          <w:rFonts w:eastAsia="Times New Roman" w:cs="Arial"/>
        </w:rPr>
        <w:t xml:space="preserve"> </w:t>
      </w:r>
      <w:proofErr w:type="spellStart"/>
      <w:r w:rsidR="0035367C">
        <w:rPr>
          <w:rFonts w:eastAsia="Times New Roman" w:cs="Arial"/>
        </w:rPr>
        <w:t>Pieters</w:t>
      </w:r>
      <w:proofErr w:type="spellEnd"/>
      <w:r w:rsidR="0035367C">
        <w:rPr>
          <w:rFonts w:eastAsia="Times New Roman" w:cs="Arial"/>
        </w:rPr>
        <w:t xml:space="preserve"> has disclosed that he has received consulting fees from Jazz Pharmaceuticals, EUSA </w:t>
      </w:r>
      <w:proofErr w:type="spellStart"/>
      <w:r w:rsidR="0035367C">
        <w:rPr>
          <w:rFonts w:eastAsia="Times New Roman" w:cs="Arial"/>
        </w:rPr>
        <w:t>Pharma</w:t>
      </w:r>
      <w:proofErr w:type="spellEnd"/>
      <w:r w:rsidR="0035367C">
        <w:rPr>
          <w:rFonts w:eastAsia="Times New Roman" w:cs="Arial"/>
        </w:rPr>
        <w:t xml:space="preserve">, </w:t>
      </w:r>
      <w:proofErr w:type="spellStart"/>
      <w:r w:rsidR="0035367C">
        <w:rPr>
          <w:rFonts w:eastAsia="Times New Roman" w:cs="Arial"/>
        </w:rPr>
        <w:t>Medac</w:t>
      </w:r>
      <w:proofErr w:type="spellEnd"/>
      <w:r w:rsidR="0035367C">
        <w:rPr>
          <w:rFonts w:eastAsia="Times New Roman" w:cs="Arial"/>
        </w:rPr>
        <w:t xml:space="preserve"> </w:t>
      </w:r>
      <w:proofErr w:type="spellStart"/>
      <w:r w:rsidR="0035367C">
        <w:rPr>
          <w:rFonts w:eastAsia="Times New Roman" w:cs="Arial"/>
        </w:rPr>
        <w:t>Pharma</w:t>
      </w:r>
      <w:proofErr w:type="spellEnd"/>
      <w:r w:rsidR="0035367C">
        <w:rPr>
          <w:rFonts w:eastAsia="Times New Roman" w:cs="Arial"/>
        </w:rPr>
        <w:t>, and Sigma Tau Pharmaceuticals, Inc. H</w:t>
      </w:r>
      <w:r>
        <w:rPr>
          <w:rFonts w:eastAsia="Times New Roman" w:cs="Arial"/>
        </w:rPr>
        <w:t>e has agreed to disclose any unlabeled/unapproved uses of drugs or products referenced in her presentation.</w:t>
      </w:r>
    </w:p>
    <w:p w14:paraId="54920850" w14:textId="77777777" w:rsidR="006A2125" w:rsidRDefault="006A2125" w:rsidP="006A2125">
      <w:pPr>
        <w:spacing w:after="0" w:line="240" w:lineRule="auto"/>
        <w:rPr>
          <w:rFonts w:eastAsia="Times New Roman" w:cs="Arial"/>
        </w:rPr>
      </w:pPr>
    </w:p>
    <w:p w14:paraId="0A11C338" w14:textId="445061F3" w:rsidR="00BD06F6" w:rsidRDefault="006A2125" w:rsidP="00BD06F6">
      <w:pPr>
        <w:spacing w:after="0" w:line="240" w:lineRule="auto"/>
        <w:rPr>
          <w:rFonts w:eastAsia="Times New Roman" w:cs="Arial"/>
        </w:rPr>
      </w:pPr>
      <w:r w:rsidRPr="00423CC1">
        <w:rPr>
          <w:rFonts w:eastAsia="Times New Roman" w:cs="Arial"/>
        </w:rPr>
        <w:t>The employees of</w:t>
      </w:r>
      <w:r>
        <w:rPr>
          <w:rFonts w:eastAsia="Times New Roman" w:cs="Arial"/>
        </w:rPr>
        <w:t xml:space="preserve"> prIME Oncology have disclosed:</w:t>
      </w:r>
      <w:r w:rsidR="008E66A7">
        <w:rPr>
          <w:rFonts w:eastAsia="Times New Roman" w:cs="Arial"/>
        </w:rPr>
        <w:t xml:space="preserve"> </w:t>
      </w:r>
    </w:p>
    <w:p w14:paraId="51809571" w14:textId="77777777" w:rsidR="0035367C" w:rsidRPr="0035367C" w:rsidRDefault="0035367C" w:rsidP="0035367C">
      <w:pPr>
        <w:numPr>
          <w:ilvl w:val="0"/>
          <w:numId w:val="32"/>
        </w:numPr>
        <w:spacing w:after="0" w:line="240" w:lineRule="auto"/>
        <w:rPr>
          <w:rFonts w:eastAsia="Times New Roman" w:cs="Arial"/>
        </w:rPr>
      </w:pPr>
      <w:r w:rsidRPr="0035367C">
        <w:rPr>
          <w:rFonts w:eastAsia="Times New Roman" w:cs="Arial"/>
        </w:rPr>
        <w:t>Janice Galleshaw, MD (medical content reviewer/planner) - no relevant financial relationships</w:t>
      </w:r>
    </w:p>
    <w:p w14:paraId="7A588275" w14:textId="3F78A012" w:rsidR="0035367C" w:rsidRPr="0035367C" w:rsidRDefault="0035367C" w:rsidP="0035367C">
      <w:pPr>
        <w:numPr>
          <w:ilvl w:val="0"/>
          <w:numId w:val="32"/>
        </w:numPr>
        <w:spacing w:after="0" w:line="240" w:lineRule="auto"/>
        <w:rPr>
          <w:rFonts w:eastAsia="Times New Roman" w:cs="Arial"/>
        </w:rPr>
      </w:pPr>
      <w:del w:id="137" w:author="Trudy Stoddert, ELS" w:date="2014-11-10T17:10:00Z">
        <w:r w:rsidRPr="0035367C" w:rsidDel="009C4832">
          <w:rPr>
            <w:rFonts w:eastAsia="Times New Roman" w:cs="Arial"/>
          </w:rPr>
          <w:delText>Heather Tomlinson</w:delText>
        </w:r>
      </w:del>
      <w:ins w:id="138" w:author="Trudy Stoddert, ELS" w:date="2014-11-10T17:10:00Z">
        <w:r w:rsidR="009C4832">
          <w:rPr>
            <w:rFonts w:eastAsia="Times New Roman" w:cs="Arial"/>
          </w:rPr>
          <w:t>Trudy Stoddert</w:t>
        </w:r>
      </w:ins>
      <w:r w:rsidRPr="0035367C">
        <w:rPr>
          <w:rFonts w:eastAsia="Times New Roman" w:cs="Arial"/>
        </w:rPr>
        <w:t>, ELS (editorial content reviewer) - no relevant financial relationships</w:t>
      </w:r>
    </w:p>
    <w:p w14:paraId="32D06D93" w14:textId="77777777" w:rsidR="0035367C" w:rsidRDefault="0035367C" w:rsidP="006A2125">
      <w:pPr>
        <w:spacing w:after="0" w:line="240" w:lineRule="auto"/>
        <w:rPr>
          <w:rFonts w:eastAsia="Times New Roman" w:cs="Arial"/>
        </w:rPr>
      </w:pPr>
    </w:p>
    <w:p w14:paraId="7A3AF75A" w14:textId="4852C2B4" w:rsidR="006A2125" w:rsidRPr="006A2125" w:rsidRDefault="006A2125" w:rsidP="006A2125">
      <w:pPr>
        <w:spacing w:after="0" w:line="240" w:lineRule="auto"/>
        <w:rPr>
          <w:sz w:val="18"/>
        </w:rPr>
      </w:pPr>
      <w:r w:rsidRPr="006A2125">
        <w:rPr>
          <w:sz w:val="18"/>
        </w:rPr>
        <w:t xml:space="preserve">Disclosure </w:t>
      </w:r>
      <w:r w:rsidR="00215049">
        <w:rPr>
          <w:sz w:val="18"/>
        </w:rPr>
        <w:t>Regarding Unlabeled</w:t>
      </w:r>
      <w:r w:rsidRPr="006A2125">
        <w:rPr>
          <w:sz w:val="18"/>
        </w:rPr>
        <w:t xml:space="preserve"> Use</w:t>
      </w:r>
    </w:p>
    <w:p w14:paraId="43304396" w14:textId="77777777" w:rsidR="006A2125" w:rsidRPr="006A2125" w:rsidRDefault="006A2125" w:rsidP="006A2125">
      <w:pPr>
        <w:spacing w:after="0" w:line="240" w:lineRule="auto"/>
        <w:rPr>
          <w:sz w:val="18"/>
        </w:rPr>
      </w:pPr>
      <w:r w:rsidRPr="006A2125">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D9DB021" w14:textId="77777777" w:rsidR="006A2125" w:rsidRPr="006A2125" w:rsidRDefault="006A2125" w:rsidP="006A2125">
      <w:pPr>
        <w:spacing w:after="0" w:line="240" w:lineRule="auto"/>
        <w:rPr>
          <w:sz w:val="18"/>
        </w:rPr>
      </w:pPr>
    </w:p>
    <w:p w14:paraId="157AA547" w14:textId="77777777" w:rsidR="006A2125" w:rsidRPr="006A2125" w:rsidRDefault="006A2125" w:rsidP="006A2125">
      <w:pPr>
        <w:spacing w:after="0" w:line="240" w:lineRule="auto"/>
        <w:rPr>
          <w:sz w:val="18"/>
        </w:rPr>
      </w:pPr>
      <w:r w:rsidRPr="006A2125">
        <w:rPr>
          <w:sz w:val="18"/>
        </w:rPr>
        <w:t>Disclaimer</w:t>
      </w:r>
    </w:p>
    <w:p w14:paraId="0A7F2759" w14:textId="6C321084" w:rsidR="00BD43DA" w:rsidRPr="0035367C" w:rsidRDefault="006A2125" w:rsidP="0035367C">
      <w:pPr>
        <w:spacing w:after="0" w:line="240" w:lineRule="auto"/>
        <w:rPr>
          <w:sz w:val="18"/>
        </w:rPr>
      </w:pPr>
      <w:r w:rsidRPr="006A2125">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676A5D37" w14:textId="77777777" w:rsidR="00FE7462" w:rsidRPr="0092421B" w:rsidRDefault="00FE7462" w:rsidP="00285C5C">
      <w:pPr>
        <w:pBdr>
          <w:bottom w:val="single" w:sz="12" w:space="1" w:color="auto"/>
        </w:pBdr>
        <w:spacing w:after="0" w:line="240" w:lineRule="auto"/>
        <w:rPr>
          <w:rFonts w:eastAsia="Times New Roman" w:cs="Arial"/>
        </w:rPr>
      </w:pPr>
    </w:p>
    <w:p w14:paraId="0DFEF8EB" w14:textId="77777777" w:rsidR="00A31ACC" w:rsidRDefault="00A31ACC" w:rsidP="00285C5C">
      <w:pPr>
        <w:spacing w:after="0" w:line="240" w:lineRule="auto"/>
        <w:rPr>
          <w:b/>
        </w:rPr>
      </w:pPr>
    </w:p>
    <w:p w14:paraId="131F4682" w14:textId="77777777" w:rsidR="00FB47F3" w:rsidRDefault="00FB47F3" w:rsidP="00285C5C">
      <w:pPr>
        <w:spacing w:after="0" w:line="240" w:lineRule="auto"/>
        <w:rPr>
          <w:b/>
        </w:rPr>
      </w:pPr>
    </w:p>
    <w:p w14:paraId="31E0ADB6" w14:textId="544948C7" w:rsidR="00A31ACC" w:rsidRPr="003F64AF" w:rsidRDefault="00A31ACC" w:rsidP="007B10E9">
      <w:pPr>
        <w:pStyle w:val="ListParagraph"/>
        <w:numPr>
          <w:ilvl w:val="0"/>
          <w:numId w:val="2"/>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1374F9B5" w14:textId="77777777" w:rsidR="00A31ACC" w:rsidRDefault="00A31ACC" w:rsidP="00285C5C">
      <w:pPr>
        <w:pBdr>
          <w:bottom w:val="single" w:sz="12" w:space="1" w:color="auto"/>
        </w:pBdr>
        <w:spacing w:after="0" w:line="240" w:lineRule="auto"/>
      </w:pPr>
      <w:r w:rsidRPr="00717044">
        <w:rPr>
          <w:u w:val="single"/>
        </w:rPr>
        <w:t xml:space="preserve">Insert </w:t>
      </w:r>
      <w:r w:rsidR="002A3E42" w:rsidRPr="00717044">
        <w:rPr>
          <w:u w:val="single"/>
        </w:rPr>
        <w:t>URL here</w:t>
      </w:r>
      <w:r w:rsidR="002A3E42">
        <w:t>.</w:t>
      </w:r>
    </w:p>
    <w:p w14:paraId="64B0A1FC" w14:textId="77777777" w:rsidR="00BD06F6" w:rsidRDefault="00BD06F6" w:rsidP="00285C5C">
      <w:pPr>
        <w:pBdr>
          <w:bottom w:val="single" w:sz="12" w:space="1" w:color="auto"/>
        </w:pBdr>
        <w:spacing w:after="0" w:line="240" w:lineRule="auto"/>
      </w:pPr>
    </w:p>
    <w:p w14:paraId="67433BBA" w14:textId="00E78CE9" w:rsidR="00BD06F6" w:rsidRDefault="00BD06F6" w:rsidP="00285C5C">
      <w:pPr>
        <w:pBdr>
          <w:bottom w:val="single" w:sz="12" w:space="1" w:color="auto"/>
        </w:pBdr>
        <w:spacing w:after="0" w:line="240" w:lineRule="auto"/>
      </w:pPr>
      <w:r>
        <w:t>www.prime</w:t>
      </w:r>
      <w:r w:rsidR="0035367C">
        <w:t>oncology.org/2014expertreviewALL</w:t>
      </w:r>
    </w:p>
    <w:p w14:paraId="19574017" w14:textId="77777777" w:rsidR="00BD06F6" w:rsidRDefault="00BD06F6" w:rsidP="00285C5C">
      <w:pPr>
        <w:pBdr>
          <w:bottom w:val="single" w:sz="12" w:space="1" w:color="auto"/>
        </w:pBdr>
        <w:spacing w:after="0" w:line="240" w:lineRule="auto"/>
      </w:pPr>
    </w:p>
    <w:p w14:paraId="4F040925" w14:textId="77777777" w:rsidR="004A7029" w:rsidRDefault="004A7029" w:rsidP="00285C5C">
      <w:pPr>
        <w:pBdr>
          <w:bottom w:val="single" w:sz="12" w:space="1" w:color="auto"/>
        </w:pBdr>
        <w:spacing w:after="0" w:line="240" w:lineRule="auto"/>
      </w:pPr>
      <w:r>
        <w:t>**Note: Do not include the name of the congress</w:t>
      </w:r>
      <w:r w:rsidR="00603B32">
        <w:t xml:space="preserve"> or</w:t>
      </w:r>
      <w:r>
        <w:t xml:space="preserve"> society in the URL</w:t>
      </w:r>
      <w:r w:rsidR="00603B32">
        <w:t>.</w:t>
      </w:r>
    </w:p>
    <w:p w14:paraId="1A79EF42" w14:textId="77777777" w:rsidR="002B36FF" w:rsidRDefault="002B36FF" w:rsidP="00285C5C">
      <w:pPr>
        <w:pBdr>
          <w:bottom w:val="single" w:sz="12" w:space="1" w:color="auto"/>
        </w:pBdr>
        <w:spacing w:after="0" w:line="240" w:lineRule="auto"/>
      </w:pPr>
    </w:p>
    <w:p w14:paraId="598C06CF" w14:textId="77777777" w:rsidR="00A87A60" w:rsidRDefault="00A87A60" w:rsidP="00A87A60">
      <w:pPr>
        <w:pBdr>
          <w:bottom w:val="single" w:sz="12" w:space="1" w:color="auto"/>
        </w:pBdr>
        <w:spacing w:after="0" w:line="240" w:lineRule="auto"/>
        <w:rPr>
          <w:u w:val="single"/>
        </w:rPr>
      </w:pPr>
      <w:r>
        <w:rPr>
          <w:u w:val="single"/>
        </w:rPr>
        <w:t>Page Title</w:t>
      </w:r>
    </w:p>
    <w:p w14:paraId="6BEE1B80" w14:textId="77777777" w:rsidR="00A87A60" w:rsidRDefault="00A87A60" w:rsidP="00A87A60">
      <w:pPr>
        <w:pBdr>
          <w:bottom w:val="single" w:sz="12" w:space="1" w:color="auto"/>
        </w:pBdr>
        <w:spacing w:after="0" w:line="240" w:lineRule="auto"/>
      </w:pPr>
      <w:r>
        <w:t>Primary Keyword | Secondary Keyword</w:t>
      </w:r>
    </w:p>
    <w:p w14:paraId="772E138A" w14:textId="77777777" w:rsidR="00A87A60" w:rsidRDefault="00A87A60" w:rsidP="00285C5C">
      <w:pPr>
        <w:pBdr>
          <w:bottom w:val="single" w:sz="12" w:space="1" w:color="auto"/>
        </w:pBdr>
        <w:spacing w:after="0" w:line="240" w:lineRule="auto"/>
      </w:pPr>
    </w:p>
    <w:p w14:paraId="7008F1FD" w14:textId="11A1960D" w:rsidR="002B36FF" w:rsidRPr="0035367C" w:rsidRDefault="00717044" w:rsidP="0035367C">
      <w:pPr>
        <w:pStyle w:val="ListParagraph"/>
        <w:ind w:left="0"/>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ASCO, ISHL] are appropriate to use. Do not include the location or year in the title. For Web activities, it is not necessary to include the type of activity [</w:t>
      </w:r>
      <w:proofErr w:type="spellStart"/>
      <w:r w:rsidRPr="00717044">
        <w:t>ie</w:t>
      </w:r>
      <w:proofErr w:type="spellEnd"/>
      <w:r w:rsidRPr="00717044">
        <w:t>, CSP, Expert Review] in the title, as this will be indicated below the title. For Webcasts, use the same app title as was used for the live activity)</w:t>
      </w:r>
      <w:r>
        <w:t>:</w:t>
      </w:r>
      <w:r w:rsidR="00C448B2">
        <w:t xml:space="preserve"> </w:t>
      </w:r>
      <w:del w:id="139" w:author="Trudy Stoddert, ELS" w:date="2014-11-10T17:10:00Z">
        <w:r w:rsidR="00C448B2" w:rsidDel="009C4832">
          <w:rPr>
            <w:b/>
          </w:rPr>
          <w:delText xml:space="preserve">2014 </w:delText>
        </w:r>
      </w:del>
      <w:proofErr w:type="spellStart"/>
      <w:r w:rsidR="00C448B2">
        <w:rPr>
          <w:b/>
        </w:rPr>
        <w:t>Exp</w:t>
      </w:r>
      <w:proofErr w:type="spellEnd"/>
      <w:r w:rsidR="00C448B2">
        <w:rPr>
          <w:b/>
        </w:rPr>
        <w:t xml:space="preserve"> Review </w:t>
      </w:r>
      <w:r w:rsidR="0035367C">
        <w:rPr>
          <w:b/>
        </w:rPr>
        <w:t>ALL</w:t>
      </w:r>
    </w:p>
    <w:p w14:paraId="31197B5A" w14:textId="77777777" w:rsidR="00717044" w:rsidRDefault="00717044" w:rsidP="00285C5C">
      <w:pPr>
        <w:pBdr>
          <w:bottom w:val="single" w:sz="12" w:space="1" w:color="auto"/>
        </w:pBdr>
        <w:spacing w:after="0" w:line="240" w:lineRule="auto"/>
      </w:pPr>
    </w:p>
    <w:p w14:paraId="5BACE119" w14:textId="7F495A15" w:rsidR="0047122C" w:rsidRDefault="00A87A60" w:rsidP="00A87A60">
      <w:pPr>
        <w:pBdr>
          <w:bottom w:val="single" w:sz="12" w:space="1" w:color="auto"/>
        </w:pBdr>
        <w:spacing w:after="0" w:line="240" w:lineRule="auto"/>
      </w:pPr>
      <w:r w:rsidRPr="007C4B9B">
        <w:rPr>
          <w:u w:val="single"/>
        </w:rPr>
        <w:t>Meta Description</w:t>
      </w:r>
      <w:r w:rsidR="008E66A7">
        <w:t xml:space="preserve"> </w:t>
      </w:r>
      <w:r>
        <w:br/>
      </w:r>
    </w:p>
    <w:p w14:paraId="124474CB" w14:textId="4CB47DF1" w:rsidR="0047122C" w:rsidRDefault="0047122C" w:rsidP="00A87A60">
      <w:pPr>
        <w:pBdr>
          <w:bottom w:val="single" w:sz="12" w:space="1" w:color="auto"/>
        </w:pBdr>
        <w:spacing w:after="0" w:line="240" w:lineRule="auto"/>
      </w:pPr>
      <w:r>
        <w:t xml:space="preserve">In this educational activity, expert faculty will provide a concise yet comprehensive discussion on the </w:t>
      </w:r>
      <w:r w:rsidRPr="00A103F2">
        <w:rPr>
          <w:rFonts w:cs="Calibri"/>
          <w:szCs w:val="20"/>
        </w:rPr>
        <w:t>management of patients with ALL, focusing on asparaginase therapy and the role for therapeutic drug monitoring</w:t>
      </w:r>
    </w:p>
    <w:p w14:paraId="09E651F3" w14:textId="77777777" w:rsidR="00A87A60" w:rsidRDefault="00A87A60" w:rsidP="00A87A60">
      <w:pPr>
        <w:pBdr>
          <w:bottom w:val="single" w:sz="12" w:space="1" w:color="auto"/>
        </w:pBdr>
        <w:spacing w:after="0" w:line="240" w:lineRule="auto"/>
      </w:pPr>
    </w:p>
    <w:p w14:paraId="28A1E859" w14:textId="63E288CE" w:rsidR="00A87A60" w:rsidRDefault="00A87A60" w:rsidP="00A87A60">
      <w:pPr>
        <w:pBdr>
          <w:bottom w:val="single" w:sz="12" w:space="1" w:color="auto"/>
        </w:pBdr>
        <w:spacing w:after="0" w:line="240" w:lineRule="auto"/>
      </w:pPr>
      <w:r>
        <w:rPr>
          <w:u w:val="single"/>
        </w:rPr>
        <w:t xml:space="preserve">Key Words/Key </w:t>
      </w:r>
      <w:commentRangeStart w:id="140"/>
      <w:r>
        <w:rPr>
          <w:u w:val="single"/>
        </w:rPr>
        <w:t>Phrases</w:t>
      </w:r>
      <w:commentRangeEnd w:id="140"/>
      <w:r w:rsidR="0035367C">
        <w:rPr>
          <w:rStyle w:val="CommentReference"/>
        </w:rPr>
        <w:commentReference w:id="140"/>
      </w:r>
    </w:p>
    <w:p w14:paraId="66D4B808" w14:textId="10617CDC" w:rsidR="002B36FF" w:rsidRDefault="0047122C" w:rsidP="00285C5C">
      <w:pPr>
        <w:pBdr>
          <w:bottom w:val="single" w:sz="12" w:space="1" w:color="auto"/>
        </w:pBdr>
        <w:spacing w:after="0" w:line="240" w:lineRule="auto"/>
        <w:rPr>
          <w:ins w:id="141" w:author="Trudy Stoddert, ELS" w:date="2014-11-10T17:10:00Z"/>
        </w:rPr>
      </w:pPr>
      <w:r>
        <w:t>ALL</w:t>
      </w:r>
    </w:p>
    <w:p w14:paraId="7F063D72" w14:textId="09EC4117" w:rsidR="009C4832" w:rsidRDefault="009C4832" w:rsidP="00285C5C">
      <w:pPr>
        <w:pBdr>
          <w:bottom w:val="single" w:sz="12" w:space="1" w:color="auto"/>
        </w:pBdr>
        <w:spacing w:after="0" w:line="240" w:lineRule="auto"/>
      </w:pPr>
      <w:ins w:id="142" w:author="Trudy Stoddert, ELS" w:date="2014-11-10T17:10:00Z">
        <w:r>
          <w:lastRenderedPageBreak/>
          <w:t>Acute lymphoblastic leukemia</w:t>
        </w:r>
      </w:ins>
      <w:bookmarkStart w:id="143" w:name="_GoBack"/>
      <w:bookmarkEnd w:id="143"/>
    </w:p>
    <w:p w14:paraId="3C11C28D" w14:textId="00310EEF" w:rsidR="0047122C" w:rsidRDefault="0047122C" w:rsidP="00285C5C">
      <w:pPr>
        <w:pBdr>
          <w:bottom w:val="single" w:sz="12" w:space="1" w:color="auto"/>
        </w:pBdr>
        <w:spacing w:after="0" w:line="240" w:lineRule="auto"/>
      </w:pPr>
      <w:r>
        <w:t>Asparaginase</w:t>
      </w:r>
    </w:p>
    <w:p w14:paraId="7E683E75" w14:textId="6189BFA0" w:rsidR="0047122C" w:rsidRDefault="0047122C" w:rsidP="00285C5C">
      <w:pPr>
        <w:pBdr>
          <w:bottom w:val="single" w:sz="12" w:space="1" w:color="auto"/>
        </w:pBdr>
        <w:spacing w:after="0" w:line="240" w:lineRule="auto"/>
        <w:rPr>
          <w:rFonts w:ascii="Calibri" w:eastAsia="Times" w:hAnsi="Calibri" w:cs="Calibri"/>
          <w:szCs w:val="20"/>
          <w:lang w:val="fr-FR" w:eastAsia="nl-NL"/>
        </w:rPr>
      </w:pPr>
      <w:proofErr w:type="spellStart"/>
      <w:proofErr w:type="gramStart"/>
      <w:r w:rsidRPr="0047122C">
        <w:rPr>
          <w:rFonts w:ascii="Calibri" w:eastAsia="Times" w:hAnsi="Calibri" w:cs="Calibri"/>
          <w:szCs w:val="20"/>
          <w:lang w:val="fr-FR" w:eastAsia="nl-NL"/>
        </w:rPr>
        <w:t>pediatric</w:t>
      </w:r>
      <w:proofErr w:type="spellEnd"/>
      <w:proofErr w:type="gramEnd"/>
      <w:r w:rsidRPr="0047122C">
        <w:rPr>
          <w:rFonts w:ascii="Calibri" w:eastAsia="Times" w:hAnsi="Calibri" w:cs="Calibri"/>
          <w:szCs w:val="20"/>
          <w:lang w:val="fr-FR" w:eastAsia="nl-NL"/>
        </w:rPr>
        <w:t xml:space="preserve"> acute </w:t>
      </w:r>
      <w:proofErr w:type="spellStart"/>
      <w:r w:rsidRPr="0047122C">
        <w:rPr>
          <w:rFonts w:ascii="Calibri" w:eastAsia="Times" w:hAnsi="Calibri" w:cs="Calibri"/>
          <w:szCs w:val="20"/>
          <w:lang w:val="fr-FR" w:eastAsia="nl-NL"/>
        </w:rPr>
        <w:t>lymphoblastic</w:t>
      </w:r>
      <w:proofErr w:type="spellEnd"/>
      <w:r w:rsidRPr="0047122C">
        <w:rPr>
          <w:rFonts w:ascii="Calibri" w:eastAsia="Times" w:hAnsi="Calibri" w:cs="Calibri"/>
          <w:szCs w:val="20"/>
          <w:lang w:val="fr-FR" w:eastAsia="nl-NL"/>
        </w:rPr>
        <w:t xml:space="preserve"> </w:t>
      </w:r>
      <w:proofErr w:type="spellStart"/>
      <w:r w:rsidRPr="0047122C">
        <w:rPr>
          <w:rFonts w:ascii="Calibri" w:eastAsia="Times" w:hAnsi="Calibri" w:cs="Calibri"/>
          <w:szCs w:val="20"/>
          <w:lang w:val="fr-FR" w:eastAsia="nl-NL"/>
        </w:rPr>
        <w:t>leukemia</w:t>
      </w:r>
      <w:proofErr w:type="spellEnd"/>
    </w:p>
    <w:p w14:paraId="3BD9DC2E" w14:textId="59ADECE0" w:rsidR="0047122C" w:rsidRDefault="0047122C" w:rsidP="00285C5C">
      <w:pPr>
        <w:pBdr>
          <w:bottom w:val="single" w:sz="12" w:space="1" w:color="auto"/>
        </w:pBdr>
        <w:spacing w:after="0" w:line="240" w:lineRule="auto"/>
        <w:rPr>
          <w:rFonts w:ascii="Calibri" w:eastAsia="Times" w:hAnsi="Calibri" w:cs="Calibri"/>
          <w:szCs w:val="20"/>
          <w:lang w:val="fr-FR" w:eastAsia="nl-NL"/>
        </w:rPr>
      </w:pPr>
      <w:proofErr w:type="spellStart"/>
      <w:r>
        <w:rPr>
          <w:rFonts w:ascii="Calibri" w:eastAsia="Times" w:hAnsi="Calibri" w:cs="Calibri"/>
          <w:szCs w:val="20"/>
          <w:lang w:val="fr-FR" w:eastAsia="nl-NL"/>
        </w:rPr>
        <w:t>Therapeutic</w:t>
      </w:r>
      <w:proofErr w:type="spellEnd"/>
      <w:r>
        <w:rPr>
          <w:rFonts w:ascii="Calibri" w:eastAsia="Times" w:hAnsi="Calibri" w:cs="Calibri"/>
          <w:szCs w:val="20"/>
          <w:lang w:val="fr-FR" w:eastAsia="nl-NL"/>
        </w:rPr>
        <w:t xml:space="preserve"> </w:t>
      </w:r>
      <w:proofErr w:type="spellStart"/>
      <w:r>
        <w:rPr>
          <w:rFonts w:ascii="Calibri" w:eastAsia="Times" w:hAnsi="Calibri" w:cs="Calibri"/>
          <w:szCs w:val="20"/>
          <w:lang w:val="fr-FR" w:eastAsia="nl-NL"/>
        </w:rPr>
        <w:t>drug</w:t>
      </w:r>
      <w:proofErr w:type="spellEnd"/>
      <w:r>
        <w:rPr>
          <w:rFonts w:ascii="Calibri" w:eastAsia="Times" w:hAnsi="Calibri" w:cs="Calibri"/>
          <w:szCs w:val="20"/>
          <w:lang w:val="fr-FR" w:eastAsia="nl-NL"/>
        </w:rPr>
        <w:t xml:space="preserve"> monitoring</w:t>
      </w:r>
    </w:p>
    <w:p w14:paraId="2FE0AF32" w14:textId="458124ED" w:rsidR="0047122C" w:rsidRDefault="0047122C" w:rsidP="00285C5C">
      <w:pPr>
        <w:pBdr>
          <w:bottom w:val="single" w:sz="12" w:space="1" w:color="auto"/>
        </w:pBdr>
        <w:spacing w:after="0" w:line="240" w:lineRule="auto"/>
        <w:rPr>
          <w:rFonts w:ascii="Calibri" w:eastAsia="Times" w:hAnsi="Calibri" w:cs="Calibri"/>
          <w:szCs w:val="20"/>
          <w:lang w:val="fr-FR" w:eastAsia="nl-NL"/>
        </w:rPr>
      </w:pPr>
      <w:proofErr w:type="spellStart"/>
      <w:r>
        <w:rPr>
          <w:rFonts w:ascii="Calibri" w:eastAsia="Times" w:hAnsi="Calibri" w:cs="Calibri"/>
          <w:szCs w:val="20"/>
          <w:lang w:val="fr-FR" w:eastAsia="nl-NL"/>
        </w:rPr>
        <w:t>Hypersensitivity</w:t>
      </w:r>
      <w:proofErr w:type="spellEnd"/>
    </w:p>
    <w:p w14:paraId="006533CE" w14:textId="6944F9B2" w:rsidR="0047122C" w:rsidRDefault="0047122C" w:rsidP="00285C5C">
      <w:pPr>
        <w:pBdr>
          <w:bottom w:val="single" w:sz="12" w:space="1" w:color="auto"/>
        </w:pBdr>
        <w:spacing w:after="0" w:line="240" w:lineRule="auto"/>
        <w:rPr>
          <w:rFonts w:ascii="Calibri" w:eastAsia="Times" w:hAnsi="Calibri" w:cs="Calibri"/>
          <w:szCs w:val="20"/>
          <w:lang w:val="fr-FR" w:eastAsia="nl-NL"/>
        </w:rPr>
      </w:pPr>
      <w:proofErr w:type="spellStart"/>
      <w:r w:rsidRPr="0047122C">
        <w:rPr>
          <w:rFonts w:ascii="Calibri" w:eastAsia="Times" w:hAnsi="Calibri" w:cs="Calibri"/>
          <w:szCs w:val="20"/>
          <w:lang w:val="fr-FR" w:eastAsia="nl-NL"/>
        </w:rPr>
        <w:t>Erwinia</w:t>
      </w:r>
      <w:proofErr w:type="spellEnd"/>
      <w:r w:rsidRPr="0047122C">
        <w:rPr>
          <w:rFonts w:ascii="Calibri" w:eastAsia="Times" w:hAnsi="Calibri" w:cs="Calibri"/>
          <w:szCs w:val="20"/>
          <w:lang w:val="fr-FR" w:eastAsia="nl-NL"/>
        </w:rPr>
        <w:t xml:space="preserve"> asparaginase</w:t>
      </w:r>
    </w:p>
    <w:p w14:paraId="53011CDB" w14:textId="1CB739B1" w:rsidR="0047122C" w:rsidRPr="0047122C" w:rsidRDefault="0047122C" w:rsidP="00285C5C">
      <w:pPr>
        <w:pBdr>
          <w:bottom w:val="single" w:sz="12" w:space="1" w:color="auto"/>
        </w:pBdr>
        <w:spacing w:after="0" w:line="240" w:lineRule="auto"/>
        <w:rPr>
          <w:rFonts w:ascii="Calibri" w:eastAsia="Times" w:hAnsi="Calibri" w:cs="Calibri"/>
          <w:szCs w:val="20"/>
          <w:lang w:val="fr-FR" w:eastAsia="nl-NL"/>
        </w:rPr>
      </w:pPr>
      <w:r w:rsidRPr="0047122C">
        <w:rPr>
          <w:rFonts w:ascii="Calibri" w:eastAsia="Times" w:hAnsi="Calibri" w:cs="Calibri"/>
          <w:b/>
          <w:i/>
          <w:szCs w:val="20"/>
          <w:lang w:val="fr-FR" w:eastAsia="nl-NL"/>
        </w:rPr>
        <w:t>Escherichia Coli</w:t>
      </w:r>
      <w:r w:rsidRPr="0047122C">
        <w:rPr>
          <w:rFonts w:ascii="Calibri" w:eastAsia="Times" w:hAnsi="Calibri" w:cs="Calibri"/>
          <w:b/>
          <w:szCs w:val="20"/>
          <w:lang w:val="fr-FR" w:eastAsia="nl-NL"/>
        </w:rPr>
        <w:t xml:space="preserve"> L-asparaginase</w:t>
      </w:r>
    </w:p>
    <w:p w14:paraId="7C8956F4" w14:textId="54B6D174" w:rsidR="0047122C" w:rsidRDefault="0047122C" w:rsidP="00285C5C">
      <w:pPr>
        <w:pBdr>
          <w:bottom w:val="single" w:sz="12" w:space="1" w:color="auto"/>
        </w:pBdr>
        <w:spacing w:after="0" w:line="240" w:lineRule="auto"/>
        <w:rPr>
          <w:rFonts w:cs="Calibri"/>
          <w:b/>
          <w:lang w:val="fr-FR"/>
        </w:rPr>
      </w:pPr>
      <w:r>
        <w:rPr>
          <w:rFonts w:cs="Calibri"/>
          <w:b/>
          <w:lang w:val="fr-FR"/>
        </w:rPr>
        <w:t>ALL Consortium Protocol 00-01</w:t>
      </w:r>
    </w:p>
    <w:p w14:paraId="777F4FEE" w14:textId="6A2A4EAD" w:rsidR="0047122C" w:rsidRDefault="0047122C" w:rsidP="00285C5C">
      <w:pPr>
        <w:pBdr>
          <w:bottom w:val="single" w:sz="12" w:space="1" w:color="auto"/>
        </w:pBdr>
        <w:spacing w:after="0" w:line="240" w:lineRule="auto"/>
        <w:rPr>
          <w:rFonts w:cs="Calibri"/>
          <w:b/>
          <w:lang w:val="fr-FR"/>
        </w:rPr>
      </w:pPr>
      <w:proofErr w:type="spellStart"/>
      <w:r>
        <w:rPr>
          <w:rFonts w:cs="Calibri"/>
          <w:b/>
          <w:lang w:val="fr-FR"/>
        </w:rPr>
        <w:t>PEGasparaginase</w:t>
      </w:r>
      <w:proofErr w:type="spellEnd"/>
    </w:p>
    <w:p w14:paraId="07F3A143" w14:textId="287E3AE4" w:rsidR="0047122C" w:rsidRDefault="0047122C" w:rsidP="00285C5C">
      <w:pPr>
        <w:pBdr>
          <w:bottom w:val="single" w:sz="12" w:space="1" w:color="auto"/>
        </w:pBdr>
        <w:spacing w:after="0" w:line="240" w:lineRule="auto"/>
        <w:rPr>
          <w:rFonts w:cs="Calibri"/>
          <w:b/>
          <w:lang w:val="fr-FR"/>
        </w:rPr>
      </w:pPr>
      <w:proofErr w:type="gramStart"/>
      <w:r>
        <w:rPr>
          <w:rFonts w:cs="Calibri"/>
          <w:b/>
          <w:lang w:val="fr-FR"/>
        </w:rPr>
        <w:t>asparaginase</w:t>
      </w:r>
      <w:proofErr w:type="gramEnd"/>
      <w:r>
        <w:rPr>
          <w:rFonts w:cs="Calibri"/>
          <w:b/>
          <w:lang w:val="fr-FR"/>
        </w:rPr>
        <w:t xml:space="preserve"> </w:t>
      </w:r>
      <w:proofErr w:type="spellStart"/>
      <w:r>
        <w:rPr>
          <w:rFonts w:cs="Calibri"/>
          <w:b/>
          <w:lang w:val="fr-FR"/>
        </w:rPr>
        <w:t>antibodies</w:t>
      </w:r>
      <w:proofErr w:type="spellEnd"/>
    </w:p>
    <w:p w14:paraId="4D012C79" w14:textId="4113FFAA" w:rsidR="0047122C" w:rsidRDefault="0047122C" w:rsidP="00285C5C">
      <w:pPr>
        <w:pBdr>
          <w:bottom w:val="single" w:sz="12" w:space="1" w:color="auto"/>
        </w:pBdr>
        <w:spacing w:after="0" w:line="240" w:lineRule="auto"/>
        <w:rPr>
          <w:rFonts w:cs="Calibri"/>
          <w:b/>
          <w:lang w:val="fr-FR"/>
        </w:rPr>
      </w:pPr>
      <w:proofErr w:type="spellStart"/>
      <w:proofErr w:type="gramStart"/>
      <w:r>
        <w:rPr>
          <w:rFonts w:cs="Calibri"/>
          <w:b/>
          <w:lang w:val="fr-FR"/>
        </w:rPr>
        <w:t>pegaspargase</w:t>
      </w:r>
      <w:proofErr w:type="spellEnd"/>
      <w:proofErr w:type="gramEnd"/>
      <w:r>
        <w:rPr>
          <w:rFonts w:cs="Calibri"/>
          <w:b/>
          <w:lang w:val="fr-FR"/>
        </w:rPr>
        <w:t xml:space="preserve"> </w:t>
      </w:r>
      <w:proofErr w:type="spellStart"/>
      <w:r>
        <w:rPr>
          <w:rFonts w:cs="Calibri"/>
          <w:b/>
          <w:lang w:val="fr-FR"/>
        </w:rPr>
        <w:t>allergy</w:t>
      </w:r>
      <w:proofErr w:type="spellEnd"/>
      <w:r>
        <w:rPr>
          <w:rFonts w:cs="Calibri"/>
          <w:b/>
          <w:lang w:val="fr-FR"/>
        </w:rPr>
        <w:t> </w:t>
      </w:r>
    </w:p>
    <w:p w14:paraId="0DA61579" w14:textId="0826F9E3" w:rsidR="0047122C" w:rsidRDefault="0047122C" w:rsidP="00285C5C">
      <w:pPr>
        <w:pBdr>
          <w:bottom w:val="single" w:sz="12" w:space="1" w:color="auto"/>
        </w:pBdr>
        <w:spacing w:after="0" w:line="240" w:lineRule="auto"/>
        <w:rPr>
          <w:rFonts w:cs="Calibri"/>
          <w:b/>
          <w:lang w:val="fr-FR"/>
        </w:rPr>
      </w:pPr>
      <w:r>
        <w:rPr>
          <w:rFonts w:cs="Calibri"/>
          <w:b/>
          <w:lang w:val="fr-FR"/>
        </w:rPr>
        <w:t xml:space="preserve">Stephen </w:t>
      </w:r>
      <w:proofErr w:type="spellStart"/>
      <w:r>
        <w:rPr>
          <w:rFonts w:cs="Calibri"/>
          <w:b/>
          <w:lang w:val="fr-FR"/>
        </w:rPr>
        <w:t>Hunger</w:t>
      </w:r>
      <w:proofErr w:type="spellEnd"/>
    </w:p>
    <w:p w14:paraId="379271DD" w14:textId="5A4D41B2" w:rsidR="0047122C" w:rsidRDefault="0047122C" w:rsidP="00285C5C">
      <w:pPr>
        <w:pBdr>
          <w:bottom w:val="single" w:sz="12" w:space="1" w:color="auto"/>
        </w:pBdr>
        <w:spacing w:after="0" w:line="240" w:lineRule="auto"/>
      </w:pPr>
      <w:r>
        <w:rPr>
          <w:rFonts w:cs="Calibri"/>
          <w:b/>
          <w:lang w:val="fr-FR"/>
        </w:rPr>
        <w:t>Rob Pieters</w:t>
      </w:r>
    </w:p>
    <w:p w14:paraId="68DFA269" w14:textId="77777777" w:rsidR="00A31ACC" w:rsidRDefault="00A31ACC" w:rsidP="00285C5C">
      <w:pPr>
        <w:spacing w:after="0" w:line="240" w:lineRule="auto"/>
      </w:pPr>
    </w:p>
    <w:p w14:paraId="66668B68" w14:textId="77777777" w:rsidR="004A6934" w:rsidRDefault="004A6934" w:rsidP="00285C5C">
      <w:pPr>
        <w:spacing w:after="0" w:line="240" w:lineRule="auto"/>
        <w:rPr>
          <w:b/>
        </w:rPr>
      </w:pPr>
    </w:p>
    <w:p w14:paraId="06FEF8E4" w14:textId="77777777" w:rsidR="00A31ACC" w:rsidRPr="003F64AF" w:rsidRDefault="00A31ACC" w:rsidP="007B10E9">
      <w:pPr>
        <w:pStyle w:val="ListParagraph"/>
        <w:numPr>
          <w:ilvl w:val="0"/>
          <w:numId w:val="2"/>
        </w:numPr>
        <w:spacing w:after="0" w:line="240" w:lineRule="auto"/>
        <w:rPr>
          <w:b/>
        </w:rPr>
      </w:pPr>
      <w:r w:rsidRPr="003F64AF">
        <w:rPr>
          <w:b/>
        </w:rPr>
        <w:t>[Subject Line for Email Blast]</w:t>
      </w:r>
    </w:p>
    <w:p w14:paraId="07408910" w14:textId="77777777" w:rsidR="00A87A60" w:rsidRDefault="00A87A60" w:rsidP="00A87A60">
      <w:pPr>
        <w:pStyle w:val="ListParagraph"/>
        <w:pBdr>
          <w:bottom w:val="single" w:sz="12" w:space="1" w:color="auto"/>
        </w:pBdr>
        <w:spacing w:after="0" w:line="240" w:lineRule="auto"/>
      </w:pPr>
      <w:r>
        <w:t>A. Insert Email Blast Subject Line A copy here.</w:t>
      </w:r>
    </w:p>
    <w:p w14:paraId="087808A3" w14:textId="77777777" w:rsidR="004A6934" w:rsidRDefault="004A6934" w:rsidP="00285C5C">
      <w:pPr>
        <w:spacing w:after="0" w:line="240" w:lineRule="auto"/>
        <w:rPr>
          <w:b/>
        </w:rPr>
      </w:pPr>
    </w:p>
    <w:p w14:paraId="7FF018CC" w14:textId="77777777" w:rsidR="00A31ACC" w:rsidRPr="003F64AF" w:rsidRDefault="00A31ACC" w:rsidP="007B10E9">
      <w:pPr>
        <w:pStyle w:val="ListParagraph"/>
        <w:numPr>
          <w:ilvl w:val="0"/>
          <w:numId w:val="2"/>
        </w:numPr>
        <w:spacing w:after="0" w:line="240" w:lineRule="auto"/>
        <w:rPr>
          <w:b/>
        </w:rPr>
      </w:pPr>
      <w:r w:rsidRPr="003F64AF">
        <w:rPr>
          <w:b/>
        </w:rPr>
        <w:t>[Email Blast Copy]</w:t>
      </w:r>
    </w:p>
    <w:p w14:paraId="38F4442B" w14:textId="77777777" w:rsidR="00A31ACC" w:rsidRDefault="00A31ACC" w:rsidP="00285C5C">
      <w:pPr>
        <w:pBdr>
          <w:bottom w:val="single" w:sz="12" w:space="1" w:color="auto"/>
        </w:pBdr>
        <w:spacing w:after="0" w:line="240" w:lineRule="auto"/>
      </w:pPr>
      <w:r>
        <w:t>Either list parts above that are to be included in the email blast or insert new (different) copy that is to be used in the email blast.</w:t>
      </w:r>
    </w:p>
    <w:p w14:paraId="0DE7FB6B" w14:textId="77777777" w:rsidR="00AC6372" w:rsidRDefault="00AC6372" w:rsidP="003C0CFB">
      <w:pPr>
        <w:pBdr>
          <w:bottom w:val="single" w:sz="12" w:space="1" w:color="auto"/>
        </w:pBdr>
        <w:spacing w:after="0" w:line="240" w:lineRule="auto"/>
      </w:pPr>
    </w:p>
    <w:p w14:paraId="17A4EA87" w14:textId="77777777" w:rsidR="00AC6372" w:rsidRDefault="00AC6372" w:rsidP="00AC6372">
      <w:pPr>
        <w:pBdr>
          <w:bottom w:val="single" w:sz="12" w:space="1" w:color="auto"/>
        </w:pBdr>
        <w:spacing w:after="0" w:line="240" w:lineRule="auto"/>
      </w:pPr>
      <w:r>
        <w:t>Example:</w:t>
      </w:r>
    </w:p>
    <w:p w14:paraId="2CC5E86E" w14:textId="77777777" w:rsidR="00AC6372" w:rsidRDefault="00AC6372" w:rsidP="00AC6372">
      <w:pPr>
        <w:pBdr>
          <w:bottom w:val="single" w:sz="12" w:space="1" w:color="auto"/>
        </w:pBdr>
        <w:spacing w:after="0" w:line="240" w:lineRule="auto"/>
      </w:pPr>
      <w:r>
        <w:t>Title</w:t>
      </w:r>
    </w:p>
    <w:p w14:paraId="2656EA1C" w14:textId="1472DDDA" w:rsidR="00AC6372" w:rsidRDefault="00AC6372" w:rsidP="00AC6372">
      <w:pPr>
        <w:pBdr>
          <w:bottom w:val="single" w:sz="12" w:space="1" w:color="auto"/>
        </w:pBdr>
        <w:spacing w:after="0" w:line="240" w:lineRule="auto"/>
      </w:pPr>
      <w:r>
        <w:t>Date/Time</w:t>
      </w:r>
    </w:p>
    <w:p w14:paraId="6F60004C" w14:textId="77777777" w:rsidR="00AC6372" w:rsidRDefault="00AC6372" w:rsidP="00AC6372">
      <w:pPr>
        <w:pBdr>
          <w:bottom w:val="single" w:sz="12" w:space="1" w:color="auto"/>
        </w:pBdr>
        <w:spacing w:after="0" w:line="240" w:lineRule="auto"/>
      </w:pPr>
      <w:r>
        <w:t>Faculty</w:t>
      </w:r>
    </w:p>
    <w:p w14:paraId="50F8526D" w14:textId="77777777" w:rsidR="00AC6372" w:rsidRDefault="00AC6372" w:rsidP="00AC6372">
      <w:pPr>
        <w:pBdr>
          <w:bottom w:val="single" w:sz="12" w:space="1" w:color="auto"/>
        </w:pBdr>
        <w:spacing w:after="0" w:line="240" w:lineRule="auto"/>
      </w:pPr>
      <w:r>
        <w:t>Topics</w:t>
      </w:r>
    </w:p>
    <w:p w14:paraId="617F1250" w14:textId="77777777" w:rsidR="00AC6372" w:rsidRDefault="00AC6372" w:rsidP="00AC6372">
      <w:pPr>
        <w:pBdr>
          <w:bottom w:val="single" w:sz="12" w:space="1" w:color="auto"/>
        </w:pBdr>
        <w:spacing w:after="0" w:line="240" w:lineRule="auto"/>
      </w:pPr>
      <w:r>
        <w:t>Target Audience</w:t>
      </w:r>
    </w:p>
    <w:p w14:paraId="62EE646C" w14:textId="77777777" w:rsidR="00AC6372" w:rsidRDefault="00AC6372" w:rsidP="00AC6372">
      <w:pPr>
        <w:pBdr>
          <w:bottom w:val="single" w:sz="12" w:space="1" w:color="auto"/>
        </w:pBdr>
        <w:spacing w:after="0" w:line="240" w:lineRule="auto"/>
      </w:pPr>
      <w:r>
        <w:t>Learning Objectives</w:t>
      </w:r>
    </w:p>
    <w:p w14:paraId="6E8F6982" w14:textId="77777777" w:rsidR="00AC6372" w:rsidRDefault="00AC6372" w:rsidP="00AC6372">
      <w:pPr>
        <w:pBdr>
          <w:bottom w:val="single" w:sz="12" w:space="1" w:color="auto"/>
        </w:pBdr>
        <w:spacing w:after="0" w:line="240" w:lineRule="auto"/>
      </w:pPr>
      <w:r>
        <w:t>Continuing Education Statement</w:t>
      </w:r>
    </w:p>
    <w:p w14:paraId="0ECF9E1C" w14:textId="77777777" w:rsidR="00AC6372" w:rsidRDefault="00AC6372" w:rsidP="00AC6372">
      <w:pPr>
        <w:pBdr>
          <w:bottom w:val="single" w:sz="12" w:space="1" w:color="auto"/>
        </w:pBdr>
        <w:spacing w:after="0" w:line="240" w:lineRule="auto"/>
      </w:pPr>
      <w:r>
        <w:t>Credit Designation Statement</w:t>
      </w:r>
    </w:p>
    <w:p w14:paraId="4DF151A4" w14:textId="77777777" w:rsidR="00AC6372" w:rsidRDefault="00AC6372" w:rsidP="00AC6372">
      <w:pPr>
        <w:pBdr>
          <w:bottom w:val="single" w:sz="12" w:space="1" w:color="auto"/>
        </w:pBdr>
        <w:spacing w:after="0" w:line="240" w:lineRule="auto"/>
      </w:pPr>
      <w:r>
        <w:t>Disclosure</w:t>
      </w:r>
      <w:r w:rsidR="000523A8">
        <w:t>s</w:t>
      </w:r>
    </w:p>
    <w:p w14:paraId="3DD5E6A2" w14:textId="3405210B" w:rsidR="00AC6372" w:rsidRDefault="00532778" w:rsidP="00AC6372">
      <w:pPr>
        <w:pBdr>
          <w:bottom w:val="single" w:sz="12" w:space="1" w:color="auto"/>
        </w:pBdr>
        <w:spacing w:after="0" w:line="240" w:lineRule="auto"/>
      </w:pPr>
      <w:r>
        <w:t>Providership</w:t>
      </w:r>
      <w:r w:rsidR="00AC6372">
        <w:t xml:space="preserve"> (with logos)</w:t>
      </w:r>
    </w:p>
    <w:p w14:paraId="51FD9776" w14:textId="58EB141D" w:rsidR="00AC6372" w:rsidRDefault="00AC6372" w:rsidP="00AC6372">
      <w:pPr>
        <w:pBdr>
          <w:bottom w:val="single" w:sz="12" w:space="1" w:color="auto"/>
        </w:pBdr>
        <w:spacing w:after="0" w:line="240" w:lineRule="auto"/>
      </w:pPr>
      <w:r>
        <w:t>Support (</w:t>
      </w:r>
      <w:r w:rsidRPr="002F1E5A">
        <w:rPr>
          <w:highlight w:val="lightGray"/>
        </w:rPr>
        <w:t xml:space="preserve">with </w:t>
      </w:r>
      <w:r w:rsidR="00C448B2">
        <w:rPr>
          <w:highlight w:val="lightGray"/>
        </w:rPr>
        <w:t xml:space="preserve">no </w:t>
      </w:r>
      <w:r w:rsidRPr="002F1E5A">
        <w:rPr>
          <w:highlight w:val="lightGray"/>
        </w:rPr>
        <w:t>logos</w:t>
      </w:r>
      <w:r>
        <w:t>)</w:t>
      </w:r>
    </w:p>
    <w:p w14:paraId="03991DAE" w14:textId="69ED76E0" w:rsidR="00603B32" w:rsidRPr="00F3390F" w:rsidRDefault="00F3390F" w:rsidP="00F3390F">
      <w:pPr>
        <w:pBdr>
          <w:bottom w:val="single" w:sz="12" w:space="1" w:color="auto"/>
        </w:pBdr>
        <w:spacing w:after="0" w:line="240" w:lineRule="auto"/>
      </w:pPr>
      <w:r>
        <w:t>Fee Statemen</w:t>
      </w:r>
      <w:r w:rsidR="002C71A1">
        <w:t>t</w:t>
      </w:r>
    </w:p>
    <w:p w14:paraId="7FE986BF" w14:textId="77777777" w:rsidR="008E66A7" w:rsidRDefault="008E66A7" w:rsidP="008E66A7">
      <w:pPr>
        <w:spacing w:after="0" w:line="240" w:lineRule="auto"/>
      </w:pPr>
    </w:p>
    <w:p w14:paraId="4F5AA94C" w14:textId="45A4A587" w:rsidR="00636233" w:rsidRPr="00D16B53" w:rsidRDefault="0035367C" w:rsidP="00636233">
      <w:pPr>
        <w:spacing w:after="0" w:line="240" w:lineRule="auto"/>
        <w:ind w:left="360"/>
        <w:rPr>
          <w:b/>
        </w:rPr>
      </w:pPr>
      <w:r>
        <w:rPr>
          <w:b/>
        </w:rPr>
        <w:t>15</w:t>
      </w:r>
      <w:r w:rsidR="00636233">
        <w:rPr>
          <w:b/>
        </w:rPr>
        <w:t>. [</w:t>
      </w:r>
      <w:r w:rsidR="00636233" w:rsidRPr="00D16B53">
        <w:rPr>
          <w:b/>
        </w:rPr>
        <w:t>Associated Podcast</w:t>
      </w:r>
      <w:proofErr w:type="gramStart"/>
      <w:r w:rsidR="00636233" w:rsidRPr="00D16B53">
        <w:rPr>
          <w:b/>
        </w:rPr>
        <w:t>]---</w:t>
      </w:r>
      <w:proofErr w:type="gramEnd"/>
      <w:r w:rsidR="00636233" w:rsidRPr="00D16B53">
        <w:rPr>
          <w:b/>
          <w:color w:val="FF0000"/>
        </w:rPr>
        <w:t>VERIFY with Clinical after the meeting to see what presentation are to be included</w:t>
      </w:r>
    </w:p>
    <w:p w14:paraId="641DAD03" w14:textId="77777777" w:rsidR="00636233" w:rsidRDefault="00636233" w:rsidP="00636233">
      <w:pPr>
        <w:spacing w:after="0" w:line="240" w:lineRule="auto"/>
      </w:pPr>
    </w:p>
    <w:p w14:paraId="61833536" w14:textId="28126FBB" w:rsidR="00636233" w:rsidRPr="00D16B53" w:rsidRDefault="00636233" w:rsidP="00636233">
      <w:pPr>
        <w:rPr>
          <w:i/>
        </w:rPr>
      </w:pPr>
      <w:r>
        <w:t xml:space="preserve">Listing: 2014 </w:t>
      </w:r>
      <w:r w:rsidR="0035367C">
        <w:t xml:space="preserve">Expert Review </w:t>
      </w:r>
      <w:r w:rsidR="0035367C" w:rsidRPr="0035367C">
        <w:t>on Acute Lymphoblastic Leukemia: Asparaginase Therapy and the Role for Therapeutic Drug Monitoring</w:t>
      </w:r>
      <w:r w:rsidR="0035367C" w:rsidRPr="0035367C">
        <w:rPr>
          <w:i/>
        </w:rPr>
        <w:t xml:space="preserve"> </w:t>
      </w:r>
    </w:p>
    <w:p w14:paraId="01CD05FE" w14:textId="089ACB64" w:rsidR="0047122C" w:rsidRDefault="00636233" w:rsidP="0047122C">
      <w:pPr>
        <w:pBdr>
          <w:bottom w:val="single" w:sz="12" w:space="1" w:color="auto"/>
        </w:pBdr>
        <w:spacing w:after="0" w:line="240" w:lineRule="auto"/>
      </w:pPr>
      <w:r>
        <w:t>Description:</w:t>
      </w:r>
      <w:r w:rsidR="0035367C">
        <w:t xml:space="preserve"> </w:t>
      </w:r>
      <w:r w:rsidR="0035367C" w:rsidRPr="0035367C">
        <w:t>Stephen Hunger, MD</w:t>
      </w:r>
      <w:r w:rsidR="0035367C">
        <w:t>, from University of Colorado Denver, Denver, Colorado, United States</w:t>
      </w:r>
      <w:r>
        <w:rPr>
          <w:bCs/>
        </w:rPr>
        <w:t>,</w:t>
      </w:r>
      <w:r w:rsidR="0035367C">
        <w:rPr>
          <w:bCs/>
        </w:rPr>
        <w:t xml:space="preserve"> and </w:t>
      </w:r>
      <w:r w:rsidR="0035367C" w:rsidRPr="0035367C">
        <w:rPr>
          <w:bCs/>
        </w:rPr>
        <w:t xml:space="preserve">Rob </w:t>
      </w:r>
      <w:proofErr w:type="spellStart"/>
      <w:r w:rsidR="0035367C" w:rsidRPr="0035367C">
        <w:rPr>
          <w:bCs/>
        </w:rPr>
        <w:t>Pieters</w:t>
      </w:r>
      <w:proofErr w:type="spellEnd"/>
      <w:r w:rsidR="0035367C" w:rsidRPr="0035367C">
        <w:rPr>
          <w:bCs/>
        </w:rPr>
        <w:t>, MD, PhD</w:t>
      </w:r>
      <w:r w:rsidR="0035367C">
        <w:rPr>
          <w:bCs/>
        </w:rPr>
        <w:t xml:space="preserve">, from </w:t>
      </w:r>
      <w:r w:rsidR="0035367C" w:rsidRPr="0035367C">
        <w:rPr>
          <w:bCs/>
        </w:rPr>
        <w:t xml:space="preserve">Princess </w:t>
      </w:r>
      <w:proofErr w:type="spellStart"/>
      <w:r w:rsidR="0035367C" w:rsidRPr="0035367C">
        <w:rPr>
          <w:bCs/>
        </w:rPr>
        <w:t>Máxim</w:t>
      </w:r>
      <w:r w:rsidR="006F7F8E">
        <w:rPr>
          <w:bCs/>
        </w:rPr>
        <w:t>a</w:t>
      </w:r>
      <w:proofErr w:type="spellEnd"/>
      <w:r w:rsidR="006F7F8E">
        <w:rPr>
          <w:bCs/>
        </w:rPr>
        <w:t xml:space="preserve"> Center for Pediatric Oncology, </w:t>
      </w:r>
      <w:r w:rsidR="0035367C" w:rsidRPr="0035367C">
        <w:rPr>
          <w:bCs/>
        </w:rPr>
        <w:t>Utrecht, the Netherlands</w:t>
      </w:r>
      <w:r w:rsidR="006F7F8E">
        <w:rPr>
          <w:bCs/>
        </w:rPr>
        <w:t>,</w:t>
      </w:r>
      <w:r>
        <w:rPr>
          <w:bCs/>
        </w:rPr>
        <w:t xml:space="preserve"> </w:t>
      </w:r>
      <w:r>
        <w:t>discuss</w:t>
      </w:r>
      <w:r w:rsidR="0047122C">
        <w:t xml:space="preserve"> </w:t>
      </w:r>
      <w:r w:rsidR="0047122C" w:rsidRPr="00A103F2">
        <w:rPr>
          <w:rFonts w:cs="Calibri"/>
          <w:szCs w:val="20"/>
        </w:rPr>
        <w:t>management of patients with ALL, focusing on asparaginase therapy and the role for therapeutic drug monitoring</w:t>
      </w:r>
    </w:p>
    <w:p w14:paraId="019D52C1" w14:textId="5C9957E0" w:rsidR="00636233" w:rsidRPr="006F7F8E" w:rsidRDefault="00636233" w:rsidP="0035367C">
      <w:pPr>
        <w:rPr>
          <w:bCs/>
        </w:rPr>
      </w:pPr>
    </w:p>
    <w:p w14:paraId="25AC8000" w14:textId="06BDD35C" w:rsidR="0091793F" w:rsidRDefault="0091793F"/>
    <w:sectPr w:rsidR="0091793F" w:rsidSect="00B30CFD">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eg Rew" w:date="2014-11-10T17:11:00Z" w:initials="MR">
    <w:p w14:paraId="34D9B981" w14:textId="007B9ED5" w:rsidR="006F7F8E" w:rsidRDefault="006F7F8E">
      <w:pPr>
        <w:pStyle w:val="CommentText"/>
      </w:pPr>
      <w:r>
        <w:rPr>
          <w:rStyle w:val="CommentReference"/>
        </w:rPr>
        <w:annotationRef/>
      </w:r>
      <w:r>
        <w:t>Editorial is this too long?</w:t>
      </w:r>
    </w:p>
  </w:comment>
  <w:comment w:id="3" w:author="Trudy Stoddert, ELS" w:date="2014-11-10T17:11:00Z" w:initials="TS">
    <w:p w14:paraId="44855C6E" w14:textId="62A98AE7" w:rsidR="00386BFE" w:rsidRDefault="00386BFE">
      <w:pPr>
        <w:pStyle w:val="CommentText"/>
      </w:pPr>
      <w:r>
        <w:rPr>
          <w:rStyle w:val="CommentReference"/>
        </w:rPr>
        <w:annotationRef/>
      </w:r>
      <w:r>
        <w:t>I shortened it a little</w:t>
      </w:r>
    </w:p>
  </w:comment>
  <w:comment w:id="6" w:author="Kraig Steubing" w:date="2014-11-10T17:11:00Z" w:initials="KS">
    <w:p w14:paraId="31DD80C2" w14:textId="1EA120DC" w:rsidR="00FC70FF" w:rsidRDefault="00FC70FF">
      <w:pPr>
        <w:pStyle w:val="CommentText"/>
      </w:pPr>
      <w:r>
        <w:rPr>
          <w:rStyle w:val="CommentReference"/>
        </w:rPr>
        <w:annotationRef/>
      </w:r>
      <w:r>
        <w:t>We must match the budget</w:t>
      </w:r>
    </w:p>
  </w:comment>
  <w:comment w:id="9" w:author="Kraig Steubing" w:date="2014-11-10T17:11:00Z" w:initials="KS">
    <w:p w14:paraId="5389DB88" w14:textId="1FA1C37B" w:rsidR="00FC70FF" w:rsidRDefault="00FC70FF">
      <w:pPr>
        <w:pStyle w:val="CommentText"/>
      </w:pPr>
      <w:r>
        <w:rPr>
          <w:rStyle w:val="CommentReference"/>
        </w:rPr>
        <w:annotationRef/>
      </w:r>
      <w:r>
        <w:t>Question for clinical…should we add pediatric too</w:t>
      </w:r>
    </w:p>
  </w:comment>
  <w:comment w:id="14" w:author="Meg Rew" w:date="2014-11-10T17:11:00Z" w:initials="MR">
    <w:p w14:paraId="48E26555" w14:textId="7A29A294" w:rsidR="007B10E9" w:rsidRDefault="007B10E9">
      <w:pPr>
        <w:pStyle w:val="CommentText"/>
      </w:pPr>
      <w:r>
        <w:rPr>
          <w:rStyle w:val="CommentReference"/>
        </w:rPr>
        <w:annotationRef/>
      </w:r>
      <w:r>
        <w:t>Jan, can you add the topics here.</w:t>
      </w:r>
    </w:p>
  </w:comment>
  <w:comment w:id="135" w:author="Briana Devaser" w:date="2014-11-10T17:11:00Z" w:initials="BD">
    <w:p w14:paraId="079D45D7" w14:textId="275D8B1C" w:rsidR="00DD2E22" w:rsidRDefault="00DD2E22">
      <w:pPr>
        <w:pStyle w:val="CommentText"/>
      </w:pPr>
      <w:r>
        <w:rPr>
          <w:rStyle w:val="CommentReference"/>
        </w:rPr>
        <w:annotationRef/>
      </w:r>
      <w:r>
        <w:t xml:space="preserve">Time it would take a physician to complete the activity (including the posttest questions) to the nearest quarter hour. </w:t>
      </w:r>
    </w:p>
  </w:comment>
  <w:comment w:id="136" w:author="Briana Devaser" w:date="2014-11-10T17:11:00Z" w:initials="BD">
    <w:p w14:paraId="38BC4379" w14:textId="16A55A63" w:rsidR="00FF47E1" w:rsidRDefault="00FF47E1">
      <w:pPr>
        <w:pStyle w:val="CommentText"/>
      </w:pPr>
      <w:r>
        <w:rPr>
          <w:rStyle w:val="CommentReference"/>
        </w:rPr>
        <w:annotationRef/>
      </w:r>
      <w:r>
        <w:t>80% if 5 questions, 75% if 4 questions</w:t>
      </w:r>
    </w:p>
  </w:comment>
  <w:comment w:id="140" w:author="Meg Rew" w:date="2014-11-10T17:11:00Z" w:initials="MR">
    <w:p w14:paraId="390E4CD5" w14:textId="5EBD04ED" w:rsidR="0035367C" w:rsidRDefault="0035367C">
      <w:pPr>
        <w:pStyle w:val="CommentText"/>
      </w:pPr>
      <w:r>
        <w:rPr>
          <w:rStyle w:val="CommentReference"/>
        </w:rPr>
        <w:annotationRef/>
      </w:r>
      <w:r>
        <w:t>Clinical, Insert Key clinical words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714B37" w14:textId="77777777" w:rsidR="002C71A1" w:rsidRDefault="002C71A1" w:rsidP="007A0164">
      <w:pPr>
        <w:spacing w:after="0" w:line="240" w:lineRule="auto"/>
      </w:pPr>
      <w:r>
        <w:separator/>
      </w:r>
    </w:p>
  </w:endnote>
  <w:endnote w:type="continuationSeparator" w:id="0">
    <w:p w14:paraId="316769E7" w14:textId="77777777" w:rsidR="002C71A1" w:rsidRDefault="002C71A1" w:rsidP="007A0164">
      <w:pPr>
        <w:spacing w:after="0" w:line="240" w:lineRule="auto"/>
      </w:pPr>
      <w:r>
        <w:continuationSeparator/>
      </w:r>
    </w:p>
  </w:endnote>
  <w:endnote w:type="continuationNotice" w:id="1">
    <w:p w14:paraId="7E7B4AA8" w14:textId="77777777" w:rsidR="002C71A1" w:rsidRDefault="002C71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2C71A1" w:rsidRDefault="002C7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7590C" w14:textId="77777777" w:rsidR="002C71A1" w:rsidRDefault="002C71A1" w:rsidP="007A0164">
      <w:pPr>
        <w:spacing w:after="0" w:line="240" w:lineRule="auto"/>
      </w:pPr>
      <w:r>
        <w:separator/>
      </w:r>
    </w:p>
  </w:footnote>
  <w:footnote w:type="continuationSeparator" w:id="0">
    <w:p w14:paraId="2454333A" w14:textId="77777777" w:rsidR="002C71A1" w:rsidRDefault="002C71A1" w:rsidP="007A0164">
      <w:pPr>
        <w:spacing w:after="0" w:line="240" w:lineRule="auto"/>
      </w:pPr>
      <w:r>
        <w:continuationSeparator/>
      </w:r>
    </w:p>
  </w:footnote>
  <w:footnote w:type="continuationNotice" w:id="1">
    <w:p w14:paraId="5BD587C8" w14:textId="77777777" w:rsidR="002C71A1" w:rsidRDefault="002C71A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2C71A1" w:rsidRDefault="002C71A1" w:rsidP="007A0164">
    <w:pPr>
      <w:pStyle w:val="Header"/>
      <w:pBdr>
        <w:bottom w:val="single" w:sz="12" w:space="1" w:color="auto"/>
      </w:pBdr>
      <w:jc w:val="center"/>
      <w:rPr>
        <w:sz w:val="28"/>
      </w:rPr>
    </w:pPr>
    <w:r w:rsidRPr="007A0164">
      <w:rPr>
        <w:sz w:val="28"/>
      </w:rPr>
      <w:t>ALL COPY TEMPLATE</w:t>
    </w:r>
  </w:p>
  <w:p w14:paraId="45BF219F" w14:textId="77777777" w:rsidR="002C71A1" w:rsidRPr="007A0164" w:rsidRDefault="002C71A1"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198A"/>
    <w:multiLevelType w:val="hybridMultilevel"/>
    <w:tmpl w:val="E97C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nsid w:val="0ADD0275"/>
    <w:multiLevelType w:val="hybridMultilevel"/>
    <w:tmpl w:val="F6220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0208EE"/>
    <w:multiLevelType w:val="multilevel"/>
    <w:tmpl w:val="61D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0098A"/>
    <w:multiLevelType w:val="multilevel"/>
    <w:tmpl w:val="6186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A075F1"/>
    <w:multiLevelType w:val="hybridMultilevel"/>
    <w:tmpl w:val="C486F5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275C51"/>
    <w:multiLevelType w:val="hybridMultilevel"/>
    <w:tmpl w:val="B326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C470BA"/>
    <w:multiLevelType w:val="hybridMultilevel"/>
    <w:tmpl w:val="CED6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790200"/>
    <w:multiLevelType w:val="hybridMultilevel"/>
    <w:tmpl w:val="DE14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44AAF"/>
    <w:multiLevelType w:val="hybridMultilevel"/>
    <w:tmpl w:val="A972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510765"/>
    <w:multiLevelType w:val="hybridMultilevel"/>
    <w:tmpl w:val="8F02D936"/>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40B69"/>
    <w:multiLevelType w:val="hybridMultilevel"/>
    <w:tmpl w:val="FE64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892EDD"/>
    <w:multiLevelType w:val="multilevel"/>
    <w:tmpl w:val="FE3A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48F682D"/>
    <w:multiLevelType w:val="multilevel"/>
    <w:tmpl w:val="A704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98628B"/>
    <w:multiLevelType w:val="hybridMultilevel"/>
    <w:tmpl w:val="BE44BF8A"/>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250A92"/>
    <w:multiLevelType w:val="hybridMultilevel"/>
    <w:tmpl w:val="6FC2F22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8"/>
  </w:num>
  <w:num w:numId="3">
    <w:abstractNumId w:val="17"/>
  </w:num>
  <w:num w:numId="4">
    <w:abstractNumId w:val="15"/>
  </w:num>
  <w:num w:numId="5">
    <w:abstractNumId w:val="18"/>
  </w:num>
  <w:num w:numId="6">
    <w:abstractNumId w:val="30"/>
  </w:num>
  <w:num w:numId="7">
    <w:abstractNumId w:val="14"/>
  </w:num>
  <w:num w:numId="8">
    <w:abstractNumId w:val="21"/>
  </w:num>
  <w:num w:numId="9">
    <w:abstractNumId w:val="2"/>
  </w:num>
  <w:num w:numId="10">
    <w:abstractNumId w:val="24"/>
  </w:num>
  <w:num w:numId="11">
    <w:abstractNumId w:val="25"/>
  </w:num>
  <w:num w:numId="12">
    <w:abstractNumId w:val="31"/>
  </w:num>
  <w:num w:numId="13">
    <w:abstractNumId w:val="7"/>
  </w:num>
  <w:num w:numId="14">
    <w:abstractNumId w:val="19"/>
  </w:num>
  <w:num w:numId="15">
    <w:abstractNumId w:val="9"/>
  </w:num>
  <w:num w:numId="16">
    <w:abstractNumId w:val="1"/>
  </w:num>
  <w:num w:numId="17">
    <w:abstractNumId w:val="13"/>
  </w:num>
  <w:num w:numId="18">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6"/>
  </w:num>
  <w:num w:numId="21">
    <w:abstractNumId w:val="29"/>
  </w:num>
  <w:num w:numId="22">
    <w:abstractNumId w:val="5"/>
  </w:num>
  <w:num w:numId="23">
    <w:abstractNumId w:val="11"/>
  </w:num>
  <w:num w:numId="24">
    <w:abstractNumId w:val="23"/>
  </w:num>
  <w:num w:numId="25">
    <w:abstractNumId w:val="20"/>
  </w:num>
  <w:num w:numId="26">
    <w:abstractNumId w:val="0"/>
  </w:num>
  <w:num w:numId="27">
    <w:abstractNumId w:val="27"/>
  </w:num>
  <w:num w:numId="28">
    <w:abstractNumId w:val="16"/>
  </w:num>
  <w:num w:numId="29">
    <w:abstractNumId w:val="10"/>
  </w:num>
  <w:num w:numId="30">
    <w:abstractNumId w:val="4"/>
  </w:num>
  <w:num w:numId="31">
    <w:abstractNumId w:val="22"/>
  </w:num>
  <w:num w:numId="32">
    <w:abstractNumId w:val="26"/>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hyphenationZone w:val="425"/>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523A8"/>
    <w:rsid w:val="00053BDA"/>
    <w:rsid w:val="00055E39"/>
    <w:rsid w:val="000804B3"/>
    <w:rsid w:val="00083B58"/>
    <w:rsid w:val="00091FEC"/>
    <w:rsid w:val="000B0CD6"/>
    <w:rsid w:val="000B2922"/>
    <w:rsid w:val="001014D3"/>
    <w:rsid w:val="0014011D"/>
    <w:rsid w:val="00143AB7"/>
    <w:rsid w:val="00183963"/>
    <w:rsid w:val="00195FD8"/>
    <w:rsid w:val="001B0EA4"/>
    <w:rsid w:val="001C2D02"/>
    <w:rsid w:val="0020366E"/>
    <w:rsid w:val="0020510A"/>
    <w:rsid w:val="00215049"/>
    <w:rsid w:val="002277CB"/>
    <w:rsid w:val="00227DFC"/>
    <w:rsid w:val="00235074"/>
    <w:rsid w:val="00257A1D"/>
    <w:rsid w:val="00261E30"/>
    <w:rsid w:val="00285C5C"/>
    <w:rsid w:val="00297B2E"/>
    <w:rsid w:val="002A0559"/>
    <w:rsid w:val="002A3E42"/>
    <w:rsid w:val="002B36FF"/>
    <w:rsid w:val="002B47FA"/>
    <w:rsid w:val="002C0E35"/>
    <w:rsid w:val="002C2D1B"/>
    <w:rsid w:val="002C3D5D"/>
    <w:rsid w:val="002C71A1"/>
    <w:rsid w:val="002D4CE0"/>
    <w:rsid w:val="002F1E5A"/>
    <w:rsid w:val="00326C53"/>
    <w:rsid w:val="00335698"/>
    <w:rsid w:val="0035367C"/>
    <w:rsid w:val="00386BFE"/>
    <w:rsid w:val="003A12FE"/>
    <w:rsid w:val="003B11E9"/>
    <w:rsid w:val="003C0CFB"/>
    <w:rsid w:val="003F64AF"/>
    <w:rsid w:val="003F7B54"/>
    <w:rsid w:val="00424CB2"/>
    <w:rsid w:val="004261CA"/>
    <w:rsid w:val="004421DD"/>
    <w:rsid w:val="004469C0"/>
    <w:rsid w:val="0047122C"/>
    <w:rsid w:val="004A6934"/>
    <w:rsid w:val="004A7029"/>
    <w:rsid w:val="004B3C8F"/>
    <w:rsid w:val="004D7A60"/>
    <w:rsid w:val="004E0E44"/>
    <w:rsid w:val="004F69C2"/>
    <w:rsid w:val="00505F78"/>
    <w:rsid w:val="00507217"/>
    <w:rsid w:val="00514E20"/>
    <w:rsid w:val="0053113C"/>
    <w:rsid w:val="00532778"/>
    <w:rsid w:val="005703EE"/>
    <w:rsid w:val="00573206"/>
    <w:rsid w:val="005A343A"/>
    <w:rsid w:val="005A412D"/>
    <w:rsid w:val="005B5B5D"/>
    <w:rsid w:val="00603B32"/>
    <w:rsid w:val="0061087D"/>
    <w:rsid w:val="00617FD1"/>
    <w:rsid w:val="00620F8A"/>
    <w:rsid w:val="006235A4"/>
    <w:rsid w:val="00636233"/>
    <w:rsid w:val="00645CE0"/>
    <w:rsid w:val="00651AF6"/>
    <w:rsid w:val="0066513B"/>
    <w:rsid w:val="0067103F"/>
    <w:rsid w:val="00687636"/>
    <w:rsid w:val="0069073F"/>
    <w:rsid w:val="006A2125"/>
    <w:rsid w:val="006A4DEA"/>
    <w:rsid w:val="006A5CA4"/>
    <w:rsid w:val="006B6415"/>
    <w:rsid w:val="006D0598"/>
    <w:rsid w:val="006D1627"/>
    <w:rsid w:val="006D4403"/>
    <w:rsid w:val="006F4251"/>
    <w:rsid w:val="006F7F8E"/>
    <w:rsid w:val="007006C4"/>
    <w:rsid w:val="007059B6"/>
    <w:rsid w:val="007128FF"/>
    <w:rsid w:val="00717044"/>
    <w:rsid w:val="00734A18"/>
    <w:rsid w:val="0074563C"/>
    <w:rsid w:val="0075239A"/>
    <w:rsid w:val="007565B6"/>
    <w:rsid w:val="0077075E"/>
    <w:rsid w:val="00780D0C"/>
    <w:rsid w:val="007A0164"/>
    <w:rsid w:val="007B10E9"/>
    <w:rsid w:val="007C4B9B"/>
    <w:rsid w:val="007D7B2C"/>
    <w:rsid w:val="007E386D"/>
    <w:rsid w:val="007F2078"/>
    <w:rsid w:val="007F41E1"/>
    <w:rsid w:val="00847793"/>
    <w:rsid w:val="008815DD"/>
    <w:rsid w:val="00882B92"/>
    <w:rsid w:val="00887D38"/>
    <w:rsid w:val="008E0820"/>
    <w:rsid w:val="008E66A7"/>
    <w:rsid w:val="0090063D"/>
    <w:rsid w:val="0091793F"/>
    <w:rsid w:val="0092265D"/>
    <w:rsid w:val="00925223"/>
    <w:rsid w:val="00952974"/>
    <w:rsid w:val="00954B15"/>
    <w:rsid w:val="009A17CA"/>
    <w:rsid w:val="009C0D7C"/>
    <w:rsid w:val="009C4832"/>
    <w:rsid w:val="009D0EF3"/>
    <w:rsid w:val="009D7D6F"/>
    <w:rsid w:val="009E1A34"/>
    <w:rsid w:val="009E3A02"/>
    <w:rsid w:val="009E447D"/>
    <w:rsid w:val="009E5B13"/>
    <w:rsid w:val="00A21EB2"/>
    <w:rsid w:val="00A26DF5"/>
    <w:rsid w:val="00A31ACC"/>
    <w:rsid w:val="00A66188"/>
    <w:rsid w:val="00A76993"/>
    <w:rsid w:val="00A868F4"/>
    <w:rsid w:val="00A87A60"/>
    <w:rsid w:val="00AC6372"/>
    <w:rsid w:val="00B10689"/>
    <w:rsid w:val="00B30CFD"/>
    <w:rsid w:val="00B61FE1"/>
    <w:rsid w:val="00B85FDF"/>
    <w:rsid w:val="00B95987"/>
    <w:rsid w:val="00BA44FF"/>
    <w:rsid w:val="00BA6C74"/>
    <w:rsid w:val="00BB5FC0"/>
    <w:rsid w:val="00BC31C6"/>
    <w:rsid w:val="00BD06F6"/>
    <w:rsid w:val="00BD43DA"/>
    <w:rsid w:val="00BE0192"/>
    <w:rsid w:val="00BE7A4F"/>
    <w:rsid w:val="00BF20C5"/>
    <w:rsid w:val="00C04226"/>
    <w:rsid w:val="00C06B67"/>
    <w:rsid w:val="00C13AE6"/>
    <w:rsid w:val="00C30556"/>
    <w:rsid w:val="00C34304"/>
    <w:rsid w:val="00C36C2B"/>
    <w:rsid w:val="00C448B2"/>
    <w:rsid w:val="00C7566C"/>
    <w:rsid w:val="00C95A58"/>
    <w:rsid w:val="00CA0F78"/>
    <w:rsid w:val="00CA4A43"/>
    <w:rsid w:val="00CC5F4C"/>
    <w:rsid w:val="00CD5589"/>
    <w:rsid w:val="00CE224D"/>
    <w:rsid w:val="00D41D57"/>
    <w:rsid w:val="00D6119E"/>
    <w:rsid w:val="00D65B77"/>
    <w:rsid w:val="00D95E9B"/>
    <w:rsid w:val="00DC10BA"/>
    <w:rsid w:val="00DC38BE"/>
    <w:rsid w:val="00DD2E22"/>
    <w:rsid w:val="00DE2992"/>
    <w:rsid w:val="00DE7436"/>
    <w:rsid w:val="00E13145"/>
    <w:rsid w:val="00E13424"/>
    <w:rsid w:val="00E14F26"/>
    <w:rsid w:val="00E24354"/>
    <w:rsid w:val="00E350E7"/>
    <w:rsid w:val="00E60B07"/>
    <w:rsid w:val="00E60D2C"/>
    <w:rsid w:val="00E675D9"/>
    <w:rsid w:val="00E833CD"/>
    <w:rsid w:val="00EB1FBF"/>
    <w:rsid w:val="00EB300B"/>
    <w:rsid w:val="00EB5945"/>
    <w:rsid w:val="00EE1236"/>
    <w:rsid w:val="00EE2164"/>
    <w:rsid w:val="00EF1FEE"/>
    <w:rsid w:val="00F2235D"/>
    <w:rsid w:val="00F3390F"/>
    <w:rsid w:val="00F3569D"/>
    <w:rsid w:val="00F35E99"/>
    <w:rsid w:val="00F46545"/>
    <w:rsid w:val="00F521B2"/>
    <w:rsid w:val="00F56A34"/>
    <w:rsid w:val="00F617D4"/>
    <w:rsid w:val="00F95962"/>
    <w:rsid w:val="00FB47F3"/>
    <w:rsid w:val="00FC70FF"/>
    <w:rsid w:val="00FD3405"/>
    <w:rsid w:val="00FE7462"/>
    <w:rsid w:val="00FF4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74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74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5728">
      <w:bodyDiv w:val="1"/>
      <w:marLeft w:val="0"/>
      <w:marRight w:val="0"/>
      <w:marTop w:val="0"/>
      <w:marBottom w:val="0"/>
      <w:divBdr>
        <w:top w:val="none" w:sz="0" w:space="0" w:color="auto"/>
        <w:left w:val="none" w:sz="0" w:space="0" w:color="auto"/>
        <w:bottom w:val="none" w:sz="0" w:space="0" w:color="auto"/>
        <w:right w:val="none" w:sz="0" w:space="0" w:color="auto"/>
      </w:divBdr>
    </w:div>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417285577">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27309669">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 w:id="1640840312">
      <w:bodyDiv w:val="1"/>
      <w:marLeft w:val="0"/>
      <w:marRight w:val="0"/>
      <w:marTop w:val="0"/>
      <w:marBottom w:val="0"/>
      <w:divBdr>
        <w:top w:val="none" w:sz="0" w:space="0" w:color="auto"/>
        <w:left w:val="none" w:sz="0" w:space="0" w:color="auto"/>
        <w:bottom w:val="none" w:sz="0" w:space="0" w:color="auto"/>
        <w:right w:val="none" w:sz="0" w:space="0" w:color="auto"/>
      </w:divBdr>
    </w:div>
    <w:div w:id="1840071893">
      <w:bodyDiv w:val="1"/>
      <w:marLeft w:val="0"/>
      <w:marRight w:val="0"/>
      <w:marTop w:val="0"/>
      <w:marBottom w:val="0"/>
      <w:divBdr>
        <w:top w:val="none" w:sz="0" w:space="0" w:color="auto"/>
        <w:left w:val="none" w:sz="0" w:space="0" w:color="auto"/>
        <w:bottom w:val="none" w:sz="0" w:space="0" w:color="auto"/>
        <w:right w:val="none" w:sz="0" w:space="0" w:color="auto"/>
      </w:divBdr>
    </w:div>
    <w:div w:id="197093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Francois.DiTrapani@jazzpharma.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rimeoncology.org/footer-e-pages/terms_of_use.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F9F61BD5D3468E87B3243A9DC26BDD"/>
        <w:category>
          <w:name w:val="General"/>
          <w:gallery w:val="placeholder"/>
        </w:category>
        <w:types>
          <w:type w:val="bbPlcHdr"/>
        </w:types>
        <w:behaviors>
          <w:behavior w:val="content"/>
        </w:behaviors>
        <w:guid w:val="{1F1EEA38-429B-4B6E-A33C-8D043F2D1560}"/>
      </w:docPartPr>
      <w:docPartBody>
        <w:p w:rsidR="00F11831" w:rsidRDefault="00A728D7" w:rsidP="00A728D7">
          <w:pPr>
            <w:pStyle w:val="B2F9F61BD5D3468E87B3243A9DC26BDD"/>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51E98"/>
    <w:rsid w:val="0011499C"/>
    <w:rsid w:val="00167409"/>
    <w:rsid w:val="001C345D"/>
    <w:rsid w:val="00285E65"/>
    <w:rsid w:val="002C6A0F"/>
    <w:rsid w:val="002F618E"/>
    <w:rsid w:val="003D1831"/>
    <w:rsid w:val="00477241"/>
    <w:rsid w:val="005A7D54"/>
    <w:rsid w:val="00676D7C"/>
    <w:rsid w:val="007447AC"/>
    <w:rsid w:val="00936577"/>
    <w:rsid w:val="00963621"/>
    <w:rsid w:val="00972CB7"/>
    <w:rsid w:val="00A728D7"/>
    <w:rsid w:val="00E946B1"/>
    <w:rsid w:val="00F11831"/>
    <w:rsid w:val="00F42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8D7"/>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4111AC8B492E407A886AB82E80FC926E">
    <w:name w:val="4111AC8B492E407A886AB82E80FC926E"/>
    <w:rsid w:val="0011499C"/>
  </w:style>
  <w:style w:type="paragraph" w:customStyle="1" w:styleId="AC06BC350D854E7ABDA9B30E5EB714BF">
    <w:name w:val="AC06BC350D854E7ABDA9B30E5EB714BF"/>
    <w:rsid w:val="0011499C"/>
  </w:style>
  <w:style w:type="paragraph" w:customStyle="1" w:styleId="E7B59E058D954498AF4D1E52F0A2BCBF">
    <w:name w:val="E7B59E058D954498AF4D1E52F0A2BCBF"/>
    <w:rsid w:val="0011499C"/>
  </w:style>
  <w:style w:type="paragraph" w:customStyle="1" w:styleId="CC1C59E487A74E2686F80226774C7A76">
    <w:name w:val="CC1C59E487A74E2686F80226774C7A76"/>
    <w:rsid w:val="0011499C"/>
  </w:style>
  <w:style w:type="paragraph" w:customStyle="1" w:styleId="24F015B90A814D8E8E28707E29782BCD">
    <w:name w:val="24F015B90A814D8E8E28707E29782BCD"/>
    <w:rsid w:val="00A728D7"/>
  </w:style>
  <w:style w:type="paragraph" w:customStyle="1" w:styleId="B2F9F61BD5D3468E87B3243A9DC26BDD">
    <w:name w:val="B2F9F61BD5D3468E87B3243A9DC26BDD"/>
    <w:rsid w:val="00A728D7"/>
  </w:style>
  <w:style w:type="paragraph" w:customStyle="1" w:styleId="FAC934E8C2644F9C891217B46A118FFA">
    <w:name w:val="FAC934E8C2644F9C891217B46A118FFA"/>
    <w:rsid w:val="00A728D7"/>
  </w:style>
  <w:style w:type="paragraph" w:customStyle="1" w:styleId="4C4C567805FB497CA7A0B4D6EF61F985">
    <w:name w:val="4C4C567805FB497CA7A0B4D6EF61F985"/>
    <w:rsid w:val="00A728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8D7"/>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4111AC8B492E407A886AB82E80FC926E">
    <w:name w:val="4111AC8B492E407A886AB82E80FC926E"/>
    <w:rsid w:val="0011499C"/>
  </w:style>
  <w:style w:type="paragraph" w:customStyle="1" w:styleId="AC06BC350D854E7ABDA9B30E5EB714BF">
    <w:name w:val="AC06BC350D854E7ABDA9B30E5EB714BF"/>
    <w:rsid w:val="0011499C"/>
  </w:style>
  <w:style w:type="paragraph" w:customStyle="1" w:styleId="E7B59E058D954498AF4D1E52F0A2BCBF">
    <w:name w:val="E7B59E058D954498AF4D1E52F0A2BCBF"/>
    <w:rsid w:val="0011499C"/>
  </w:style>
  <w:style w:type="paragraph" w:customStyle="1" w:styleId="CC1C59E487A74E2686F80226774C7A76">
    <w:name w:val="CC1C59E487A74E2686F80226774C7A76"/>
    <w:rsid w:val="0011499C"/>
  </w:style>
  <w:style w:type="paragraph" w:customStyle="1" w:styleId="24F015B90A814D8E8E28707E29782BCD">
    <w:name w:val="24F015B90A814D8E8E28707E29782BCD"/>
    <w:rsid w:val="00A728D7"/>
  </w:style>
  <w:style w:type="paragraph" w:customStyle="1" w:styleId="B2F9F61BD5D3468E87B3243A9DC26BDD">
    <w:name w:val="B2F9F61BD5D3468E87B3243A9DC26BDD"/>
    <w:rsid w:val="00A728D7"/>
  </w:style>
  <w:style w:type="paragraph" w:customStyle="1" w:styleId="FAC934E8C2644F9C891217B46A118FFA">
    <w:name w:val="FAC934E8C2644F9C891217B46A118FFA"/>
    <w:rsid w:val="00A728D7"/>
  </w:style>
  <w:style w:type="paragraph" w:customStyle="1" w:styleId="4C4C567805FB497CA7A0B4D6EF61F985">
    <w:name w:val="4C4C567805FB497CA7A0B4D6EF61F985"/>
    <w:rsid w:val="00A728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5CC9C-7CF5-4E00-BCBE-70555858BF5C}">
  <ds:schemaRefs>
    <ds:schemaRef ds:uri="http://schemas.openxmlformats.org/officeDocument/2006/bibliography"/>
  </ds:schemaRefs>
</ds:datastoreItem>
</file>

<file path=customXml/itemProps2.xml><?xml version="1.0" encoding="utf-8"?>
<ds:datastoreItem xmlns:ds="http://schemas.openxmlformats.org/officeDocument/2006/customXml" ds:itemID="{5C5E988D-BBA3-4619-8E4D-78B4BFDE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11018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Trudy Stoddert, ELS</cp:lastModifiedBy>
  <cp:revision>2</cp:revision>
  <dcterms:created xsi:type="dcterms:W3CDTF">2014-11-10T22:11:00Z</dcterms:created>
  <dcterms:modified xsi:type="dcterms:W3CDTF">2014-11-10T22:11:00Z</dcterms:modified>
</cp:coreProperties>
</file>