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D8E6E" w14:textId="77777777" w:rsidR="008B3E3B" w:rsidRPr="00C243B4" w:rsidRDefault="008B3E3B" w:rsidP="008B3E3B">
      <w:pPr>
        <w:spacing w:after="0" w:line="240" w:lineRule="auto"/>
        <w:jc w:val="center"/>
        <w:rPr>
          <w:b/>
        </w:rPr>
      </w:pPr>
      <w:r w:rsidRPr="0026285A">
        <w:rPr>
          <w:b/>
          <w:sz w:val="28"/>
          <w:szCs w:val="28"/>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8B3E3B" w:rsidRPr="0026285A" w14:paraId="21C92A2D" w14:textId="77777777" w:rsidTr="00231481">
        <w:trPr>
          <w:jc w:val="center"/>
        </w:trPr>
        <w:tc>
          <w:tcPr>
            <w:tcW w:w="2538" w:type="dxa"/>
          </w:tcPr>
          <w:p w14:paraId="5D4DD16C" w14:textId="77777777" w:rsidR="008B3E3B" w:rsidRPr="0026285A" w:rsidRDefault="008B3E3B" w:rsidP="00231481">
            <w:pPr>
              <w:rPr>
                <w:b/>
              </w:rPr>
            </w:pPr>
            <w:r w:rsidRPr="0026285A">
              <w:rPr>
                <w:b/>
              </w:rPr>
              <w:t>Project Name (internal)</w:t>
            </w:r>
          </w:p>
        </w:tc>
        <w:tc>
          <w:tcPr>
            <w:tcW w:w="2250" w:type="dxa"/>
          </w:tcPr>
          <w:p w14:paraId="0D6816AC" w14:textId="64AAC3BA" w:rsidR="008B3E3B" w:rsidRPr="0026285A" w:rsidRDefault="008B3E3B" w:rsidP="00231481">
            <w:r>
              <w:t>Moffitt Tampa Webcast</w:t>
            </w:r>
          </w:p>
        </w:tc>
        <w:tc>
          <w:tcPr>
            <w:tcW w:w="2610" w:type="dxa"/>
          </w:tcPr>
          <w:p w14:paraId="6D3A7051" w14:textId="77777777" w:rsidR="008B3E3B" w:rsidRPr="0026285A" w:rsidRDefault="008B3E3B" w:rsidP="00231481">
            <w:pPr>
              <w:rPr>
                <w:b/>
              </w:rPr>
            </w:pPr>
            <w:r w:rsidRPr="0026285A">
              <w:rPr>
                <w:b/>
              </w:rPr>
              <w:t>Project Code</w:t>
            </w:r>
          </w:p>
        </w:tc>
        <w:tc>
          <w:tcPr>
            <w:tcW w:w="2178" w:type="dxa"/>
          </w:tcPr>
          <w:p w14:paraId="75F3B73A" w14:textId="5683D61A" w:rsidR="008B3E3B" w:rsidRPr="0026285A" w:rsidRDefault="008B3E3B" w:rsidP="00231481">
            <w:r w:rsidRPr="008B3E3B">
              <w:t>PI4LGR034</w:t>
            </w:r>
          </w:p>
        </w:tc>
      </w:tr>
      <w:tr w:rsidR="008B3E3B" w:rsidRPr="0026285A" w14:paraId="5A22DFCC" w14:textId="77777777" w:rsidTr="00231481">
        <w:trPr>
          <w:jc w:val="center"/>
        </w:trPr>
        <w:tc>
          <w:tcPr>
            <w:tcW w:w="2538" w:type="dxa"/>
          </w:tcPr>
          <w:p w14:paraId="3D63CECC" w14:textId="77777777" w:rsidR="008B3E3B" w:rsidRPr="0026285A" w:rsidRDefault="008B3E3B" w:rsidP="00231481">
            <w:pPr>
              <w:rPr>
                <w:b/>
              </w:rPr>
            </w:pPr>
            <w:r w:rsidRPr="0026285A">
              <w:rPr>
                <w:b/>
              </w:rPr>
              <w:t>Virtual Project Manager</w:t>
            </w:r>
          </w:p>
        </w:tc>
        <w:tc>
          <w:tcPr>
            <w:tcW w:w="2250" w:type="dxa"/>
          </w:tcPr>
          <w:p w14:paraId="390148C5" w14:textId="7B27A22A" w:rsidR="008B3E3B" w:rsidRPr="0026285A" w:rsidRDefault="008B3E3B" w:rsidP="00231481">
            <w:pPr>
              <w:tabs>
                <w:tab w:val="right" w:pos="2034"/>
              </w:tabs>
            </w:pPr>
            <w:r>
              <w:t>Meg Quick</w:t>
            </w:r>
          </w:p>
        </w:tc>
        <w:tc>
          <w:tcPr>
            <w:tcW w:w="2610" w:type="dxa"/>
          </w:tcPr>
          <w:p w14:paraId="01516D2F" w14:textId="77777777" w:rsidR="008B3E3B" w:rsidRPr="0026285A" w:rsidRDefault="008B3E3B" w:rsidP="00231481">
            <w:pPr>
              <w:rPr>
                <w:b/>
              </w:rPr>
            </w:pPr>
            <w:r w:rsidRPr="0026285A">
              <w:rPr>
                <w:b/>
              </w:rPr>
              <w:t>Clinical Program Manager</w:t>
            </w:r>
          </w:p>
        </w:tc>
        <w:tc>
          <w:tcPr>
            <w:tcW w:w="2178" w:type="dxa"/>
          </w:tcPr>
          <w:p w14:paraId="2BD65FB8" w14:textId="5BB3B89F" w:rsidR="008B3E3B" w:rsidRPr="0026285A" w:rsidRDefault="008B3E3B" w:rsidP="00231481">
            <w:r>
              <w:t>Chelsey Goins</w:t>
            </w:r>
          </w:p>
        </w:tc>
      </w:tr>
      <w:tr w:rsidR="008B3E3B" w:rsidRPr="0026285A" w14:paraId="16124119" w14:textId="77777777" w:rsidTr="00231481">
        <w:trPr>
          <w:jc w:val="center"/>
        </w:trPr>
        <w:tc>
          <w:tcPr>
            <w:tcW w:w="2538" w:type="dxa"/>
          </w:tcPr>
          <w:p w14:paraId="06F0852B" w14:textId="77777777" w:rsidR="008B3E3B" w:rsidRPr="0026285A" w:rsidRDefault="008B3E3B" w:rsidP="00231481">
            <w:pPr>
              <w:rPr>
                <w:b/>
              </w:rPr>
            </w:pPr>
            <w:r w:rsidRPr="0026285A">
              <w:rPr>
                <w:b/>
              </w:rPr>
              <w:t>Compliance</w:t>
            </w:r>
          </w:p>
        </w:tc>
        <w:tc>
          <w:tcPr>
            <w:tcW w:w="2250" w:type="dxa"/>
          </w:tcPr>
          <w:p w14:paraId="54317BA4" w14:textId="3A852F20" w:rsidR="008B3E3B" w:rsidRPr="0026285A" w:rsidRDefault="008B3E3B" w:rsidP="00231481">
            <w:r>
              <w:t>Briana Devaser</w:t>
            </w:r>
          </w:p>
        </w:tc>
        <w:tc>
          <w:tcPr>
            <w:tcW w:w="2610" w:type="dxa"/>
          </w:tcPr>
          <w:p w14:paraId="09612530" w14:textId="77777777" w:rsidR="008B3E3B" w:rsidRPr="0026285A" w:rsidRDefault="008B3E3B" w:rsidP="00231481">
            <w:pPr>
              <w:rPr>
                <w:b/>
              </w:rPr>
            </w:pPr>
            <w:r w:rsidRPr="0026285A">
              <w:rPr>
                <w:b/>
              </w:rPr>
              <w:t>Editor</w:t>
            </w:r>
          </w:p>
        </w:tc>
        <w:sdt>
          <w:sdtPr>
            <w:id w:val="265899014"/>
            <w:placeholder>
              <w:docPart w:val="6EFA546095644A6A9CACC50A5620F97E"/>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6EDC5769" w14:textId="5FDBD955" w:rsidR="008B3E3B" w:rsidRPr="0026285A" w:rsidRDefault="008B3E3B" w:rsidP="00231481">
                <w:r>
                  <w:t>Heather Tomlinson</w:t>
                </w:r>
              </w:p>
            </w:tc>
          </w:sdtContent>
        </w:sdt>
      </w:tr>
    </w:tbl>
    <w:p w14:paraId="6725DC08" w14:textId="4E077AE3" w:rsidR="008B3E3B" w:rsidRDefault="008B3E3B" w:rsidP="0091793F">
      <w:pPr>
        <w:spacing w:after="0" w:line="240" w:lineRule="auto"/>
        <w:rPr>
          <w:b/>
        </w:rPr>
      </w:pPr>
      <w:r w:rsidRPr="008B3E3B">
        <w:rPr>
          <w:b/>
        </w:rPr>
        <w:t>Launch Date/Internal Launch Date:</w:t>
      </w:r>
    </w:p>
    <w:p w14:paraId="4229390D" w14:textId="77777777" w:rsidR="008B3E3B" w:rsidRDefault="008B3E3B" w:rsidP="0091793F">
      <w:pPr>
        <w:spacing w:after="0" w:line="240" w:lineRule="auto"/>
        <w:rPr>
          <w:b/>
        </w:rPr>
        <w:sectPr w:rsidR="008B3E3B">
          <w:headerReference w:type="default" r:id="rId10"/>
          <w:footerReference w:type="default" r:id="rId11"/>
          <w:pgSz w:w="12240" w:h="15840"/>
          <w:pgMar w:top="1440" w:right="1440" w:bottom="1440" w:left="1440" w:header="720" w:footer="720" w:gutter="0"/>
          <w:cols w:space="720"/>
          <w:docGrid w:linePitch="360"/>
        </w:sectPr>
      </w:pPr>
    </w:p>
    <w:p w14:paraId="1AB98860" w14:textId="77777777" w:rsidR="008B3E3B" w:rsidRDefault="008B3E3B" w:rsidP="008B3E3B">
      <w:pPr>
        <w:pStyle w:val="ListParagraph"/>
        <w:ind w:left="0"/>
        <w:rPr>
          <w:b/>
          <w:sz w:val="24"/>
          <w:szCs w:val="24"/>
        </w:rPr>
      </w:pPr>
    </w:p>
    <w:p w14:paraId="7895BA07" w14:textId="77777777" w:rsidR="008B3E3B" w:rsidRDefault="008B3E3B" w:rsidP="008B3E3B">
      <w:pPr>
        <w:pStyle w:val="ListParagraph"/>
        <w:ind w:left="0"/>
        <w:rPr>
          <w:b/>
          <w:sz w:val="24"/>
          <w:szCs w:val="24"/>
        </w:rPr>
      </w:pPr>
      <w:r w:rsidRPr="006A1E25">
        <w:rPr>
          <w:b/>
          <w:sz w:val="24"/>
          <w:szCs w:val="24"/>
        </w:rPr>
        <w:t>Project Type</w:t>
      </w:r>
    </w:p>
    <w:p w14:paraId="230E936F" w14:textId="0DC878E9" w:rsidR="008B3E3B" w:rsidRPr="004333EE" w:rsidRDefault="00BD4974" w:rsidP="008B3E3B">
      <w:pPr>
        <w:pStyle w:val="ListParagraph"/>
        <w:ind w:left="0"/>
        <w:rPr>
          <w:sz w:val="24"/>
          <w:szCs w:val="24"/>
        </w:rPr>
      </w:pPr>
      <w:sdt>
        <w:sdtPr>
          <w:rPr>
            <w:sz w:val="24"/>
            <w:szCs w:val="24"/>
          </w:rPr>
          <w:id w:val="379438943"/>
          <w14:checkbox>
            <w14:checked w14:val="1"/>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sidRPr="004333EE">
        <w:rPr>
          <w:sz w:val="24"/>
          <w:szCs w:val="24"/>
        </w:rPr>
        <w:t>Webcast</w:t>
      </w:r>
    </w:p>
    <w:p w14:paraId="477ABE59" w14:textId="24D3C6B7" w:rsidR="008B3E3B" w:rsidRDefault="00BD4974" w:rsidP="008B3E3B">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sidRPr="004333EE">
        <w:rPr>
          <w:sz w:val="24"/>
          <w:szCs w:val="24"/>
        </w:rPr>
        <w:t>Downloadable Slides</w:t>
      </w:r>
    </w:p>
    <w:p w14:paraId="4AE53EB7" w14:textId="77777777" w:rsidR="008B3E3B" w:rsidRPr="004333EE" w:rsidRDefault="00BD4974" w:rsidP="008B3E3B">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8B3E3B" w:rsidRPr="004333EE">
            <w:rPr>
              <w:rFonts w:ascii="MS Gothic" w:eastAsia="MS Gothic" w:hAnsi="MS Gothic" w:hint="eastAsia"/>
              <w:sz w:val="24"/>
              <w:szCs w:val="24"/>
            </w:rPr>
            <w:t>☐</w:t>
          </w:r>
        </w:sdtContent>
      </w:sdt>
      <w:r w:rsidR="008B3E3B" w:rsidRPr="004333EE">
        <w:rPr>
          <w:sz w:val="24"/>
          <w:szCs w:val="24"/>
        </w:rPr>
        <w:t>Podcast</w:t>
      </w:r>
    </w:p>
    <w:p w14:paraId="57A3C460" w14:textId="77777777" w:rsidR="008B3E3B" w:rsidRDefault="00BD4974" w:rsidP="008B3E3B">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8B3E3B" w:rsidRPr="004333EE">
            <w:rPr>
              <w:rFonts w:ascii="MS Gothic" w:eastAsia="MS Gothic" w:hAnsi="MS Gothic" w:hint="eastAsia"/>
              <w:sz w:val="24"/>
              <w:szCs w:val="24"/>
            </w:rPr>
            <w:t>☐</w:t>
          </w:r>
        </w:sdtContent>
      </w:sdt>
      <w:r w:rsidR="008B3E3B" w:rsidRPr="004333EE">
        <w:rPr>
          <w:sz w:val="24"/>
          <w:szCs w:val="24"/>
        </w:rPr>
        <w:t>Other</w:t>
      </w:r>
      <w:r w:rsidR="008B3E3B">
        <w:rPr>
          <w:sz w:val="24"/>
          <w:szCs w:val="24"/>
        </w:rPr>
        <w:t>:</w:t>
      </w:r>
    </w:p>
    <w:p w14:paraId="40B1852B" w14:textId="77777777" w:rsidR="008B3E3B" w:rsidRDefault="008B3E3B" w:rsidP="008B3E3B">
      <w:pPr>
        <w:pStyle w:val="ListParagraph"/>
        <w:ind w:left="0"/>
        <w:rPr>
          <w:sz w:val="24"/>
          <w:szCs w:val="24"/>
        </w:rPr>
      </w:pPr>
    </w:p>
    <w:p w14:paraId="754EAAD8" w14:textId="77777777" w:rsidR="008B3E3B" w:rsidRPr="004333EE" w:rsidRDefault="008B3E3B" w:rsidP="008B3E3B">
      <w:pPr>
        <w:pStyle w:val="ListParagraph"/>
        <w:ind w:left="0"/>
        <w:rPr>
          <w:b/>
          <w:sz w:val="24"/>
          <w:szCs w:val="24"/>
        </w:rPr>
      </w:pPr>
      <w:r w:rsidRPr="004333EE">
        <w:rPr>
          <w:b/>
          <w:sz w:val="24"/>
          <w:szCs w:val="24"/>
        </w:rPr>
        <w:t>Email Blast Included?</w:t>
      </w:r>
    </w:p>
    <w:p w14:paraId="65FD13B5" w14:textId="0B878B08" w:rsidR="008B3E3B" w:rsidRDefault="00BD4974" w:rsidP="008B3E3B">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Pr>
          <w:sz w:val="24"/>
          <w:szCs w:val="24"/>
        </w:rPr>
        <w:t>Yes</w:t>
      </w:r>
    </w:p>
    <w:p w14:paraId="38E9EE88" w14:textId="77777777" w:rsidR="008B3E3B" w:rsidRDefault="00BD4974" w:rsidP="008B3E3B">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Pr>
          <w:sz w:val="24"/>
          <w:szCs w:val="24"/>
        </w:rPr>
        <w:t>No</w:t>
      </w:r>
    </w:p>
    <w:p w14:paraId="0170A0D7" w14:textId="77777777" w:rsidR="008B3E3B" w:rsidRDefault="008B3E3B" w:rsidP="008B3E3B">
      <w:pPr>
        <w:pStyle w:val="ListParagraph"/>
        <w:ind w:left="0"/>
        <w:rPr>
          <w:sz w:val="24"/>
          <w:szCs w:val="24"/>
        </w:rPr>
      </w:pPr>
      <w:r>
        <w:rPr>
          <w:sz w:val="24"/>
          <w:szCs w:val="24"/>
        </w:rPr>
        <w:t>Subject Line:</w:t>
      </w:r>
    </w:p>
    <w:p w14:paraId="58D70BE1" w14:textId="77777777" w:rsidR="008B3E3B" w:rsidRDefault="008B3E3B" w:rsidP="008B3E3B">
      <w:pPr>
        <w:pStyle w:val="ListParagraph"/>
        <w:ind w:left="0"/>
        <w:rPr>
          <w:sz w:val="24"/>
          <w:szCs w:val="24"/>
        </w:rPr>
      </w:pPr>
    </w:p>
    <w:p w14:paraId="4CEFA449" w14:textId="77777777" w:rsidR="008B3E3B" w:rsidRDefault="008B3E3B" w:rsidP="008B3E3B">
      <w:pPr>
        <w:pStyle w:val="ListParagraph"/>
        <w:ind w:left="0"/>
        <w:rPr>
          <w:b/>
          <w:sz w:val="24"/>
          <w:szCs w:val="24"/>
        </w:rPr>
      </w:pPr>
      <w:r>
        <w:rPr>
          <w:b/>
          <w:sz w:val="24"/>
          <w:szCs w:val="24"/>
        </w:rPr>
        <w:t xml:space="preserve">Number of </w:t>
      </w:r>
      <w:r w:rsidRPr="008820F4">
        <w:rPr>
          <w:b/>
          <w:sz w:val="24"/>
          <w:szCs w:val="24"/>
        </w:rPr>
        <w:t>E-Blasts</w:t>
      </w:r>
    </w:p>
    <w:p w14:paraId="207E58E4" w14:textId="77777777" w:rsidR="008B3E3B" w:rsidRDefault="00BD4974" w:rsidP="008B3E3B">
      <w:pPr>
        <w:pStyle w:val="ListParagraph"/>
        <w:ind w:left="0"/>
        <w:rPr>
          <w:sz w:val="24"/>
          <w:szCs w:val="24"/>
        </w:rPr>
      </w:pPr>
      <w:sdt>
        <w:sdtPr>
          <w:rPr>
            <w:sz w:val="24"/>
            <w:szCs w:val="24"/>
          </w:rPr>
          <w:id w:val="-171336657"/>
          <w14:checkbox>
            <w14:checked w14:val="0"/>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Pr>
          <w:sz w:val="24"/>
          <w:szCs w:val="24"/>
        </w:rPr>
        <w:t>Only One</w:t>
      </w:r>
    </w:p>
    <w:p w14:paraId="65465D16" w14:textId="365EF157" w:rsidR="008B3E3B" w:rsidRDefault="00BD4974" w:rsidP="008B3E3B">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Pr>
          <w:sz w:val="24"/>
          <w:szCs w:val="24"/>
        </w:rPr>
        <w:t>Two</w:t>
      </w:r>
      <w:r w:rsidR="008B3E3B">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Pr>
          <w:sz w:val="24"/>
          <w:szCs w:val="24"/>
        </w:rPr>
        <w:t>Other Amount:</w:t>
      </w:r>
    </w:p>
    <w:p w14:paraId="576E1498" w14:textId="77777777" w:rsidR="008B3E3B" w:rsidRDefault="008B3E3B" w:rsidP="008B3E3B">
      <w:pPr>
        <w:pStyle w:val="ListParagraph"/>
        <w:ind w:left="0"/>
        <w:rPr>
          <w:sz w:val="24"/>
          <w:szCs w:val="24"/>
        </w:rPr>
      </w:pPr>
    </w:p>
    <w:p w14:paraId="3518F1DF" w14:textId="77777777" w:rsidR="008B3E3B" w:rsidRDefault="008B3E3B" w:rsidP="008B3E3B">
      <w:pPr>
        <w:pStyle w:val="ListParagraph"/>
        <w:ind w:left="0"/>
        <w:rPr>
          <w:sz w:val="24"/>
          <w:szCs w:val="24"/>
        </w:rPr>
      </w:pPr>
      <w:r>
        <w:rPr>
          <w:sz w:val="24"/>
          <w:szCs w:val="24"/>
        </w:rPr>
        <w:t>Dates to Blast or Special Requests:</w:t>
      </w:r>
    </w:p>
    <w:p w14:paraId="1903CC02" w14:textId="77777777" w:rsidR="008B3E3B" w:rsidRDefault="008B3E3B" w:rsidP="008B3E3B">
      <w:pPr>
        <w:pStyle w:val="ListParagraph"/>
        <w:ind w:left="0"/>
        <w:rPr>
          <w:sz w:val="24"/>
          <w:szCs w:val="24"/>
        </w:rPr>
      </w:pPr>
    </w:p>
    <w:p w14:paraId="41B633F4" w14:textId="77777777" w:rsidR="008B3E3B" w:rsidRDefault="008B3E3B" w:rsidP="008B3E3B">
      <w:pPr>
        <w:pStyle w:val="ListParagraph"/>
        <w:ind w:left="0"/>
        <w:rPr>
          <w:b/>
          <w:sz w:val="24"/>
          <w:szCs w:val="24"/>
        </w:rPr>
      </w:pPr>
      <w:r w:rsidRPr="00D82046">
        <w:rPr>
          <w:b/>
          <w:sz w:val="24"/>
          <w:szCs w:val="24"/>
        </w:rPr>
        <w:t>Cross Promotion</w:t>
      </w:r>
    </w:p>
    <w:p w14:paraId="05F3FF92" w14:textId="77777777" w:rsidR="008B3E3B" w:rsidRDefault="00BD4974" w:rsidP="008B3E3B">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Pr>
          <w:sz w:val="24"/>
          <w:szCs w:val="24"/>
        </w:rPr>
        <w:t>Yes</w:t>
      </w:r>
    </w:p>
    <w:p w14:paraId="7CA0350A" w14:textId="77777777" w:rsidR="008B3E3B" w:rsidRDefault="00BD4974" w:rsidP="008B3E3B">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Pr>
          <w:sz w:val="24"/>
          <w:szCs w:val="24"/>
        </w:rPr>
        <w:t>No</w:t>
      </w:r>
    </w:p>
    <w:p w14:paraId="291FB8E5" w14:textId="77777777" w:rsidR="008B3E3B" w:rsidRPr="00D82046" w:rsidRDefault="008B3E3B" w:rsidP="008B3E3B">
      <w:pPr>
        <w:pStyle w:val="ListParagraph"/>
        <w:ind w:left="0"/>
        <w:rPr>
          <w:sz w:val="24"/>
          <w:szCs w:val="24"/>
        </w:rPr>
      </w:pPr>
      <w:r>
        <w:rPr>
          <w:sz w:val="24"/>
          <w:szCs w:val="24"/>
        </w:rPr>
        <w:t>If Yes, List Activities:</w:t>
      </w:r>
    </w:p>
    <w:p w14:paraId="4104F133" w14:textId="77777777" w:rsidR="008B3E3B" w:rsidRDefault="008B3E3B" w:rsidP="008B3E3B">
      <w:pPr>
        <w:pStyle w:val="ListParagraph"/>
        <w:ind w:left="0"/>
        <w:rPr>
          <w:sz w:val="24"/>
          <w:szCs w:val="24"/>
        </w:rPr>
      </w:pPr>
    </w:p>
    <w:p w14:paraId="75A5FA5B" w14:textId="77777777" w:rsidR="008B3E3B" w:rsidRDefault="008B3E3B" w:rsidP="008B3E3B">
      <w:pPr>
        <w:pStyle w:val="ListParagraph"/>
        <w:ind w:left="0"/>
        <w:rPr>
          <w:b/>
          <w:sz w:val="24"/>
          <w:szCs w:val="24"/>
        </w:rPr>
      </w:pPr>
      <w:r w:rsidRPr="004333EE">
        <w:rPr>
          <w:b/>
          <w:sz w:val="24"/>
          <w:szCs w:val="24"/>
        </w:rPr>
        <w:t>Target Audience</w:t>
      </w:r>
    </w:p>
    <w:p w14:paraId="7B82642D" w14:textId="5AF49AAC" w:rsidR="008B3E3B" w:rsidRPr="00C243B4" w:rsidRDefault="00BD4974" w:rsidP="008B3E3B">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8B3E3B" w:rsidRPr="00C243B4">
            <w:rPr>
              <w:rFonts w:ascii="MS Gothic" w:eastAsia="MS Gothic" w:hAnsi="MS Gothic" w:hint="eastAsia"/>
              <w:sz w:val="24"/>
              <w:szCs w:val="24"/>
            </w:rPr>
            <w:t>☐</w:t>
          </w:r>
        </w:sdtContent>
      </w:sdt>
      <w:r w:rsidR="008B3E3B" w:rsidRPr="00C243B4">
        <w:rPr>
          <w:sz w:val="24"/>
          <w:szCs w:val="24"/>
        </w:rPr>
        <w:t>US</w:t>
      </w:r>
      <w:r w:rsidR="008B3E3B"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8B3E3B" w:rsidRPr="00C243B4">
            <w:rPr>
              <w:rFonts w:ascii="MS Gothic" w:eastAsia="MS Gothic" w:hAnsi="MS Gothic" w:hint="eastAsia"/>
              <w:sz w:val="24"/>
              <w:szCs w:val="24"/>
            </w:rPr>
            <w:t>☐</w:t>
          </w:r>
        </w:sdtContent>
      </w:sdt>
      <w:r w:rsidR="008B3E3B" w:rsidRPr="00C243B4">
        <w:rPr>
          <w:sz w:val="24"/>
          <w:szCs w:val="24"/>
        </w:rPr>
        <w:t>EX-US</w:t>
      </w:r>
      <w:r w:rsidR="008B3E3B" w:rsidRPr="00C243B4">
        <w:rPr>
          <w:sz w:val="24"/>
          <w:szCs w:val="24"/>
        </w:rPr>
        <w:br/>
      </w:r>
      <w:sdt>
        <w:sdtPr>
          <w:rPr>
            <w:sz w:val="24"/>
            <w:szCs w:val="24"/>
          </w:rPr>
          <w:id w:val="-148138496"/>
          <w14:checkbox>
            <w14:checked w14:val="1"/>
            <w14:checkedState w14:val="2612" w14:font="MS Gothic"/>
            <w14:uncheckedState w14:val="2610" w14:font="MS Gothic"/>
          </w14:checkbox>
        </w:sdtPr>
        <w:sdtEndPr/>
        <w:sdtContent>
          <w:r w:rsidR="00736EFA">
            <w:rPr>
              <w:rFonts w:ascii="MS Gothic" w:eastAsia="MS Gothic" w:hAnsi="MS Gothic" w:hint="eastAsia"/>
              <w:sz w:val="24"/>
              <w:szCs w:val="24"/>
            </w:rPr>
            <w:t>☒</w:t>
          </w:r>
        </w:sdtContent>
      </w:sdt>
      <w:r w:rsidR="008B3E3B" w:rsidRPr="00C243B4">
        <w:rPr>
          <w:sz w:val="24"/>
          <w:szCs w:val="24"/>
        </w:rPr>
        <w:t>Global (Both EX-US &amp; US</w:t>
      </w:r>
      <w:proofErr w:type="gramStart"/>
      <w:r w:rsidR="008B3E3B" w:rsidRPr="00C243B4">
        <w:rPr>
          <w:sz w:val="24"/>
          <w:szCs w:val="24"/>
        </w:rPr>
        <w:t>)</w:t>
      </w:r>
      <w:proofErr w:type="gramEnd"/>
      <w:r w:rsidR="008B3E3B"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8B3E3B" w:rsidRPr="00C243B4">
            <w:rPr>
              <w:rFonts w:ascii="MS Gothic" w:eastAsia="MS Gothic" w:hAnsi="MS Gothic" w:hint="eastAsia"/>
              <w:sz w:val="24"/>
              <w:szCs w:val="24"/>
            </w:rPr>
            <w:t>☐</w:t>
          </w:r>
        </w:sdtContent>
      </w:sdt>
      <w:r w:rsidR="008B3E3B" w:rsidRPr="00C243B4">
        <w:rPr>
          <w:sz w:val="24"/>
          <w:szCs w:val="24"/>
        </w:rPr>
        <w:t>Other or Special:</w:t>
      </w:r>
    </w:p>
    <w:p w14:paraId="5449FA92" w14:textId="77777777" w:rsidR="008B3E3B" w:rsidRDefault="00BD4974" w:rsidP="008B3E3B">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sidRPr="00C243B4">
        <w:rPr>
          <w:sz w:val="24"/>
          <w:szCs w:val="24"/>
        </w:rPr>
        <w:t>Additional Emails</w:t>
      </w:r>
      <w:r w:rsidR="008B3E3B">
        <w:rPr>
          <w:sz w:val="24"/>
          <w:szCs w:val="24"/>
        </w:rPr>
        <w:t xml:space="preserve"> (Supporters?)</w:t>
      </w:r>
      <w:r w:rsidR="008B3E3B" w:rsidRPr="00C243B4">
        <w:rPr>
          <w:sz w:val="24"/>
          <w:szCs w:val="24"/>
        </w:rPr>
        <w:t>:</w:t>
      </w:r>
    </w:p>
    <w:p w14:paraId="351EA65B" w14:textId="77777777" w:rsidR="008B3E3B" w:rsidRDefault="008B3E3B" w:rsidP="008B3E3B">
      <w:pPr>
        <w:pStyle w:val="ListParagraph"/>
        <w:ind w:left="0"/>
        <w:rPr>
          <w:sz w:val="24"/>
          <w:szCs w:val="24"/>
        </w:rPr>
      </w:pPr>
    </w:p>
    <w:p w14:paraId="73E0B970" w14:textId="77777777" w:rsidR="008B3E3B" w:rsidRDefault="008B3E3B" w:rsidP="008B3E3B">
      <w:pPr>
        <w:pStyle w:val="ListParagraph"/>
        <w:ind w:left="0"/>
        <w:rPr>
          <w:b/>
          <w:sz w:val="24"/>
          <w:szCs w:val="24"/>
        </w:rPr>
      </w:pPr>
      <w:r w:rsidRPr="006A1E25">
        <w:rPr>
          <w:b/>
          <w:sz w:val="24"/>
          <w:szCs w:val="24"/>
        </w:rPr>
        <w:lastRenderedPageBreak/>
        <w:t>Slides</w:t>
      </w:r>
    </w:p>
    <w:p w14:paraId="0F36E95D" w14:textId="77777777" w:rsidR="008B3E3B" w:rsidRDefault="008B3E3B" w:rsidP="008B3E3B">
      <w:pPr>
        <w:pStyle w:val="ListParagraph"/>
        <w:ind w:left="0"/>
        <w:rPr>
          <w:rFonts w:eastAsia="MS Gothic"/>
          <w:sz w:val="24"/>
          <w:szCs w:val="24"/>
        </w:rPr>
      </w:pPr>
      <w:r>
        <w:rPr>
          <w:rFonts w:eastAsia="MS Gothic"/>
          <w:sz w:val="24"/>
          <w:szCs w:val="24"/>
        </w:rPr>
        <w:t>Slides Included</w:t>
      </w:r>
    </w:p>
    <w:p w14:paraId="48A34903" w14:textId="34529399" w:rsidR="008B3E3B" w:rsidRDefault="00BD4974" w:rsidP="008B3E3B">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Pr>
          <w:sz w:val="24"/>
          <w:szCs w:val="24"/>
        </w:rPr>
        <w:t>Yes</w:t>
      </w:r>
    </w:p>
    <w:p w14:paraId="3B34C2B8" w14:textId="77777777" w:rsidR="008B3E3B" w:rsidRDefault="00BD4974" w:rsidP="008B3E3B">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Pr>
          <w:sz w:val="24"/>
          <w:szCs w:val="24"/>
        </w:rPr>
        <w:t>No</w:t>
      </w:r>
    </w:p>
    <w:p w14:paraId="721EE362" w14:textId="4AA3BD40" w:rsidR="008B3E3B" w:rsidRDefault="008B3E3B" w:rsidP="008B3E3B">
      <w:pPr>
        <w:pStyle w:val="ListParagraph"/>
        <w:ind w:left="0" w:right="-720"/>
        <w:rPr>
          <w:sz w:val="24"/>
          <w:szCs w:val="24"/>
        </w:rPr>
      </w:pPr>
      <w:r>
        <w:rPr>
          <w:sz w:val="24"/>
          <w:szCs w:val="24"/>
        </w:rPr>
        <w:t>Slide Location:</w:t>
      </w:r>
      <w:r w:rsidR="00E336E4">
        <w:rPr>
          <w:sz w:val="24"/>
          <w:szCs w:val="24"/>
        </w:rPr>
        <w:t xml:space="preserve"> </w:t>
      </w:r>
    </w:p>
    <w:p w14:paraId="53DDAC16" w14:textId="77777777" w:rsidR="008B3E3B" w:rsidRDefault="008B3E3B" w:rsidP="008B3E3B">
      <w:pPr>
        <w:pStyle w:val="ListParagraph"/>
        <w:ind w:left="0"/>
        <w:rPr>
          <w:sz w:val="24"/>
          <w:szCs w:val="24"/>
        </w:rPr>
      </w:pPr>
      <w:r>
        <w:rPr>
          <w:sz w:val="24"/>
          <w:szCs w:val="24"/>
        </w:rPr>
        <w:t>Slides Available By:</w:t>
      </w:r>
    </w:p>
    <w:p w14:paraId="7A1FAC18" w14:textId="77777777" w:rsidR="008B3E3B" w:rsidRDefault="008B3E3B" w:rsidP="008B3E3B">
      <w:pPr>
        <w:pStyle w:val="ListParagraph"/>
        <w:ind w:left="0"/>
        <w:rPr>
          <w:sz w:val="24"/>
          <w:szCs w:val="24"/>
        </w:rPr>
      </w:pPr>
    </w:p>
    <w:p w14:paraId="2C1A0856" w14:textId="77777777" w:rsidR="008B3E3B" w:rsidRPr="00DF0B72" w:rsidRDefault="008B3E3B" w:rsidP="008B3E3B">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7DBE8934" w14:textId="00A7255C" w:rsidR="008B3E3B" w:rsidRDefault="00BD4974" w:rsidP="008B3E3B">
      <w:pPr>
        <w:pStyle w:val="ListParagraph"/>
        <w:ind w:left="0"/>
        <w:rPr>
          <w:sz w:val="24"/>
          <w:szCs w:val="24"/>
        </w:rPr>
      </w:pPr>
      <w:sdt>
        <w:sdtPr>
          <w:rPr>
            <w:sz w:val="24"/>
            <w:szCs w:val="24"/>
          </w:rPr>
          <w:id w:val="-1957010043"/>
          <w14:checkbox>
            <w14:checked w14:val="1"/>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Pr>
          <w:sz w:val="24"/>
          <w:szCs w:val="24"/>
        </w:rPr>
        <w:t>Yes</w:t>
      </w:r>
    </w:p>
    <w:p w14:paraId="11A2986A" w14:textId="77777777" w:rsidR="008B3E3B" w:rsidRDefault="00BD4974" w:rsidP="008B3E3B">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Pr>
          <w:sz w:val="24"/>
          <w:szCs w:val="24"/>
        </w:rPr>
        <w:t>No</w:t>
      </w:r>
    </w:p>
    <w:p w14:paraId="25BDCC0A" w14:textId="77777777" w:rsidR="008B3E3B" w:rsidRDefault="008B3E3B" w:rsidP="008B3E3B">
      <w:pPr>
        <w:pStyle w:val="ListParagraph"/>
        <w:ind w:left="0"/>
        <w:rPr>
          <w:sz w:val="24"/>
          <w:szCs w:val="24"/>
        </w:rPr>
      </w:pPr>
    </w:p>
    <w:p w14:paraId="7D495194" w14:textId="77777777" w:rsidR="008B3E3B" w:rsidRDefault="008B3E3B" w:rsidP="008B3E3B">
      <w:pPr>
        <w:pStyle w:val="ListParagraph"/>
        <w:ind w:left="0"/>
        <w:rPr>
          <w:b/>
          <w:sz w:val="24"/>
          <w:szCs w:val="24"/>
        </w:rPr>
      </w:pPr>
      <w:r w:rsidRPr="00D82046">
        <w:rPr>
          <w:b/>
          <w:sz w:val="24"/>
          <w:szCs w:val="24"/>
        </w:rPr>
        <w:t>Webpage Content</w:t>
      </w:r>
      <w:r>
        <w:rPr>
          <w:b/>
          <w:sz w:val="24"/>
          <w:szCs w:val="24"/>
        </w:rPr>
        <w:t xml:space="preserve"> (All Copy)</w:t>
      </w:r>
    </w:p>
    <w:p w14:paraId="00CB9295" w14:textId="77777777" w:rsidR="008B3E3B" w:rsidRDefault="008B3E3B" w:rsidP="008B3E3B">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1CC2FC54" w14:textId="77777777" w:rsidR="008B3E3B" w:rsidRDefault="008B3E3B" w:rsidP="008B3E3B">
      <w:pPr>
        <w:pStyle w:val="ListParagraph"/>
        <w:ind w:left="0"/>
        <w:rPr>
          <w:sz w:val="24"/>
          <w:szCs w:val="24"/>
        </w:rPr>
      </w:pPr>
    </w:p>
    <w:p w14:paraId="7F56DDB5" w14:textId="77777777" w:rsidR="008B3E3B" w:rsidRDefault="008B3E3B" w:rsidP="008B3E3B">
      <w:pPr>
        <w:pStyle w:val="ListParagraph"/>
        <w:ind w:left="0"/>
        <w:rPr>
          <w:b/>
          <w:sz w:val="24"/>
          <w:szCs w:val="24"/>
        </w:rPr>
      </w:pPr>
      <w:proofErr w:type="gramStart"/>
      <w:r>
        <w:rPr>
          <w:b/>
          <w:sz w:val="24"/>
          <w:szCs w:val="24"/>
        </w:rPr>
        <w:t>CME?</w:t>
      </w:r>
      <w:proofErr w:type="gramEnd"/>
    </w:p>
    <w:p w14:paraId="42846120" w14:textId="3BB5E962" w:rsidR="008B3E3B" w:rsidRDefault="00BD4974" w:rsidP="008B3E3B">
      <w:pPr>
        <w:pStyle w:val="ListParagraph"/>
        <w:ind w:left="0"/>
        <w:rPr>
          <w:sz w:val="24"/>
          <w:szCs w:val="24"/>
        </w:rPr>
      </w:pPr>
      <w:sdt>
        <w:sdtPr>
          <w:rPr>
            <w:sz w:val="24"/>
            <w:szCs w:val="24"/>
          </w:rPr>
          <w:id w:val="-355503065"/>
          <w14:checkbox>
            <w14:checked w14:val="1"/>
            <w14:checkedState w14:val="2612" w14:font="MS Gothic"/>
            <w14:uncheckedState w14:val="2610" w14:font="MS Gothic"/>
          </w14:checkbox>
        </w:sdtPr>
        <w:sdtEndPr/>
        <w:sdtContent>
          <w:r w:rsidR="00F27E04">
            <w:rPr>
              <w:rFonts w:ascii="MS Gothic" w:eastAsia="MS Gothic" w:hAnsi="MS Gothic" w:hint="eastAsia"/>
              <w:sz w:val="24"/>
              <w:szCs w:val="24"/>
            </w:rPr>
            <w:t>☒</w:t>
          </w:r>
        </w:sdtContent>
      </w:sdt>
      <w:r w:rsidR="008B3E3B">
        <w:rPr>
          <w:sz w:val="24"/>
          <w:szCs w:val="24"/>
        </w:rPr>
        <w:t>Yes</w:t>
      </w:r>
    </w:p>
    <w:p w14:paraId="6B8EEE27" w14:textId="77777777" w:rsidR="008B3E3B" w:rsidRDefault="00BD4974" w:rsidP="008B3E3B">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Pr>
          <w:sz w:val="24"/>
          <w:szCs w:val="24"/>
        </w:rPr>
        <w:t>No</w:t>
      </w:r>
    </w:p>
    <w:p w14:paraId="65532CBA" w14:textId="77777777" w:rsidR="008B3E3B" w:rsidRDefault="008B3E3B" w:rsidP="008B3E3B">
      <w:pPr>
        <w:pStyle w:val="ListParagraph"/>
        <w:ind w:left="0"/>
        <w:rPr>
          <w:b/>
          <w:sz w:val="24"/>
          <w:szCs w:val="24"/>
        </w:rPr>
      </w:pPr>
    </w:p>
    <w:p w14:paraId="42E7BE40" w14:textId="77777777" w:rsidR="008B3E3B" w:rsidRDefault="008B3E3B" w:rsidP="008B3E3B">
      <w:pPr>
        <w:pStyle w:val="ListParagraph"/>
        <w:ind w:left="0"/>
        <w:rPr>
          <w:b/>
          <w:sz w:val="24"/>
          <w:szCs w:val="24"/>
        </w:rPr>
      </w:pPr>
      <w:r>
        <w:rPr>
          <w:b/>
          <w:sz w:val="24"/>
          <w:szCs w:val="24"/>
        </w:rPr>
        <w:t>CME Posttest Link:</w:t>
      </w:r>
    </w:p>
    <w:p w14:paraId="326F77EB" w14:textId="77777777" w:rsidR="00736EFA" w:rsidRDefault="008B3E3B" w:rsidP="00736EFA">
      <w:pPr>
        <w:pStyle w:val="ListParagraph"/>
        <w:ind w:left="0"/>
        <w:rPr>
          <w:b/>
          <w:sz w:val="24"/>
          <w:szCs w:val="24"/>
        </w:rPr>
      </w:pPr>
      <w:r>
        <w:rPr>
          <w:b/>
          <w:sz w:val="24"/>
          <w:szCs w:val="24"/>
        </w:rPr>
        <w:t>Webcast/PDS URL:</w:t>
      </w:r>
    </w:p>
    <w:p w14:paraId="2D9C7073" w14:textId="344893FA" w:rsidR="00736EFA" w:rsidRPr="00736EFA" w:rsidRDefault="00736EFA" w:rsidP="00736EFA">
      <w:pPr>
        <w:pStyle w:val="ListParagraph"/>
        <w:ind w:left="0"/>
        <w:rPr>
          <w:sz w:val="24"/>
          <w:szCs w:val="24"/>
        </w:rPr>
      </w:pPr>
      <w:r w:rsidRPr="00736EFA">
        <w:rPr>
          <w:sz w:val="24"/>
          <w:szCs w:val="24"/>
        </w:rPr>
        <w:t>www.prime</w:t>
      </w:r>
      <w:r>
        <w:rPr>
          <w:sz w:val="24"/>
          <w:szCs w:val="24"/>
        </w:rPr>
        <w:t>oncology.org/Immuno-oncology_Tampa</w:t>
      </w:r>
      <w:r w:rsidRPr="00736EFA">
        <w:rPr>
          <w:sz w:val="24"/>
          <w:szCs w:val="24"/>
        </w:rPr>
        <w:t>_webcast</w:t>
      </w:r>
    </w:p>
    <w:p w14:paraId="2125C694" w14:textId="77777777" w:rsidR="008B3E3B" w:rsidRDefault="008B3E3B" w:rsidP="008B3E3B">
      <w:pPr>
        <w:pStyle w:val="ListParagraph"/>
        <w:ind w:left="0"/>
        <w:rPr>
          <w:b/>
          <w:sz w:val="24"/>
          <w:szCs w:val="24"/>
        </w:rPr>
      </w:pPr>
    </w:p>
    <w:p w14:paraId="413FEDF6" w14:textId="77777777" w:rsidR="008B3E3B" w:rsidRDefault="008B3E3B" w:rsidP="008B3E3B">
      <w:pPr>
        <w:pStyle w:val="ListParagraph"/>
        <w:ind w:left="0"/>
        <w:rPr>
          <w:b/>
          <w:sz w:val="24"/>
          <w:szCs w:val="24"/>
        </w:rPr>
      </w:pPr>
      <w:r>
        <w:rPr>
          <w:b/>
          <w:sz w:val="24"/>
          <w:szCs w:val="24"/>
        </w:rPr>
        <w:t>Additional Components</w:t>
      </w:r>
    </w:p>
    <w:p w14:paraId="4C98DA2C" w14:textId="77777777" w:rsidR="008B3E3B" w:rsidRDefault="00BD4974" w:rsidP="008B3E3B">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8B3E3B">
            <w:rPr>
              <w:rFonts w:ascii="MS Gothic" w:eastAsia="MS Gothic" w:hAnsi="MS Gothic" w:hint="eastAsia"/>
              <w:b/>
              <w:sz w:val="24"/>
              <w:szCs w:val="24"/>
            </w:rPr>
            <w:t>☐</w:t>
          </w:r>
        </w:sdtContent>
      </w:sdt>
      <w:r w:rsidR="008B3E3B" w:rsidRPr="00D82046">
        <w:rPr>
          <w:sz w:val="24"/>
          <w:szCs w:val="24"/>
        </w:rPr>
        <w:t>Cases with Voting</w:t>
      </w:r>
    </w:p>
    <w:p w14:paraId="1EF6A1BA" w14:textId="77777777" w:rsidR="008B3E3B" w:rsidRDefault="00BD4974" w:rsidP="008B3E3B">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8B3E3B">
            <w:rPr>
              <w:rFonts w:ascii="MS Gothic" w:eastAsia="MS Gothic" w:hAnsi="MS Gothic" w:hint="eastAsia"/>
              <w:b/>
              <w:sz w:val="24"/>
              <w:szCs w:val="24"/>
            </w:rPr>
            <w:t>☐</w:t>
          </w:r>
        </w:sdtContent>
      </w:sdt>
      <w:r w:rsidR="008B3E3B" w:rsidRPr="00D82046">
        <w:rPr>
          <w:sz w:val="24"/>
          <w:szCs w:val="24"/>
        </w:rPr>
        <w:t>Polls</w:t>
      </w:r>
    </w:p>
    <w:p w14:paraId="76A72AF1" w14:textId="632D3A74" w:rsidR="008B3E3B" w:rsidRDefault="00BD4974" w:rsidP="008B3E3B">
      <w:pPr>
        <w:pStyle w:val="ListParagraph"/>
        <w:ind w:left="0"/>
        <w:rPr>
          <w:sz w:val="24"/>
          <w:szCs w:val="24"/>
        </w:rPr>
      </w:pPr>
      <w:sdt>
        <w:sdtPr>
          <w:rPr>
            <w:b/>
            <w:sz w:val="24"/>
            <w:szCs w:val="24"/>
          </w:rPr>
          <w:id w:val="1885666414"/>
          <w14:checkbox>
            <w14:checked w14:val="1"/>
            <w14:checkedState w14:val="2612" w14:font="MS Gothic"/>
            <w14:uncheckedState w14:val="2610" w14:font="MS Gothic"/>
          </w14:checkbox>
        </w:sdtPr>
        <w:sdtEndPr/>
        <w:sdtContent>
          <w:r w:rsidR="00E336E4">
            <w:rPr>
              <w:rFonts w:ascii="MS Gothic" w:eastAsia="MS Gothic" w:hAnsi="MS Gothic" w:hint="eastAsia"/>
              <w:b/>
              <w:sz w:val="24"/>
              <w:szCs w:val="24"/>
            </w:rPr>
            <w:t>☒</w:t>
          </w:r>
        </w:sdtContent>
      </w:sdt>
      <w:r w:rsidR="008B3E3B" w:rsidRPr="00D82046">
        <w:rPr>
          <w:sz w:val="24"/>
          <w:szCs w:val="24"/>
        </w:rPr>
        <w:t>Video Segmentation</w:t>
      </w:r>
    </w:p>
    <w:p w14:paraId="06275F9B" w14:textId="77777777" w:rsidR="008B3E3B" w:rsidRDefault="00BD4974" w:rsidP="008B3E3B">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8B3E3B">
            <w:rPr>
              <w:rFonts w:ascii="MS Gothic" w:eastAsia="MS Gothic" w:hAnsi="MS Gothic" w:hint="eastAsia"/>
              <w:b/>
              <w:sz w:val="24"/>
              <w:szCs w:val="24"/>
            </w:rPr>
            <w:t>☐</w:t>
          </w:r>
        </w:sdtContent>
      </w:sdt>
      <w:r w:rsidR="008B3E3B" w:rsidRPr="00F152E2">
        <w:rPr>
          <w:sz w:val="24"/>
          <w:szCs w:val="24"/>
        </w:rPr>
        <w:t>Table of Contents</w:t>
      </w:r>
    </w:p>
    <w:p w14:paraId="2F8B811F" w14:textId="77777777" w:rsidR="008B3E3B" w:rsidRDefault="00BD4974" w:rsidP="008B3E3B">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8B3E3B">
            <w:rPr>
              <w:rFonts w:ascii="MS Gothic" w:eastAsia="MS Gothic" w:hAnsi="MS Gothic" w:hint="eastAsia"/>
              <w:sz w:val="24"/>
              <w:szCs w:val="24"/>
            </w:rPr>
            <w:t>☐</w:t>
          </w:r>
        </w:sdtContent>
      </w:sdt>
      <w:r w:rsidR="008B3E3B" w:rsidRPr="00F152E2">
        <w:rPr>
          <w:sz w:val="24"/>
          <w:szCs w:val="24"/>
        </w:rPr>
        <w:t>Other:</w:t>
      </w:r>
    </w:p>
    <w:p w14:paraId="07BF1FB3" w14:textId="712F70BA" w:rsidR="008B3E3B" w:rsidRPr="00736EFA" w:rsidRDefault="008B3E3B" w:rsidP="00736EFA">
      <w:pPr>
        <w:pStyle w:val="ListParagraph"/>
        <w:ind w:left="0"/>
        <w:rPr>
          <w:b/>
          <w:sz w:val="24"/>
          <w:szCs w:val="24"/>
        </w:rPr>
        <w:sectPr w:rsidR="008B3E3B" w:rsidRPr="00736EFA" w:rsidSect="008B3E3B">
          <w:type w:val="continuous"/>
          <w:pgSz w:w="12240" w:h="15840"/>
          <w:pgMar w:top="1440" w:right="1440" w:bottom="1440" w:left="1440" w:header="720" w:footer="720" w:gutter="0"/>
          <w:cols w:num="2" w:space="720"/>
          <w:docGrid w:linePitch="360"/>
        </w:sectPr>
      </w:pPr>
      <w:r w:rsidRPr="00F152E2">
        <w:rPr>
          <w:b/>
          <w:sz w:val="24"/>
          <w:szCs w:val="24"/>
        </w:rPr>
        <w:t>Mobile App Title:</w:t>
      </w:r>
      <w:r w:rsidR="00736EFA">
        <w:rPr>
          <w:b/>
          <w:sz w:val="24"/>
          <w:szCs w:val="24"/>
        </w:rPr>
        <w:t xml:space="preserve">  </w:t>
      </w:r>
      <w:r w:rsidR="00736EFA" w:rsidRPr="00736EFA">
        <w:rPr>
          <w:b/>
        </w:rPr>
        <w:t xml:space="preserve">Immuno-oncology </w:t>
      </w:r>
      <w:proofErr w:type="spellStart"/>
      <w:r w:rsidR="00736EFA" w:rsidRPr="00736EFA">
        <w:rPr>
          <w:b/>
        </w:rPr>
        <w:t>Mtg</w:t>
      </w:r>
      <w:proofErr w:type="spellEnd"/>
      <w:r w:rsidR="00736EFA" w:rsidRPr="00736EFA">
        <w:rPr>
          <w:b/>
        </w:rPr>
        <w:t xml:space="preserve"> 4</w:t>
      </w:r>
    </w:p>
    <w:p w14:paraId="5E8B7C91" w14:textId="77777777" w:rsidR="008B3E3B" w:rsidRDefault="008B3E3B" w:rsidP="0091793F">
      <w:pPr>
        <w:spacing w:after="0" w:line="240" w:lineRule="auto"/>
        <w:rPr>
          <w:b/>
        </w:rPr>
        <w:sectPr w:rsidR="008B3E3B" w:rsidSect="008B3E3B">
          <w:type w:val="continuous"/>
          <w:pgSz w:w="12240" w:h="15840"/>
          <w:pgMar w:top="1440" w:right="1440" w:bottom="1440" w:left="1440" w:header="720" w:footer="720" w:gutter="0"/>
          <w:cols w:space="720"/>
          <w:docGrid w:linePitch="360"/>
        </w:sectPr>
      </w:pPr>
    </w:p>
    <w:p w14:paraId="54CC81B3" w14:textId="77777777" w:rsidR="008B3E3B" w:rsidRDefault="008B3E3B" w:rsidP="0091793F">
      <w:pPr>
        <w:spacing w:after="0" w:line="240" w:lineRule="auto"/>
        <w:rPr>
          <w:b/>
        </w:rPr>
        <w:sectPr w:rsidR="008B3E3B" w:rsidSect="008B3E3B">
          <w:type w:val="continuous"/>
          <w:pgSz w:w="12240" w:h="15840"/>
          <w:pgMar w:top="1440" w:right="1440" w:bottom="1440" w:left="1440" w:header="720" w:footer="720" w:gutter="0"/>
          <w:cols w:num="2" w:space="720"/>
          <w:docGrid w:linePitch="360"/>
        </w:sectPr>
      </w:pPr>
    </w:p>
    <w:p w14:paraId="264AEAE1" w14:textId="77777777" w:rsidR="008B3E3B" w:rsidRDefault="008B3E3B" w:rsidP="0091793F">
      <w:pPr>
        <w:spacing w:after="0" w:line="240" w:lineRule="auto"/>
        <w:rPr>
          <w:b/>
        </w:rPr>
        <w:sectPr w:rsidR="008B3E3B" w:rsidSect="008B3E3B">
          <w:type w:val="continuous"/>
          <w:pgSz w:w="12240" w:h="15840"/>
          <w:pgMar w:top="1440" w:right="1440" w:bottom="1440" w:left="1440" w:header="720" w:footer="720" w:gutter="0"/>
          <w:cols w:space="720"/>
          <w:docGrid w:linePitch="360"/>
        </w:sectPr>
      </w:pPr>
    </w:p>
    <w:p w14:paraId="59E84049" w14:textId="77777777" w:rsidR="008B3E3B" w:rsidRDefault="008B3E3B" w:rsidP="0091793F">
      <w:pPr>
        <w:spacing w:after="0" w:line="240" w:lineRule="auto"/>
        <w:rPr>
          <w:b/>
        </w:rPr>
        <w:sectPr w:rsidR="008B3E3B" w:rsidSect="008B3E3B">
          <w:type w:val="continuous"/>
          <w:pgSz w:w="12240" w:h="15840"/>
          <w:pgMar w:top="1440" w:right="1440" w:bottom="1440" w:left="1440" w:header="720" w:footer="720" w:gutter="0"/>
          <w:cols w:num="2" w:space="720"/>
          <w:docGrid w:linePitch="360"/>
        </w:sectPr>
      </w:pPr>
    </w:p>
    <w:p w14:paraId="096E3427" w14:textId="61C04B34" w:rsidR="0091793F" w:rsidRDefault="0091793F" w:rsidP="00736EFA">
      <w:r>
        <w:lastRenderedPageBreak/>
        <w:tab/>
      </w: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091B7C91" w14:textId="77777777" w:rsidR="00736EFA" w:rsidRPr="00736EFA" w:rsidRDefault="00736EFA" w:rsidP="00736EFA">
      <w:pPr>
        <w:spacing w:after="0" w:line="240" w:lineRule="auto"/>
        <w:rPr>
          <w:b/>
        </w:rPr>
      </w:pPr>
      <w:r w:rsidRPr="00736EFA">
        <w:rPr>
          <w:b/>
          <w:i/>
        </w:rPr>
        <w:t>Immuno-Oncology Comes of Age: Immunotherapy in the Clinic</w:t>
      </w:r>
    </w:p>
    <w:p w14:paraId="5694EBBD" w14:textId="320DF3A9"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3D65FD40" w14:textId="7374B296" w:rsidR="0091793F" w:rsidRDefault="0091793F" w:rsidP="0091793F">
      <w:pPr>
        <w:spacing w:after="0" w:line="240" w:lineRule="auto"/>
      </w:pPr>
      <w:r>
        <w:t>[Icon] Downloadable Slides</w:t>
      </w:r>
    </w:p>
    <w:p w14:paraId="237219D8" w14:textId="6500EDFD" w:rsidR="00736EFA" w:rsidRDefault="00736EFA" w:rsidP="0091793F">
      <w:pPr>
        <w:spacing w:after="0" w:line="240" w:lineRule="auto"/>
      </w:pPr>
      <w:r>
        <w:t>[Icon] CME-Certified</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6CB94376" w:rsidR="0091793F" w:rsidRDefault="0091793F" w:rsidP="0091793F">
      <w:pPr>
        <w:spacing w:after="0" w:line="240" w:lineRule="auto"/>
      </w:pPr>
      <w:r>
        <w:t xml:space="preserve">This Webcast contains </w:t>
      </w:r>
      <w:r>
        <w:rPr>
          <w:rStyle w:val="Strong"/>
        </w:rPr>
        <w:t xml:space="preserve">video and downloadable slides </w:t>
      </w:r>
      <w:r>
        <w:t xml:space="preserve">from the </w:t>
      </w:r>
      <w:r w:rsidR="00736EFA" w:rsidRPr="00736EFA">
        <w:rPr>
          <w:i/>
        </w:rPr>
        <w:t>Immuno-Oncology Comes of Age: Immunotherapy in the Clinic</w:t>
      </w:r>
      <w:r>
        <w:t>, a prIME Oncology educational activity that was held on</w:t>
      </w:r>
      <w:r w:rsidR="00736EFA">
        <w:t xml:space="preserve"> September</w:t>
      </w:r>
      <w:r w:rsidR="00736EFA" w:rsidRPr="00736EFA">
        <w:t xml:space="preserve"> 12, 2014</w:t>
      </w:r>
      <w:r w:rsidR="00736EFA">
        <w:t>, in Tampa, Florida</w:t>
      </w:r>
      <w:r>
        <w:t>.</w:t>
      </w:r>
    </w:p>
    <w:p w14:paraId="558A400F" w14:textId="77777777" w:rsidR="00736EFA" w:rsidRDefault="00736EFA" w:rsidP="0091793F">
      <w:pPr>
        <w:spacing w:after="0" w:line="240" w:lineRule="auto"/>
      </w:pPr>
    </w:p>
    <w:p w14:paraId="31A71928" w14:textId="77777777" w:rsidR="00736EFA" w:rsidRDefault="00736EFA" w:rsidP="00736EFA">
      <w:pPr>
        <w:spacing w:after="0" w:line="240" w:lineRule="auto"/>
      </w:pPr>
      <w:r>
        <w:rPr>
          <w:b/>
        </w:rPr>
        <w:t>FACULTY</w:t>
      </w:r>
    </w:p>
    <w:p w14:paraId="6CC32017" w14:textId="77777777" w:rsidR="00736EFA" w:rsidRDefault="00736EFA" w:rsidP="00736EFA">
      <w:pPr>
        <w:spacing w:after="0" w:line="240" w:lineRule="auto"/>
      </w:pPr>
      <w:r>
        <w:t xml:space="preserve">Mario </w:t>
      </w:r>
      <w:proofErr w:type="spellStart"/>
      <w:r>
        <w:t>Sznol</w:t>
      </w:r>
      <w:proofErr w:type="spellEnd"/>
      <w:r>
        <w:t>, MD</w:t>
      </w:r>
    </w:p>
    <w:p w14:paraId="14B31495" w14:textId="77777777" w:rsidR="00736EFA" w:rsidRDefault="00736EFA" w:rsidP="00736EFA">
      <w:pPr>
        <w:spacing w:after="0" w:line="240" w:lineRule="auto"/>
      </w:pPr>
      <w:r>
        <w:t>Yale Cancer Center</w:t>
      </w:r>
    </w:p>
    <w:p w14:paraId="33C860C8" w14:textId="35296621" w:rsidR="00736EFA" w:rsidRDefault="00736EFA" w:rsidP="00736EFA">
      <w:pPr>
        <w:spacing w:after="0" w:line="240" w:lineRule="auto"/>
      </w:pPr>
      <w:r>
        <w:t>New Haven, Connecticut</w:t>
      </w:r>
    </w:p>
    <w:p w14:paraId="641BDDAE" w14:textId="77777777" w:rsidR="0091793F" w:rsidRDefault="0091793F" w:rsidP="0091793F">
      <w:pPr>
        <w:spacing w:after="0" w:line="240" w:lineRule="auto"/>
      </w:pPr>
    </w:p>
    <w:p w14:paraId="10CC8C4A" w14:textId="77777777" w:rsidR="0091793F" w:rsidRDefault="0091793F" w:rsidP="0091793F">
      <w:pPr>
        <w:spacing w:after="0" w:line="240" w:lineRule="auto"/>
        <w:rPr>
          <w:b/>
        </w:rPr>
      </w:pPr>
      <w:r>
        <w:rPr>
          <w:b/>
        </w:rPr>
        <w:t>TARGET AUDIENCE</w:t>
      </w:r>
    </w:p>
    <w:p w14:paraId="08078604" w14:textId="77777777" w:rsidR="00A337F7" w:rsidRPr="00A337F7" w:rsidRDefault="00A337F7" w:rsidP="00A337F7">
      <w:pPr>
        <w:spacing w:after="0" w:line="240" w:lineRule="auto"/>
        <w:rPr>
          <w:bCs/>
          <w:iCs/>
        </w:rPr>
      </w:pPr>
      <w:r w:rsidRPr="00A337F7">
        <w:t xml:space="preserve">This educational activity </w:t>
      </w:r>
      <w:r w:rsidRPr="00A337F7">
        <w:rPr>
          <w:bCs/>
          <w:iCs/>
        </w:rPr>
        <w:t>is specifically designed for medical oncologists, nurses, and other healthcare professionals involved in the treatment of patients with cancer in the United States.</w:t>
      </w:r>
    </w:p>
    <w:p w14:paraId="191A7C16" w14:textId="77777777" w:rsidR="00A337F7" w:rsidRDefault="00A337F7"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78CF8F14" w14:textId="2F638CBA" w:rsidR="00A337F7" w:rsidRPr="00A337F7" w:rsidRDefault="00A337F7" w:rsidP="0091793F">
      <w:pPr>
        <w:spacing w:after="0" w:line="240" w:lineRule="auto"/>
      </w:pPr>
      <w:r w:rsidRPr="00A337F7">
        <w:t>After successful completion of this educational activity, participants should be able to:</w:t>
      </w:r>
    </w:p>
    <w:p w14:paraId="490FCD18" w14:textId="79FF6364" w:rsidR="00A337F7" w:rsidRPr="00A337F7" w:rsidRDefault="00E336E4" w:rsidP="00A337F7">
      <w:pPr>
        <w:numPr>
          <w:ilvl w:val="0"/>
          <w:numId w:val="1"/>
        </w:numPr>
        <w:spacing w:after="0" w:line="240" w:lineRule="auto"/>
      </w:pPr>
      <w:r>
        <w:t>Describe</w:t>
      </w:r>
      <w:r w:rsidR="00A337F7" w:rsidRPr="00A337F7">
        <w:t xml:space="preserve"> the rationale for incorporating immunotherapy into the treatment plan for patients with melanoma, lung cancer, and renal cell carcinoma</w:t>
      </w:r>
    </w:p>
    <w:p w14:paraId="7E3BEB8E" w14:textId="77777777" w:rsidR="00A337F7" w:rsidRPr="00A337F7" w:rsidRDefault="00A337F7" w:rsidP="00A337F7">
      <w:pPr>
        <w:numPr>
          <w:ilvl w:val="0"/>
          <w:numId w:val="1"/>
        </w:numPr>
        <w:spacing w:after="0" w:line="240" w:lineRule="auto"/>
      </w:pPr>
      <w:r w:rsidRPr="00A337F7">
        <w:t>Outline management plans for the most frequently occurring immune-related adverse events</w:t>
      </w:r>
    </w:p>
    <w:p w14:paraId="5BC89E9F" w14:textId="77777777" w:rsidR="00A337F7" w:rsidRPr="00A337F7" w:rsidRDefault="00A337F7" w:rsidP="00A337F7">
      <w:pPr>
        <w:numPr>
          <w:ilvl w:val="0"/>
          <w:numId w:val="1"/>
        </w:numPr>
        <w:spacing w:after="0" w:line="240" w:lineRule="auto"/>
      </w:pPr>
      <w:r w:rsidRPr="00A337F7">
        <w:t>Discuss strategies for incorporating immunotherapy into clinical practice, including patient selection and sequencing therapy</w:t>
      </w:r>
    </w:p>
    <w:p w14:paraId="1AE4BB1B" w14:textId="77777777" w:rsidR="0091793F" w:rsidRDefault="0091793F" w:rsidP="0091793F">
      <w:pPr>
        <w:spacing w:after="0" w:line="240" w:lineRule="auto"/>
      </w:pPr>
    </w:p>
    <w:p w14:paraId="5005861B" w14:textId="77777777" w:rsidR="00A337F7" w:rsidRDefault="00A337F7" w:rsidP="00A337F7">
      <w:pPr>
        <w:spacing w:after="0" w:line="240" w:lineRule="auto"/>
        <w:rPr>
          <w:b/>
        </w:rPr>
      </w:pPr>
      <w:r>
        <w:rPr>
          <w:b/>
        </w:rPr>
        <w:t>PROVIDER</w:t>
      </w:r>
    </w:p>
    <w:p w14:paraId="1BEBAE59" w14:textId="54FB33EF" w:rsidR="0091793F" w:rsidRPr="00A337F7" w:rsidRDefault="00A337F7" w:rsidP="0091793F">
      <w:pPr>
        <w:spacing w:after="0" w:line="240" w:lineRule="auto"/>
      </w:pPr>
      <w:r w:rsidRPr="0001096C">
        <w:t>This activity is provided by prIME Oncology.</w:t>
      </w:r>
    </w:p>
    <w:p w14:paraId="13649910" w14:textId="77777777" w:rsidR="00A337F7" w:rsidRDefault="00A337F7" w:rsidP="0091793F">
      <w:pPr>
        <w:spacing w:after="0" w:line="240" w:lineRule="auto"/>
      </w:pPr>
    </w:p>
    <w:p w14:paraId="3B8C3F5C" w14:textId="77777777" w:rsidR="0091793F" w:rsidRDefault="0091793F" w:rsidP="0091793F">
      <w:pPr>
        <w:spacing w:after="0" w:line="240" w:lineRule="auto"/>
        <w:rPr>
          <w:b/>
        </w:rPr>
      </w:pPr>
      <w:r>
        <w:rPr>
          <w:b/>
        </w:rPr>
        <w:t>SUPPORTER</w:t>
      </w:r>
    </w:p>
    <w:p w14:paraId="32D8FE0F" w14:textId="1FFAD2A7" w:rsidR="0091793F" w:rsidRDefault="00A337F7" w:rsidP="0091793F">
      <w:pPr>
        <w:spacing w:after="0" w:line="240" w:lineRule="auto"/>
      </w:pPr>
      <w:r w:rsidRPr="00A337F7">
        <w:t>This education</w:t>
      </w:r>
      <w:ins w:id="0" w:author="Briana Devaser" w:date="2014-11-07T14:37:00Z">
        <w:r w:rsidR="0065152D">
          <w:t>al</w:t>
        </w:r>
      </w:ins>
      <w:r w:rsidRPr="00A337F7">
        <w:t xml:space="preserve"> activity is supported by a</w:t>
      </w:r>
      <w:del w:id="1" w:author="Briana Devaser" w:date="2014-11-07T14:37:00Z">
        <w:r w:rsidRPr="00A337F7" w:rsidDel="0065152D">
          <w:delText>n unrestricted educational</w:delText>
        </w:r>
      </w:del>
      <w:r w:rsidRPr="00A337F7">
        <w:t xml:space="preserve"> grant from Merck &amp; Co., Inc.</w:t>
      </w:r>
    </w:p>
    <w:p w14:paraId="51ACE624" w14:textId="77777777" w:rsidR="00A337F7" w:rsidRDefault="00A337F7"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7777777" w:rsidR="0091793F" w:rsidRDefault="0091793F" w:rsidP="0091793F">
      <w:pPr>
        <w:spacing w:after="0" w:line="240" w:lineRule="auto"/>
      </w:pPr>
      <w:r>
        <w:t>Release Date</w:t>
      </w:r>
    </w:p>
    <w:p w14:paraId="385B7A34" w14:textId="00E53A80" w:rsidR="0091793F" w:rsidRDefault="00F36070" w:rsidP="0091793F">
      <w:pPr>
        <w:spacing w:after="0" w:line="240" w:lineRule="auto"/>
      </w:pPr>
      <w:del w:id="2" w:author="Heather Tomlinson" w:date="2014-11-10T09:26:00Z">
        <w:r w:rsidDel="00E15DE7">
          <w:delText xml:space="preserve">October </w:delText>
        </w:r>
      </w:del>
      <w:ins w:id="3" w:author="Heather Tomlinson" w:date="2014-11-10T09:26:00Z">
        <w:r w:rsidR="00E15DE7">
          <w:t>November</w:t>
        </w:r>
        <w:r w:rsidR="00E15DE7">
          <w:t xml:space="preserve"> </w:t>
        </w:r>
      </w:ins>
      <w:r>
        <w:t>X, 2014</w:t>
      </w:r>
    </w:p>
    <w:p w14:paraId="44042A05" w14:textId="77777777" w:rsidR="00A337F7" w:rsidRDefault="00A337F7" w:rsidP="0091793F">
      <w:pPr>
        <w:spacing w:after="0" w:line="240" w:lineRule="auto"/>
      </w:pPr>
    </w:p>
    <w:p w14:paraId="286BF289" w14:textId="77777777" w:rsidR="0091793F" w:rsidRDefault="0091793F" w:rsidP="0091793F">
      <w:pPr>
        <w:spacing w:after="0" w:line="240" w:lineRule="auto"/>
      </w:pPr>
      <w:r>
        <w:t>Expiration Date</w:t>
      </w:r>
    </w:p>
    <w:p w14:paraId="40AA4D84" w14:textId="7BC72EB1" w:rsidR="0091793F" w:rsidRDefault="00F36070" w:rsidP="0091793F">
      <w:del w:id="4" w:author="Heather Tomlinson" w:date="2014-11-10T09:26:00Z">
        <w:r w:rsidDel="00E15DE7">
          <w:delText xml:space="preserve">October </w:delText>
        </w:r>
      </w:del>
      <w:ins w:id="5" w:author="Heather Tomlinson" w:date="2014-11-10T09:26:00Z">
        <w:r w:rsidR="00E15DE7">
          <w:t>November</w:t>
        </w:r>
        <w:r w:rsidR="00E15DE7">
          <w:t xml:space="preserve"> </w:t>
        </w:r>
      </w:ins>
      <w:r>
        <w:t>X, 2014</w:t>
      </w:r>
    </w:p>
    <w:p w14:paraId="3FB881B4" w14:textId="77777777" w:rsidR="00F36070" w:rsidRPr="00FD48F6" w:rsidRDefault="00F36070" w:rsidP="00F36070">
      <w:pPr>
        <w:spacing w:after="0" w:line="240" w:lineRule="auto"/>
        <w:rPr>
          <w:b/>
          <w:bCs/>
        </w:rPr>
      </w:pPr>
      <w:r w:rsidRPr="00FD48F6">
        <w:rPr>
          <w:b/>
          <w:bCs/>
        </w:rPr>
        <w:t>CONTINUING EDUCATION</w:t>
      </w:r>
    </w:p>
    <w:p w14:paraId="2454AB49" w14:textId="77777777" w:rsidR="00F36070" w:rsidRDefault="00F36070" w:rsidP="00F36070">
      <w:pPr>
        <w:spacing w:after="0" w:line="240" w:lineRule="auto"/>
      </w:pPr>
      <w:proofErr w:type="gramStart"/>
      <w:r w:rsidRPr="00FD48F6">
        <w:t>prIME</w:t>
      </w:r>
      <w:proofErr w:type="gramEnd"/>
      <w:r w:rsidRPr="00FD48F6">
        <w:t xml:space="preserve"> Oncology is accredited by the Accreditation Council for Continuing Medical Education (ACCME</w:t>
      </w:r>
      <w:ins w:id="6" w:author="Briana Devaser" w:date="2014-08-15T11:24:00Z">
        <w:r>
          <w:t>®</w:t>
        </w:r>
      </w:ins>
      <w:r w:rsidRPr="00FD48F6">
        <w:t>) to provide continuing medical education for physicians.</w:t>
      </w:r>
    </w:p>
    <w:p w14:paraId="5F3BE1A4" w14:textId="77777777" w:rsidR="00F36070" w:rsidRPr="00FD48F6" w:rsidRDefault="00F36070" w:rsidP="00F36070">
      <w:pPr>
        <w:spacing w:after="0" w:line="240" w:lineRule="auto"/>
      </w:pPr>
    </w:p>
    <w:p w14:paraId="174C2D6B" w14:textId="77777777" w:rsidR="00F36070" w:rsidRDefault="00F36070" w:rsidP="00F36070">
      <w:pPr>
        <w:spacing w:after="0" w:line="240" w:lineRule="auto"/>
      </w:pPr>
      <w:r w:rsidRPr="00FD48F6">
        <w:rPr>
          <w:noProof/>
        </w:rPr>
        <w:drawing>
          <wp:inline distT="0" distB="0" distL="0" distR="0" wp14:anchorId="0F292691" wp14:editId="38B950D5">
            <wp:extent cx="887074" cy="523268"/>
            <wp:effectExtent l="0" t="0" r="8890" b="0"/>
            <wp:docPr id="1" name="Picture 1" descr="AC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074" cy="523268"/>
                    </a:xfrm>
                    <a:prstGeom prst="rect">
                      <a:avLst/>
                    </a:prstGeom>
                    <a:noFill/>
                    <a:ln>
                      <a:noFill/>
                    </a:ln>
                  </pic:spPr>
                </pic:pic>
              </a:graphicData>
            </a:graphic>
          </wp:inline>
        </w:drawing>
      </w:r>
    </w:p>
    <w:p w14:paraId="6077175E" w14:textId="77777777" w:rsidR="00F36070" w:rsidRPr="00FD48F6" w:rsidRDefault="00F36070" w:rsidP="00F36070">
      <w:pPr>
        <w:spacing w:after="0" w:line="240" w:lineRule="auto"/>
      </w:pPr>
    </w:p>
    <w:p w14:paraId="53C86583" w14:textId="4A73E572" w:rsidR="00F36070" w:rsidRDefault="00F36070" w:rsidP="00F36070">
      <w:pPr>
        <w:spacing w:after="0" w:line="240" w:lineRule="auto"/>
      </w:pPr>
      <w:proofErr w:type="gramStart"/>
      <w:r w:rsidRPr="00FD48F6">
        <w:t>prIME</w:t>
      </w:r>
      <w:proofErr w:type="gramEnd"/>
      <w:r w:rsidRPr="00FD48F6">
        <w:t xml:space="preserve"> Oncology designates this enduring activity for a maximum of </w:t>
      </w:r>
      <w:commentRangeStart w:id="7"/>
      <w:r w:rsidR="00B37D78">
        <w:rPr>
          <w:i/>
        </w:rPr>
        <w:t>1</w:t>
      </w:r>
      <w:commentRangeEnd w:id="7"/>
      <w:r w:rsidR="0065152D">
        <w:rPr>
          <w:rStyle w:val="CommentReference"/>
        </w:rPr>
        <w:commentReference w:id="7"/>
      </w:r>
      <w:r w:rsidR="00B37D78">
        <w:rPr>
          <w:i/>
        </w:rPr>
        <w:t>.0</w:t>
      </w:r>
      <w:r>
        <w:t xml:space="preserve"> </w:t>
      </w:r>
      <w:r w:rsidRPr="00FD48F6">
        <w:rPr>
          <w:i/>
          <w:iCs/>
        </w:rPr>
        <w:t>AMA PRA Category 1 Credits™. </w:t>
      </w:r>
      <w:r w:rsidRPr="00FD48F6">
        <w:t>Physicians should claim only</w:t>
      </w:r>
      <w:r>
        <w:t xml:space="preserve"> the</w:t>
      </w:r>
      <w:r w:rsidRPr="00FD48F6">
        <w:t xml:space="preserve"> credit commensurate with the extent of their participation in the activity.</w:t>
      </w:r>
    </w:p>
    <w:p w14:paraId="49EB2FCD" w14:textId="77777777" w:rsidR="00F36070" w:rsidRDefault="00F36070" w:rsidP="00F36070">
      <w:pPr>
        <w:spacing w:after="0" w:line="240" w:lineRule="auto"/>
        <w:rPr>
          <w:b/>
        </w:rPr>
      </w:pPr>
    </w:p>
    <w:p w14:paraId="5E95A3D0" w14:textId="77777777" w:rsidR="00F36070" w:rsidRPr="00FD48F6" w:rsidRDefault="00F36070" w:rsidP="00F36070">
      <w:r w:rsidRPr="00FD48F6">
        <w:rPr>
          <w:b/>
          <w:bCs/>
        </w:rPr>
        <w:t>Method of Participation</w:t>
      </w:r>
      <w:r w:rsidRPr="00FD48F6">
        <w:br/>
        <w:t>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w:t>
      </w:r>
    </w:p>
    <w:p w14:paraId="2DBA4253" w14:textId="77777777" w:rsidR="00F36070" w:rsidRPr="00FD48F6" w:rsidRDefault="00F36070" w:rsidP="00F36070">
      <w:r w:rsidRPr="00FD48F6">
        <w:t>Technical requirements may be found under the </w:t>
      </w:r>
      <w:hyperlink r:id="rId14" w:history="1">
        <w:r w:rsidRPr="00FD48F6">
          <w:rPr>
            <w:rStyle w:val="Hyperlink"/>
          </w:rPr>
          <w:t>Terms of Use</w:t>
        </w:r>
      </w:hyperlink>
      <w:r w:rsidRPr="00FD48F6">
        <w:t>.</w:t>
      </w:r>
    </w:p>
    <w:p w14:paraId="5D8F22DF" w14:textId="77777777" w:rsidR="00F36070" w:rsidRDefault="00F36070" w:rsidP="00F36070">
      <w:pPr>
        <w:rPr>
          <w:ins w:id="8" w:author="Briana Devaser" w:date="2014-08-15T11:33:00Z"/>
        </w:rPr>
      </w:pPr>
      <w:r w:rsidRPr="00FD48F6">
        <w:t>Links to the posttest are available on the video player pages.</w:t>
      </w:r>
    </w:p>
    <w:p w14:paraId="5739B21B" w14:textId="26677B9E" w:rsidR="00F36070" w:rsidRPr="00FD48F6" w:rsidRDefault="00F36070" w:rsidP="00F36070">
      <w:ins w:id="9" w:author="Briana Devaser" w:date="2014-08-15T11:33:00Z">
        <w:r>
          <w:t>In order to claim</w:t>
        </w:r>
      </w:ins>
      <w:ins w:id="10" w:author="Briana Devaser" w:date="2014-08-15T11:34:00Z">
        <w:r>
          <w:t xml:space="preserve"> credit for this activity, a score of </w:t>
        </w:r>
      </w:ins>
      <w:r w:rsidR="00E336E4">
        <w:t>80</w:t>
      </w:r>
      <w:ins w:id="11" w:author="Heather Tomlinson" w:date="2014-08-15T16:27:00Z">
        <w:r>
          <w:t>%</w:t>
        </w:r>
      </w:ins>
      <w:ins w:id="12" w:author="Briana Devaser" w:date="2014-08-15T11:34:00Z">
        <w:del w:id="13" w:author="Heather Tomlinson" w:date="2014-08-15T16:27:00Z">
          <w:r w:rsidDel="002E4212">
            <w:delText>##%</w:delText>
          </w:r>
        </w:del>
        <w:r>
          <w:t xml:space="preserve"> or higher is required. </w:t>
        </w:r>
      </w:ins>
      <w:ins w:id="14" w:author="Briana Devaser" w:date="2014-08-15T11:33:00Z">
        <w:r>
          <w:t xml:space="preserve"> </w:t>
        </w:r>
      </w:ins>
    </w:p>
    <w:p w14:paraId="5B72A1A1" w14:textId="77777777" w:rsidR="00F36070" w:rsidRPr="00FD48F6" w:rsidRDefault="00F36070" w:rsidP="00F36070">
      <w:r w:rsidRPr="00FD48F6">
        <w:rPr>
          <w:b/>
          <w:bCs/>
        </w:rPr>
        <w:t>Disclosure of Relevant Financial Relationships</w:t>
      </w:r>
      <w:r w:rsidRPr="00FD48F6">
        <w:br/>
        <w:t xml:space="preserve">prIME Oncology assesses relevant financial relationships with its instructors, planners, managers, and other individuals who are in a position to control the content of CME activities. Any potential conflicts of interest that are identified are thoroughly vetted by prIME Oncology for fairness, balance, and scientific objectivity of data, as well as patient care recommendations. </w:t>
      </w:r>
      <w:proofErr w:type="gramStart"/>
      <w:r w:rsidRPr="00FD48F6">
        <w:t>prIME</w:t>
      </w:r>
      <w:proofErr w:type="gramEnd"/>
      <w:r w:rsidRPr="00FD48F6">
        <w:t xml:space="preserve"> Oncology is committed to providing its learners with high-quality CME activities and related materials that promote improvements or quality in healthcare and not a specific proprietary business interest of a commercial entity.</w:t>
      </w:r>
    </w:p>
    <w:p w14:paraId="7323066F" w14:textId="0463180F" w:rsidR="00F36070" w:rsidRDefault="00F36070" w:rsidP="00F36070">
      <w:pPr>
        <w:rPr>
          <w:bCs/>
        </w:rPr>
      </w:pPr>
      <w:r w:rsidRPr="00F36070">
        <w:rPr>
          <w:b/>
          <w:bCs/>
        </w:rPr>
        <w:t>Faculty Disclosures</w:t>
      </w:r>
      <w:r w:rsidRPr="00F36070">
        <w:rPr>
          <w:b/>
          <w:bCs/>
        </w:rPr>
        <w:br/>
      </w:r>
      <w:proofErr w:type="gramStart"/>
      <w:r w:rsidRPr="00F36070">
        <w:rPr>
          <w:bCs/>
        </w:rPr>
        <w:t>The</w:t>
      </w:r>
      <w:proofErr w:type="gramEnd"/>
      <w:r w:rsidRPr="00F36070">
        <w:rPr>
          <w:bCs/>
        </w:rPr>
        <w:t xml:space="preserve"> faculty reported the following financial relationships or relationships to products or devices they or their spouses/life partners have with commercial interests related to the content of this CME activity:</w:t>
      </w:r>
    </w:p>
    <w:p w14:paraId="7D230906" w14:textId="792234D1" w:rsidR="00F36070" w:rsidRDefault="00F36070" w:rsidP="00F36070">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w:t>
      </w:r>
      <w:proofErr w:type="spellStart"/>
      <w:r>
        <w:rPr>
          <w:rFonts w:eastAsia="Times New Roman" w:cs="Arial"/>
        </w:rPr>
        <w:t>Sznol</w:t>
      </w:r>
      <w:proofErr w:type="spellEnd"/>
      <w:r>
        <w:rPr>
          <w:rFonts w:eastAsia="Times New Roman" w:cs="Arial"/>
        </w:rPr>
        <w:t xml:space="preserve"> has disclosed that he has received consulting fees from Amgen, </w:t>
      </w:r>
      <w:proofErr w:type="spellStart"/>
      <w:r>
        <w:rPr>
          <w:rFonts w:eastAsia="Times New Roman" w:cs="Arial"/>
        </w:rPr>
        <w:t>Amphivena</w:t>
      </w:r>
      <w:proofErr w:type="spellEnd"/>
      <w:r>
        <w:rPr>
          <w:rFonts w:eastAsia="Times New Roman" w:cs="Arial"/>
        </w:rPr>
        <w:t xml:space="preserve">, </w:t>
      </w:r>
      <w:proofErr w:type="spellStart"/>
      <w:r>
        <w:rPr>
          <w:rFonts w:eastAsia="Times New Roman" w:cs="Arial"/>
        </w:rPr>
        <w:t>Anaeropharma</w:t>
      </w:r>
      <w:proofErr w:type="spellEnd"/>
      <w:r>
        <w:rPr>
          <w:rFonts w:eastAsia="Times New Roman" w:cs="Arial"/>
        </w:rPr>
        <w:t xml:space="preserve">, </w:t>
      </w:r>
      <w:proofErr w:type="spellStart"/>
      <w:r>
        <w:rPr>
          <w:rFonts w:eastAsia="Times New Roman" w:cs="Arial"/>
        </w:rPr>
        <w:t>BeiGene</w:t>
      </w:r>
      <w:proofErr w:type="spellEnd"/>
      <w:r>
        <w:rPr>
          <w:rFonts w:eastAsia="Times New Roman" w:cs="Arial"/>
        </w:rPr>
        <w:t>,</w:t>
      </w:r>
      <w:ins w:id="15" w:author="Briana Devaser" w:date="2014-11-07T14:41:00Z">
        <w:r w:rsidR="0065152D">
          <w:rPr>
            <w:rFonts w:eastAsia="Times New Roman" w:cs="Arial"/>
          </w:rPr>
          <w:t xml:space="preserve"> </w:t>
        </w:r>
      </w:ins>
      <w:r>
        <w:rPr>
          <w:rFonts w:eastAsia="Times New Roman" w:cs="Arial"/>
        </w:rPr>
        <w:t>Bristol-Myers Squibb, Genentech/Roche, Immune Design,</w:t>
      </w:r>
      <w:ins w:id="16" w:author="Briana Devaser" w:date="2014-11-07T14:42:00Z">
        <w:r w:rsidR="0065152D">
          <w:rPr>
            <w:rFonts w:eastAsia="Times New Roman" w:cs="Arial"/>
          </w:rPr>
          <w:t xml:space="preserve"> </w:t>
        </w:r>
      </w:ins>
      <w:r>
        <w:rPr>
          <w:rFonts w:eastAsia="Times New Roman" w:cs="Arial"/>
        </w:rPr>
        <w:t>Kyowa</w:t>
      </w:r>
      <w:del w:id="17" w:author="Heather Tomlinson" w:date="2014-11-10T09:27:00Z">
        <w:r w:rsidDel="00E15DE7">
          <w:rPr>
            <w:rFonts w:eastAsia="Times New Roman" w:cs="Arial"/>
          </w:rPr>
          <w:delText xml:space="preserve"> – </w:delText>
        </w:r>
      </w:del>
      <w:ins w:id="18" w:author="Heather Tomlinson" w:date="2014-11-10T09:27:00Z">
        <w:r w:rsidR="00E15DE7">
          <w:rPr>
            <w:rFonts w:eastAsia="Times New Roman" w:cs="Arial"/>
          </w:rPr>
          <w:t>-</w:t>
        </w:r>
      </w:ins>
      <w:bookmarkStart w:id="19" w:name="_GoBack"/>
      <w:bookmarkEnd w:id="19"/>
      <w:r>
        <w:rPr>
          <w:rFonts w:eastAsia="Times New Roman" w:cs="Arial"/>
        </w:rPr>
        <w:t xml:space="preserve">Kirin, Lion Biotechnologies, </w:t>
      </w:r>
      <w:proofErr w:type="spellStart"/>
      <w:r>
        <w:rPr>
          <w:rFonts w:eastAsia="Times New Roman" w:cs="Arial"/>
        </w:rPr>
        <w:t>MedImmune</w:t>
      </w:r>
      <w:proofErr w:type="spellEnd"/>
      <w:r>
        <w:rPr>
          <w:rFonts w:eastAsia="Times New Roman" w:cs="Arial"/>
        </w:rPr>
        <w:t xml:space="preserve">, </w:t>
      </w:r>
      <w:proofErr w:type="spellStart"/>
      <w:r>
        <w:rPr>
          <w:rFonts w:eastAsia="Times New Roman" w:cs="Arial"/>
        </w:rPr>
        <w:t>Merus</w:t>
      </w:r>
      <w:proofErr w:type="spellEnd"/>
      <w:r>
        <w:rPr>
          <w:rFonts w:eastAsia="Times New Roman" w:cs="Arial"/>
        </w:rPr>
        <w:t>,</w:t>
      </w:r>
      <w:ins w:id="20" w:author="Briana Devaser" w:date="2014-11-07T14:41:00Z">
        <w:r w:rsidR="0065152D">
          <w:rPr>
            <w:rFonts w:eastAsia="Times New Roman" w:cs="Arial"/>
          </w:rPr>
          <w:t xml:space="preserve"> </w:t>
        </w:r>
      </w:ins>
      <w:proofErr w:type="spellStart"/>
      <w:r>
        <w:rPr>
          <w:rFonts w:eastAsia="Times New Roman" w:cs="Arial"/>
        </w:rPr>
        <w:t>Nektar</w:t>
      </w:r>
      <w:proofErr w:type="spellEnd"/>
      <w:r>
        <w:rPr>
          <w:rFonts w:eastAsia="Times New Roman" w:cs="Arial"/>
        </w:rPr>
        <w:t xml:space="preserve">, </w:t>
      </w:r>
      <w:proofErr w:type="spellStart"/>
      <w:r>
        <w:rPr>
          <w:rFonts w:eastAsia="Times New Roman" w:cs="Arial"/>
        </w:rPr>
        <w:t>NeoStem</w:t>
      </w:r>
      <w:proofErr w:type="spellEnd"/>
      <w:r>
        <w:rPr>
          <w:rFonts w:eastAsia="Times New Roman" w:cs="Arial"/>
        </w:rPr>
        <w:t xml:space="preserve">, Seattle Genetics, and </w:t>
      </w:r>
      <w:proofErr w:type="spellStart"/>
      <w:r>
        <w:rPr>
          <w:rFonts w:eastAsia="Times New Roman" w:cs="Arial"/>
        </w:rPr>
        <w:t>Symphogen</w:t>
      </w:r>
      <w:proofErr w:type="spellEnd"/>
      <w:r>
        <w:rPr>
          <w:rFonts w:eastAsia="Times New Roman" w:cs="Arial"/>
        </w:rPr>
        <w:t xml:space="preserve">. He also owns interest in </w:t>
      </w:r>
      <w:proofErr w:type="spellStart"/>
      <w:r>
        <w:rPr>
          <w:rFonts w:eastAsia="Times New Roman" w:cs="Arial"/>
        </w:rPr>
        <w:t>Amphivena</w:t>
      </w:r>
      <w:proofErr w:type="spellEnd"/>
      <w:r>
        <w:rPr>
          <w:rFonts w:eastAsia="Times New Roman" w:cs="Arial"/>
        </w:rPr>
        <w:t>. He has agreed to disclose any unlabeled/unapproved uses of drugs or products referenced in his presentation.</w:t>
      </w:r>
    </w:p>
    <w:p w14:paraId="13D50720" w14:textId="77777777" w:rsidR="00F36070" w:rsidRPr="00F36070" w:rsidRDefault="00F36070" w:rsidP="00F36070">
      <w:pPr>
        <w:spacing w:after="0" w:line="240" w:lineRule="auto"/>
        <w:rPr>
          <w:rFonts w:eastAsia="Times New Roman" w:cs="Arial"/>
        </w:rPr>
      </w:pPr>
    </w:p>
    <w:p w14:paraId="6F3147C7" w14:textId="77777777" w:rsidR="00F36070" w:rsidRPr="0001096C" w:rsidRDefault="00F36070" w:rsidP="00F36070">
      <w:pPr>
        <w:rPr>
          <w:rFonts w:eastAsia="Times New Roman" w:cs="Arial"/>
        </w:rPr>
      </w:pPr>
      <w:r w:rsidRPr="0001096C">
        <w:rPr>
          <w:rFonts w:eastAsia="Times New Roman" w:cs="Arial"/>
        </w:rPr>
        <w:t>The employees of prIME Oncology have disclosed:</w:t>
      </w:r>
    </w:p>
    <w:p w14:paraId="7B6C1486" w14:textId="59F3A58D" w:rsidR="00F36070" w:rsidRDefault="00F36070" w:rsidP="00F36070">
      <w:pPr>
        <w:rPr>
          <w:rFonts w:eastAsia="Times New Roman" w:cs="Arial"/>
        </w:rPr>
      </w:pPr>
      <w:r w:rsidRPr="0001096C">
        <w:rPr>
          <w:rFonts w:eastAsia="Times New Roman" w:cs="Arial"/>
        </w:rPr>
        <w:t>Chelsey Goins, PhD (clinical</w:t>
      </w:r>
      <w:r>
        <w:rPr>
          <w:rFonts w:eastAsia="Times New Roman" w:cs="Arial"/>
        </w:rPr>
        <w:t xml:space="preserve"> content reviewer/planner</w:t>
      </w:r>
      <w:r w:rsidRPr="0001096C">
        <w:rPr>
          <w:rFonts w:eastAsia="Times New Roman" w:cs="Arial"/>
        </w:rPr>
        <w:t>) – no relevant financial relationships</w:t>
      </w:r>
      <w:r>
        <w:rPr>
          <w:rFonts w:eastAsia="Times New Roman" w:cs="Arial"/>
        </w:rPr>
        <w:br/>
      </w:r>
      <w:r w:rsidRPr="0001096C">
        <w:rPr>
          <w:rFonts w:eastAsia="Times New Roman" w:cs="Arial"/>
        </w:rPr>
        <w:t>Heather Tomlinson, ELS (editorial</w:t>
      </w:r>
      <w:r>
        <w:rPr>
          <w:rFonts w:eastAsia="Times New Roman" w:cs="Arial"/>
        </w:rPr>
        <w:t xml:space="preserve"> content reviewer</w:t>
      </w:r>
      <w:r w:rsidRPr="0001096C">
        <w:rPr>
          <w:rFonts w:eastAsia="Times New Roman" w:cs="Arial"/>
        </w:rPr>
        <w:t>) – no relevant financial relationships</w:t>
      </w:r>
    </w:p>
    <w:p w14:paraId="6E7F0DB2" w14:textId="77777777" w:rsidR="00F36070" w:rsidRDefault="00F36070" w:rsidP="00F36070">
      <w:pPr>
        <w:spacing w:after="0" w:line="240" w:lineRule="auto"/>
        <w:rPr>
          <w:b/>
        </w:rPr>
      </w:pPr>
    </w:p>
    <w:p w14:paraId="7C5C4D91" w14:textId="77777777" w:rsidR="00F36070" w:rsidRPr="00FD48F6" w:rsidRDefault="00F36070" w:rsidP="00F36070">
      <w:pPr>
        <w:spacing w:after="0" w:line="240" w:lineRule="auto"/>
        <w:rPr>
          <w:b/>
        </w:rPr>
      </w:pPr>
      <w:r w:rsidRPr="00FD48F6">
        <w:rPr>
          <w:b/>
        </w:rPr>
        <w:t>Disclosure Regarding Unlabeled Use</w:t>
      </w:r>
    </w:p>
    <w:p w14:paraId="7C189B4C" w14:textId="77777777" w:rsidR="00F36070" w:rsidRPr="00FD48F6" w:rsidRDefault="00F36070" w:rsidP="00F36070">
      <w:pPr>
        <w:spacing w:after="0" w:line="240" w:lineRule="auto"/>
      </w:pPr>
      <w:r w:rsidRPr="00FD48F6">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570ABAE7" w14:textId="77777777" w:rsidR="00F36070" w:rsidRPr="00FD48F6" w:rsidRDefault="00F36070" w:rsidP="00F36070">
      <w:pPr>
        <w:spacing w:after="0" w:line="240" w:lineRule="auto"/>
      </w:pPr>
    </w:p>
    <w:p w14:paraId="51B11957" w14:textId="77777777" w:rsidR="00F36070" w:rsidRPr="00FD48F6" w:rsidRDefault="00F36070" w:rsidP="00F36070">
      <w:pPr>
        <w:spacing w:after="0" w:line="240" w:lineRule="auto"/>
        <w:rPr>
          <w:b/>
        </w:rPr>
      </w:pPr>
      <w:r w:rsidRPr="00FD48F6">
        <w:rPr>
          <w:b/>
        </w:rPr>
        <w:t>Disclaimer</w:t>
      </w:r>
    </w:p>
    <w:p w14:paraId="12260E40" w14:textId="77777777" w:rsidR="00F36070" w:rsidRPr="00FD48F6" w:rsidRDefault="00F36070" w:rsidP="00F36070">
      <w:pPr>
        <w:spacing w:after="0" w:line="240" w:lineRule="auto"/>
      </w:pPr>
      <w:r w:rsidRPr="00FD48F6">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11EFF419" w14:textId="77777777" w:rsidR="00F36070" w:rsidRDefault="00F36070"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4ECE675F" w14:textId="77777777" w:rsidR="00BC31C6" w:rsidRDefault="00BC31C6" w:rsidP="00BC31C6">
      <w:pPr>
        <w:spacing w:after="0" w:line="240" w:lineRule="auto"/>
      </w:pPr>
    </w:p>
    <w:p w14:paraId="42B0D8E0" w14:textId="1348209E" w:rsidR="00603B32" w:rsidRPr="00A31ACC" w:rsidRDefault="00603B32" w:rsidP="00E675D9"/>
    <w:sectPr w:rsidR="00603B32" w:rsidRPr="00A31ACC" w:rsidSect="008B3E3B">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Briana Devaser" w:date="2014-11-07T14:39:00Z" w:initials="BD">
    <w:p w14:paraId="74701A05" w14:textId="5800868F" w:rsidR="0065152D" w:rsidRDefault="0065152D">
      <w:pPr>
        <w:pStyle w:val="CommentText"/>
      </w:pPr>
      <w:r>
        <w:rPr>
          <w:rStyle w:val="CommentReference"/>
        </w:rPr>
        <w:annotationRef/>
      </w:r>
      <w:r>
        <w:t xml:space="preserve">Can verify w/ video timings </w:t>
      </w:r>
      <w:proofErr w:type="gramStart"/>
      <w:r>
        <w:t>+  5</w:t>
      </w:r>
      <w:proofErr w:type="gramEnd"/>
      <w:r>
        <w:t xml:space="preserve"> posttest questions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E02B4C" w:rsidRDefault="00E02B4C" w:rsidP="007A0164">
      <w:pPr>
        <w:spacing w:after="0" w:line="240" w:lineRule="auto"/>
      </w:pPr>
      <w:r>
        <w:separator/>
      </w:r>
    </w:p>
  </w:endnote>
  <w:endnote w:type="continuationSeparator" w:id="0">
    <w:p w14:paraId="283F2799" w14:textId="77777777" w:rsidR="00E02B4C" w:rsidRDefault="00E02B4C" w:rsidP="007A0164">
      <w:pPr>
        <w:spacing w:after="0" w:line="240" w:lineRule="auto"/>
      </w:pPr>
      <w:r>
        <w:continuationSeparator/>
      </w:r>
    </w:p>
  </w:endnote>
  <w:endnote w:type="continuationNotice" w:id="1">
    <w:p w14:paraId="15F34E58" w14:textId="77777777" w:rsidR="00E02B4C" w:rsidRDefault="00E02B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E02B4C" w:rsidRDefault="00E02B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E02B4C" w:rsidRDefault="00E02B4C" w:rsidP="007A0164">
      <w:pPr>
        <w:spacing w:after="0" w:line="240" w:lineRule="auto"/>
      </w:pPr>
      <w:r>
        <w:separator/>
      </w:r>
    </w:p>
  </w:footnote>
  <w:footnote w:type="continuationSeparator" w:id="0">
    <w:p w14:paraId="689C2D91" w14:textId="77777777" w:rsidR="00E02B4C" w:rsidRDefault="00E02B4C" w:rsidP="007A0164">
      <w:pPr>
        <w:spacing w:after="0" w:line="240" w:lineRule="auto"/>
      </w:pPr>
      <w:r>
        <w:continuationSeparator/>
      </w:r>
    </w:p>
  </w:footnote>
  <w:footnote w:type="continuationNotice" w:id="1">
    <w:p w14:paraId="1E18B4C1" w14:textId="77777777" w:rsidR="00E02B4C" w:rsidRDefault="00E02B4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E02B4C" w:rsidRDefault="00E02B4C" w:rsidP="007A0164">
    <w:pPr>
      <w:pStyle w:val="Header"/>
      <w:pBdr>
        <w:bottom w:val="single" w:sz="12" w:space="1" w:color="auto"/>
      </w:pBdr>
      <w:jc w:val="center"/>
      <w:rPr>
        <w:sz w:val="28"/>
      </w:rPr>
    </w:pPr>
    <w:r w:rsidRPr="007A0164">
      <w:rPr>
        <w:sz w:val="28"/>
      </w:rPr>
      <w:t>ALL COPY TEMPLATE</w:t>
    </w:r>
  </w:p>
  <w:p w14:paraId="45BF219F" w14:textId="77777777" w:rsidR="00E02B4C" w:rsidRPr="007A0164" w:rsidRDefault="00E02B4C"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6"/>
  </w:num>
  <w:num w:numId="4">
    <w:abstractNumId w:val="5"/>
  </w:num>
  <w:num w:numId="5">
    <w:abstractNumId w:val="7"/>
  </w:num>
  <w:num w:numId="6">
    <w:abstractNumId w:val="13"/>
  </w:num>
  <w:num w:numId="7">
    <w:abstractNumId w:val="4"/>
  </w:num>
  <w:num w:numId="8">
    <w:abstractNumId w:val="9"/>
  </w:num>
  <w:num w:numId="9">
    <w:abstractNumId w:val="0"/>
  </w:num>
  <w:num w:numId="10">
    <w:abstractNumId w:val="10"/>
  </w:num>
  <w:num w:numId="11">
    <w:abstractNumId w:val="11"/>
  </w:num>
  <w:num w:numId="12">
    <w:abstractNumId w:val="14"/>
  </w:num>
  <w:num w:numId="13">
    <w:abstractNumId w:val="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revisionView w:markup="0"/>
  <w:trackRevisions/>
  <w:defaultTabStop w:val="72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2634"/>
    <w:rsid w:val="0004113F"/>
    <w:rsid w:val="000435F6"/>
    <w:rsid w:val="000523A8"/>
    <w:rsid w:val="00055E39"/>
    <w:rsid w:val="00055E3F"/>
    <w:rsid w:val="00074440"/>
    <w:rsid w:val="000804B3"/>
    <w:rsid w:val="0009164B"/>
    <w:rsid w:val="00091FEC"/>
    <w:rsid w:val="000B0CD6"/>
    <w:rsid w:val="000F5796"/>
    <w:rsid w:val="0011098A"/>
    <w:rsid w:val="0014011D"/>
    <w:rsid w:val="00146CAC"/>
    <w:rsid w:val="00183963"/>
    <w:rsid w:val="00195FD8"/>
    <w:rsid w:val="0020366E"/>
    <w:rsid w:val="0020510A"/>
    <w:rsid w:val="00215049"/>
    <w:rsid w:val="002277CB"/>
    <w:rsid w:val="00227DFC"/>
    <w:rsid w:val="00235074"/>
    <w:rsid w:val="00242FDB"/>
    <w:rsid w:val="00285C5C"/>
    <w:rsid w:val="002A3E42"/>
    <w:rsid w:val="002B36FF"/>
    <w:rsid w:val="002C2D1B"/>
    <w:rsid w:val="002C3D5D"/>
    <w:rsid w:val="002E3A9E"/>
    <w:rsid w:val="00335698"/>
    <w:rsid w:val="00350688"/>
    <w:rsid w:val="00367C43"/>
    <w:rsid w:val="003A12FE"/>
    <w:rsid w:val="003C0CFB"/>
    <w:rsid w:val="003F64AF"/>
    <w:rsid w:val="003F7B54"/>
    <w:rsid w:val="004234D3"/>
    <w:rsid w:val="00424CB2"/>
    <w:rsid w:val="004261CA"/>
    <w:rsid w:val="00433011"/>
    <w:rsid w:val="004421DD"/>
    <w:rsid w:val="004A6934"/>
    <w:rsid w:val="004A7029"/>
    <w:rsid w:val="004B21D4"/>
    <w:rsid w:val="004D7A60"/>
    <w:rsid w:val="004F69C2"/>
    <w:rsid w:val="00514E20"/>
    <w:rsid w:val="0053113C"/>
    <w:rsid w:val="00573206"/>
    <w:rsid w:val="00581341"/>
    <w:rsid w:val="00596E8C"/>
    <w:rsid w:val="005A343A"/>
    <w:rsid w:val="005A412D"/>
    <w:rsid w:val="00603B32"/>
    <w:rsid w:val="00605564"/>
    <w:rsid w:val="0061087D"/>
    <w:rsid w:val="00617FD1"/>
    <w:rsid w:val="006235A4"/>
    <w:rsid w:val="00645CE0"/>
    <w:rsid w:val="0065152D"/>
    <w:rsid w:val="00651AF6"/>
    <w:rsid w:val="0067103F"/>
    <w:rsid w:val="0069073F"/>
    <w:rsid w:val="006A2125"/>
    <w:rsid w:val="006A5CA4"/>
    <w:rsid w:val="006D0598"/>
    <w:rsid w:val="006F4251"/>
    <w:rsid w:val="007059B6"/>
    <w:rsid w:val="00717044"/>
    <w:rsid w:val="00734A18"/>
    <w:rsid w:val="00736EFA"/>
    <w:rsid w:val="0075239A"/>
    <w:rsid w:val="007565B6"/>
    <w:rsid w:val="0077075E"/>
    <w:rsid w:val="007A0164"/>
    <w:rsid w:val="007D2CBC"/>
    <w:rsid w:val="007D7B2C"/>
    <w:rsid w:val="007F2078"/>
    <w:rsid w:val="007F24F1"/>
    <w:rsid w:val="007F41E1"/>
    <w:rsid w:val="00801A45"/>
    <w:rsid w:val="00842F98"/>
    <w:rsid w:val="00847793"/>
    <w:rsid w:val="00872474"/>
    <w:rsid w:val="00882B92"/>
    <w:rsid w:val="00885C39"/>
    <w:rsid w:val="00887D38"/>
    <w:rsid w:val="008B3E3B"/>
    <w:rsid w:val="008E0820"/>
    <w:rsid w:val="008F44A7"/>
    <w:rsid w:val="0090063D"/>
    <w:rsid w:val="0091793F"/>
    <w:rsid w:val="0092265D"/>
    <w:rsid w:val="00924DEC"/>
    <w:rsid w:val="00947BA2"/>
    <w:rsid w:val="00954B15"/>
    <w:rsid w:val="009561AD"/>
    <w:rsid w:val="00965AC5"/>
    <w:rsid w:val="009A17CA"/>
    <w:rsid w:val="009C0D7C"/>
    <w:rsid w:val="009D0EF3"/>
    <w:rsid w:val="009D7D6F"/>
    <w:rsid w:val="009E447D"/>
    <w:rsid w:val="00A21EB2"/>
    <w:rsid w:val="00A26DF5"/>
    <w:rsid w:val="00A31ACC"/>
    <w:rsid w:val="00A337F7"/>
    <w:rsid w:val="00A5445F"/>
    <w:rsid w:val="00A868F4"/>
    <w:rsid w:val="00AA74C2"/>
    <w:rsid w:val="00AC6372"/>
    <w:rsid w:val="00AD6D1E"/>
    <w:rsid w:val="00B10689"/>
    <w:rsid w:val="00B37D78"/>
    <w:rsid w:val="00B76946"/>
    <w:rsid w:val="00B8210B"/>
    <w:rsid w:val="00B85FDF"/>
    <w:rsid w:val="00BA44FF"/>
    <w:rsid w:val="00BC31C6"/>
    <w:rsid w:val="00BD1EEA"/>
    <w:rsid w:val="00BE0192"/>
    <w:rsid w:val="00BF20C5"/>
    <w:rsid w:val="00C04226"/>
    <w:rsid w:val="00C06B67"/>
    <w:rsid w:val="00C13C01"/>
    <w:rsid w:val="00C30556"/>
    <w:rsid w:val="00C34304"/>
    <w:rsid w:val="00C36C2B"/>
    <w:rsid w:val="00C7566C"/>
    <w:rsid w:val="00C75F00"/>
    <w:rsid w:val="00C93843"/>
    <w:rsid w:val="00CA0F78"/>
    <w:rsid w:val="00CA4A43"/>
    <w:rsid w:val="00CF7B4B"/>
    <w:rsid w:val="00D31F7C"/>
    <w:rsid w:val="00D41D57"/>
    <w:rsid w:val="00D62E3D"/>
    <w:rsid w:val="00DB5468"/>
    <w:rsid w:val="00DC10BA"/>
    <w:rsid w:val="00DC38BE"/>
    <w:rsid w:val="00DE2992"/>
    <w:rsid w:val="00DE7436"/>
    <w:rsid w:val="00E02B4C"/>
    <w:rsid w:val="00E13424"/>
    <w:rsid w:val="00E14F26"/>
    <w:rsid w:val="00E15DE7"/>
    <w:rsid w:val="00E336E4"/>
    <w:rsid w:val="00E350E7"/>
    <w:rsid w:val="00E60B07"/>
    <w:rsid w:val="00E675D9"/>
    <w:rsid w:val="00E833CD"/>
    <w:rsid w:val="00EB1FBF"/>
    <w:rsid w:val="00EB300B"/>
    <w:rsid w:val="00EE2164"/>
    <w:rsid w:val="00EF1FEE"/>
    <w:rsid w:val="00F27E04"/>
    <w:rsid w:val="00F3569D"/>
    <w:rsid w:val="00F36070"/>
    <w:rsid w:val="00F46545"/>
    <w:rsid w:val="00F56A34"/>
    <w:rsid w:val="00F600FE"/>
    <w:rsid w:val="00F617D4"/>
    <w:rsid w:val="00FB47F3"/>
    <w:rsid w:val="00FD3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Hyperlink">
    <w:name w:val="Hyperlink"/>
    <w:basedOn w:val="DefaultParagraphFont"/>
    <w:uiPriority w:val="99"/>
    <w:unhideWhenUsed/>
    <w:rsid w:val="004B21D4"/>
    <w:rPr>
      <w:color w:val="0000FF" w:themeColor="hyperlink"/>
      <w:u w:val="single"/>
    </w:rPr>
  </w:style>
  <w:style w:type="character" w:styleId="CommentReference">
    <w:name w:val="annotation reference"/>
    <w:basedOn w:val="DefaultParagraphFont"/>
    <w:uiPriority w:val="99"/>
    <w:semiHidden/>
    <w:unhideWhenUsed/>
    <w:rsid w:val="00074440"/>
    <w:rPr>
      <w:sz w:val="16"/>
      <w:szCs w:val="16"/>
    </w:rPr>
  </w:style>
  <w:style w:type="paragraph" w:styleId="CommentText">
    <w:name w:val="annotation text"/>
    <w:basedOn w:val="Normal"/>
    <w:link w:val="CommentTextChar"/>
    <w:uiPriority w:val="99"/>
    <w:semiHidden/>
    <w:unhideWhenUsed/>
    <w:rsid w:val="00074440"/>
    <w:pPr>
      <w:spacing w:line="240" w:lineRule="auto"/>
    </w:pPr>
    <w:rPr>
      <w:sz w:val="20"/>
      <w:szCs w:val="20"/>
    </w:rPr>
  </w:style>
  <w:style w:type="character" w:customStyle="1" w:styleId="CommentTextChar">
    <w:name w:val="Comment Text Char"/>
    <w:basedOn w:val="DefaultParagraphFont"/>
    <w:link w:val="CommentText"/>
    <w:uiPriority w:val="99"/>
    <w:semiHidden/>
    <w:rsid w:val="00074440"/>
    <w:rPr>
      <w:sz w:val="20"/>
      <w:szCs w:val="20"/>
    </w:rPr>
  </w:style>
  <w:style w:type="paragraph" w:styleId="CommentSubject">
    <w:name w:val="annotation subject"/>
    <w:basedOn w:val="CommentText"/>
    <w:next w:val="CommentText"/>
    <w:link w:val="CommentSubjectChar"/>
    <w:uiPriority w:val="99"/>
    <w:semiHidden/>
    <w:unhideWhenUsed/>
    <w:rsid w:val="00074440"/>
    <w:rPr>
      <w:b/>
      <w:bCs/>
    </w:rPr>
  </w:style>
  <w:style w:type="character" w:customStyle="1" w:styleId="CommentSubjectChar">
    <w:name w:val="Comment Subject Char"/>
    <w:basedOn w:val="CommentTextChar"/>
    <w:link w:val="CommentSubject"/>
    <w:uiPriority w:val="99"/>
    <w:semiHidden/>
    <w:rsid w:val="00074440"/>
    <w:rPr>
      <w:b/>
      <w:bCs/>
      <w:sz w:val="20"/>
      <w:szCs w:val="20"/>
    </w:rPr>
  </w:style>
  <w:style w:type="paragraph" w:styleId="NoSpacing">
    <w:name w:val="No Spacing"/>
    <w:uiPriority w:val="99"/>
    <w:qFormat/>
    <w:rsid w:val="000435F6"/>
    <w:pPr>
      <w:spacing w:after="0" w:line="240" w:lineRule="auto"/>
    </w:pPr>
    <w:rPr>
      <w:rFonts w:ascii="Cambria" w:eastAsia="MS Mincho" w:hAnsi="Cambria"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Hyperlink">
    <w:name w:val="Hyperlink"/>
    <w:basedOn w:val="DefaultParagraphFont"/>
    <w:uiPriority w:val="99"/>
    <w:unhideWhenUsed/>
    <w:rsid w:val="004B21D4"/>
    <w:rPr>
      <w:color w:val="0000FF" w:themeColor="hyperlink"/>
      <w:u w:val="single"/>
    </w:rPr>
  </w:style>
  <w:style w:type="character" w:styleId="CommentReference">
    <w:name w:val="annotation reference"/>
    <w:basedOn w:val="DefaultParagraphFont"/>
    <w:uiPriority w:val="99"/>
    <w:semiHidden/>
    <w:unhideWhenUsed/>
    <w:rsid w:val="00074440"/>
    <w:rPr>
      <w:sz w:val="16"/>
      <w:szCs w:val="16"/>
    </w:rPr>
  </w:style>
  <w:style w:type="paragraph" w:styleId="CommentText">
    <w:name w:val="annotation text"/>
    <w:basedOn w:val="Normal"/>
    <w:link w:val="CommentTextChar"/>
    <w:uiPriority w:val="99"/>
    <w:semiHidden/>
    <w:unhideWhenUsed/>
    <w:rsid w:val="00074440"/>
    <w:pPr>
      <w:spacing w:line="240" w:lineRule="auto"/>
    </w:pPr>
    <w:rPr>
      <w:sz w:val="20"/>
      <w:szCs w:val="20"/>
    </w:rPr>
  </w:style>
  <w:style w:type="character" w:customStyle="1" w:styleId="CommentTextChar">
    <w:name w:val="Comment Text Char"/>
    <w:basedOn w:val="DefaultParagraphFont"/>
    <w:link w:val="CommentText"/>
    <w:uiPriority w:val="99"/>
    <w:semiHidden/>
    <w:rsid w:val="00074440"/>
    <w:rPr>
      <w:sz w:val="20"/>
      <w:szCs w:val="20"/>
    </w:rPr>
  </w:style>
  <w:style w:type="paragraph" w:styleId="CommentSubject">
    <w:name w:val="annotation subject"/>
    <w:basedOn w:val="CommentText"/>
    <w:next w:val="CommentText"/>
    <w:link w:val="CommentSubjectChar"/>
    <w:uiPriority w:val="99"/>
    <w:semiHidden/>
    <w:unhideWhenUsed/>
    <w:rsid w:val="00074440"/>
    <w:rPr>
      <w:b/>
      <w:bCs/>
    </w:rPr>
  </w:style>
  <w:style w:type="character" w:customStyle="1" w:styleId="CommentSubjectChar">
    <w:name w:val="Comment Subject Char"/>
    <w:basedOn w:val="CommentTextChar"/>
    <w:link w:val="CommentSubject"/>
    <w:uiPriority w:val="99"/>
    <w:semiHidden/>
    <w:rsid w:val="00074440"/>
    <w:rPr>
      <w:b/>
      <w:bCs/>
      <w:sz w:val="20"/>
      <w:szCs w:val="20"/>
    </w:rPr>
  </w:style>
  <w:style w:type="paragraph" w:styleId="NoSpacing">
    <w:name w:val="No Spacing"/>
    <w:uiPriority w:val="99"/>
    <w:qFormat/>
    <w:rsid w:val="000435F6"/>
    <w:pPr>
      <w:spacing w:after="0" w:line="240" w:lineRule="auto"/>
    </w:pPr>
    <w:rPr>
      <w:rFonts w:ascii="Cambria" w:eastAsia="MS Mincho" w:hAnsi="Cambria"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2062553251">
      <w:bodyDiv w:val="1"/>
      <w:marLeft w:val="0"/>
      <w:marRight w:val="0"/>
      <w:marTop w:val="0"/>
      <w:marBottom w:val="0"/>
      <w:divBdr>
        <w:top w:val="none" w:sz="0" w:space="0" w:color="auto"/>
        <w:left w:val="none" w:sz="0" w:space="0" w:color="auto"/>
        <w:bottom w:val="none" w:sz="0" w:space="0" w:color="auto"/>
        <w:right w:val="none" w:sz="0" w:space="0" w:color="auto"/>
      </w:divBdr>
    </w:div>
    <w:div w:id="20907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imeoncology.org/footer-e-pages/terms_of_us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FA546095644A6A9CACC50A5620F97E"/>
        <w:category>
          <w:name w:val="General"/>
          <w:gallery w:val="placeholder"/>
        </w:category>
        <w:types>
          <w:type w:val="bbPlcHdr"/>
        </w:types>
        <w:behaviors>
          <w:behavior w:val="content"/>
        </w:behaviors>
        <w:guid w:val="{96992418-4CDD-457D-A7B3-E6FE776C3E71}"/>
      </w:docPartPr>
      <w:docPartBody>
        <w:p w:rsidR="00DA5B31" w:rsidRDefault="00BF2AB5" w:rsidP="00BF2AB5">
          <w:pPr>
            <w:pStyle w:val="6EFA546095644A6A9CACC50A5620F97E"/>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167409"/>
    <w:rsid w:val="00285E65"/>
    <w:rsid w:val="002C6A0F"/>
    <w:rsid w:val="005A7D54"/>
    <w:rsid w:val="00676D7C"/>
    <w:rsid w:val="007447AC"/>
    <w:rsid w:val="007E0BB0"/>
    <w:rsid w:val="00936577"/>
    <w:rsid w:val="00972CB7"/>
    <w:rsid w:val="00BF2AB5"/>
    <w:rsid w:val="00DA5B31"/>
    <w:rsid w:val="00E94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B5"/>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5E8F313601E247CEAF93996732694ED1">
    <w:name w:val="5E8F313601E247CEAF93996732694ED1"/>
    <w:rsid w:val="00BF2AB5"/>
  </w:style>
  <w:style w:type="paragraph" w:customStyle="1" w:styleId="A8AE5948E93042B1BBF25D66DA52882F">
    <w:name w:val="A8AE5948E93042B1BBF25D66DA52882F"/>
    <w:rsid w:val="00BF2AB5"/>
  </w:style>
  <w:style w:type="paragraph" w:customStyle="1" w:styleId="1BAE74C83D204EEE813B0680B43D1B24">
    <w:name w:val="1BAE74C83D204EEE813B0680B43D1B24"/>
    <w:rsid w:val="00BF2AB5"/>
  </w:style>
  <w:style w:type="paragraph" w:customStyle="1" w:styleId="6EFA546095644A6A9CACC50A5620F97E">
    <w:name w:val="6EFA546095644A6A9CACC50A5620F97E"/>
    <w:rsid w:val="00BF2A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B5"/>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5E8F313601E247CEAF93996732694ED1">
    <w:name w:val="5E8F313601E247CEAF93996732694ED1"/>
    <w:rsid w:val="00BF2AB5"/>
  </w:style>
  <w:style w:type="paragraph" w:customStyle="1" w:styleId="A8AE5948E93042B1BBF25D66DA52882F">
    <w:name w:val="A8AE5948E93042B1BBF25D66DA52882F"/>
    <w:rsid w:val="00BF2AB5"/>
  </w:style>
  <w:style w:type="paragraph" w:customStyle="1" w:styleId="1BAE74C83D204EEE813B0680B43D1B24">
    <w:name w:val="1BAE74C83D204EEE813B0680B43D1B24"/>
    <w:rsid w:val="00BF2AB5"/>
  </w:style>
  <w:style w:type="paragraph" w:customStyle="1" w:styleId="6EFA546095644A6A9CACC50A5620F97E">
    <w:name w:val="6EFA546095644A6A9CACC50A5620F97E"/>
    <w:rsid w:val="00BF2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14138-8D92-48E8-9C79-FAA873AF4270}">
  <ds:schemaRefs>
    <ds:schemaRef ds:uri="http://schemas.openxmlformats.org/officeDocument/2006/bibliography"/>
  </ds:schemaRefs>
</ds:datastoreItem>
</file>

<file path=customXml/itemProps2.xml><?xml version="1.0" encoding="utf-8"?>
<ds:datastoreItem xmlns:ds="http://schemas.openxmlformats.org/officeDocument/2006/customXml" ds:itemID="{D719A20A-096D-4347-B763-34BDC593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Heather Tomlinson</cp:lastModifiedBy>
  <cp:revision>2</cp:revision>
  <dcterms:created xsi:type="dcterms:W3CDTF">2014-11-10T14:32:00Z</dcterms:created>
  <dcterms:modified xsi:type="dcterms:W3CDTF">2014-11-10T14:32:00Z</dcterms:modified>
</cp:coreProperties>
</file>