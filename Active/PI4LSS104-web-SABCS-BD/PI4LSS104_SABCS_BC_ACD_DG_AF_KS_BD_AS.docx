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r w:rsidRPr="007A0164">
              <w:rPr>
                <w:b/>
              </w:rPr>
              <w:t>Project Name</w:t>
            </w:r>
            <w:r>
              <w:rPr>
                <w:b/>
              </w:rPr>
              <w:t xml:space="preserve"> (internal)</w:t>
            </w:r>
          </w:p>
        </w:tc>
        <w:tc>
          <w:tcPr>
            <w:tcW w:w="2394" w:type="dxa"/>
          </w:tcPr>
          <w:p w14:paraId="5C5B07BA" w14:textId="5CC496C2" w:rsidR="00B61FE1" w:rsidRDefault="006F0760" w:rsidP="0020430A">
            <w:r>
              <w:t xml:space="preserve">SABCS </w:t>
            </w:r>
            <w:proofErr w:type="spellStart"/>
            <w:r>
              <w:t>exUS</w:t>
            </w:r>
            <w:proofErr w:type="spellEnd"/>
            <w:r>
              <w:t xml:space="preserve"> BC </w:t>
            </w:r>
            <w:r w:rsidR="0020430A">
              <w:t>Closed Event</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02CF4EB7" w:rsidR="00B61FE1" w:rsidRDefault="006F0760" w:rsidP="00053BDA">
            <w:r>
              <w:t>PI4LSS104</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14BA4582" w:rsidR="00B61FE1" w:rsidRDefault="000A7654"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6F0760">
                  <w:t>Debbie Greiner</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DF25856" w14:textId="5DFE891A" w:rsidR="00B61FE1" w:rsidRDefault="006F0760" w:rsidP="00053BDA">
                <w:r>
                  <w:t>Amy Furedy</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5F7F4869" w:rsidR="00B61FE1" w:rsidRDefault="006F0760" w:rsidP="00053BDA">
                <w:r>
                  <w:t>Briana Devaser</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46A215D9" w:rsidR="00B61FE1" w:rsidRDefault="000B0820" w:rsidP="00053BDA">
                <w:r>
                  <w:t>Christi Gray</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57131D65"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w:t>
      </w:r>
    </w:p>
    <w:p w14:paraId="161DA8DE" w14:textId="77777777" w:rsidR="006F0760" w:rsidRDefault="006F0760" w:rsidP="005A2793">
      <w:pPr>
        <w:spacing w:after="0" w:line="240" w:lineRule="auto"/>
        <w:rPr>
          <w:i/>
        </w:rPr>
      </w:pPr>
      <w:r w:rsidRPr="006F0760">
        <w:rPr>
          <w:i/>
        </w:rPr>
        <w:t>Striking Success: The Emergence of New Targeted Treatment Strategies for Advanced Breast Cance</w:t>
      </w:r>
      <w:r>
        <w:rPr>
          <w:i/>
        </w:rPr>
        <w:t>r</w:t>
      </w:r>
      <w:r w:rsidRPr="006F0760">
        <w:rPr>
          <w:i/>
        </w:rPr>
        <w:t xml:space="preserve"> </w:t>
      </w:r>
    </w:p>
    <w:p w14:paraId="60680397" w14:textId="13EF1C08" w:rsidR="006F0760" w:rsidRDefault="006F0760" w:rsidP="005A2793">
      <w:pPr>
        <w:spacing w:after="0" w:line="240" w:lineRule="auto"/>
        <w:rPr>
          <w:i/>
        </w:rPr>
      </w:pPr>
      <w:commentRangeStart w:id="0"/>
      <w:r w:rsidRPr="006F0760">
        <w:rPr>
          <w:i/>
        </w:rPr>
        <w:t>A prIME Oncology Closed Activity</w:t>
      </w:r>
      <w:r w:rsidR="005A2793">
        <w:rPr>
          <w:i/>
        </w:rPr>
        <w:t xml:space="preserve"> </w:t>
      </w:r>
      <w:commentRangeEnd w:id="0"/>
      <w:r w:rsidR="005D4758">
        <w:rPr>
          <w:rStyle w:val="CommentReference"/>
        </w:rPr>
        <w:commentReference w:id="0"/>
      </w:r>
    </w:p>
    <w:p w14:paraId="4D9869D4" w14:textId="77777777" w:rsidR="00E41DA2" w:rsidRDefault="00E41DA2" w:rsidP="005A2793">
      <w:pPr>
        <w:spacing w:after="0" w:line="240" w:lineRule="auto"/>
        <w:rPr>
          <w:i/>
        </w:rPr>
      </w:pPr>
    </w:p>
    <w:p w14:paraId="6B20CBB8" w14:textId="77777777" w:rsidR="00E41DA2" w:rsidRDefault="00E41DA2" w:rsidP="005A2793">
      <w:pPr>
        <w:spacing w:after="0" w:line="240" w:lineRule="auto"/>
        <w:rPr>
          <w:i/>
        </w:rPr>
      </w:pPr>
    </w:p>
    <w:p w14:paraId="456D716B" w14:textId="77777777" w:rsidR="00E41DA2" w:rsidRPr="00885734" w:rsidRDefault="00E41DA2" w:rsidP="005A2793">
      <w:pPr>
        <w:spacing w:after="0" w:line="240" w:lineRule="auto"/>
        <w:rPr>
          <w:i/>
          <w:color w:val="FF0000"/>
        </w:rPr>
      </w:pPr>
    </w:p>
    <w:p w14:paraId="0FEDD2C0" w14:textId="77777777" w:rsidR="00EB300B" w:rsidRPr="003C0CFB" w:rsidRDefault="00EB300B" w:rsidP="003C0CFB">
      <w:pPr>
        <w:pStyle w:val="ListParagraph"/>
        <w:spacing w:after="0" w:line="240" w:lineRule="auto"/>
        <w:rPr>
          <w:b/>
        </w:rPr>
      </w:pPr>
    </w:p>
    <w:p w14:paraId="31BAD4C3" w14:textId="247C7052" w:rsidR="00EB300B" w:rsidRPr="003F64AF" w:rsidRDefault="00EB300B" w:rsidP="00EB300B">
      <w:pPr>
        <w:pStyle w:val="ListParagraph"/>
        <w:numPr>
          <w:ilvl w:val="0"/>
          <w:numId w:val="2"/>
        </w:numPr>
        <w:spacing w:after="0" w:line="240" w:lineRule="auto"/>
        <w:rPr>
          <w:b/>
        </w:rPr>
      </w:pPr>
      <w:r w:rsidRPr="003F64AF">
        <w:rPr>
          <w:b/>
        </w:rPr>
        <w:t>[</w:t>
      </w:r>
      <w:r>
        <w:rPr>
          <w:b/>
        </w:rPr>
        <w:t>Congress-Specific Statement</w:t>
      </w:r>
      <w:r w:rsidRPr="003F64AF">
        <w:rPr>
          <w:b/>
        </w:rPr>
        <w:t>]</w:t>
      </w:r>
    </w:p>
    <w:p w14:paraId="05498314" w14:textId="77777777" w:rsidR="006F0760" w:rsidRDefault="006F0760" w:rsidP="00EB300B">
      <w:pPr>
        <w:spacing w:after="0" w:line="240" w:lineRule="auto"/>
      </w:pPr>
    </w:p>
    <w:p w14:paraId="69D4F6C5" w14:textId="2E02EAC8" w:rsidR="00885734" w:rsidRDefault="00885734" w:rsidP="00EB300B">
      <w:pPr>
        <w:spacing w:after="0" w:line="240" w:lineRule="auto"/>
      </w:pPr>
      <w:r w:rsidRPr="00885734">
        <w:t>The information in this activity is intended for healthcare professionals based outside of the United States. You will be asked to provide your credentials before participating in the activity. This activity may contain information on products outside the approved indications where you practice.</w:t>
      </w:r>
    </w:p>
    <w:p w14:paraId="5BE7AB2E" w14:textId="77777777" w:rsidR="004A6934" w:rsidRDefault="004A6934" w:rsidP="007A0164">
      <w:pPr>
        <w:spacing w:after="0" w:line="240" w:lineRule="auto"/>
      </w:pPr>
    </w:p>
    <w:p w14:paraId="619EE365" w14:textId="4D880AD1"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Pr="003F64AF">
        <w:rPr>
          <w:b/>
        </w:rPr>
        <w:t>]</w:t>
      </w:r>
    </w:p>
    <w:p w14:paraId="0460EFB2" w14:textId="77777777" w:rsidR="0053113C" w:rsidRDefault="0053113C" w:rsidP="007A0164">
      <w:pPr>
        <w:spacing w:after="0" w:line="240" w:lineRule="auto"/>
        <w:rPr>
          <w:b/>
        </w:rPr>
      </w:pPr>
    </w:p>
    <w:p w14:paraId="278671CF" w14:textId="125CFA4E" w:rsidR="007A0164" w:rsidRDefault="00017085" w:rsidP="007A0164">
      <w:pPr>
        <w:spacing w:after="0" w:line="240" w:lineRule="auto"/>
      </w:pPr>
      <w:r>
        <w:t>Friday</w:t>
      </w:r>
      <w:r w:rsidR="0053113C">
        <w:t xml:space="preserve">, </w:t>
      </w:r>
      <w:r>
        <w:t>December 12, 2014</w:t>
      </w:r>
    </w:p>
    <w:p w14:paraId="1B4F78C7" w14:textId="381EE3FD" w:rsidR="00903395" w:rsidRDefault="00903395" w:rsidP="00903395">
      <w:pPr>
        <w:spacing w:after="0" w:line="240" w:lineRule="auto"/>
        <w:rPr>
          <w:smallCaps/>
        </w:rPr>
      </w:pPr>
      <w:r>
        <w:t xml:space="preserve">7.30 </w:t>
      </w:r>
      <w:r>
        <w:rPr>
          <w:smallCaps/>
        </w:rPr>
        <w:t>p</w:t>
      </w:r>
      <w:r w:rsidRPr="007A0164">
        <w:rPr>
          <w:smallCaps/>
        </w:rPr>
        <w:t>m</w:t>
      </w:r>
      <w:r>
        <w:t xml:space="preserve">–8.00 </w:t>
      </w:r>
      <w:r w:rsidRPr="007A0164">
        <w:rPr>
          <w:smallCaps/>
        </w:rPr>
        <w:t>pm</w:t>
      </w:r>
      <w:r>
        <w:rPr>
          <w:smallCaps/>
        </w:rPr>
        <w:t xml:space="preserve"> </w:t>
      </w:r>
      <w:r>
        <w:rPr>
          <w:smallCaps/>
        </w:rPr>
        <w:tab/>
      </w:r>
      <w:r>
        <w:t xml:space="preserve">Registration &amp; </w:t>
      </w:r>
      <w:r w:rsidRPr="00903395">
        <w:t>Dinner</w:t>
      </w:r>
    </w:p>
    <w:p w14:paraId="6BC8DD0D" w14:textId="42E198C3" w:rsidR="007A0164" w:rsidRDefault="00F91003" w:rsidP="00903395">
      <w:pPr>
        <w:spacing w:after="0" w:line="240" w:lineRule="auto"/>
        <w:rPr>
          <w:smallCaps/>
        </w:rPr>
      </w:pPr>
      <w:r>
        <w:t>8.00</w:t>
      </w:r>
      <w:r w:rsidR="007A0164">
        <w:t xml:space="preserve"> </w:t>
      </w:r>
      <w:r w:rsidR="00017085">
        <w:rPr>
          <w:smallCaps/>
        </w:rPr>
        <w:t>p</w:t>
      </w:r>
      <w:r w:rsidR="007A0164" w:rsidRPr="007A0164">
        <w:rPr>
          <w:smallCaps/>
        </w:rPr>
        <w:t>m</w:t>
      </w:r>
      <w:r w:rsidR="000B0820">
        <w:t>–</w:t>
      </w:r>
      <w:r w:rsidR="00017085">
        <w:t>9</w:t>
      </w:r>
      <w:r w:rsidR="0053113C">
        <w:t>.</w:t>
      </w:r>
      <w:r w:rsidR="00903395">
        <w:t>4</w:t>
      </w:r>
      <w:r w:rsidR="00B76FC0">
        <w:t>5</w:t>
      </w:r>
      <w:r w:rsidR="007A0164">
        <w:t xml:space="preserve"> </w:t>
      </w:r>
      <w:r w:rsidR="007A0164" w:rsidRPr="007A0164">
        <w:rPr>
          <w:smallCaps/>
        </w:rPr>
        <w:t>pm</w:t>
      </w:r>
      <w:r w:rsidR="00903395">
        <w:rPr>
          <w:smallCaps/>
        </w:rPr>
        <w:tab/>
      </w:r>
      <w:r w:rsidR="00903395" w:rsidRPr="00903395">
        <w:t>Program</w:t>
      </w: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211A94F5" w14:textId="77777777" w:rsidR="00017085" w:rsidRDefault="00017085" w:rsidP="007A0164">
      <w:pPr>
        <w:spacing w:after="0" w:line="240" w:lineRule="auto"/>
      </w:pPr>
      <w:r w:rsidRPr="00017085">
        <w:t>Grand Hyatt San Antonio</w:t>
      </w:r>
    </w:p>
    <w:p w14:paraId="685E6BBA" w14:textId="77777777" w:rsidR="00903395" w:rsidRDefault="00903395" w:rsidP="00903395">
      <w:pPr>
        <w:spacing w:after="0" w:line="240" w:lineRule="auto"/>
      </w:pPr>
      <w:r>
        <w:t>Texas Ballroom – Fourth Floor</w:t>
      </w:r>
    </w:p>
    <w:p w14:paraId="47249D20" w14:textId="77777777" w:rsidR="00017085" w:rsidRDefault="00017085" w:rsidP="00017085">
      <w:pPr>
        <w:spacing w:after="0" w:line="240" w:lineRule="auto"/>
      </w:pPr>
      <w:r>
        <w:t>600 East Market Street</w:t>
      </w:r>
    </w:p>
    <w:p w14:paraId="7EE14E31" w14:textId="62ACB475" w:rsidR="006D0598" w:rsidRDefault="00017085" w:rsidP="00017085">
      <w:pPr>
        <w:spacing w:after="0" w:line="240" w:lineRule="auto"/>
      </w:pPr>
      <w:r>
        <w:t>San Antonio, Texas, United States</w:t>
      </w:r>
    </w:p>
    <w:p w14:paraId="1693D28F" w14:textId="77777777" w:rsidR="00017085" w:rsidRDefault="00017085" w:rsidP="00017085">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bookmarkStart w:id="1" w:name="_GoBack"/>
      <w:bookmarkEnd w:id="1"/>
    </w:p>
    <w:p w14:paraId="13C7AC26" w14:textId="0E4BE1EB" w:rsidR="00017085" w:rsidRDefault="00017085" w:rsidP="00903395">
      <w:pPr>
        <w:spacing w:after="0" w:line="240" w:lineRule="auto"/>
        <w:rPr>
          <w:ins w:id="2" w:author="Kraig Steubing" w:date="2014-11-10T10:11:00Z"/>
        </w:rPr>
      </w:pPr>
      <w:r w:rsidRPr="00017085">
        <w:t>This activity is designed to address the need</w:t>
      </w:r>
      <w:r w:rsidR="000B0820">
        <w:t>s</w:t>
      </w:r>
      <w:r w:rsidRPr="00017085">
        <w:t xml:space="preserve"> of medical oncologists, radiation oncologists, surgeons, pathologists, and other healthcare professionals outside of the United States involved in the use of systemic targeted therapies for patients with advanced breast cancer.</w:t>
      </w:r>
    </w:p>
    <w:p w14:paraId="3AC4ABD5" w14:textId="77777777" w:rsidR="0078235A" w:rsidRDefault="0078235A" w:rsidP="00903395">
      <w:pPr>
        <w:spacing w:after="0" w:line="240" w:lineRule="auto"/>
        <w:rPr>
          <w:ins w:id="3" w:author="Kraig Steubing" w:date="2014-11-10T10:11:00Z"/>
        </w:rPr>
      </w:pPr>
    </w:p>
    <w:p w14:paraId="05A10536" w14:textId="327741DC" w:rsidR="00847793" w:rsidRDefault="00471687" w:rsidP="007A0164">
      <w:pPr>
        <w:spacing w:after="0" w:line="240" w:lineRule="auto"/>
      </w:pPr>
      <w:r w:rsidRPr="00471687">
        <w:t>The information in this activity is intended for healthcare professionals based outside of the United States. You will be asked to provide your credentials before participating in the activity. This activity may contain information on products outside the approved indications where you practice.</w:t>
      </w:r>
    </w:p>
    <w:p w14:paraId="24266360" w14:textId="77777777" w:rsidR="00471687" w:rsidRPr="000A7654" w:rsidRDefault="00471687" w:rsidP="000A7654">
      <w:pPr>
        <w:spacing w:after="0" w:line="240" w:lineRule="auto"/>
        <w:rPr>
          <w:b/>
        </w:rPr>
      </w:pPr>
    </w:p>
    <w:p w14:paraId="6FBF142B" w14:textId="77777777" w:rsidR="00471687" w:rsidRPr="00471687" w:rsidRDefault="00471687" w:rsidP="003C0CFB">
      <w:pPr>
        <w:pStyle w:val="ListParagraph"/>
        <w:numPr>
          <w:ilvl w:val="0"/>
          <w:numId w:val="7"/>
        </w:numPr>
        <w:spacing w:after="0" w:line="240" w:lineRule="auto"/>
        <w:rPr>
          <w:b/>
        </w:rPr>
      </w:pPr>
    </w:p>
    <w:p w14:paraId="0D519CFF" w14:textId="7783C0C2" w:rsidR="00847793" w:rsidRPr="003F64AF" w:rsidRDefault="00847793" w:rsidP="003C0CFB">
      <w:pPr>
        <w:pStyle w:val="ListParagraph"/>
        <w:numPr>
          <w:ilvl w:val="0"/>
          <w:numId w:val="7"/>
        </w:numPr>
        <w:spacing w:after="0" w:line="240" w:lineRule="auto"/>
        <w:rPr>
          <w:b/>
        </w:rPr>
      </w:pPr>
      <w:commentRangeStart w:id="4"/>
      <w:r w:rsidRPr="003F64AF">
        <w:rPr>
          <w:b/>
          <w:highlight w:val="yellow"/>
        </w:rPr>
        <w:t>[</w:t>
      </w:r>
      <w:r w:rsidR="00195FD8">
        <w:rPr>
          <w:b/>
          <w:highlight w:val="yellow"/>
        </w:rPr>
        <w:t>Learning</w:t>
      </w:r>
      <w:r w:rsidRPr="003F64AF">
        <w:rPr>
          <w:b/>
          <w:highlight w:val="yellow"/>
        </w:rPr>
        <w:t xml:space="preserve"> Objectives]</w:t>
      </w:r>
      <w:commentRangeEnd w:id="4"/>
      <w:r w:rsidR="005D4758">
        <w:rPr>
          <w:rStyle w:val="CommentReference"/>
        </w:rPr>
        <w:commentReference w:id="4"/>
      </w:r>
    </w:p>
    <w:p w14:paraId="0F0094D8" w14:textId="0BD4548E" w:rsidR="00847793" w:rsidRDefault="00847793" w:rsidP="007A0164">
      <w:pPr>
        <w:spacing w:after="0" w:line="240" w:lineRule="auto"/>
        <w:rPr>
          <w:color w:val="000000"/>
        </w:rPr>
      </w:pPr>
      <w:r>
        <w:rPr>
          <w:color w:val="000000"/>
        </w:rPr>
        <w:t>After successful completion of this activity, participants should be able to:</w:t>
      </w:r>
    </w:p>
    <w:p w14:paraId="46D39F4F" w14:textId="2999D9DD" w:rsidR="00017085" w:rsidRPr="00017085" w:rsidRDefault="00017085" w:rsidP="00017085">
      <w:pPr>
        <w:numPr>
          <w:ilvl w:val="0"/>
          <w:numId w:val="20"/>
        </w:numPr>
        <w:spacing w:after="0" w:line="240" w:lineRule="auto"/>
        <w:rPr>
          <w:color w:val="000000"/>
        </w:rPr>
      </w:pPr>
      <w:r w:rsidRPr="00017085">
        <w:rPr>
          <w:color w:val="000000"/>
        </w:rPr>
        <w:t xml:space="preserve">Describe the key molecular targets involved in </w:t>
      </w:r>
      <w:r w:rsidR="000B0820">
        <w:rPr>
          <w:color w:val="000000"/>
        </w:rPr>
        <w:t xml:space="preserve">the </w:t>
      </w:r>
      <w:r w:rsidRPr="00017085">
        <w:rPr>
          <w:color w:val="000000"/>
        </w:rPr>
        <w:t>progression of breast cancer</w:t>
      </w:r>
    </w:p>
    <w:p w14:paraId="3F938692" w14:textId="3A0FD2BA" w:rsidR="00017085" w:rsidRPr="00017085" w:rsidRDefault="00017085" w:rsidP="00017085">
      <w:pPr>
        <w:numPr>
          <w:ilvl w:val="0"/>
          <w:numId w:val="20"/>
        </w:numPr>
        <w:spacing w:after="0" w:line="240" w:lineRule="auto"/>
        <w:rPr>
          <w:color w:val="000000"/>
        </w:rPr>
      </w:pPr>
      <w:r w:rsidRPr="00017085">
        <w:rPr>
          <w:color w:val="000000"/>
        </w:rPr>
        <w:t xml:space="preserve">Evaluate recent data from trials </w:t>
      </w:r>
      <w:r w:rsidR="000B0820">
        <w:rPr>
          <w:color w:val="000000"/>
        </w:rPr>
        <w:t xml:space="preserve">examining </w:t>
      </w:r>
      <w:r w:rsidRPr="00017085">
        <w:rPr>
          <w:color w:val="000000"/>
        </w:rPr>
        <w:t>combined targeted treatment for ER-positive and HER2-positive advanced breast cancer</w:t>
      </w:r>
    </w:p>
    <w:p w14:paraId="199E65F5" w14:textId="512B940E" w:rsidR="00017085" w:rsidRPr="00017085" w:rsidRDefault="00017085" w:rsidP="00017085">
      <w:pPr>
        <w:numPr>
          <w:ilvl w:val="0"/>
          <w:numId w:val="20"/>
        </w:numPr>
        <w:spacing w:after="0" w:line="240" w:lineRule="auto"/>
        <w:rPr>
          <w:color w:val="000000"/>
        </w:rPr>
      </w:pPr>
      <w:r w:rsidRPr="00017085">
        <w:rPr>
          <w:color w:val="000000"/>
        </w:rPr>
        <w:t xml:space="preserve">Identify </w:t>
      </w:r>
      <w:r w:rsidR="005D4758">
        <w:rPr>
          <w:color w:val="000000"/>
        </w:rPr>
        <w:t xml:space="preserve">the specific </w:t>
      </w:r>
      <w:r w:rsidRPr="00017085">
        <w:rPr>
          <w:color w:val="000000"/>
        </w:rPr>
        <w:t xml:space="preserve">side effects associated with </w:t>
      </w:r>
      <w:r w:rsidR="000B0820">
        <w:rPr>
          <w:color w:val="000000"/>
        </w:rPr>
        <w:t xml:space="preserve">the </w:t>
      </w:r>
      <w:r w:rsidRPr="00017085">
        <w:rPr>
          <w:color w:val="000000"/>
        </w:rPr>
        <w:t>use of molecularly targeted treatments and</w:t>
      </w:r>
      <w:r w:rsidR="000B0820">
        <w:rPr>
          <w:color w:val="000000"/>
        </w:rPr>
        <w:t xml:space="preserve">  </w:t>
      </w:r>
      <w:r w:rsidRPr="00017085">
        <w:rPr>
          <w:color w:val="000000"/>
        </w:rPr>
        <w:t xml:space="preserve">strategies to </w:t>
      </w:r>
      <w:r w:rsidR="005D4758">
        <w:rPr>
          <w:color w:val="000000"/>
        </w:rPr>
        <w:t xml:space="preserve">minimize their effects on  </w:t>
      </w:r>
      <w:r w:rsidRPr="00017085">
        <w:rPr>
          <w:color w:val="000000"/>
        </w:rPr>
        <w:t>patient safety, comfort, and quality of life</w:t>
      </w:r>
    </w:p>
    <w:p w14:paraId="10C86A08" w14:textId="77777777" w:rsidR="005D4758" w:rsidRPr="004C15A8" w:rsidRDefault="005D4758" w:rsidP="005D4758">
      <w:pPr>
        <w:numPr>
          <w:ilvl w:val="0"/>
          <w:numId w:val="20"/>
        </w:numPr>
        <w:spacing w:after="0" w:line="240" w:lineRule="auto"/>
        <w:jc w:val="both"/>
        <w:rPr>
          <w:rFonts w:eastAsia="Times New Roman" w:cs="Arial"/>
        </w:rPr>
      </w:pPr>
      <w:r w:rsidRPr="004C15A8">
        <w:rPr>
          <w:rFonts w:eastAsia="Times New Roman" w:cs="Arial"/>
        </w:rPr>
        <w:t>Examine the promising molecularly targeted approaches to breast cancer management and ongoing pivotal trials</w:t>
      </w:r>
    </w:p>
    <w:p w14:paraId="450FC898" w14:textId="77777777" w:rsidR="004A6934" w:rsidRDefault="004A6934" w:rsidP="007A0164">
      <w:pPr>
        <w:spacing w:after="0" w:line="240" w:lineRule="auto"/>
        <w:rPr>
          <w:b/>
          <w:color w:val="000000"/>
        </w:rPr>
      </w:pPr>
    </w:p>
    <w:p w14:paraId="098F3E32" w14:textId="1D3A0CDB"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Pr="003F64AF">
        <w:rPr>
          <w:b/>
          <w:color w:val="000000"/>
          <w:highlight w:val="yellow"/>
        </w:rPr>
        <w:t>]</w:t>
      </w:r>
    </w:p>
    <w:p w14:paraId="5F2C2CDA" w14:textId="77777777" w:rsidR="00017085" w:rsidRPr="00954B75" w:rsidRDefault="00017085" w:rsidP="00017085">
      <w:pPr>
        <w:spacing w:after="0" w:line="240" w:lineRule="auto"/>
        <w:rPr>
          <w:b/>
          <w:color w:val="000000"/>
        </w:rPr>
      </w:pPr>
      <w:r w:rsidRPr="00954B75">
        <w:rPr>
          <w:b/>
          <w:color w:val="000000"/>
        </w:rPr>
        <w:t>Chair and Moderator</w:t>
      </w:r>
    </w:p>
    <w:p w14:paraId="50619C77" w14:textId="77777777" w:rsidR="005D4758" w:rsidRPr="005D4758" w:rsidRDefault="005D4758" w:rsidP="005D4758">
      <w:pPr>
        <w:spacing w:after="0" w:line="240" w:lineRule="auto"/>
        <w:rPr>
          <w:rFonts w:ascii="Calibri" w:eastAsia="Calibri" w:hAnsi="Calibri" w:cs="Calibri"/>
          <w:szCs w:val="20"/>
        </w:rPr>
      </w:pPr>
      <w:r w:rsidRPr="005D4758">
        <w:rPr>
          <w:rFonts w:ascii="Calibri" w:eastAsia="Calibri" w:hAnsi="Calibri" w:cs="Calibri"/>
          <w:szCs w:val="20"/>
        </w:rPr>
        <w:t>Javier Cortés, MD, PhD</w:t>
      </w:r>
    </w:p>
    <w:p w14:paraId="4BBC4F4E" w14:textId="77777777" w:rsidR="005D4758" w:rsidRPr="005D4758" w:rsidRDefault="005D4758" w:rsidP="005D4758">
      <w:pPr>
        <w:spacing w:after="0" w:line="240" w:lineRule="auto"/>
        <w:rPr>
          <w:rFonts w:ascii="Calibri" w:eastAsia="Calibri" w:hAnsi="Calibri" w:cs="Calibri"/>
          <w:szCs w:val="20"/>
        </w:rPr>
      </w:pPr>
      <w:proofErr w:type="spellStart"/>
      <w:r w:rsidRPr="005D4758">
        <w:rPr>
          <w:rFonts w:ascii="Calibri" w:eastAsia="Calibri" w:hAnsi="Calibri" w:cs="Calibri"/>
          <w:szCs w:val="20"/>
        </w:rPr>
        <w:t>Vall</w:t>
      </w:r>
      <w:proofErr w:type="spellEnd"/>
      <w:r w:rsidRPr="005D4758">
        <w:rPr>
          <w:rFonts w:ascii="Calibri" w:eastAsia="Calibri" w:hAnsi="Calibri" w:cs="Calibri"/>
          <w:szCs w:val="20"/>
        </w:rPr>
        <w:t xml:space="preserve"> </w:t>
      </w:r>
      <w:proofErr w:type="spellStart"/>
      <w:r w:rsidRPr="005D4758">
        <w:rPr>
          <w:rFonts w:ascii="Calibri" w:eastAsia="Calibri" w:hAnsi="Calibri" w:cs="Calibri"/>
          <w:szCs w:val="20"/>
        </w:rPr>
        <w:t>d’Hebron</w:t>
      </w:r>
      <w:proofErr w:type="spellEnd"/>
      <w:r w:rsidRPr="005D4758">
        <w:rPr>
          <w:rFonts w:ascii="Calibri" w:eastAsia="Calibri" w:hAnsi="Calibri" w:cs="Calibri"/>
          <w:szCs w:val="20"/>
        </w:rPr>
        <w:t xml:space="preserve"> University Hospital</w:t>
      </w:r>
    </w:p>
    <w:p w14:paraId="123B4785" w14:textId="77777777" w:rsidR="005D4758" w:rsidRPr="005D4758" w:rsidRDefault="005D4758" w:rsidP="005D4758">
      <w:pPr>
        <w:spacing w:after="0" w:line="240" w:lineRule="auto"/>
        <w:rPr>
          <w:rFonts w:ascii="Calibri" w:eastAsia="Calibri" w:hAnsi="Calibri" w:cs="Calibri"/>
          <w:szCs w:val="20"/>
        </w:rPr>
      </w:pPr>
      <w:r w:rsidRPr="005D4758">
        <w:rPr>
          <w:rFonts w:ascii="Calibri" w:eastAsia="Calibri" w:hAnsi="Calibri" w:cs="Calibri"/>
          <w:szCs w:val="20"/>
        </w:rPr>
        <w:t>Barcelona, Spain</w:t>
      </w:r>
    </w:p>
    <w:p w14:paraId="476F3598" w14:textId="77777777" w:rsidR="00017085" w:rsidRPr="00954B75" w:rsidRDefault="00017085" w:rsidP="00017085">
      <w:pPr>
        <w:spacing w:after="0" w:line="240" w:lineRule="auto"/>
        <w:rPr>
          <w:b/>
          <w:color w:val="000000"/>
        </w:rPr>
      </w:pPr>
    </w:p>
    <w:p w14:paraId="1AC0EB17" w14:textId="33641C6E" w:rsidR="00017085" w:rsidRPr="00017085" w:rsidRDefault="00017085" w:rsidP="00017085">
      <w:pPr>
        <w:spacing w:after="0" w:line="240" w:lineRule="auto"/>
        <w:rPr>
          <w:color w:val="000000"/>
        </w:rPr>
      </w:pPr>
      <w:r w:rsidRPr="00954B75">
        <w:rPr>
          <w:b/>
          <w:color w:val="000000"/>
        </w:rPr>
        <w:t>Speakers</w:t>
      </w:r>
    </w:p>
    <w:p w14:paraId="7607A041" w14:textId="60C462F4" w:rsidR="00017085" w:rsidRPr="00017085" w:rsidRDefault="00017085" w:rsidP="00017085">
      <w:pPr>
        <w:spacing w:after="0" w:line="240" w:lineRule="auto"/>
        <w:rPr>
          <w:color w:val="000000"/>
        </w:rPr>
      </w:pPr>
      <w:r w:rsidRPr="00017085">
        <w:rPr>
          <w:color w:val="000000"/>
        </w:rPr>
        <w:t>Sara Hurvitz</w:t>
      </w:r>
      <w:r w:rsidR="00954B75">
        <w:rPr>
          <w:color w:val="000000"/>
        </w:rPr>
        <w:t>,</w:t>
      </w:r>
      <w:r w:rsidRPr="00017085">
        <w:rPr>
          <w:color w:val="000000"/>
        </w:rPr>
        <w:t xml:space="preserve"> MD</w:t>
      </w:r>
      <w:r w:rsidR="00954B75">
        <w:rPr>
          <w:color w:val="000000"/>
        </w:rPr>
        <w:t>, FACP</w:t>
      </w:r>
    </w:p>
    <w:p w14:paraId="1D9BC1B8" w14:textId="2FFFFADB" w:rsidR="00017085" w:rsidRPr="00017085" w:rsidRDefault="00954B75" w:rsidP="00017085">
      <w:pPr>
        <w:spacing w:after="0" w:line="240" w:lineRule="auto"/>
        <w:rPr>
          <w:color w:val="000000"/>
        </w:rPr>
      </w:pPr>
      <w:r>
        <w:t>University of California</w:t>
      </w:r>
      <w:r w:rsidR="00765576">
        <w:rPr>
          <w:color w:val="000000"/>
        </w:rPr>
        <w:t>, Los Angeles</w:t>
      </w:r>
    </w:p>
    <w:p w14:paraId="7B637D17" w14:textId="654F586B" w:rsidR="00017085" w:rsidRPr="00017085" w:rsidRDefault="00765576" w:rsidP="00017085">
      <w:pPr>
        <w:spacing w:after="0" w:line="240" w:lineRule="auto"/>
        <w:rPr>
          <w:color w:val="000000"/>
        </w:rPr>
      </w:pPr>
      <w:r>
        <w:rPr>
          <w:color w:val="000000"/>
        </w:rPr>
        <w:t>Los Angeles</w:t>
      </w:r>
      <w:r w:rsidR="00954B75">
        <w:rPr>
          <w:color w:val="000000"/>
        </w:rPr>
        <w:t>,</w:t>
      </w:r>
      <w:r w:rsidR="00954B75" w:rsidRPr="00017085">
        <w:rPr>
          <w:color w:val="000000"/>
        </w:rPr>
        <w:t xml:space="preserve"> </w:t>
      </w:r>
      <w:r w:rsidR="00017085" w:rsidRPr="00017085">
        <w:rPr>
          <w:color w:val="000000"/>
        </w:rPr>
        <w:t xml:space="preserve">California, </w:t>
      </w:r>
      <w:r w:rsidR="00954B75">
        <w:t>United States</w:t>
      </w:r>
    </w:p>
    <w:p w14:paraId="32C2E5F9" w14:textId="77777777" w:rsidR="00017085" w:rsidRPr="00017085" w:rsidRDefault="00017085" w:rsidP="00017085">
      <w:pPr>
        <w:spacing w:after="0" w:line="240" w:lineRule="auto"/>
        <w:rPr>
          <w:color w:val="000000"/>
        </w:rPr>
      </w:pPr>
    </w:p>
    <w:p w14:paraId="6720692B" w14:textId="77777777" w:rsidR="005D4758" w:rsidRPr="005D4758" w:rsidRDefault="005D4758" w:rsidP="005D4758">
      <w:pPr>
        <w:spacing w:after="0" w:line="240" w:lineRule="auto"/>
        <w:rPr>
          <w:rFonts w:ascii="Calibri" w:eastAsia="Calibri" w:hAnsi="Calibri" w:cs="Calibri"/>
          <w:szCs w:val="20"/>
        </w:rPr>
      </w:pPr>
      <w:r w:rsidRPr="005D4758">
        <w:rPr>
          <w:rFonts w:ascii="Calibri" w:eastAsia="Calibri" w:hAnsi="Calibri" w:cs="Calibri"/>
          <w:szCs w:val="20"/>
        </w:rPr>
        <w:t>Wolfgang Janni, MD, PhD</w:t>
      </w:r>
    </w:p>
    <w:p w14:paraId="616F8CB5" w14:textId="77777777" w:rsidR="005D4758" w:rsidRPr="005D4758" w:rsidRDefault="005D4758" w:rsidP="005D4758">
      <w:pPr>
        <w:spacing w:after="0" w:line="240" w:lineRule="auto"/>
        <w:rPr>
          <w:rFonts w:ascii="Calibri" w:eastAsia="Calibri" w:hAnsi="Calibri" w:cs="Calibri"/>
          <w:szCs w:val="20"/>
        </w:rPr>
      </w:pPr>
      <w:r w:rsidRPr="005D4758">
        <w:rPr>
          <w:rFonts w:ascii="Calibri" w:eastAsia="Calibri" w:hAnsi="Calibri" w:cs="Calibri"/>
          <w:szCs w:val="20"/>
        </w:rPr>
        <w:t>University of Ulm</w:t>
      </w:r>
    </w:p>
    <w:p w14:paraId="0F75DFC9" w14:textId="77777777" w:rsidR="005D4758" w:rsidRPr="005D4758" w:rsidRDefault="005D4758" w:rsidP="005D4758">
      <w:pPr>
        <w:spacing w:after="0" w:line="240" w:lineRule="auto"/>
        <w:rPr>
          <w:rFonts w:ascii="Calibri" w:eastAsia="Calibri" w:hAnsi="Calibri" w:cs="Calibri"/>
          <w:szCs w:val="20"/>
        </w:rPr>
      </w:pPr>
      <w:r w:rsidRPr="005D4758">
        <w:rPr>
          <w:rFonts w:ascii="Calibri" w:eastAsia="Calibri" w:hAnsi="Calibri" w:cs="Calibri"/>
          <w:szCs w:val="20"/>
        </w:rPr>
        <w:t>Ulm, Germany</w:t>
      </w:r>
    </w:p>
    <w:p w14:paraId="51F5D4D0" w14:textId="77777777" w:rsidR="005D4758" w:rsidRDefault="005D4758" w:rsidP="00017085">
      <w:pPr>
        <w:spacing w:after="0" w:line="240" w:lineRule="auto"/>
        <w:rPr>
          <w:ins w:id="5" w:author="Amy Furedy, RN, OCN" w:date="2014-11-08T08:36:00Z"/>
          <w:color w:val="000000"/>
        </w:rPr>
      </w:pPr>
    </w:p>
    <w:p w14:paraId="0709ED71" w14:textId="77777777" w:rsidR="004A6934" w:rsidRDefault="004A6934" w:rsidP="007A0164">
      <w:pPr>
        <w:spacing w:after="0" w:line="240" w:lineRule="auto"/>
        <w:rPr>
          <w:b/>
          <w:color w:val="000000"/>
        </w:rPr>
      </w:pPr>
    </w:p>
    <w:p w14:paraId="22E6BED3" w14:textId="77777777"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570BFEB4" w14:textId="77777777" w:rsidR="00903395" w:rsidRDefault="00903395" w:rsidP="005A2793">
      <w:pPr>
        <w:spacing w:after="0" w:line="240" w:lineRule="auto"/>
        <w:rPr>
          <w:color w:val="000000"/>
        </w:rPr>
      </w:pPr>
    </w:p>
    <w:p w14:paraId="6A9174C0" w14:textId="5D8BC3D4" w:rsidR="00017085" w:rsidRDefault="00B76FC0" w:rsidP="005A2793">
      <w:pPr>
        <w:spacing w:after="0" w:line="240" w:lineRule="auto"/>
        <w:rPr>
          <w:ins w:id="6" w:author="Amy Furedy, RN, OCN" w:date="2014-11-08T08:36:00Z"/>
          <w:color w:val="000000"/>
        </w:rPr>
      </w:pPr>
      <w:r>
        <w:rPr>
          <w:color w:val="000000"/>
        </w:rPr>
        <w:t>8</w:t>
      </w:r>
      <w:r w:rsidR="00017085">
        <w:rPr>
          <w:color w:val="000000"/>
        </w:rPr>
        <w:t>.</w:t>
      </w:r>
      <w:r>
        <w:rPr>
          <w:color w:val="000000"/>
        </w:rPr>
        <w:t>00</w:t>
      </w:r>
      <w:r w:rsidR="00017085">
        <w:rPr>
          <w:color w:val="000000"/>
        </w:rPr>
        <w:t xml:space="preserve"> </w:t>
      </w:r>
      <w:r w:rsidR="00017085" w:rsidRPr="00017085">
        <w:rPr>
          <w:smallCaps/>
          <w:color w:val="000000"/>
        </w:rPr>
        <w:t>pm</w:t>
      </w:r>
      <w:r w:rsidR="00017085">
        <w:rPr>
          <w:color w:val="000000"/>
        </w:rPr>
        <w:tab/>
      </w:r>
      <w:r w:rsidR="00017085">
        <w:rPr>
          <w:color w:val="000000"/>
        </w:rPr>
        <w:tab/>
      </w:r>
      <w:r w:rsidR="00017085" w:rsidRPr="00017085">
        <w:rPr>
          <w:color w:val="000000"/>
        </w:rPr>
        <w:t>Welcome and introduction</w:t>
      </w:r>
    </w:p>
    <w:p w14:paraId="2E934D65" w14:textId="7F38B1A1" w:rsidR="005D4758" w:rsidRPr="00471687" w:rsidRDefault="005D4758" w:rsidP="005A2793">
      <w:pPr>
        <w:spacing w:after="0" w:line="240" w:lineRule="auto"/>
        <w:rPr>
          <w:i/>
          <w:color w:val="000000"/>
        </w:rPr>
      </w:pPr>
      <w:ins w:id="7" w:author="Amy Furedy, RN, OCN" w:date="2014-11-08T08:37:00Z">
        <w:r>
          <w:rPr>
            <w:color w:val="000000"/>
          </w:rPr>
          <w:tab/>
        </w:r>
        <w:r>
          <w:rPr>
            <w:color w:val="000000"/>
          </w:rPr>
          <w:tab/>
        </w:r>
      </w:ins>
      <w:r w:rsidRPr="00471687">
        <w:rPr>
          <w:i/>
          <w:color w:val="000000"/>
        </w:rPr>
        <w:t>Javier Cortés, MD, PhD</w:t>
      </w:r>
    </w:p>
    <w:p w14:paraId="6938DC2A" w14:textId="77777777" w:rsidR="00017085" w:rsidRPr="00017085" w:rsidRDefault="00017085" w:rsidP="005A2793">
      <w:pPr>
        <w:spacing w:after="0" w:line="240" w:lineRule="auto"/>
        <w:rPr>
          <w:color w:val="000000"/>
        </w:rPr>
      </w:pPr>
      <w:r w:rsidRPr="00017085">
        <w:rPr>
          <w:color w:val="000000"/>
        </w:rPr>
        <w:tab/>
      </w:r>
      <w:r w:rsidRPr="00017085">
        <w:rPr>
          <w:color w:val="000000"/>
        </w:rPr>
        <w:tab/>
      </w:r>
    </w:p>
    <w:p w14:paraId="45631F1C" w14:textId="42A5D1D7" w:rsidR="00017085" w:rsidRPr="00017085" w:rsidRDefault="00B76FC0" w:rsidP="005A2793">
      <w:pPr>
        <w:spacing w:after="0" w:line="240" w:lineRule="auto"/>
        <w:rPr>
          <w:color w:val="000000"/>
        </w:rPr>
      </w:pPr>
      <w:r>
        <w:rPr>
          <w:color w:val="000000"/>
        </w:rPr>
        <w:t>8</w:t>
      </w:r>
      <w:r w:rsidR="002024F3">
        <w:rPr>
          <w:color w:val="000000"/>
        </w:rPr>
        <w:t>.</w:t>
      </w:r>
      <w:r>
        <w:rPr>
          <w:color w:val="000000"/>
        </w:rPr>
        <w:t>05</w:t>
      </w:r>
      <w:r w:rsidR="002024F3" w:rsidRPr="002024F3">
        <w:rPr>
          <w:smallCaps/>
          <w:color w:val="000000"/>
        </w:rPr>
        <w:t xml:space="preserve"> </w:t>
      </w:r>
      <w:r w:rsidR="002024F3" w:rsidRPr="00017085">
        <w:rPr>
          <w:smallCaps/>
          <w:color w:val="000000"/>
        </w:rPr>
        <w:t>pm</w:t>
      </w:r>
      <w:r w:rsidR="002024F3">
        <w:rPr>
          <w:color w:val="000000"/>
        </w:rPr>
        <w:tab/>
        <w:t xml:space="preserve"> </w:t>
      </w:r>
      <w:r w:rsidR="00017085" w:rsidRPr="00017085">
        <w:rPr>
          <w:color w:val="000000"/>
        </w:rPr>
        <w:tab/>
        <w:t xml:space="preserve">Drilling </w:t>
      </w:r>
      <w:r w:rsidR="00F91003" w:rsidRPr="00017085">
        <w:rPr>
          <w:color w:val="000000"/>
        </w:rPr>
        <w:t>down on molecular targeted approaches to therapy</w:t>
      </w:r>
    </w:p>
    <w:p w14:paraId="06AD4593" w14:textId="11B5A676" w:rsidR="00017085" w:rsidRPr="00017085" w:rsidRDefault="00017085" w:rsidP="005A2793">
      <w:pPr>
        <w:spacing w:after="0" w:line="240" w:lineRule="auto"/>
        <w:rPr>
          <w:i/>
          <w:color w:val="000000"/>
        </w:rPr>
      </w:pPr>
      <w:r w:rsidRPr="00017085">
        <w:rPr>
          <w:color w:val="000000"/>
        </w:rPr>
        <w:t xml:space="preserve">                             </w:t>
      </w:r>
      <w:r w:rsidR="005D4758">
        <w:rPr>
          <w:i/>
          <w:color w:val="000000"/>
        </w:rPr>
        <w:t>TBD</w:t>
      </w:r>
    </w:p>
    <w:p w14:paraId="0133A51D" w14:textId="77777777" w:rsidR="00017085" w:rsidRPr="00017085" w:rsidRDefault="00017085" w:rsidP="005A2793">
      <w:pPr>
        <w:spacing w:after="0" w:line="240" w:lineRule="auto"/>
        <w:rPr>
          <w:color w:val="000000"/>
        </w:rPr>
      </w:pPr>
    </w:p>
    <w:p w14:paraId="355204A8" w14:textId="6D67B39A" w:rsidR="00017085" w:rsidRPr="00017085" w:rsidRDefault="00B76FC0" w:rsidP="005A2793">
      <w:pPr>
        <w:spacing w:after="0" w:line="240" w:lineRule="auto"/>
        <w:rPr>
          <w:color w:val="000000"/>
        </w:rPr>
      </w:pPr>
      <w:r>
        <w:rPr>
          <w:color w:val="000000"/>
        </w:rPr>
        <w:t>8</w:t>
      </w:r>
      <w:r w:rsidR="002024F3">
        <w:rPr>
          <w:color w:val="000000"/>
        </w:rPr>
        <w:t>.</w:t>
      </w:r>
      <w:r>
        <w:rPr>
          <w:color w:val="000000"/>
        </w:rPr>
        <w:t>20</w:t>
      </w:r>
      <w:r w:rsidR="002024F3">
        <w:rPr>
          <w:color w:val="000000"/>
        </w:rPr>
        <w:t xml:space="preserve"> </w:t>
      </w:r>
      <w:r w:rsidR="002024F3" w:rsidRPr="00017085">
        <w:rPr>
          <w:smallCaps/>
          <w:color w:val="000000"/>
        </w:rPr>
        <w:t>pm</w:t>
      </w:r>
      <w:r w:rsidR="002024F3">
        <w:rPr>
          <w:color w:val="000000"/>
        </w:rPr>
        <w:tab/>
      </w:r>
      <w:r w:rsidR="00017085" w:rsidRPr="00017085">
        <w:rPr>
          <w:color w:val="000000"/>
        </w:rPr>
        <w:tab/>
        <w:t xml:space="preserve">Q </w:t>
      </w:r>
      <w:r w:rsidR="00F91003">
        <w:rPr>
          <w:color w:val="000000"/>
        </w:rPr>
        <w:t xml:space="preserve">&amp; </w:t>
      </w:r>
      <w:r w:rsidR="00017085" w:rsidRPr="00017085">
        <w:rPr>
          <w:color w:val="000000"/>
        </w:rPr>
        <w:t>A</w:t>
      </w:r>
    </w:p>
    <w:p w14:paraId="26896093" w14:textId="77777777" w:rsidR="00017085" w:rsidRPr="00017085" w:rsidRDefault="00017085" w:rsidP="005A2793">
      <w:pPr>
        <w:spacing w:after="0" w:line="240" w:lineRule="auto"/>
        <w:rPr>
          <w:color w:val="000000"/>
        </w:rPr>
      </w:pPr>
    </w:p>
    <w:p w14:paraId="7F4AA793" w14:textId="4DFEC637" w:rsidR="00017085" w:rsidRPr="00017085" w:rsidRDefault="00B76FC0" w:rsidP="005A2793">
      <w:pPr>
        <w:spacing w:after="0" w:line="240" w:lineRule="auto"/>
        <w:rPr>
          <w:color w:val="000000"/>
        </w:rPr>
      </w:pPr>
      <w:r>
        <w:rPr>
          <w:color w:val="000000"/>
        </w:rPr>
        <w:t>8</w:t>
      </w:r>
      <w:r w:rsidR="002024F3">
        <w:rPr>
          <w:color w:val="000000"/>
        </w:rPr>
        <w:t>.</w:t>
      </w:r>
      <w:r>
        <w:rPr>
          <w:color w:val="000000"/>
        </w:rPr>
        <w:t>25</w:t>
      </w:r>
      <w:r w:rsidR="002024F3">
        <w:rPr>
          <w:color w:val="000000"/>
        </w:rPr>
        <w:t xml:space="preserve"> </w:t>
      </w:r>
      <w:r w:rsidR="002024F3" w:rsidRPr="002024F3">
        <w:rPr>
          <w:smallCaps/>
          <w:color w:val="000000"/>
        </w:rPr>
        <w:t>pm</w:t>
      </w:r>
      <w:r w:rsidR="00017085" w:rsidRPr="00017085">
        <w:rPr>
          <w:color w:val="000000"/>
        </w:rPr>
        <w:t xml:space="preserve">            </w:t>
      </w:r>
      <w:r w:rsidR="00017085" w:rsidRPr="00017085">
        <w:rPr>
          <w:color w:val="000000"/>
        </w:rPr>
        <w:tab/>
        <w:t xml:space="preserve">Pump </w:t>
      </w:r>
      <w:r w:rsidR="00F91003" w:rsidRPr="00017085">
        <w:rPr>
          <w:color w:val="000000"/>
        </w:rPr>
        <w:t>up the action</w:t>
      </w:r>
      <w:r w:rsidR="00017085" w:rsidRPr="00017085">
        <w:rPr>
          <w:color w:val="000000"/>
        </w:rPr>
        <w:t xml:space="preserve">: Enhancing </w:t>
      </w:r>
      <w:r w:rsidR="00F91003" w:rsidRPr="00017085">
        <w:rPr>
          <w:color w:val="000000"/>
        </w:rPr>
        <w:t>r</w:t>
      </w:r>
      <w:r w:rsidR="00017085" w:rsidRPr="00017085">
        <w:rPr>
          <w:color w:val="000000"/>
        </w:rPr>
        <w:t>esponse in HER2-</w:t>
      </w:r>
      <w:r w:rsidR="00F91003" w:rsidRPr="00017085">
        <w:rPr>
          <w:color w:val="000000"/>
        </w:rPr>
        <w:t>positive breast cancer</w:t>
      </w:r>
    </w:p>
    <w:p w14:paraId="6E0BB57D" w14:textId="777E8F01" w:rsidR="00017085" w:rsidRPr="00017085" w:rsidRDefault="00017085" w:rsidP="005A2793">
      <w:pPr>
        <w:spacing w:after="0" w:line="240" w:lineRule="auto"/>
        <w:rPr>
          <w:i/>
          <w:color w:val="000000"/>
        </w:rPr>
      </w:pPr>
      <w:r w:rsidRPr="00017085">
        <w:rPr>
          <w:i/>
          <w:color w:val="000000"/>
        </w:rPr>
        <w:t xml:space="preserve">                             Sara Hurvitz, MD</w:t>
      </w:r>
      <w:r w:rsidR="00F91003">
        <w:rPr>
          <w:color w:val="000000"/>
        </w:rPr>
        <w:t xml:space="preserve">, </w:t>
      </w:r>
      <w:r w:rsidR="00F91003" w:rsidRPr="005A2793">
        <w:rPr>
          <w:i/>
          <w:color w:val="000000"/>
        </w:rPr>
        <w:t>FACP</w:t>
      </w:r>
    </w:p>
    <w:p w14:paraId="0FD1F541" w14:textId="77777777" w:rsidR="00017085" w:rsidRPr="00017085" w:rsidRDefault="00017085" w:rsidP="005A2793">
      <w:pPr>
        <w:spacing w:after="0" w:line="240" w:lineRule="auto"/>
        <w:rPr>
          <w:color w:val="000000"/>
        </w:rPr>
      </w:pPr>
    </w:p>
    <w:p w14:paraId="04BA71F1" w14:textId="637C2FAC" w:rsidR="00017085" w:rsidRPr="00017085" w:rsidRDefault="002024F3" w:rsidP="005A2793">
      <w:pPr>
        <w:spacing w:after="0" w:line="240" w:lineRule="auto"/>
        <w:rPr>
          <w:color w:val="000000"/>
        </w:rPr>
      </w:pPr>
      <w:r>
        <w:rPr>
          <w:color w:val="000000"/>
        </w:rPr>
        <w:t>8.</w:t>
      </w:r>
      <w:r w:rsidR="00B76FC0">
        <w:rPr>
          <w:color w:val="000000"/>
        </w:rPr>
        <w:t>45</w:t>
      </w:r>
      <w:r>
        <w:rPr>
          <w:color w:val="000000"/>
        </w:rPr>
        <w:t xml:space="preserve"> </w:t>
      </w:r>
      <w:r w:rsidRPr="002024F3">
        <w:rPr>
          <w:smallCaps/>
          <w:color w:val="000000"/>
        </w:rPr>
        <w:t>pm</w:t>
      </w:r>
      <w:r w:rsidR="00017085" w:rsidRPr="00017085">
        <w:rPr>
          <w:color w:val="000000"/>
        </w:rPr>
        <w:tab/>
      </w:r>
      <w:r w:rsidR="00017085">
        <w:rPr>
          <w:color w:val="000000"/>
        </w:rPr>
        <w:tab/>
      </w:r>
      <w:r w:rsidR="00017085" w:rsidRPr="00017085">
        <w:rPr>
          <w:color w:val="000000"/>
        </w:rPr>
        <w:t xml:space="preserve">Q </w:t>
      </w:r>
      <w:r w:rsidR="00F91003">
        <w:rPr>
          <w:color w:val="000000"/>
        </w:rPr>
        <w:t>&amp;</w:t>
      </w:r>
      <w:r w:rsidR="00F91003" w:rsidRPr="00017085">
        <w:rPr>
          <w:color w:val="000000"/>
        </w:rPr>
        <w:t xml:space="preserve"> </w:t>
      </w:r>
      <w:r w:rsidR="00017085" w:rsidRPr="00017085">
        <w:rPr>
          <w:color w:val="000000"/>
        </w:rPr>
        <w:t>A</w:t>
      </w:r>
    </w:p>
    <w:p w14:paraId="7FB1EE48" w14:textId="77777777" w:rsidR="00017085" w:rsidRPr="00017085" w:rsidRDefault="00017085" w:rsidP="005A2793">
      <w:pPr>
        <w:spacing w:after="0" w:line="240" w:lineRule="auto"/>
        <w:rPr>
          <w:color w:val="000000"/>
        </w:rPr>
      </w:pPr>
    </w:p>
    <w:p w14:paraId="680F4826" w14:textId="27201589" w:rsidR="00017085" w:rsidRPr="00017085" w:rsidRDefault="002024F3" w:rsidP="005A2793">
      <w:pPr>
        <w:spacing w:after="0" w:line="240" w:lineRule="auto"/>
        <w:ind w:left="1440" w:hanging="1440"/>
        <w:rPr>
          <w:color w:val="000000"/>
        </w:rPr>
      </w:pPr>
      <w:r>
        <w:rPr>
          <w:color w:val="000000"/>
        </w:rPr>
        <w:t>8.</w:t>
      </w:r>
      <w:r w:rsidR="00B76FC0">
        <w:rPr>
          <w:color w:val="000000"/>
        </w:rPr>
        <w:t>50</w:t>
      </w:r>
      <w:r w:rsidR="00017085" w:rsidRPr="00017085">
        <w:rPr>
          <w:color w:val="000000"/>
        </w:rPr>
        <w:t xml:space="preserve"> </w:t>
      </w:r>
      <w:r w:rsidRPr="002024F3">
        <w:rPr>
          <w:smallCaps/>
          <w:color w:val="000000"/>
        </w:rPr>
        <w:t>pm</w:t>
      </w:r>
      <w:r w:rsidR="00017085" w:rsidRPr="00017085">
        <w:rPr>
          <w:color w:val="000000"/>
        </w:rPr>
        <w:t xml:space="preserve">             </w:t>
      </w:r>
      <w:r w:rsidR="00017085" w:rsidRPr="00017085">
        <w:rPr>
          <w:color w:val="000000"/>
        </w:rPr>
        <w:tab/>
        <w:t xml:space="preserve">Refining the </w:t>
      </w:r>
      <w:r w:rsidR="00F91003" w:rsidRPr="00017085">
        <w:rPr>
          <w:color w:val="000000"/>
        </w:rPr>
        <w:t xml:space="preserve">safe and effective use of targeted treatments </w:t>
      </w:r>
      <w:r w:rsidR="00017085" w:rsidRPr="00017085">
        <w:rPr>
          <w:color w:val="000000"/>
        </w:rPr>
        <w:t>in ER-</w:t>
      </w:r>
      <w:r w:rsidR="00F91003" w:rsidRPr="00017085">
        <w:rPr>
          <w:color w:val="000000"/>
        </w:rPr>
        <w:t>positive advanced breast cancer</w:t>
      </w:r>
    </w:p>
    <w:p w14:paraId="2D4FCDB8" w14:textId="56302261" w:rsidR="00017085" w:rsidRPr="00017085" w:rsidRDefault="00017085" w:rsidP="005A2793">
      <w:pPr>
        <w:spacing w:after="0" w:line="240" w:lineRule="auto"/>
        <w:rPr>
          <w:i/>
          <w:color w:val="000000"/>
        </w:rPr>
      </w:pPr>
      <w:r w:rsidRPr="00017085">
        <w:rPr>
          <w:color w:val="000000"/>
        </w:rPr>
        <w:t xml:space="preserve"> </w:t>
      </w:r>
      <w:r w:rsidRPr="00017085">
        <w:rPr>
          <w:color w:val="000000"/>
        </w:rPr>
        <w:tab/>
      </w:r>
      <w:r w:rsidRPr="00017085">
        <w:rPr>
          <w:color w:val="000000"/>
        </w:rPr>
        <w:tab/>
      </w:r>
      <w:r w:rsidR="005D4758">
        <w:rPr>
          <w:rFonts w:ascii="Calibri" w:eastAsia="Calibri" w:hAnsi="Calibri" w:cs="Calibri"/>
          <w:i/>
        </w:rPr>
        <w:t xml:space="preserve">Wolfgang </w:t>
      </w:r>
      <w:proofErr w:type="spellStart"/>
      <w:r w:rsidR="005D4758">
        <w:rPr>
          <w:rFonts w:ascii="Calibri" w:eastAsia="Calibri" w:hAnsi="Calibri" w:cs="Calibri"/>
          <w:i/>
        </w:rPr>
        <w:t>Janni</w:t>
      </w:r>
      <w:proofErr w:type="spellEnd"/>
      <w:r w:rsidR="005D4758">
        <w:rPr>
          <w:rFonts w:ascii="Calibri" w:eastAsia="Calibri" w:hAnsi="Calibri" w:cs="Calibri"/>
          <w:i/>
        </w:rPr>
        <w:t>, MD, PhD</w:t>
      </w:r>
    </w:p>
    <w:p w14:paraId="6993E59B" w14:textId="77777777" w:rsidR="00017085" w:rsidRPr="00017085" w:rsidRDefault="00017085" w:rsidP="005A2793">
      <w:pPr>
        <w:spacing w:after="0" w:line="240" w:lineRule="auto"/>
        <w:rPr>
          <w:color w:val="000000"/>
        </w:rPr>
      </w:pPr>
    </w:p>
    <w:p w14:paraId="71721FD0" w14:textId="6A185F79" w:rsidR="00017085" w:rsidRPr="00017085" w:rsidRDefault="00B76FC0" w:rsidP="005A2793">
      <w:pPr>
        <w:spacing w:after="0" w:line="240" w:lineRule="auto"/>
        <w:rPr>
          <w:color w:val="000000"/>
        </w:rPr>
      </w:pPr>
      <w:r>
        <w:rPr>
          <w:color w:val="000000"/>
        </w:rPr>
        <w:t>9</w:t>
      </w:r>
      <w:r w:rsidR="002024F3">
        <w:rPr>
          <w:color w:val="000000"/>
        </w:rPr>
        <w:t>.</w:t>
      </w:r>
      <w:r>
        <w:rPr>
          <w:color w:val="000000"/>
        </w:rPr>
        <w:t>10</w:t>
      </w:r>
      <w:r w:rsidR="002024F3">
        <w:rPr>
          <w:color w:val="000000"/>
        </w:rPr>
        <w:t xml:space="preserve"> </w:t>
      </w:r>
      <w:r w:rsidR="002024F3" w:rsidRPr="002024F3">
        <w:rPr>
          <w:smallCaps/>
          <w:color w:val="000000"/>
        </w:rPr>
        <w:t>pm</w:t>
      </w:r>
      <w:r w:rsidR="00017085" w:rsidRPr="00017085">
        <w:rPr>
          <w:color w:val="000000"/>
        </w:rPr>
        <w:tab/>
      </w:r>
      <w:r w:rsidR="00017085" w:rsidRPr="00017085">
        <w:rPr>
          <w:color w:val="000000"/>
        </w:rPr>
        <w:tab/>
        <w:t xml:space="preserve">Q </w:t>
      </w:r>
      <w:r w:rsidR="00F91003">
        <w:rPr>
          <w:color w:val="000000"/>
        </w:rPr>
        <w:t>&amp;</w:t>
      </w:r>
      <w:r w:rsidR="00F91003" w:rsidRPr="00017085">
        <w:rPr>
          <w:color w:val="000000"/>
        </w:rPr>
        <w:t xml:space="preserve"> </w:t>
      </w:r>
      <w:r w:rsidR="00017085" w:rsidRPr="00017085">
        <w:rPr>
          <w:color w:val="000000"/>
        </w:rPr>
        <w:t>A</w:t>
      </w:r>
    </w:p>
    <w:p w14:paraId="423B6433" w14:textId="77777777" w:rsidR="00017085" w:rsidRPr="00017085" w:rsidRDefault="00017085" w:rsidP="005A2793">
      <w:pPr>
        <w:spacing w:after="0" w:line="240" w:lineRule="auto"/>
        <w:rPr>
          <w:color w:val="000000"/>
        </w:rPr>
      </w:pPr>
    </w:p>
    <w:p w14:paraId="7B7FD91B" w14:textId="7135516D" w:rsidR="00017085" w:rsidRPr="00017085" w:rsidRDefault="00B76FC0" w:rsidP="005A2793">
      <w:pPr>
        <w:spacing w:after="0" w:line="240" w:lineRule="auto"/>
        <w:rPr>
          <w:color w:val="000000"/>
        </w:rPr>
      </w:pPr>
      <w:r>
        <w:rPr>
          <w:color w:val="000000"/>
        </w:rPr>
        <w:lastRenderedPageBreak/>
        <w:t>9</w:t>
      </w:r>
      <w:r w:rsidR="002024F3">
        <w:rPr>
          <w:color w:val="000000"/>
        </w:rPr>
        <w:t>.</w:t>
      </w:r>
      <w:r>
        <w:rPr>
          <w:color w:val="000000"/>
        </w:rPr>
        <w:t>15</w:t>
      </w:r>
      <w:r w:rsidR="00017085" w:rsidRPr="00017085">
        <w:rPr>
          <w:color w:val="000000"/>
        </w:rPr>
        <w:t xml:space="preserve"> </w:t>
      </w:r>
      <w:r w:rsidR="002024F3" w:rsidRPr="002024F3">
        <w:rPr>
          <w:smallCaps/>
          <w:color w:val="000000"/>
        </w:rPr>
        <w:t>pm</w:t>
      </w:r>
      <w:r w:rsidR="00017085" w:rsidRPr="002024F3">
        <w:rPr>
          <w:smallCaps/>
          <w:color w:val="000000"/>
        </w:rPr>
        <w:t xml:space="preserve"> </w:t>
      </w:r>
      <w:r w:rsidR="00017085" w:rsidRPr="00017085">
        <w:rPr>
          <w:color w:val="000000"/>
        </w:rPr>
        <w:t xml:space="preserve">             </w:t>
      </w:r>
      <w:r w:rsidR="00017085" w:rsidRPr="00017085">
        <w:rPr>
          <w:color w:val="000000"/>
        </w:rPr>
        <w:tab/>
        <w:t xml:space="preserve">New </w:t>
      </w:r>
      <w:r w:rsidR="00F91003">
        <w:rPr>
          <w:color w:val="000000"/>
        </w:rPr>
        <w:t>f</w:t>
      </w:r>
      <w:r w:rsidR="00F91003" w:rsidRPr="00017085">
        <w:rPr>
          <w:color w:val="000000"/>
        </w:rPr>
        <w:t>ields</w:t>
      </w:r>
      <w:r w:rsidR="00017085" w:rsidRPr="00017085">
        <w:rPr>
          <w:color w:val="000000"/>
        </w:rPr>
        <w:t xml:space="preserve">: Emerging </w:t>
      </w:r>
      <w:r w:rsidR="00F91003" w:rsidRPr="00017085">
        <w:rPr>
          <w:color w:val="000000"/>
        </w:rPr>
        <w:t>novel targeted treatments f</w:t>
      </w:r>
      <w:r w:rsidR="00017085" w:rsidRPr="00017085">
        <w:rPr>
          <w:color w:val="000000"/>
        </w:rPr>
        <w:t>or ER-</w:t>
      </w:r>
      <w:r w:rsidR="00F91003" w:rsidRPr="00017085">
        <w:rPr>
          <w:color w:val="000000"/>
        </w:rPr>
        <w:t>positive breast cancer</w:t>
      </w:r>
    </w:p>
    <w:p w14:paraId="00ED65C9" w14:textId="196570B6" w:rsidR="00F91003" w:rsidRPr="00F91003" w:rsidDel="005D4758" w:rsidRDefault="00017085" w:rsidP="005A2793">
      <w:pPr>
        <w:spacing w:after="0" w:line="240" w:lineRule="auto"/>
        <w:rPr>
          <w:del w:id="8" w:author="Amy Furedy, RN, OCN" w:date="2014-11-08T08:38:00Z"/>
          <w:i/>
          <w:color w:val="000000"/>
        </w:rPr>
      </w:pPr>
      <w:r w:rsidRPr="00017085">
        <w:rPr>
          <w:color w:val="000000"/>
        </w:rPr>
        <w:tab/>
      </w:r>
      <w:r>
        <w:rPr>
          <w:color w:val="000000"/>
        </w:rPr>
        <w:tab/>
      </w:r>
      <w:r w:rsidR="005D4758">
        <w:rPr>
          <w:rFonts w:ascii="Calibri" w:eastAsia="Calibri" w:hAnsi="Calibri" w:cs="Calibri"/>
          <w:i/>
        </w:rPr>
        <w:t>Javier Cortés, MD, PhD</w:t>
      </w:r>
      <w:r w:rsidR="005D4758" w:rsidRPr="00017085" w:rsidDel="005D4758">
        <w:rPr>
          <w:i/>
          <w:color w:val="000000"/>
        </w:rPr>
        <w:t xml:space="preserve"> </w:t>
      </w:r>
    </w:p>
    <w:p w14:paraId="72B8E62E" w14:textId="3AD660B1" w:rsidR="00017085" w:rsidRPr="00017085" w:rsidRDefault="00017085" w:rsidP="005A2793">
      <w:pPr>
        <w:spacing w:after="0" w:line="240" w:lineRule="auto"/>
        <w:rPr>
          <w:i/>
          <w:color w:val="000000"/>
        </w:rPr>
      </w:pPr>
    </w:p>
    <w:p w14:paraId="4D4CAD7F" w14:textId="0374FEF2" w:rsidR="00017085" w:rsidRPr="00017085" w:rsidRDefault="00B76FC0" w:rsidP="005A2793">
      <w:pPr>
        <w:spacing w:after="0" w:line="240" w:lineRule="auto"/>
        <w:rPr>
          <w:color w:val="000000"/>
        </w:rPr>
      </w:pPr>
      <w:r>
        <w:rPr>
          <w:color w:val="000000"/>
        </w:rPr>
        <w:t>9</w:t>
      </w:r>
      <w:r w:rsidR="002024F3">
        <w:rPr>
          <w:color w:val="000000"/>
        </w:rPr>
        <w:t>.</w:t>
      </w:r>
      <w:r>
        <w:rPr>
          <w:color w:val="000000"/>
        </w:rPr>
        <w:t>30</w:t>
      </w:r>
      <w:r w:rsidR="002024F3">
        <w:rPr>
          <w:color w:val="000000"/>
        </w:rPr>
        <w:t xml:space="preserve"> </w:t>
      </w:r>
      <w:r w:rsidR="002024F3" w:rsidRPr="002024F3">
        <w:rPr>
          <w:smallCaps/>
          <w:color w:val="000000"/>
        </w:rPr>
        <w:t>pm</w:t>
      </w:r>
      <w:r w:rsidR="00017085" w:rsidRPr="00017085">
        <w:rPr>
          <w:color w:val="000000"/>
        </w:rPr>
        <w:tab/>
      </w:r>
      <w:r w:rsidR="00017085" w:rsidRPr="00017085">
        <w:rPr>
          <w:color w:val="000000"/>
        </w:rPr>
        <w:tab/>
        <w:t xml:space="preserve">Panel </w:t>
      </w:r>
      <w:r w:rsidR="00F91003">
        <w:rPr>
          <w:color w:val="000000"/>
        </w:rPr>
        <w:t>d</w:t>
      </w:r>
      <w:r w:rsidR="00F91003" w:rsidRPr="00017085">
        <w:rPr>
          <w:color w:val="000000"/>
        </w:rPr>
        <w:t xml:space="preserve">iscussion </w:t>
      </w:r>
      <w:r w:rsidR="00017085" w:rsidRPr="00017085">
        <w:rPr>
          <w:color w:val="000000"/>
        </w:rPr>
        <w:t xml:space="preserve">and </w:t>
      </w:r>
      <w:r w:rsidR="00F91003">
        <w:rPr>
          <w:color w:val="000000"/>
        </w:rPr>
        <w:t>q</w:t>
      </w:r>
      <w:r w:rsidR="00F91003" w:rsidRPr="00017085">
        <w:rPr>
          <w:color w:val="000000"/>
        </w:rPr>
        <w:t xml:space="preserve">uestions </w:t>
      </w:r>
    </w:p>
    <w:p w14:paraId="11A8D189" w14:textId="77777777" w:rsidR="00017085" w:rsidRPr="00017085" w:rsidRDefault="00017085" w:rsidP="005A2793">
      <w:pPr>
        <w:spacing w:after="0" w:line="240" w:lineRule="auto"/>
        <w:rPr>
          <w:color w:val="000000"/>
        </w:rPr>
      </w:pPr>
    </w:p>
    <w:p w14:paraId="147B1F08" w14:textId="13FA9E86" w:rsidR="00017085" w:rsidRPr="00017085" w:rsidRDefault="002024F3" w:rsidP="005A2793">
      <w:pPr>
        <w:spacing w:after="0" w:line="240" w:lineRule="auto"/>
        <w:rPr>
          <w:color w:val="000000"/>
        </w:rPr>
      </w:pPr>
      <w:r>
        <w:rPr>
          <w:color w:val="000000"/>
        </w:rPr>
        <w:t>9.</w:t>
      </w:r>
      <w:r w:rsidR="00B76FC0">
        <w:rPr>
          <w:color w:val="000000"/>
        </w:rPr>
        <w:t>40</w:t>
      </w:r>
      <w:r>
        <w:rPr>
          <w:color w:val="000000"/>
        </w:rPr>
        <w:t xml:space="preserve"> </w:t>
      </w:r>
      <w:r w:rsidRPr="002024F3">
        <w:rPr>
          <w:smallCaps/>
          <w:color w:val="000000"/>
        </w:rPr>
        <w:t>pm</w:t>
      </w:r>
      <w:r w:rsidR="00017085" w:rsidRPr="00017085">
        <w:rPr>
          <w:color w:val="000000"/>
        </w:rPr>
        <w:tab/>
      </w:r>
      <w:r w:rsidR="00017085" w:rsidRPr="00017085">
        <w:rPr>
          <w:color w:val="000000"/>
        </w:rPr>
        <w:tab/>
      </w:r>
      <w:r w:rsidR="00F91003">
        <w:rPr>
          <w:color w:val="000000"/>
        </w:rPr>
        <w:t>pr</w:t>
      </w:r>
      <w:r w:rsidR="00F91003" w:rsidRPr="00F91003">
        <w:rPr>
          <w:color w:val="000000"/>
        </w:rPr>
        <w:t>IME</w:t>
      </w:r>
      <w:r w:rsidR="00F91003" w:rsidRPr="00017085">
        <w:rPr>
          <w:color w:val="000000"/>
        </w:rPr>
        <w:t xml:space="preserve"> </w:t>
      </w:r>
      <w:r w:rsidR="00017085" w:rsidRPr="00017085">
        <w:rPr>
          <w:color w:val="000000"/>
        </w:rPr>
        <w:t>Points</w:t>
      </w:r>
      <w:r w:rsidR="00B76FC0">
        <w:rPr>
          <w:color w:val="000000"/>
        </w:rPr>
        <w:t>™</w:t>
      </w:r>
    </w:p>
    <w:p w14:paraId="7E21448A" w14:textId="6FB74216" w:rsidR="00F91003" w:rsidRPr="00F91003" w:rsidRDefault="00017085" w:rsidP="005A2793">
      <w:pPr>
        <w:spacing w:after="0" w:line="240" w:lineRule="auto"/>
        <w:rPr>
          <w:i/>
          <w:color w:val="000000"/>
        </w:rPr>
      </w:pPr>
      <w:r w:rsidRPr="00017085">
        <w:rPr>
          <w:color w:val="000000"/>
        </w:rPr>
        <w:tab/>
      </w:r>
      <w:r w:rsidRPr="00017085">
        <w:rPr>
          <w:color w:val="000000"/>
        </w:rPr>
        <w:tab/>
      </w:r>
      <w:r w:rsidR="005D4758">
        <w:rPr>
          <w:rFonts w:ascii="Calibri" w:eastAsia="Calibri" w:hAnsi="Calibri" w:cs="Calibri"/>
          <w:i/>
        </w:rPr>
        <w:t>Javier Cortés, MD, PhD</w:t>
      </w:r>
    </w:p>
    <w:p w14:paraId="1D69C8CA" w14:textId="77777777" w:rsidR="00017085" w:rsidRPr="00017085" w:rsidRDefault="00017085" w:rsidP="005A2793">
      <w:pPr>
        <w:spacing w:after="0" w:line="240" w:lineRule="auto"/>
        <w:rPr>
          <w:color w:val="000000"/>
        </w:rPr>
      </w:pPr>
      <w:r w:rsidRPr="00017085">
        <w:rPr>
          <w:color w:val="000000"/>
        </w:rPr>
        <w:t xml:space="preserve">                            </w:t>
      </w:r>
    </w:p>
    <w:p w14:paraId="11AE2383" w14:textId="1E911DA3" w:rsidR="003A12FE" w:rsidRDefault="002024F3" w:rsidP="005A2793">
      <w:pPr>
        <w:spacing w:after="0" w:line="240" w:lineRule="auto"/>
        <w:rPr>
          <w:color w:val="000000"/>
        </w:rPr>
      </w:pPr>
      <w:r>
        <w:rPr>
          <w:color w:val="000000"/>
        </w:rPr>
        <w:t>9.</w:t>
      </w:r>
      <w:r w:rsidR="00B76FC0">
        <w:rPr>
          <w:color w:val="000000"/>
        </w:rPr>
        <w:t>45</w:t>
      </w:r>
      <w:r>
        <w:rPr>
          <w:color w:val="000000"/>
        </w:rPr>
        <w:t xml:space="preserve"> </w:t>
      </w:r>
      <w:r w:rsidRPr="002024F3">
        <w:rPr>
          <w:smallCaps/>
          <w:color w:val="000000"/>
        </w:rPr>
        <w:t>pm</w:t>
      </w:r>
      <w:r w:rsidR="00017085" w:rsidRPr="00017085">
        <w:rPr>
          <w:color w:val="000000"/>
        </w:rPr>
        <w:tab/>
      </w:r>
      <w:r w:rsidR="00017085" w:rsidRPr="00017085">
        <w:rPr>
          <w:color w:val="000000"/>
        </w:rPr>
        <w:tab/>
        <w:t>Adjourn</w:t>
      </w:r>
    </w:p>
    <w:p w14:paraId="37EBDAAA" w14:textId="77777777" w:rsidR="004A6934" w:rsidRDefault="004A6934"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450A5FDB" w14:textId="77777777" w:rsidR="00617FD1" w:rsidRDefault="00617FD1" w:rsidP="00617FD1">
      <w:pPr>
        <w:spacing w:after="0" w:line="240" w:lineRule="auto"/>
        <w:rPr>
          <w:b/>
        </w:rPr>
      </w:pPr>
    </w:p>
    <w:p w14:paraId="199E886E" w14:textId="321F02B7"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w:t>
      </w:r>
    </w:p>
    <w:p w14:paraId="5A2D9BE7" w14:textId="51AEB913" w:rsidR="00651AF6" w:rsidRDefault="00903395" w:rsidP="005A2793">
      <w:pPr>
        <w:spacing w:after="0" w:line="240" w:lineRule="auto"/>
      </w:pPr>
      <w:r>
        <w:t>[</w:t>
      </w:r>
      <w:r w:rsidR="00651AF6" w:rsidRPr="006D0598">
        <w:t>Do not include a Continuing Education Statement</w:t>
      </w:r>
      <w:r w:rsidR="00651AF6">
        <w:t>.</w:t>
      </w:r>
      <w:r>
        <w:t>]</w:t>
      </w: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24EE45B9" w14:textId="6AB7F680" w:rsidR="006D0598" w:rsidRDefault="00BE7A4F" w:rsidP="007A0164">
      <w:pPr>
        <w:spacing w:after="0" w:line="240" w:lineRule="auto"/>
      </w:pPr>
      <w:r>
        <w:t>T</w:t>
      </w:r>
      <w:r w:rsidR="004A7029">
        <w:t>his activity is</w:t>
      </w:r>
      <w:r>
        <w:t xml:space="preserve"> supported </w:t>
      </w:r>
      <w:r w:rsidR="006D0598">
        <w:t>by</w:t>
      </w:r>
      <w:r>
        <w:t xml:space="preserve"> a grant from</w:t>
      </w:r>
      <w:r w:rsidR="006D0598">
        <w:t xml:space="preserve"> </w:t>
      </w:r>
      <w:r w:rsidR="00B11D54">
        <w:t>Novartis</w:t>
      </w:r>
      <w:r w:rsidR="00F91003">
        <w:t xml:space="preserve"> Oncology</w:t>
      </w:r>
      <w:r w:rsidR="002F230A">
        <w:t>.</w:t>
      </w: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E28AB26" w14:textId="77777777" w:rsidR="00EF1FEE" w:rsidRDefault="00EF1FEE" w:rsidP="00903395">
      <w:pPr>
        <w:spacing w:after="0" w:line="240" w:lineRule="auto"/>
      </w:pPr>
      <w:r w:rsidRPr="002B3B0C">
        <w:t>There is no fee for this activity and preregistration is not required; however, space is limited.</w:t>
      </w:r>
      <w:r>
        <w:t xml:space="preserve"> Dinner will be served.</w:t>
      </w:r>
    </w:p>
    <w:p w14:paraId="489A4606" w14:textId="77777777" w:rsidR="004A6934" w:rsidRDefault="004A6934"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606FCFF6" w14:textId="77777777" w:rsidR="006A2125" w:rsidRPr="006A2125" w:rsidRDefault="006A2125" w:rsidP="00903395">
      <w:pPr>
        <w:spacing w:after="0" w:line="240" w:lineRule="auto"/>
        <w:rPr>
          <w:rFonts w:eastAsia="Times New Roman" w:cs="Arial"/>
          <w:b/>
        </w:rPr>
      </w:pPr>
      <w:r>
        <w:rPr>
          <w:rFonts w:eastAsia="Times New Roman" w:cs="Arial"/>
          <w:b/>
        </w:rPr>
        <w:t>Flyer</w:t>
      </w:r>
    </w:p>
    <w:p w14:paraId="3C8A0C99" w14:textId="7FCA1200" w:rsidR="007565B6" w:rsidRDefault="007565B6" w:rsidP="00903395">
      <w:pPr>
        <w:spacing w:after="0" w:line="240" w:lineRule="auto"/>
        <w:rPr>
          <w:rFonts w:eastAsia="Times New Roman" w:cs="Arial"/>
        </w:rPr>
      </w:pPr>
      <w:r>
        <w:rPr>
          <w:rFonts w:eastAsia="Times New Roman" w:cs="Arial"/>
        </w:rPr>
        <w:t xml:space="preserve">Disclosure of </w:t>
      </w:r>
      <w:r w:rsidR="0075239A">
        <w:rPr>
          <w:rFonts w:eastAsia="Times New Roman" w:cs="Arial"/>
        </w:rPr>
        <w:t>Relevant Financial Relationships</w:t>
      </w:r>
    </w:p>
    <w:p w14:paraId="17122991" w14:textId="423F0960" w:rsidR="00285C5C" w:rsidRDefault="00285C5C" w:rsidP="0090339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sidR="0020510A">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ED16D4E" w14:textId="77777777" w:rsidR="00A26DF5" w:rsidRDefault="00A26DF5" w:rsidP="00903395">
      <w:pPr>
        <w:spacing w:after="0" w:line="240" w:lineRule="auto"/>
        <w:rPr>
          <w:rFonts w:eastAsia="Times New Roman" w:cs="Arial"/>
        </w:rPr>
      </w:pPr>
    </w:p>
    <w:p w14:paraId="335B03B5" w14:textId="1C30D536" w:rsidR="007565B6" w:rsidRPr="0053113C" w:rsidRDefault="007565B6" w:rsidP="00903395">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45A9FD56" w14:textId="77777777" w:rsidR="00A26DF5" w:rsidRPr="0053113C" w:rsidRDefault="00A26DF5" w:rsidP="00903395">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568AA21" w14:textId="77777777" w:rsidR="00A26DF5" w:rsidRPr="0053113C" w:rsidRDefault="00A26DF5" w:rsidP="00903395">
      <w:pPr>
        <w:spacing w:after="0" w:line="240" w:lineRule="auto"/>
        <w:rPr>
          <w:sz w:val="18"/>
        </w:rPr>
      </w:pPr>
    </w:p>
    <w:p w14:paraId="3B537E51" w14:textId="77777777" w:rsidR="007565B6" w:rsidRPr="0053113C" w:rsidRDefault="007565B6" w:rsidP="00903395">
      <w:pPr>
        <w:spacing w:after="0" w:line="240" w:lineRule="auto"/>
        <w:rPr>
          <w:sz w:val="18"/>
        </w:rPr>
      </w:pPr>
      <w:r w:rsidRPr="0053113C">
        <w:rPr>
          <w:sz w:val="18"/>
        </w:rPr>
        <w:t>Disclaimer</w:t>
      </w:r>
    </w:p>
    <w:p w14:paraId="0D21CA76" w14:textId="77777777" w:rsidR="00A26DF5" w:rsidRPr="0053113C" w:rsidRDefault="00A26DF5" w:rsidP="00903395">
      <w:pPr>
        <w:spacing w:after="0" w:line="240" w:lineRule="auto"/>
        <w:rPr>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6460CCF5" w14:textId="77777777" w:rsidR="006A2125" w:rsidRDefault="006A2125" w:rsidP="00903395">
      <w:pPr>
        <w:spacing w:after="0" w:line="240" w:lineRule="auto"/>
      </w:pPr>
    </w:p>
    <w:p w14:paraId="70A3C6C4" w14:textId="77777777" w:rsidR="006A2125" w:rsidRPr="006A2125" w:rsidRDefault="006A2125" w:rsidP="00903395">
      <w:pPr>
        <w:spacing w:after="0" w:line="240" w:lineRule="auto"/>
        <w:rPr>
          <w:rFonts w:eastAsia="Times New Roman" w:cs="Arial"/>
          <w:b/>
        </w:rPr>
      </w:pPr>
      <w:r>
        <w:rPr>
          <w:rFonts w:eastAsia="Times New Roman" w:cs="Arial"/>
          <w:b/>
        </w:rPr>
        <w:t>Summary Book</w:t>
      </w:r>
    </w:p>
    <w:p w14:paraId="560D3F65" w14:textId="0E3F023E" w:rsidR="006A2125" w:rsidRDefault="006A2125" w:rsidP="00903395">
      <w:pPr>
        <w:spacing w:after="0" w:line="240" w:lineRule="auto"/>
        <w:rPr>
          <w:rFonts w:eastAsia="Times New Roman" w:cs="Arial"/>
        </w:rPr>
      </w:pPr>
      <w:r>
        <w:rPr>
          <w:rFonts w:eastAsia="Times New Roman" w:cs="Arial"/>
        </w:rPr>
        <w:t xml:space="preserve">Disclosure of </w:t>
      </w:r>
      <w:r w:rsidR="00BF20C5">
        <w:rPr>
          <w:rFonts w:eastAsia="Times New Roman" w:cs="Arial"/>
        </w:rPr>
        <w:t xml:space="preserve">Relevant </w:t>
      </w:r>
      <w:r w:rsidR="00215049">
        <w:rPr>
          <w:rFonts w:eastAsia="Times New Roman" w:cs="Arial"/>
        </w:rPr>
        <w:t>Financial Relationships</w:t>
      </w:r>
    </w:p>
    <w:p w14:paraId="5545D8A3" w14:textId="42E73D5A" w:rsidR="006A2125" w:rsidRDefault="006A2125" w:rsidP="0090339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w:t>
      </w:r>
      <w:r w:rsidRPr="0092421B">
        <w:rPr>
          <w:rFonts w:eastAsia="Times New Roman" w:cs="Arial"/>
        </w:rPr>
        <w:lastRenderedPageBreak/>
        <w:t>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394C1F9" w14:textId="77777777" w:rsidR="006A2125" w:rsidRDefault="006A2125" w:rsidP="00903395">
      <w:pPr>
        <w:spacing w:after="0" w:line="240" w:lineRule="auto"/>
        <w:rPr>
          <w:rFonts w:eastAsia="Times New Roman" w:cs="Arial"/>
        </w:rPr>
      </w:pPr>
    </w:p>
    <w:p w14:paraId="2CE268B7" w14:textId="77777777" w:rsidR="006A2125" w:rsidRPr="006A2125" w:rsidRDefault="006A2125" w:rsidP="0090339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 spouses/life partners have with commercial interest related to the content of this activity:</w:t>
      </w:r>
    </w:p>
    <w:p w14:paraId="04D806AE" w14:textId="77777777" w:rsidR="006A2125" w:rsidRPr="006A2125" w:rsidRDefault="006A2125" w:rsidP="00903395">
      <w:pPr>
        <w:spacing w:after="0" w:line="240" w:lineRule="auto"/>
        <w:rPr>
          <w:rFonts w:eastAsia="Times New Roman" w:cs="Arial"/>
        </w:rPr>
      </w:pPr>
    </w:p>
    <w:p w14:paraId="6E84FEA6" w14:textId="77777777" w:rsidR="006A2125" w:rsidRPr="006A2125" w:rsidRDefault="006A2125" w:rsidP="00903395">
      <w:pPr>
        <w:spacing w:after="0" w:line="240" w:lineRule="auto"/>
        <w:rPr>
          <w:rFonts w:eastAsia="Times New Roman" w:cs="Arial"/>
        </w:rPr>
      </w:pPr>
      <w:proofErr w:type="spellStart"/>
      <w:r w:rsidRPr="006A2125">
        <w:rPr>
          <w:rFonts w:eastAsia="Times New Roman" w:cs="Arial"/>
        </w:rPr>
        <w:t>Dr</w:t>
      </w:r>
      <w:proofErr w:type="spellEnd"/>
      <w:r w:rsidRPr="006A2125">
        <w:rPr>
          <w:rFonts w:eastAsia="Times New Roman" w:cs="Arial"/>
        </w:rPr>
        <w:t xml:space="preserve"> XX</w:t>
      </w:r>
      <w:commentRangeStart w:id="9"/>
      <w:r w:rsidRPr="006A2125">
        <w:rPr>
          <w:rFonts w:eastAsia="Times New Roman" w:cs="Arial"/>
        </w:rPr>
        <w:t xml:space="preserve">X </w:t>
      </w:r>
      <w:commentRangeEnd w:id="9"/>
      <w:r w:rsidR="002D07D6">
        <w:rPr>
          <w:rStyle w:val="CommentReference"/>
        </w:rPr>
        <w:commentReference w:id="9"/>
      </w:r>
      <w:r w:rsidRPr="006A2125">
        <w:rPr>
          <w:rFonts w:eastAsia="Times New Roman" w:cs="Arial"/>
        </w:rPr>
        <w:t>has disclosed ______. S/He has agreed to disclose any unlabeled/unapproved uses of drugs or products referenced in her presentation.</w:t>
      </w:r>
    </w:p>
    <w:p w14:paraId="7F2A2468" w14:textId="77777777" w:rsidR="006A2125" w:rsidRPr="006A2125" w:rsidRDefault="006A2125" w:rsidP="00903395">
      <w:pPr>
        <w:spacing w:after="0" w:line="240" w:lineRule="auto"/>
        <w:rPr>
          <w:rFonts w:eastAsia="Times New Roman" w:cs="Arial"/>
        </w:rPr>
      </w:pPr>
    </w:p>
    <w:p w14:paraId="0EC39E99" w14:textId="36FEE32C" w:rsidR="006A2125" w:rsidRPr="00D6119E" w:rsidRDefault="006A2125" w:rsidP="00D6119E">
      <w:pPr>
        <w:spacing w:after="0" w:line="240" w:lineRule="auto"/>
      </w:pPr>
      <w:r w:rsidRPr="006A2125">
        <w:rPr>
          <w:rFonts w:eastAsia="Times New Roman" w:cs="Arial"/>
        </w:rPr>
        <w:t>The employees of prIME Oncology have disclosed:</w:t>
      </w:r>
      <w:r w:rsidR="0069073F">
        <w:rPr>
          <w:rFonts w:eastAsia="Times New Roman" w:cs="Arial"/>
        </w:rPr>
        <w:t xml:space="preserve"> </w:t>
      </w:r>
    </w:p>
    <w:p w14:paraId="01A39B2E" w14:textId="1EEDA7D5" w:rsidR="000138C9" w:rsidRPr="00471687" w:rsidRDefault="00B11D54" w:rsidP="000138C9">
      <w:pPr>
        <w:pStyle w:val="ListParagraph"/>
        <w:numPr>
          <w:ilvl w:val="0"/>
          <w:numId w:val="9"/>
        </w:numPr>
        <w:spacing w:after="0" w:line="240" w:lineRule="auto"/>
        <w:rPr>
          <w:rFonts w:eastAsia="Times New Roman" w:cs="Arial"/>
        </w:rPr>
      </w:pPr>
      <w:r w:rsidRPr="00471687">
        <w:rPr>
          <w:rFonts w:eastAsia="Times New Roman" w:cs="Arial"/>
        </w:rPr>
        <w:t>Robert Coleman, MD, FRCP</w:t>
      </w:r>
      <w:r w:rsidR="000138C9" w:rsidRPr="00471687">
        <w:rPr>
          <w:rFonts w:eastAsia="Times New Roman" w:cs="Arial"/>
        </w:rPr>
        <w:t xml:space="preserve">(medical director content reviewer/planner) </w:t>
      </w:r>
      <w:del w:id="10" w:author="Debbie Greiner" w:date="2014-11-10T15:28:00Z">
        <w:r w:rsidR="000138C9" w:rsidRPr="00471687" w:rsidDel="00471687">
          <w:rPr>
            <w:rFonts w:eastAsia="Times New Roman" w:cs="Arial"/>
          </w:rPr>
          <w:delText xml:space="preserve">– </w:delText>
        </w:r>
      </w:del>
      <w:r w:rsidR="00471687" w:rsidRPr="00471687">
        <w:rPr>
          <w:rFonts w:eastAsia="Times New Roman" w:cs="Arial"/>
        </w:rPr>
        <w:t>Expert testimony for Novartis</w:t>
      </w:r>
      <w:r w:rsidR="00471687" w:rsidRPr="00471687" w:rsidDel="00471687">
        <w:rPr>
          <w:rFonts w:eastAsia="Times New Roman" w:cs="Arial"/>
        </w:rPr>
        <w:t xml:space="preserve"> </w:t>
      </w:r>
      <w:r w:rsidRPr="00471687">
        <w:rPr>
          <w:rFonts w:eastAsia="Times New Roman" w:cs="Arial"/>
        </w:rPr>
        <w:t xml:space="preserve">Amy </w:t>
      </w:r>
      <w:proofErr w:type="spellStart"/>
      <w:r w:rsidRPr="00471687">
        <w:rPr>
          <w:rFonts w:eastAsia="Times New Roman" w:cs="Arial"/>
        </w:rPr>
        <w:t>Furedy</w:t>
      </w:r>
      <w:proofErr w:type="spellEnd"/>
      <w:r w:rsidRPr="00471687">
        <w:rPr>
          <w:rFonts w:eastAsia="Times New Roman" w:cs="Arial"/>
        </w:rPr>
        <w:t>, RN, OCN</w:t>
      </w:r>
      <w:r w:rsidR="000138C9" w:rsidRPr="00471687">
        <w:rPr>
          <w:rFonts w:eastAsia="Times New Roman" w:cs="Arial"/>
        </w:rPr>
        <w:t xml:space="preserve"> (clinical content reviewer/planner) – no relevant financial relationships </w:t>
      </w:r>
    </w:p>
    <w:p w14:paraId="7C84D68D" w14:textId="19EAD4AD" w:rsidR="000138C9" w:rsidRPr="00187B86" w:rsidRDefault="001A3C0E" w:rsidP="000138C9">
      <w:pPr>
        <w:pStyle w:val="ListParagraph"/>
        <w:numPr>
          <w:ilvl w:val="0"/>
          <w:numId w:val="9"/>
        </w:numPr>
        <w:spacing w:after="0" w:line="240" w:lineRule="auto"/>
        <w:rPr>
          <w:rFonts w:eastAsia="Times New Roman" w:cs="Arial"/>
        </w:rPr>
      </w:pPr>
      <w:r>
        <w:rPr>
          <w:rFonts w:eastAsia="Times New Roman" w:cs="Arial"/>
        </w:rPr>
        <w:t xml:space="preserve">Christi Gray </w:t>
      </w:r>
      <w:r w:rsidR="000138C9" w:rsidRPr="00187B86">
        <w:rPr>
          <w:rFonts w:eastAsia="Times New Roman" w:cs="Arial"/>
        </w:rPr>
        <w:t>(editorial</w:t>
      </w:r>
      <w:r w:rsidR="000138C9">
        <w:rPr>
          <w:rFonts w:eastAsia="Times New Roman" w:cs="Arial"/>
        </w:rPr>
        <w:t xml:space="preserve"> content reviewer</w:t>
      </w:r>
      <w:r w:rsidR="000138C9" w:rsidRPr="00187B86">
        <w:rPr>
          <w:rFonts w:eastAsia="Times New Roman" w:cs="Arial"/>
        </w:rPr>
        <w:t xml:space="preserve">) – no relevant financial relationships </w:t>
      </w:r>
    </w:p>
    <w:p w14:paraId="6BAAA9E9" w14:textId="77777777" w:rsidR="0069073F" w:rsidRDefault="0069073F" w:rsidP="00903395">
      <w:pPr>
        <w:spacing w:after="0" w:line="240" w:lineRule="auto"/>
        <w:rPr>
          <w:rFonts w:eastAsia="Times New Roman" w:cs="Arial"/>
        </w:rPr>
      </w:pPr>
    </w:p>
    <w:p w14:paraId="4A3FBD01" w14:textId="305BBC23" w:rsidR="006A2125" w:rsidRPr="004261CA" w:rsidRDefault="006A2125" w:rsidP="00903395">
      <w:pPr>
        <w:spacing w:after="0" w:line="240" w:lineRule="auto"/>
        <w:rPr>
          <w:sz w:val="18"/>
        </w:rPr>
      </w:pPr>
      <w:r w:rsidRPr="004261CA">
        <w:rPr>
          <w:sz w:val="18"/>
        </w:rPr>
        <w:t xml:space="preserve">Disclosure </w:t>
      </w:r>
      <w:r w:rsidR="00215049">
        <w:rPr>
          <w:sz w:val="18"/>
        </w:rPr>
        <w:t>Regarding Unlabeled</w:t>
      </w:r>
      <w:r w:rsidRPr="004261CA">
        <w:rPr>
          <w:sz w:val="18"/>
        </w:rPr>
        <w:t xml:space="preserve"> Use</w:t>
      </w:r>
    </w:p>
    <w:p w14:paraId="0A429B92" w14:textId="77777777" w:rsidR="006A2125" w:rsidRPr="004261CA" w:rsidRDefault="006A2125" w:rsidP="00903395">
      <w:pPr>
        <w:spacing w:after="0" w:line="240" w:lineRule="auto"/>
        <w:rPr>
          <w:sz w:val="18"/>
        </w:rPr>
      </w:pPr>
      <w:r w:rsidRPr="004261CA">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856D91A" w14:textId="77777777" w:rsidR="006A2125" w:rsidRPr="004261CA" w:rsidRDefault="006A2125" w:rsidP="00903395">
      <w:pPr>
        <w:spacing w:after="0" w:line="240" w:lineRule="auto"/>
        <w:rPr>
          <w:sz w:val="18"/>
        </w:rPr>
      </w:pPr>
    </w:p>
    <w:p w14:paraId="76D38299" w14:textId="77777777" w:rsidR="006A2125" w:rsidRPr="004261CA" w:rsidRDefault="006A2125" w:rsidP="00903395">
      <w:pPr>
        <w:spacing w:after="0" w:line="240" w:lineRule="auto"/>
        <w:rPr>
          <w:sz w:val="18"/>
        </w:rPr>
      </w:pPr>
      <w:r w:rsidRPr="004261CA">
        <w:rPr>
          <w:sz w:val="18"/>
        </w:rPr>
        <w:t>Disclaimer</w:t>
      </w:r>
    </w:p>
    <w:p w14:paraId="2B4624B7" w14:textId="77777777" w:rsidR="006A2125" w:rsidRPr="004261CA" w:rsidRDefault="006A2125" w:rsidP="00903395">
      <w:pPr>
        <w:spacing w:after="0" w:line="240" w:lineRule="auto"/>
        <w:rPr>
          <w:rFonts w:eastAsia="Times New Roman" w:cs="Arial"/>
          <w:sz w:val="18"/>
        </w:rPr>
      </w:pPr>
      <w:r w:rsidRPr="004261CA">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FB4125" w14:textId="77777777" w:rsidR="006A2125" w:rsidRPr="0092421B" w:rsidRDefault="006A2125" w:rsidP="00903395">
      <w:pPr>
        <w:spacing w:after="0" w:line="240" w:lineRule="auto"/>
        <w:rPr>
          <w:rFonts w:eastAsia="Times New Roman" w:cs="Arial"/>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65D92E9F" w14:textId="77777777" w:rsidR="00BE0192" w:rsidRDefault="00BE0192" w:rsidP="00903395">
      <w:pPr>
        <w:spacing w:after="0" w:line="240" w:lineRule="auto"/>
      </w:pPr>
      <w:r>
        <w:t>EU Office</w:t>
      </w:r>
    </w:p>
    <w:p w14:paraId="57DE7595" w14:textId="77777777" w:rsidR="00BE0192" w:rsidRDefault="00BE0192" w:rsidP="00903395">
      <w:pPr>
        <w:spacing w:after="0" w:line="240" w:lineRule="auto"/>
      </w:pPr>
      <w:proofErr w:type="gramStart"/>
      <w:r>
        <w:t>prIME</w:t>
      </w:r>
      <w:proofErr w:type="gramEnd"/>
      <w:r>
        <w:t xml:space="preserve"> Oncology</w:t>
      </w:r>
    </w:p>
    <w:p w14:paraId="13B767EC" w14:textId="5275436C" w:rsidR="00844244" w:rsidRDefault="00844244" w:rsidP="00903395">
      <w:pPr>
        <w:spacing w:after="0" w:line="240" w:lineRule="auto"/>
      </w:pPr>
      <w:proofErr w:type="spellStart"/>
      <w:r w:rsidRPr="00844244">
        <w:t>Schenkkade</w:t>
      </w:r>
      <w:proofErr w:type="spellEnd"/>
      <w:r w:rsidRPr="00844244">
        <w:t xml:space="preserve"> 50</w:t>
      </w:r>
      <w:r w:rsidR="007B3532">
        <w:t>, Suite 16</w:t>
      </w:r>
    </w:p>
    <w:p w14:paraId="36E2B88C" w14:textId="0EA688F6" w:rsidR="00BE0192" w:rsidRDefault="00267A30" w:rsidP="00903395">
      <w:pPr>
        <w:spacing w:after="0" w:line="240" w:lineRule="auto"/>
      </w:pPr>
      <w:r>
        <w:rPr>
          <w:color w:val="000000"/>
        </w:rPr>
        <w:t>2595 AR </w:t>
      </w:r>
      <w:proofErr w:type="gramStart"/>
      <w:r w:rsidR="00844244">
        <w:rPr>
          <w:color w:val="000000"/>
        </w:rPr>
        <w:t>The</w:t>
      </w:r>
      <w:proofErr w:type="gramEnd"/>
      <w:r w:rsidR="00844244">
        <w:rPr>
          <w:color w:val="000000"/>
        </w:rPr>
        <w:t xml:space="preserve"> Hague</w:t>
      </w:r>
    </w:p>
    <w:p w14:paraId="32CEAE46" w14:textId="77777777" w:rsidR="00BE0192" w:rsidRDefault="00BE0192" w:rsidP="00903395">
      <w:pPr>
        <w:spacing w:after="0" w:line="240" w:lineRule="auto"/>
      </w:pPr>
      <w:proofErr w:type="gramStart"/>
      <w:r>
        <w:t>the</w:t>
      </w:r>
      <w:proofErr w:type="gramEnd"/>
      <w:r>
        <w:t xml:space="preserve"> Netherlands</w:t>
      </w:r>
    </w:p>
    <w:p w14:paraId="33EDFC1F" w14:textId="77777777" w:rsidR="00BE0192" w:rsidRDefault="00BE0192" w:rsidP="00903395">
      <w:pPr>
        <w:spacing w:after="0" w:line="240" w:lineRule="auto"/>
      </w:pPr>
      <w:proofErr w:type="spellStart"/>
      <w:proofErr w:type="gramStart"/>
      <w:r>
        <w:t>tel</w:t>
      </w:r>
      <w:proofErr w:type="spellEnd"/>
      <w:proofErr w:type="gramEnd"/>
      <w:r>
        <w:t xml:space="preserve"> + 31.70.3067.190</w:t>
      </w:r>
    </w:p>
    <w:p w14:paraId="059CFC96" w14:textId="77777777" w:rsidR="00BE0192" w:rsidRDefault="00BE0192" w:rsidP="00903395">
      <w:pPr>
        <w:spacing w:after="0" w:line="240" w:lineRule="auto"/>
      </w:pPr>
    </w:p>
    <w:p w14:paraId="5BBA9512" w14:textId="4BEE075B" w:rsidR="006F4251" w:rsidRDefault="006F4251" w:rsidP="00903395">
      <w:pPr>
        <w:spacing w:after="0" w:line="240" w:lineRule="auto"/>
      </w:pPr>
      <w:r>
        <w:t>US Office</w:t>
      </w:r>
    </w:p>
    <w:p w14:paraId="1FF5C86E" w14:textId="77777777" w:rsidR="006F4251" w:rsidRDefault="006F4251" w:rsidP="00903395">
      <w:pPr>
        <w:spacing w:after="0" w:line="240" w:lineRule="auto"/>
      </w:pPr>
      <w:proofErr w:type="gramStart"/>
      <w:r>
        <w:t>prIME</w:t>
      </w:r>
      <w:proofErr w:type="gramEnd"/>
      <w:r>
        <w:t xml:space="preserve"> Oncology</w:t>
      </w:r>
    </w:p>
    <w:p w14:paraId="3316E539" w14:textId="77777777" w:rsidR="006F4251" w:rsidRDefault="006F4251" w:rsidP="00903395">
      <w:pPr>
        <w:spacing w:after="0" w:line="240" w:lineRule="auto"/>
      </w:pPr>
      <w:r>
        <w:t>Two Concourse Pkwy, Suite 270</w:t>
      </w:r>
    </w:p>
    <w:p w14:paraId="10649D91" w14:textId="77777777" w:rsidR="006F4251" w:rsidRDefault="006F4251" w:rsidP="00903395">
      <w:pPr>
        <w:spacing w:after="0" w:line="240" w:lineRule="auto"/>
      </w:pPr>
      <w:r>
        <w:t>Atlanta, Georgia 30328</w:t>
      </w:r>
    </w:p>
    <w:p w14:paraId="7EFD7FB1" w14:textId="77777777" w:rsidR="006F4251" w:rsidRDefault="006F4251" w:rsidP="00903395">
      <w:pPr>
        <w:spacing w:after="0" w:line="240" w:lineRule="auto"/>
      </w:pPr>
      <w:r>
        <w:t>United States</w:t>
      </w:r>
    </w:p>
    <w:p w14:paraId="5E189618" w14:textId="77777777" w:rsidR="006F4251" w:rsidRDefault="006F4251" w:rsidP="00903395">
      <w:pPr>
        <w:spacing w:after="0" w:line="240" w:lineRule="auto"/>
      </w:pPr>
      <w:proofErr w:type="spellStart"/>
      <w:proofErr w:type="gramStart"/>
      <w:r>
        <w:t>tel</w:t>
      </w:r>
      <w:proofErr w:type="spellEnd"/>
      <w:proofErr w:type="gramEnd"/>
      <w:r>
        <w:t xml:space="preserve"> + 1.678.892.1340</w:t>
      </w:r>
    </w:p>
    <w:p w14:paraId="70430D07" w14:textId="77777777" w:rsidR="006F4251" w:rsidRDefault="006F4251" w:rsidP="00903395">
      <w:pPr>
        <w:spacing w:after="0" w:line="240" w:lineRule="auto"/>
      </w:pPr>
      <w:r>
        <w:t>www.prIMEoncology.org</w:t>
      </w:r>
    </w:p>
    <w:p w14:paraId="1B041033" w14:textId="77777777" w:rsidR="006F4251" w:rsidRDefault="006F4251" w:rsidP="00903395">
      <w:pPr>
        <w:spacing w:after="0" w:line="240" w:lineRule="auto"/>
      </w:pPr>
    </w:p>
    <w:p w14:paraId="623B3EBA" w14:textId="77777777" w:rsidR="006F4251" w:rsidRDefault="006F4251" w:rsidP="00903395">
      <w:pPr>
        <w:spacing w:after="0" w:line="240" w:lineRule="auto"/>
      </w:pPr>
      <w:r>
        <w:t>About prIME Oncology</w:t>
      </w:r>
    </w:p>
    <w:p w14:paraId="723ED148" w14:textId="4F1719B1" w:rsidR="004D7A60" w:rsidRDefault="006F4251" w:rsidP="00903395">
      <w:pPr>
        <w:spacing w:after="0" w:line="240" w:lineRule="auto"/>
      </w:pPr>
      <w:proofErr w:type="gramStart"/>
      <w:r>
        <w:t>prIME</w:t>
      </w:r>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903395">
      <w:pPr>
        <w:spacing w:after="0" w:line="240" w:lineRule="auto"/>
      </w:pPr>
      <w:r w:rsidRPr="00717044">
        <w:rPr>
          <w:u w:val="single"/>
        </w:rPr>
        <w:t xml:space="preserve">Insert </w:t>
      </w:r>
      <w:r w:rsidR="002A3E42" w:rsidRPr="00717044">
        <w:rPr>
          <w:u w:val="single"/>
        </w:rPr>
        <w:t>URL here</w:t>
      </w:r>
      <w:r w:rsidR="002A3E42">
        <w:t>.</w:t>
      </w:r>
    </w:p>
    <w:p w14:paraId="099C5F63" w14:textId="78E93162" w:rsidR="004A7029" w:rsidRDefault="00B11D54" w:rsidP="00903395">
      <w:pPr>
        <w:spacing w:after="0" w:line="240" w:lineRule="auto"/>
      </w:pPr>
      <w:r w:rsidRPr="00A01744">
        <w:t>www.primeoncology.org/</w:t>
      </w:r>
      <w:r w:rsidR="00A01744">
        <w:t>SanAntonioBC2014</w:t>
      </w:r>
      <w:r>
        <w:t xml:space="preserve"> </w:t>
      </w:r>
    </w:p>
    <w:p w14:paraId="1A79EF42" w14:textId="77777777" w:rsidR="002B36FF" w:rsidRDefault="002B36FF" w:rsidP="00903395">
      <w:pPr>
        <w:spacing w:after="0" w:line="240" w:lineRule="auto"/>
      </w:pPr>
    </w:p>
    <w:p w14:paraId="598C06CF" w14:textId="77777777" w:rsidR="00A87A60" w:rsidRDefault="00A87A60" w:rsidP="00903395">
      <w:pPr>
        <w:spacing w:after="0" w:line="240" w:lineRule="auto"/>
        <w:rPr>
          <w:u w:val="single"/>
        </w:rPr>
      </w:pPr>
      <w:r>
        <w:rPr>
          <w:u w:val="single"/>
        </w:rPr>
        <w:t>Page Title</w:t>
      </w:r>
    </w:p>
    <w:p w14:paraId="6BEE1B80" w14:textId="77777777" w:rsidR="00A87A60" w:rsidRDefault="00A87A60" w:rsidP="00903395">
      <w:pPr>
        <w:spacing w:after="0" w:line="240" w:lineRule="auto"/>
      </w:pPr>
      <w:r>
        <w:t>Primary Keyword | Secondary Keyword</w:t>
      </w:r>
    </w:p>
    <w:p w14:paraId="772E138A" w14:textId="21F1C323" w:rsidR="00A87A60" w:rsidRDefault="00E93082" w:rsidP="00903395">
      <w:pPr>
        <w:spacing w:after="0" w:line="240" w:lineRule="auto"/>
      </w:pPr>
      <w:r>
        <w:t xml:space="preserve">2014 SABCS BC </w:t>
      </w:r>
      <w:r w:rsidR="005D4758">
        <w:t>Closed Activity</w:t>
      </w:r>
    </w:p>
    <w:p w14:paraId="7DA10711" w14:textId="77777777" w:rsidR="00E93082" w:rsidRDefault="00E93082" w:rsidP="00903395">
      <w:pPr>
        <w:spacing w:after="0" w:line="240" w:lineRule="auto"/>
        <w:rPr>
          <w:u w:val="single"/>
        </w:rPr>
      </w:pPr>
    </w:p>
    <w:p w14:paraId="7008F1FD" w14:textId="399E0875" w:rsidR="002B36FF" w:rsidRDefault="00717044" w:rsidP="00903395">
      <w:pP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p>
    <w:p w14:paraId="7CF2A206" w14:textId="37424B04" w:rsidR="00B11D54" w:rsidRPr="0020430A" w:rsidRDefault="00B11D54" w:rsidP="00903395">
      <w:pPr>
        <w:spacing w:after="0" w:line="240" w:lineRule="auto"/>
      </w:pPr>
      <w:r w:rsidRPr="00B11D54">
        <w:rPr>
          <w:highlight w:val="yellow"/>
        </w:rPr>
        <w:t xml:space="preserve">SABCS BC </w:t>
      </w:r>
      <w:r w:rsidRPr="0020430A">
        <w:rPr>
          <w:strike/>
          <w:highlight w:val="yellow"/>
        </w:rPr>
        <w:t>SYMP</w:t>
      </w:r>
      <w:r w:rsidR="0020430A">
        <w:t xml:space="preserve"> </w:t>
      </w:r>
      <w:r w:rsidR="0020430A" w:rsidRPr="0020430A">
        <w:rPr>
          <w:highlight w:val="yellow"/>
        </w:rPr>
        <w:t>Closed Activity</w:t>
      </w:r>
    </w:p>
    <w:p w14:paraId="31197B5A" w14:textId="3BFCA847" w:rsidR="00717044" w:rsidRDefault="005D4758" w:rsidP="00903395">
      <w:pPr>
        <w:spacing w:after="0" w:line="240" w:lineRule="auto"/>
      </w:pPr>
      <w:r>
        <w:t>San Antonio Breast Cancer</w:t>
      </w:r>
    </w:p>
    <w:p w14:paraId="0A235E53" w14:textId="77777777" w:rsidR="00A87A60" w:rsidRDefault="00A87A60" w:rsidP="00903395">
      <w:pPr>
        <w:spacing w:after="0" w:line="240" w:lineRule="auto"/>
      </w:pPr>
      <w:r>
        <w:t xml:space="preserve">Meta </w:t>
      </w:r>
      <w:proofErr w:type="gramStart"/>
      <w:r>
        <w:t>Description</w:t>
      </w:r>
      <w:proofErr w:type="gramEnd"/>
      <w:r>
        <w:br/>
      </w:r>
      <w:r>
        <w:rPr>
          <w:b/>
        </w:rPr>
        <w:t>(</w:t>
      </w:r>
      <w:r>
        <w:t>This should be roughly 150 characters in length. This is the short description that will appear beneath the activity title in search results, so it should be a compelling, keyword-rich description that will encourage the user to click)</w:t>
      </w:r>
    </w:p>
    <w:p w14:paraId="09E651F3" w14:textId="77777777" w:rsidR="00A87A60" w:rsidRDefault="00A87A60" w:rsidP="00903395">
      <w:pPr>
        <w:spacing w:after="0" w:line="240" w:lineRule="auto"/>
        <w:rPr>
          <w:ins w:id="11" w:author="Amy Furedy, RN, OCN" w:date="2014-11-08T08:40:00Z"/>
        </w:rPr>
      </w:pPr>
    </w:p>
    <w:p w14:paraId="32FF556D" w14:textId="52D7CD9C" w:rsidR="005D4758" w:rsidRDefault="005D4758" w:rsidP="00903395">
      <w:pPr>
        <w:spacing w:after="0" w:line="240" w:lineRule="auto"/>
      </w:pPr>
      <w:ins w:id="12" w:author="Amy Furedy, RN, OCN" w:date="2014-11-08T08:40:00Z">
        <w:del w:id="13" w:author="Christi Gray" w:date="2014-11-10T15:05:00Z">
          <w:r w:rsidDel="001A3C0E">
            <w:delText xml:space="preserve">This </w:delText>
          </w:r>
        </w:del>
      </w:ins>
      <w:ins w:id="14" w:author="Christi Gray" w:date="2014-11-10T15:05:00Z">
        <w:r w:rsidR="001A3C0E">
          <w:t xml:space="preserve">A </w:t>
        </w:r>
      </w:ins>
      <w:r>
        <w:t xml:space="preserve">prIME Oncology activity held in San Antonio, Texas, </w:t>
      </w:r>
      <w:r w:rsidR="00F00BC8">
        <w:t>focusing on the use of targeted therapy in the treatment of patients with advanced breast cancer</w:t>
      </w:r>
    </w:p>
    <w:p w14:paraId="29A09704" w14:textId="77777777" w:rsidR="00F00BC8" w:rsidRDefault="00F00BC8" w:rsidP="00903395">
      <w:pPr>
        <w:spacing w:after="0" w:line="240" w:lineRule="auto"/>
      </w:pPr>
    </w:p>
    <w:p w14:paraId="28A1E859" w14:textId="63E288CE" w:rsidR="00A87A60" w:rsidRDefault="00A87A60" w:rsidP="00903395">
      <w:pPr>
        <w:spacing w:after="0" w:line="240" w:lineRule="auto"/>
        <w:rPr>
          <w:u w:val="single"/>
        </w:rPr>
      </w:pPr>
      <w:r>
        <w:rPr>
          <w:u w:val="single"/>
        </w:rPr>
        <w:t>Key Words/Key Phrases</w:t>
      </w:r>
    </w:p>
    <w:p w14:paraId="33F45DD2" w14:textId="32434EBB" w:rsidR="00A01744" w:rsidRDefault="00A01744" w:rsidP="00903395">
      <w:pPr>
        <w:spacing w:after="0" w:line="240" w:lineRule="auto"/>
        <w:rPr>
          <w:u w:val="single"/>
        </w:rPr>
      </w:pPr>
      <w:r>
        <w:rPr>
          <w:u w:val="single"/>
        </w:rPr>
        <w:t>Breast Cancer</w:t>
      </w:r>
    </w:p>
    <w:p w14:paraId="5598A52D" w14:textId="6A631D42" w:rsidR="00F00BC8" w:rsidRDefault="00F00BC8" w:rsidP="00903395">
      <w:pPr>
        <w:spacing w:after="0" w:line="240" w:lineRule="auto"/>
        <w:rPr>
          <w:u w:val="single"/>
        </w:rPr>
      </w:pPr>
      <w:r>
        <w:rPr>
          <w:u w:val="single"/>
        </w:rPr>
        <w:t>Breast cancer</w:t>
      </w:r>
    </w:p>
    <w:p w14:paraId="1F06FEA1" w14:textId="60B6C674" w:rsidR="00F00BC8" w:rsidRDefault="00F00BC8" w:rsidP="00903395">
      <w:pPr>
        <w:spacing w:after="0" w:line="240" w:lineRule="auto"/>
        <w:rPr>
          <w:u w:val="single"/>
        </w:rPr>
      </w:pPr>
      <w:proofErr w:type="spellStart"/>
      <w:r>
        <w:rPr>
          <w:u w:val="single"/>
        </w:rPr>
        <w:t>Everolimus</w:t>
      </w:r>
      <w:proofErr w:type="spellEnd"/>
    </w:p>
    <w:p w14:paraId="776664B5" w14:textId="5C8342C6" w:rsidR="00F00BC8" w:rsidRDefault="00F00BC8" w:rsidP="00903395">
      <w:pPr>
        <w:spacing w:after="0" w:line="240" w:lineRule="auto"/>
        <w:rPr>
          <w:u w:val="single"/>
        </w:rPr>
      </w:pPr>
      <w:proofErr w:type="spellStart"/>
      <w:r>
        <w:rPr>
          <w:u w:val="single"/>
        </w:rPr>
        <w:t>Afinitor</w:t>
      </w:r>
      <w:proofErr w:type="spellEnd"/>
    </w:p>
    <w:p w14:paraId="5EE84C72" w14:textId="14795F57" w:rsidR="00F00BC8" w:rsidRDefault="00F00BC8" w:rsidP="00903395">
      <w:pPr>
        <w:spacing w:after="0" w:line="240" w:lineRule="auto"/>
        <w:rPr>
          <w:u w:val="single"/>
        </w:rPr>
      </w:pPr>
      <w:r>
        <w:rPr>
          <w:u w:val="single"/>
        </w:rPr>
        <w:t>Javier Cortes</w:t>
      </w:r>
    </w:p>
    <w:p w14:paraId="32A58F5B" w14:textId="589ACC9F" w:rsidR="00F00BC8" w:rsidRDefault="00F00BC8" w:rsidP="00903395">
      <w:pPr>
        <w:spacing w:after="0" w:line="240" w:lineRule="auto"/>
        <w:rPr>
          <w:u w:val="single"/>
        </w:rPr>
      </w:pPr>
      <w:r>
        <w:rPr>
          <w:u w:val="single"/>
        </w:rPr>
        <w:t>Sara Hurvitz</w:t>
      </w:r>
    </w:p>
    <w:p w14:paraId="0F4B58D0" w14:textId="7A6446EC" w:rsidR="00F00BC8" w:rsidRDefault="00F00BC8" w:rsidP="00903395">
      <w:pPr>
        <w:spacing w:after="0" w:line="240" w:lineRule="auto"/>
        <w:rPr>
          <w:u w:val="single"/>
        </w:rPr>
      </w:pPr>
      <w:r>
        <w:rPr>
          <w:u w:val="single"/>
        </w:rPr>
        <w:t>Wolfgang Janni</w:t>
      </w:r>
    </w:p>
    <w:p w14:paraId="45A8DE48" w14:textId="002DF3A7" w:rsidR="00F00BC8" w:rsidRDefault="00F00BC8" w:rsidP="00903395">
      <w:pPr>
        <w:spacing w:after="0" w:line="240" w:lineRule="auto"/>
        <w:rPr>
          <w:u w:val="single"/>
        </w:rPr>
      </w:pPr>
      <w:r>
        <w:rPr>
          <w:u w:val="single"/>
        </w:rPr>
        <w:t>MBC</w:t>
      </w:r>
    </w:p>
    <w:p w14:paraId="7401B29C" w14:textId="6BE11C83" w:rsidR="00F00BC8" w:rsidRDefault="00F00BC8" w:rsidP="00903395">
      <w:pPr>
        <w:spacing w:after="0" w:line="240" w:lineRule="auto"/>
        <w:rPr>
          <w:u w:val="single"/>
        </w:rPr>
      </w:pPr>
      <w:proofErr w:type="spellStart"/>
      <w:proofErr w:type="gramStart"/>
      <w:r>
        <w:rPr>
          <w:u w:val="single"/>
        </w:rPr>
        <w:t>mTOR</w:t>
      </w:r>
      <w:proofErr w:type="spellEnd"/>
      <w:proofErr w:type="gramEnd"/>
    </w:p>
    <w:p w14:paraId="7DE8ED36" w14:textId="16FABAA2" w:rsidR="00F00BC8" w:rsidRDefault="00F00BC8" w:rsidP="00903395">
      <w:pPr>
        <w:spacing w:after="0" w:line="240" w:lineRule="auto"/>
        <w:rPr>
          <w:u w:val="single"/>
        </w:rPr>
      </w:pPr>
      <w:r>
        <w:rPr>
          <w:u w:val="single"/>
        </w:rPr>
        <w:t>PI3K</w:t>
      </w:r>
    </w:p>
    <w:p w14:paraId="360FCB65" w14:textId="64503BF7" w:rsidR="00F00BC8" w:rsidRDefault="00F00BC8" w:rsidP="00903395">
      <w:pPr>
        <w:spacing w:after="0" w:line="240" w:lineRule="auto"/>
        <w:rPr>
          <w:u w:val="single"/>
        </w:rPr>
      </w:pPr>
      <w:r>
        <w:rPr>
          <w:u w:val="single"/>
        </w:rPr>
        <w:t>CDK 4/6</w:t>
      </w:r>
    </w:p>
    <w:p w14:paraId="2BD6A3A2" w14:textId="2B5FB68C" w:rsidR="00F00BC8" w:rsidRDefault="00F00BC8" w:rsidP="00903395">
      <w:pPr>
        <w:spacing w:after="0" w:line="240" w:lineRule="auto"/>
        <w:rPr>
          <w:u w:val="single"/>
        </w:rPr>
      </w:pPr>
      <w:proofErr w:type="spellStart"/>
      <w:r>
        <w:rPr>
          <w:u w:val="single"/>
        </w:rPr>
        <w:t>Palbociclib</w:t>
      </w:r>
      <w:proofErr w:type="spellEnd"/>
    </w:p>
    <w:p w14:paraId="1B0FE7C0" w14:textId="4C3A6486" w:rsidR="00F00BC8" w:rsidRDefault="00F00BC8" w:rsidP="00903395">
      <w:pPr>
        <w:spacing w:after="0" w:line="240" w:lineRule="auto"/>
        <w:rPr>
          <w:u w:val="single"/>
        </w:rPr>
      </w:pPr>
      <w:r>
        <w:rPr>
          <w:u w:val="single"/>
        </w:rPr>
        <w:t>BOLERO-1</w:t>
      </w:r>
    </w:p>
    <w:p w14:paraId="11EAD661" w14:textId="792EFF95" w:rsidR="00F00BC8" w:rsidRDefault="00F00BC8" w:rsidP="00903395">
      <w:pPr>
        <w:spacing w:after="0" w:line="240" w:lineRule="auto"/>
        <w:rPr>
          <w:u w:val="single"/>
        </w:rPr>
      </w:pPr>
      <w:r>
        <w:rPr>
          <w:u w:val="single"/>
        </w:rPr>
        <w:t>Molecular pathways</w:t>
      </w:r>
    </w:p>
    <w:p w14:paraId="772F5639" w14:textId="0C96D624" w:rsidR="00F00BC8" w:rsidRDefault="00F00BC8" w:rsidP="00903395">
      <w:pPr>
        <w:spacing w:after="0" w:line="240" w:lineRule="auto"/>
      </w:pPr>
      <w:r>
        <w:t>Trastuzumab</w:t>
      </w:r>
    </w:p>
    <w:p w14:paraId="2969FC4A" w14:textId="24AD33EF" w:rsidR="00F00BC8" w:rsidRDefault="00F00BC8" w:rsidP="00903395">
      <w:pPr>
        <w:spacing w:after="0" w:line="240" w:lineRule="auto"/>
      </w:pPr>
      <w:r>
        <w:t>Pertuzumab</w:t>
      </w:r>
    </w:p>
    <w:p w14:paraId="11A1EB16" w14:textId="69B77AD4" w:rsidR="00F00BC8" w:rsidRDefault="00F00BC8" w:rsidP="00903395">
      <w:pPr>
        <w:spacing w:after="0" w:line="240" w:lineRule="auto"/>
      </w:pPr>
      <w:r>
        <w:t>T-DM1</w:t>
      </w:r>
    </w:p>
    <w:p w14:paraId="23AE1DBC" w14:textId="1933ADFD" w:rsidR="00F00BC8" w:rsidRDefault="00F00BC8" w:rsidP="00903395">
      <w:pPr>
        <w:spacing w:after="0" w:line="240" w:lineRule="auto"/>
      </w:pPr>
      <w:r>
        <w:t>Adverse events</w:t>
      </w:r>
    </w:p>
    <w:p w14:paraId="3EF0066F" w14:textId="1FCF8BEF" w:rsidR="00F00BC8" w:rsidRDefault="00F00BC8" w:rsidP="00903395">
      <w:pPr>
        <w:spacing w:after="0" w:line="240" w:lineRule="auto"/>
      </w:pPr>
      <w:r>
        <w:t>Molecularly targeted treatments</w:t>
      </w:r>
    </w:p>
    <w:p w14:paraId="01150E3B" w14:textId="177922EF" w:rsidR="00F00BC8" w:rsidRDefault="00F00BC8" w:rsidP="00903395">
      <w:pPr>
        <w:spacing w:after="0" w:line="240" w:lineRule="auto"/>
      </w:pPr>
      <w:r>
        <w:t>ER-positive breast cancer</w:t>
      </w:r>
    </w:p>
    <w:p w14:paraId="1D3DEB7D" w14:textId="2562BD17" w:rsidR="00F00BC8" w:rsidRDefault="00F00BC8" w:rsidP="00903395">
      <w:pPr>
        <w:spacing w:after="0" w:line="240" w:lineRule="auto"/>
      </w:pPr>
      <w:r>
        <w:t>HER2-positive breast cancer</w:t>
      </w:r>
    </w:p>
    <w:p w14:paraId="57FCDEDD" w14:textId="1AFEB761" w:rsidR="00F00BC8" w:rsidRDefault="00F00BC8" w:rsidP="00903395">
      <w:pPr>
        <w:spacing w:after="0" w:line="240" w:lineRule="auto"/>
      </w:pPr>
      <w:r>
        <w:t>LEE011</w:t>
      </w:r>
    </w:p>
    <w:p w14:paraId="7EB74565" w14:textId="77777777" w:rsidR="00717044" w:rsidRDefault="00717044" w:rsidP="00903395">
      <w:pPr>
        <w:spacing w:after="0" w:line="240" w:lineRule="auto"/>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0F3E853C" w14:textId="77777777" w:rsidR="00A01744" w:rsidRPr="005A2793" w:rsidRDefault="00A01744" w:rsidP="00A01744">
      <w:pPr>
        <w:spacing w:after="0" w:line="240" w:lineRule="auto"/>
        <w:rPr>
          <w:i/>
        </w:rPr>
      </w:pPr>
      <w:r>
        <w:t xml:space="preserve">A. Join Us in San Antonio for </w:t>
      </w:r>
      <w:proofErr w:type="gramStart"/>
      <w:r w:rsidRPr="005A2793">
        <w:rPr>
          <w:i/>
        </w:rPr>
        <w:t>The</w:t>
      </w:r>
      <w:proofErr w:type="gramEnd"/>
      <w:r w:rsidRPr="005A2793">
        <w:rPr>
          <w:i/>
        </w:rPr>
        <w:t xml:space="preserve"> Emergence of New Targeted Treatment Strategies for Advanced Breast Cancer</w:t>
      </w:r>
    </w:p>
    <w:p w14:paraId="5B302B48" w14:textId="125C672C" w:rsidR="00A01744" w:rsidRDefault="00A01744" w:rsidP="00A01744">
      <w:pPr>
        <w:spacing w:after="0" w:line="240" w:lineRule="auto"/>
      </w:pPr>
      <w:r>
        <w:t xml:space="preserve">B. Register now for </w:t>
      </w:r>
      <w:proofErr w:type="gramStart"/>
      <w:r w:rsidRPr="005A2793">
        <w:rPr>
          <w:i/>
        </w:rPr>
        <w:t>The</w:t>
      </w:r>
      <w:proofErr w:type="gramEnd"/>
      <w:r w:rsidRPr="005A2793">
        <w:rPr>
          <w:i/>
        </w:rPr>
        <w:t xml:space="preserve"> Emergence of New Targeted Treatment Strategies for Advanced Breast Cancer</w:t>
      </w:r>
      <w:r>
        <w:t xml:space="preserve"> on December 12, 2014 in San Antonio</w:t>
      </w:r>
    </w:p>
    <w:p w14:paraId="61F950B5" w14:textId="77777777" w:rsidR="00A01744" w:rsidRDefault="00A01744" w:rsidP="00285C5C">
      <w:pPr>
        <w:spacing w:after="0" w:line="240" w:lineRule="auto"/>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903395">
      <w:pPr>
        <w:spacing w:after="0" w:line="240" w:lineRule="auto"/>
      </w:pPr>
      <w:r>
        <w:t>Either list parts above that are to be included in the email blast or insert new (different) copy that is to be used in the email blast.</w:t>
      </w:r>
    </w:p>
    <w:p w14:paraId="0DE7FB6B" w14:textId="77777777" w:rsidR="00AC6372" w:rsidRDefault="00AC6372" w:rsidP="00903395">
      <w:pPr>
        <w:spacing w:after="0" w:line="240" w:lineRule="auto"/>
      </w:pPr>
    </w:p>
    <w:p w14:paraId="17A4EA87" w14:textId="77777777" w:rsidR="00AC6372" w:rsidRDefault="00AC6372" w:rsidP="00903395">
      <w:pPr>
        <w:spacing w:after="0" w:line="240" w:lineRule="auto"/>
      </w:pPr>
      <w:r>
        <w:t>Example:</w:t>
      </w:r>
    </w:p>
    <w:p w14:paraId="2CC5E86E" w14:textId="77777777" w:rsidR="00AC6372" w:rsidRDefault="00AC6372" w:rsidP="00903395">
      <w:pPr>
        <w:spacing w:after="0" w:line="240" w:lineRule="auto"/>
      </w:pPr>
      <w:r>
        <w:t>Title</w:t>
      </w:r>
    </w:p>
    <w:p w14:paraId="3F727DF5" w14:textId="77777777" w:rsidR="00AC6372" w:rsidRDefault="00AC6372" w:rsidP="00903395">
      <w:pPr>
        <w:spacing w:after="0" w:line="240" w:lineRule="auto"/>
      </w:pPr>
      <w:r>
        <w:t>Date/Time</w:t>
      </w:r>
    </w:p>
    <w:p w14:paraId="2656EA1C" w14:textId="574CED15" w:rsidR="00AC6372" w:rsidRDefault="00AC6372" w:rsidP="00903395">
      <w:pPr>
        <w:spacing w:after="0" w:line="240" w:lineRule="auto"/>
      </w:pPr>
    </w:p>
    <w:p w14:paraId="6F60004C" w14:textId="77777777" w:rsidR="00AC6372" w:rsidRDefault="00AC6372" w:rsidP="00903395">
      <w:pPr>
        <w:spacing w:after="0" w:line="240" w:lineRule="auto"/>
      </w:pPr>
      <w:r>
        <w:t>Faculty</w:t>
      </w:r>
    </w:p>
    <w:p w14:paraId="50F8526D" w14:textId="77777777" w:rsidR="00AC6372" w:rsidRDefault="00AC6372" w:rsidP="00903395">
      <w:pPr>
        <w:spacing w:after="0" w:line="240" w:lineRule="auto"/>
      </w:pPr>
      <w:r>
        <w:t>Topics</w:t>
      </w:r>
    </w:p>
    <w:p w14:paraId="617F1250" w14:textId="77777777" w:rsidR="00AC6372" w:rsidRDefault="00AC6372" w:rsidP="00903395">
      <w:pPr>
        <w:spacing w:after="0" w:line="240" w:lineRule="auto"/>
      </w:pPr>
      <w:r>
        <w:t>Target Audience</w:t>
      </w:r>
    </w:p>
    <w:p w14:paraId="62EE646C" w14:textId="77777777" w:rsidR="00AC6372" w:rsidRDefault="00AC6372" w:rsidP="00903395">
      <w:pPr>
        <w:spacing w:after="0" w:line="240" w:lineRule="auto"/>
      </w:pPr>
      <w:r>
        <w:t>Learning Objectives</w:t>
      </w:r>
    </w:p>
    <w:p w14:paraId="6E8F6982" w14:textId="77777777" w:rsidR="00AC6372" w:rsidRDefault="00AC6372" w:rsidP="00903395">
      <w:pPr>
        <w:spacing w:after="0" w:line="240" w:lineRule="auto"/>
      </w:pPr>
      <w:r>
        <w:t>Continuing Education Statement</w:t>
      </w:r>
    </w:p>
    <w:p w14:paraId="0ECF9E1C" w14:textId="77777777" w:rsidR="00AC6372" w:rsidRDefault="00AC6372" w:rsidP="00903395">
      <w:pPr>
        <w:spacing w:after="0" w:line="240" w:lineRule="auto"/>
      </w:pPr>
      <w:r>
        <w:t>Credit Designation Statement</w:t>
      </w:r>
    </w:p>
    <w:p w14:paraId="4DF151A4" w14:textId="77777777" w:rsidR="00AC6372" w:rsidRDefault="00AC6372" w:rsidP="00903395">
      <w:pPr>
        <w:spacing w:after="0" w:line="240" w:lineRule="auto"/>
      </w:pPr>
      <w:r>
        <w:t>Disclosure</w:t>
      </w:r>
      <w:r w:rsidR="000523A8">
        <w:t>s</w:t>
      </w:r>
    </w:p>
    <w:p w14:paraId="3DD5E6A2" w14:textId="2E788C67" w:rsidR="00AC6372" w:rsidRDefault="00532778" w:rsidP="00903395">
      <w:pPr>
        <w:spacing w:after="0" w:line="240" w:lineRule="auto"/>
      </w:pPr>
      <w:r>
        <w:t>Provider</w:t>
      </w:r>
      <w:r w:rsidR="00AC6372">
        <w:t xml:space="preserve"> (with logos)</w:t>
      </w:r>
    </w:p>
    <w:p w14:paraId="51FD9776" w14:textId="47068248" w:rsidR="00AC6372" w:rsidRDefault="00AC6372" w:rsidP="00903395">
      <w:pPr>
        <w:spacing w:after="0" w:line="240" w:lineRule="auto"/>
      </w:pPr>
      <w:r>
        <w:t>Support (</w:t>
      </w:r>
      <w:r w:rsidRPr="002F1E5A">
        <w:rPr>
          <w:highlight w:val="lightGray"/>
        </w:rPr>
        <w:t>with logos</w:t>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03991DAE" w14:textId="61AF2794" w:rsidR="00603B32" w:rsidRPr="00F3390F" w:rsidRDefault="00F3390F" w:rsidP="00903395">
      <w:pPr>
        <w:spacing w:after="0" w:line="240" w:lineRule="auto"/>
      </w:pPr>
      <w:r>
        <w:t>Fee Statemen</w:t>
      </w:r>
      <w:r w:rsidR="00903395">
        <w:t>t</w:t>
      </w:r>
    </w:p>
    <w:p w14:paraId="24143B88" w14:textId="77777777" w:rsidR="004A6934" w:rsidRDefault="004A6934" w:rsidP="00285C5C">
      <w:pPr>
        <w:spacing w:after="0" w:line="240" w:lineRule="auto"/>
        <w:rPr>
          <w:b/>
        </w:rPr>
      </w:pPr>
    </w:p>
    <w:p w14:paraId="373CA766" w14:textId="4CAD4610" w:rsidR="00A31ACC" w:rsidRPr="003F64AF" w:rsidRDefault="00A31ACC" w:rsidP="003C0CFB">
      <w:pPr>
        <w:pStyle w:val="ListParagraph"/>
        <w:numPr>
          <w:ilvl w:val="0"/>
          <w:numId w:val="7"/>
        </w:numPr>
        <w:spacing w:after="0" w:line="240" w:lineRule="auto"/>
        <w:rPr>
          <w:b/>
        </w:rPr>
      </w:pPr>
      <w:r w:rsidRPr="003F64AF">
        <w:rPr>
          <w:b/>
        </w:rPr>
        <w:t>[Registration Confirmation Copy]</w:t>
      </w:r>
    </w:p>
    <w:p w14:paraId="4DF0EC88" w14:textId="29EE6415" w:rsidR="00A01744" w:rsidRPr="00A01744" w:rsidRDefault="00A01744" w:rsidP="00903395">
      <w:pPr>
        <w:spacing w:after="0" w:line="240" w:lineRule="auto"/>
        <w:rPr>
          <w:i/>
        </w:rPr>
      </w:pPr>
      <w:r>
        <w:t xml:space="preserve">Thank you for registering for </w:t>
      </w:r>
      <w:r w:rsidRPr="00A01744">
        <w:rPr>
          <w:i/>
        </w:rPr>
        <w:t>Striking Success: The Emergence of New Targeted Treatment Strategies for Advanced Breast Cancer</w:t>
      </w:r>
      <w:r>
        <w:rPr>
          <w:i/>
        </w:rPr>
        <w:t xml:space="preserve">. </w:t>
      </w:r>
      <w:r w:rsidRPr="00A01744">
        <w:t>Details are as follows:</w:t>
      </w:r>
    </w:p>
    <w:p w14:paraId="2EAEF320" w14:textId="77777777" w:rsidR="00A01744" w:rsidRDefault="00A01744" w:rsidP="00903395">
      <w:pPr>
        <w:spacing w:after="0" w:line="240" w:lineRule="auto"/>
      </w:pPr>
    </w:p>
    <w:p w14:paraId="08B1E4AD" w14:textId="422CD8BE" w:rsidR="00A01744" w:rsidRDefault="00D236CA" w:rsidP="00903395">
      <w:pPr>
        <w:spacing w:after="0" w:line="240" w:lineRule="auto"/>
      </w:pPr>
      <w:r>
        <w:t>Friday</w:t>
      </w:r>
      <w:r w:rsidR="00A01744">
        <w:t>, December 12, 2014</w:t>
      </w:r>
    </w:p>
    <w:p w14:paraId="2B9E705B" w14:textId="09D2B6AB" w:rsidR="00A01744" w:rsidRDefault="00A01744" w:rsidP="00903395">
      <w:pPr>
        <w:spacing w:after="0" w:line="240" w:lineRule="auto"/>
      </w:pPr>
      <w:r>
        <w:t xml:space="preserve">7.30 </w:t>
      </w:r>
      <w:r>
        <w:rPr>
          <w:smallCaps/>
        </w:rPr>
        <w:t>pm</w:t>
      </w:r>
      <w:r>
        <w:t xml:space="preserve">–8.00 </w:t>
      </w:r>
      <w:r w:rsidRPr="00A01744">
        <w:rPr>
          <w:smallCaps/>
        </w:rPr>
        <w:t>pm</w:t>
      </w:r>
      <w:r>
        <w:tab/>
        <w:t>Registration</w:t>
      </w:r>
      <w:r w:rsidR="00903395">
        <w:t xml:space="preserve"> &amp; Dinner</w:t>
      </w:r>
    </w:p>
    <w:p w14:paraId="78490CAD" w14:textId="2FEF8CD5" w:rsidR="00A01744" w:rsidRPr="0020430A" w:rsidRDefault="00A01744" w:rsidP="00903395">
      <w:pPr>
        <w:spacing w:after="0" w:line="240" w:lineRule="auto"/>
      </w:pPr>
      <w:r>
        <w:t xml:space="preserve">8.00 </w:t>
      </w:r>
      <w:r w:rsidRPr="00A01744">
        <w:rPr>
          <w:smallCaps/>
        </w:rPr>
        <w:t>pm</w:t>
      </w:r>
      <w:r w:rsidR="0020430A">
        <w:t>–9.</w:t>
      </w:r>
      <w:r w:rsidR="00903395">
        <w:t>4</w:t>
      </w:r>
      <w:r w:rsidR="00B76FC0">
        <w:t>5</w:t>
      </w:r>
      <w:r>
        <w:t xml:space="preserve"> </w:t>
      </w:r>
      <w:r w:rsidRPr="00A01744">
        <w:rPr>
          <w:smallCaps/>
        </w:rPr>
        <w:t>pm</w:t>
      </w:r>
      <w:r>
        <w:tab/>
      </w:r>
      <w:r w:rsidR="0020430A">
        <w:t>Program</w:t>
      </w:r>
    </w:p>
    <w:p w14:paraId="25783CD7" w14:textId="77777777" w:rsidR="00A01744" w:rsidRDefault="00A01744" w:rsidP="00903395">
      <w:pPr>
        <w:spacing w:after="0" w:line="240" w:lineRule="auto"/>
      </w:pPr>
    </w:p>
    <w:p w14:paraId="784394A6" w14:textId="77777777" w:rsidR="00A01744" w:rsidRDefault="00A01744" w:rsidP="00903395">
      <w:pPr>
        <w:spacing w:after="0" w:line="240" w:lineRule="auto"/>
      </w:pPr>
      <w:r>
        <w:t>Texas Ballroom – Fourth Floor</w:t>
      </w:r>
    </w:p>
    <w:p w14:paraId="53AAACC0" w14:textId="77777777" w:rsidR="00A01744" w:rsidRDefault="00A01744" w:rsidP="00903395">
      <w:pPr>
        <w:spacing w:after="0" w:line="240" w:lineRule="auto"/>
      </w:pPr>
      <w:r>
        <w:t>Grand Hyatt San Antonio</w:t>
      </w:r>
    </w:p>
    <w:p w14:paraId="55B212BF" w14:textId="77777777" w:rsidR="00A01744" w:rsidRDefault="00A01744" w:rsidP="00903395">
      <w:pPr>
        <w:spacing w:after="0" w:line="240" w:lineRule="auto"/>
      </w:pPr>
      <w:r>
        <w:t>600 East Market Street</w:t>
      </w:r>
    </w:p>
    <w:p w14:paraId="3E16884A" w14:textId="2B8610CA" w:rsidR="00A01744" w:rsidRDefault="00A01744" w:rsidP="00903395">
      <w:pPr>
        <w:spacing w:after="0" w:line="240" w:lineRule="auto"/>
      </w:pPr>
      <w:r>
        <w:t>San Antonio, Texas, United States</w:t>
      </w:r>
    </w:p>
    <w:p w14:paraId="513EE255" w14:textId="77777777" w:rsidR="00A01744" w:rsidRDefault="00A01744" w:rsidP="00903395">
      <w:pPr>
        <w:spacing w:after="0" w:line="240" w:lineRule="auto"/>
      </w:pPr>
    </w:p>
    <w:p w14:paraId="27898B14" w14:textId="77777777" w:rsidR="00A01744" w:rsidRDefault="00A01744" w:rsidP="00903395">
      <w:pPr>
        <w:spacing w:after="0" w:line="240" w:lineRule="auto"/>
      </w:pPr>
      <w:r>
        <w:t xml:space="preserve">Should you have any questions or need to cancel your participation, please contact Debbie Greiner at 678-892-1362 or debbie.greiner@primeoncology.org. </w:t>
      </w:r>
    </w:p>
    <w:p w14:paraId="62A94E96" w14:textId="77777777" w:rsidR="00A01744" w:rsidRDefault="00A01744" w:rsidP="00903395">
      <w:pPr>
        <w:spacing w:after="0" w:line="240" w:lineRule="auto"/>
      </w:pPr>
    </w:p>
    <w:p w14:paraId="398254D1" w14:textId="1438C5E8" w:rsidR="00A01744" w:rsidRDefault="00A01744" w:rsidP="00903395">
      <w:pPr>
        <w:spacing w:after="0" w:line="240" w:lineRule="auto"/>
      </w:pPr>
      <w:r>
        <w:t>We look forward to your participation!</w:t>
      </w: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0B12DF4E" w14:textId="77777777" w:rsidR="00F56A34" w:rsidRPr="00F56A34" w:rsidRDefault="00F56A34" w:rsidP="00903395">
      <w:pPr>
        <w:spacing w:after="0" w:line="240" w:lineRule="auto"/>
      </w:pPr>
      <w:r w:rsidRPr="00F56A34">
        <w:t>You have cancelled the registration process. None of your information has been captured. To register, please return to the meeting home page.</w:t>
      </w:r>
    </w:p>
    <w:p w14:paraId="6E0D5FD7" w14:textId="77777777" w:rsidR="00F56A34" w:rsidRPr="00F56A34" w:rsidRDefault="00F56A34" w:rsidP="00903395">
      <w:pPr>
        <w:spacing w:after="0" w:line="240" w:lineRule="auto"/>
      </w:pPr>
    </w:p>
    <w:p w14:paraId="1222B744" w14:textId="7E83CA4B" w:rsidR="00F56A34" w:rsidRDefault="00F56A34" w:rsidP="00903395">
      <w:pPr>
        <w:spacing w:after="0" w:line="240" w:lineRule="auto"/>
      </w:pPr>
      <w:r w:rsidRPr="00F56A34">
        <w:lastRenderedPageBreak/>
        <w:t>If you experience difficulty registering, please contact the meeting organizer at info@pr</w:t>
      </w:r>
      <w:r w:rsidR="00687636">
        <w:t>IME</w:t>
      </w:r>
      <w:r w:rsidRPr="00F56A34">
        <w:t>oncology.org.</w:t>
      </w:r>
    </w:p>
    <w:p w14:paraId="257B1B16" w14:textId="77777777" w:rsidR="00A31ACC" w:rsidRDefault="00A31ACC" w:rsidP="00285C5C">
      <w:pPr>
        <w:spacing w:after="0" w:line="240" w:lineRule="auto"/>
      </w:pPr>
    </w:p>
    <w:p w14:paraId="7ECAE578" w14:textId="77777777" w:rsidR="00A31ACC" w:rsidRDefault="00A31ACC" w:rsidP="003C0CFB">
      <w:pPr>
        <w:pStyle w:val="ListParagraph"/>
        <w:numPr>
          <w:ilvl w:val="0"/>
          <w:numId w:val="7"/>
        </w:numPr>
        <w:spacing w:after="0" w:line="240" w:lineRule="auto"/>
        <w:rPr>
          <w:b/>
        </w:rPr>
      </w:pPr>
      <w:r w:rsidRPr="003F64AF">
        <w:rPr>
          <w:b/>
        </w:rPr>
        <w:t>[Other]</w:t>
      </w:r>
    </w:p>
    <w:p w14:paraId="1D12AA13" w14:textId="451C0535" w:rsidR="00D236CA" w:rsidRPr="00D236CA" w:rsidRDefault="00D236CA" w:rsidP="00D236CA">
      <w:pPr>
        <w:spacing w:after="0" w:line="240" w:lineRule="auto"/>
        <w:rPr>
          <w:b/>
        </w:rPr>
      </w:pPr>
      <w:r>
        <w:rPr>
          <w:b/>
        </w:rPr>
        <w:t xml:space="preserve"> Event ID</w:t>
      </w:r>
      <w:r w:rsidR="00903395">
        <w:rPr>
          <w:b/>
        </w:rPr>
        <w:t>:</w:t>
      </w:r>
      <w:r>
        <w:rPr>
          <w:b/>
        </w:rPr>
        <w:t xml:space="preserve"> </w:t>
      </w:r>
      <w:r w:rsidRPr="00D236CA">
        <w:rPr>
          <w:b/>
        </w:rPr>
        <w:t>5c48de56-83ac-479c-9c22-3857b5e2b3a4</w:t>
      </w:r>
    </w:p>
    <w:p w14:paraId="244575E6" w14:textId="77777777" w:rsidR="002C2D1B" w:rsidRDefault="002C2D1B" w:rsidP="00903395">
      <w:pPr>
        <w:spacing w:after="0" w:line="240" w:lineRule="auto"/>
      </w:pPr>
    </w:p>
    <w:p w14:paraId="71346F08" w14:textId="544A9DE6" w:rsidR="0091793F" w:rsidRDefault="0091793F">
      <w:r>
        <w:br w:type="page"/>
      </w:r>
    </w:p>
    <w:p w14:paraId="705564D9" w14:textId="77777777" w:rsidR="007B3532" w:rsidRPr="00C243B4" w:rsidRDefault="007B3532" w:rsidP="007B3532">
      <w:pPr>
        <w:spacing w:after="0" w:line="240" w:lineRule="auto"/>
        <w:jc w:val="center"/>
        <w:rPr>
          <w:b/>
        </w:rPr>
      </w:pPr>
      <w:r w:rsidRPr="0026285A">
        <w:rPr>
          <w:b/>
          <w:sz w:val="28"/>
          <w:szCs w:val="28"/>
        </w:rPr>
        <w:lastRenderedPageBreak/>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6F0760">
        <w:trPr>
          <w:jc w:val="center"/>
        </w:trPr>
        <w:tc>
          <w:tcPr>
            <w:tcW w:w="2538" w:type="dxa"/>
          </w:tcPr>
          <w:p w14:paraId="170AD48B" w14:textId="77777777" w:rsidR="007B3532" w:rsidRPr="0026285A" w:rsidRDefault="007B3532" w:rsidP="006F0760">
            <w:pPr>
              <w:rPr>
                <w:b/>
              </w:rPr>
            </w:pPr>
            <w:r w:rsidRPr="0026285A">
              <w:rPr>
                <w:b/>
              </w:rPr>
              <w:t>Project Name (internal)</w:t>
            </w:r>
          </w:p>
        </w:tc>
        <w:tc>
          <w:tcPr>
            <w:tcW w:w="2250" w:type="dxa"/>
          </w:tcPr>
          <w:p w14:paraId="158887C7" w14:textId="77777777" w:rsidR="007B3532" w:rsidRPr="0026285A" w:rsidRDefault="007B3532" w:rsidP="006F0760"/>
        </w:tc>
        <w:tc>
          <w:tcPr>
            <w:tcW w:w="2610" w:type="dxa"/>
          </w:tcPr>
          <w:p w14:paraId="31CDA85F" w14:textId="77777777" w:rsidR="007B3532" w:rsidRPr="0026285A" w:rsidRDefault="007B3532" w:rsidP="006F0760">
            <w:pPr>
              <w:rPr>
                <w:b/>
              </w:rPr>
            </w:pPr>
            <w:r w:rsidRPr="0026285A">
              <w:rPr>
                <w:b/>
              </w:rPr>
              <w:t>Project Code</w:t>
            </w:r>
          </w:p>
        </w:tc>
        <w:tc>
          <w:tcPr>
            <w:tcW w:w="2178" w:type="dxa"/>
          </w:tcPr>
          <w:p w14:paraId="39C11E80" w14:textId="77777777" w:rsidR="007B3532" w:rsidRPr="0026285A" w:rsidRDefault="007B3532" w:rsidP="006F0760"/>
        </w:tc>
      </w:tr>
      <w:tr w:rsidR="007B3532" w:rsidRPr="0026285A" w14:paraId="2B439F58" w14:textId="77777777" w:rsidTr="006F0760">
        <w:trPr>
          <w:jc w:val="center"/>
        </w:trPr>
        <w:tc>
          <w:tcPr>
            <w:tcW w:w="2538" w:type="dxa"/>
          </w:tcPr>
          <w:p w14:paraId="0590A753" w14:textId="77777777" w:rsidR="007B3532" w:rsidRPr="0026285A" w:rsidRDefault="007B3532" w:rsidP="006F0760">
            <w:pPr>
              <w:rPr>
                <w:b/>
              </w:rPr>
            </w:pPr>
            <w:r w:rsidRPr="0026285A">
              <w:rPr>
                <w:b/>
              </w:rPr>
              <w:t>Virtual Project Manager</w:t>
            </w:r>
          </w:p>
        </w:tc>
        <w:tc>
          <w:tcPr>
            <w:tcW w:w="2250" w:type="dxa"/>
          </w:tcPr>
          <w:p w14:paraId="196FC3C4" w14:textId="279CBEC2" w:rsidR="007B3532" w:rsidRPr="0026285A" w:rsidRDefault="000A7654" w:rsidP="006F0760">
            <w:pPr>
              <w:tabs>
                <w:tab w:val="right" w:pos="2034"/>
              </w:tabs>
            </w:pPr>
            <w:sdt>
              <w:sdtPr>
                <w:id w:val="-1729766789"/>
                <w:placeholder>
                  <w:docPart w:val="1B27422820F34510B5F9EA4F7D32A25C"/>
                </w:placeholde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A01744">
                  <w:t>Meg Rew</w:t>
                </w:r>
              </w:sdtContent>
            </w:sdt>
          </w:p>
        </w:tc>
        <w:tc>
          <w:tcPr>
            <w:tcW w:w="2610" w:type="dxa"/>
          </w:tcPr>
          <w:p w14:paraId="6FB5FAE9" w14:textId="77777777" w:rsidR="007B3532" w:rsidRPr="0026285A" w:rsidRDefault="007B3532" w:rsidP="006F0760">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6F0760">
                <w:r w:rsidRPr="0065374A">
                  <w:rPr>
                    <w:rStyle w:val="PlaceholderText"/>
                  </w:rPr>
                  <w:t>Choose an item.</w:t>
                </w:r>
              </w:p>
            </w:tc>
          </w:sdtContent>
        </w:sdt>
      </w:tr>
      <w:tr w:rsidR="007B3532" w:rsidRPr="0026285A" w14:paraId="4C0E6711" w14:textId="77777777" w:rsidTr="006F0760">
        <w:trPr>
          <w:jc w:val="center"/>
        </w:trPr>
        <w:tc>
          <w:tcPr>
            <w:tcW w:w="2538" w:type="dxa"/>
          </w:tcPr>
          <w:p w14:paraId="5C44CAA2" w14:textId="77777777" w:rsidR="007B3532" w:rsidRPr="0026285A" w:rsidRDefault="007B3532" w:rsidP="006F0760">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6F0760">
                <w:r w:rsidRPr="0026285A">
                  <w:rPr>
                    <w:rStyle w:val="PlaceholderText"/>
                  </w:rPr>
                  <w:t>Choose an item.</w:t>
                </w:r>
              </w:p>
            </w:tc>
          </w:sdtContent>
        </w:sdt>
        <w:tc>
          <w:tcPr>
            <w:tcW w:w="2610" w:type="dxa"/>
          </w:tcPr>
          <w:p w14:paraId="6E852F92" w14:textId="77777777" w:rsidR="007B3532" w:rsidRPr="0026285A" w:rsidRDefault="007B3532" w:rsidP="006F0760">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6F0760">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1"/>
          <w:footerReference w:type="default" r:id="rId12"/>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45850CAD" w:rsidR="007B3532" w:rsidRPr="004333EE" w:rsidRDefault="000A7654" w:rsidP="007B3532">
      <w:pPr>
        <w:pStyle w:val="ListParagraph"/>
        <w:ind w:left="0"/>
        <w:rPr>
          <w:sz w:val="24"/>
          <w:szCs w:val="24"/>
        </w:rPr>
      </w:pPr>
      <w:sdt>
        <w:sdtPr>
          <w:rPr>
            <w:sz w:val="24"/>
            <w:szCs w:val="24"/>
          </w:rPr>
          <w:id w:val="379438943"/>
          <w14:checkbox>
            <w14:checked w14:val="1"/>
            <w14:checkedState w14:val="2612" w14:font="MS Gothic"/>
            <w14:uncheckedState w14:val="2610" w14:font="MS Gothic"/>
          </w14:checkbox>
        </w:sdtPr>
        <w:sdtEndPr/>
        <w:sdtContent>
          <w:r w:rsidR="00A01744">
            <w:rPr>
              <w:rFonts w:ascii="MS Gothic" w:eastAsia="MS Gothic" w:hAnsi="MS Gothic" w:hint="eastAsia"/>
              <w:sz w:val="24"/>
              <w:szCs w:val="24"/>
            </w:rPr>
            <w:t>☒</w:t>
          </w:r>
        </w:sdtContent>
      </w:sdt>
      <w:r w:rsidR="007B3532" w:rsidRPr="004333EE">
        <w:rPr>
          <w:sz w:val="24"/>
          <w:szCs w:val="24"/>
        </w:rPr>
        <w:t>Webcast</w:t>
      </w:r>
    </w:p>
    <w:p w14:paraId="216F73B8" w14:textId="7E7D59E3" w:rsidR="007B3532" w:rsidRPr="004333EE" w:rsidRDefault="000A7654"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A01744">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0A7654"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0A7654"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0A7654"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7777777" w:rsidR="007B3532" w:rsidRDefault="000A7654"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1E18BCD3" w14:textId="77777777" w:rsidR="007B3532" w:rsidRDefault="000A7654"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7777777" w:rsidR="007B3532" w:rsidRDefault="000A7654"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Only One</w:t>
      </w:r>
    </w:p>
    <w:p w14:paraId="4B8486BF" w14:textId="46DC8F19" w:rsidR="007B3532" w:rsidRDefault="000A7654" w:rsidP="007B3532">
      <w:pPr>
        <w:pStyle w:val="ListParagraph"/>
        <w:ind w:left="0"/>
        <w:rPr>
          <w:sz w:val="24"/>
          <w:szCs w:val="24"/>
        </w:rPr>
      </w:pPr>
      <w:sdt>
        <w:sdtPr>
          <w:rPr>
            <w:sz w:val="24"/>
            <w:szCs w:val="24"/>
          </w:rPr>
          <w:id w:val="-1892793963"/>
          <w14:checkbox>
            <w14:checked w14:val="1"/>
            <w14:checkedState w14:val="2612" w14:font="MS Gothic"/>
            <w14:uncheckedState w14:val="2610" w14:font="MS Gothic"/>
          </w14:checkbox>
        </w:sdtPr>
        <w:sdtEndPr/>
        <w:sdtContent>
          <w:ins w:id="15" w:author="Kraig Steubing" w:date="2014-11-10T10:09:00Z">
            <w:r w:rsidR="0078235A">
              <w:rPr>
                <w:rFonts w:ascii="MS Gothic" w:eastAsia="MS Gothic" w:hAnsi="MS Gothic" w:hint="eastAsia"/>
                <w:sz w:val="24"/>
                <w:szCs w:val="24"/>
              </w:rPr>
              <w:t>☒</w:t>
            </w:r>
          </w:ins>
          <w:del w:id="16" w:author="Kraig Steubing" w:date="2014-11-10T10:09:00Z">
            <w:r w:rsidR="007B3532" w:rsidDel="0078235A">
              <w:rPr>
                <w:rFonts w:ascii="MS Gothic" w:eastAsia="MS Gothic" w:hAnsi="MS Gothic" w:hint="eastAsia"/>
                <w:sz w:val="24"/>
                <w:szCs w:val="24"/>
              </w:rPr>
              <w:delText>☐</w:delText>
            </w:r>
          </w:del>
        </w:sdtContent>
      </w:sdt>
      <w:r w:rsidR="007B3532">
        <w:rPr>
          <w:sz w:val="24"/>
          <w:szCs w:val="24"/>
        </w:rPr>
        <w:t>Two</w:t>
      </w:r>
    </w:p>
    <w:p w14:paraId="36323DC8" w14:textId="77777777" w:rsidR="007B3532" w:rsidRDefault="000A7654"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0E9564C8" w:rsidR="007B3532" w:rsidRDefault="000A7654" w:rsidP="007B3532">
      <w:pPr>
        <w:pStyle w:val="ListParagraph"/>
        <w:ind w:left="0"/>
        <w:rPr>
          <w:sz w:val="24"/>
          <w:szCs w:val="24"/>
        </w:rPr>
      </w:pPr>
      <w:sdt>
        <w:sdtPr>
          <w:rPr>
            <w:sz w:val="24"/>
            <w:szCs w:val="24"/>
          </w:rPr>
          <w:id w:val="2009946184"/>
          <w14:checkbox>
            <w14:checked w14:val="1"/>
            <w14:checkedState w14:val="2612" w14:font="MS Gothic"/>
            <w14:uncheckedState w14:val="2610" w14:font="MS Gothic"/>
          </w14:checkbox>
        </w:sdtPr>
        <w:sdtEndPr/>
        <w:sdtContent>
          <w:ins w:id="17" w:author="Kraig Steubing" w:date="2014-11-10T10:09:00Z">
            <w:r w:rsidR="0078235A">
              <w:rPr>
                <w:rFonts w:ascii="MS Gothic" w:eastAsia="MS Gothic" w:hAnsi="MS Gothic" w:hint="eastAsia"/>
                <w:sz w:val="24"/>
                <w:szCs w:val="24"/>
              </w:rPr>
              <w:t>☒</w:t>
            </w:r>
          </w:ins>
          <w:del w:id="18" w:author="Kraig Steubing" w:date="2014-11-10T10:09:00Z">
            <w:r w:rsidR="007B3532" w:rsidDel="0078235A">
              <w:rPr>
                <w:rFonts w:ascii="MS Gothic" w:eastAsia="MS Gothic" w:hAnsi="MS Gothic" w:hint="eastAsia"/>
                <w:sz w:val="24"/>
                <w:szCs w:val="24"/>
              </w:rPr>
              <w:delText>☐</w:delText>
            </w:r>
          </w:del>
        </w:sdtContent>
      </w:sdt>
      <w:r w:rsidR="007B3532">
        <w:rPr>
          <w:sz w:val="24"/>
          <w:szCs w:val="24"/>
        </w:rPr>
        <w:t>Yes</w:t>
      </w:r>
    </w:p>
    <w:p w14:paraId="756660C1" w14:textId="77777777" w:rsidR="007B3532" w:rsidRDefault="000A7654"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2C842422" w:rsidR="007B3532" w:rsidRPr="00C243B4" w:rsidRDefault="000A7654"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1"/>
            <w14:checkedState w14:val="2612" w14:font="MS Gothic"/>
            <w14:uncheckedState w14:val="2610" w14:font="MS Gothic"/>
          </w14:checkbox>
        </w:sdtPr>
        <w:sdtEndPr/>
        <w:sdtContent>
          <w:ins w:id="19" w:author="Kraig Steubing" w:date="2014-11-10T10:10:00Z">
            <w:r w:rsidR="0078235A">
              <w:rPr>
                <w:rFonts w:ascii="MS Gothic" w:eastAsia="MS Gothic" w:hAnsi="MS Gothic" w:hint="eastAsia"/>
                <w:sz w:val="24"/>
                <w:szCs w:val="24"/>
              </w:rPr>
              <w:t>☒</w:t>
            </w:r>
          </w:ins>
          <w:del w:id="20" w:author="Kraig Steubing" w:date="2014-11-10T10:10:00Z">
            <w:r w:rsidR="007B3532" w:rsidRPr="00C243B4" w:rsidDel="0078235A">
              <w:rPr>
                <w:rFonts w:ascii="MS Gothic" w:eastAsia="MS Gothic" w:hAnsi="MS Gothic" w:hint="eastAsia"/>
                <w:sz w:val="24"/>
                <w:szCs w:val="24"/>
              </w:rPr>
              <w:delText>☐</w:delText>
            </w:r>
          </w:del>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4F7DD199" w:rsidR="007B3532" w:rsidRDefault="000A7654" w:rsidP="007B3532">
      <w:pPr>
        <w:pStyle w:val="ListParagraph"/>
        <w:ind w:left="0"/>
        <w:rPr>
          <w:ins w:id="21" w:author="Kraig Steubing" w:date="2014-11-10T10:12:00Z"/>
          <w:sz w:val="24"/>
          <w:szCs w:val="24"/>
        </w:rPr>
      </w:pPr>
      <w:sdt>
        <w:sdtPr>
          <w:rPr>
            <w:sz w:val="24"/>
            <w:szCs w:val="24"/>
          </w:rPr>
          <w:id w:val="-1122075366"/>
          <w14:checkbox>
            <w14:checked w14:val="1"/>
            <w14:checkedState w14:val="2612" w14:font="MS Gothic"/>
            <w14:uncheckedState w14:val="2610" w14:font="MS Gothic"/>
          </w14:checkbox>
        </w:sdtPr>
        <w:sdtEndPr/>
        <w:sdtContent>
          <w:ins w:id="22" w:author="Kraig Steubing" w:date="2014-11-10T10:11:00Z">
            <w:r w:rsidR="0078235A">
              <w:rPr>
                <w:rFonts w:ascii="MS Gothic" w:eastAsia="MS Gothic" w:hAnsi="MS Gothic" w:hint="eastAsia"/>
                <w:sz w:val="24"/>
                <w:szCs w:val="24"/>
              </w:rPr>
              <w:t>☒</w:t>
            </w:r>
          </w:ins>
          <w:del w:id="23" w:author="Kraig Steubing" w:date="2014-11-10T10:11:00Z">
            <w:r w:rsidR="007B3532" w:rsidDel="0078235A">
              <w:rPr>
                <w:rFonts w:ascii="MS Gothic" w:eastAsia="MS Gothic" w:hAnsi="MS Gothic" w:hint="eastAsia"/>
                <w:sz w:val="24"/>
                <w:szCs w:val="24"/>
              </w:rPr>
              <w:delText>☐</w:delText>
            </w:r>
          </w:del>
        </w:sdtContent>
      </w:sdt>
      <w:r w:rsidR="007B3532" w:rsidRPr="00C243B4">
        <w:rPr>
          <w:sz w:val="24"/>
          <w:szCs w:val="24"/>
        </w:rPr>
        <w:t>Additional Emails</w:t>
      </w:r>
      <w:r w:rsidR="007B3532">
        <w:rPr>
          <w:sz w:val="24"/>
          <w:szCs w:val="24"/>
        </w:rPr>
        <w:t xml:space="preserve"> (Supporters?)</w:t>
      </w:r>
      <w:r w:rsidR="007B3532" w:rsidRPr="00C243B4">
        <w:rPr>
          <w:sz w:val="24"/>
          <w:szCs w:val="24"/>
        </w:rPr>
        <w:t>:</w:t>
      </w:r>
      <w:ins w:id="24" w:author="Kraig Steubing" w:date="2014-11-10T10:12:00Z">
        <w:r w:rsidR="0078235A" w:rsidRPr="0078235A">
          <w:t xml:space="preserve"> </w:t>
        </w:r>
        <w:proofErr w:type="spellStart"/>
        <w:r w:rsidR="0078235A" w:rsidRPr="0078235A">
          <w:rPr>
            <w:sz w:val="24"/>
            <w:szCs w:val="24"/>
          </w:rPr>
          <w:t>OGrady</w:t>
        </w:r>
        <w:proofErr w:type="spellEnd"/>
        <w:r w:rsidR="0078235A" w:rsidRPr="0078235A">
          <w:rPr>
            <w:sz w:val="24"/>
            <w:szCs w:val="24"/>
          </w:rPr>
          <w:t xml:space="preserve">, Paul </w:t>
        </w:r>
        <w:r w:rsidR="0078235A">
          <w:rPr>
            <w:sz w:val="24"/>
            <w:szCs w:val="24"/>
          </w:rPr>
          <w:fldChar w:fldCharType="begin"/>
        </w:r>
        <w:r w:rsidR="0078235A">
          <w:rPr>
            <w:sz w:val="24"/>
            <w:szCs w:val="24"/>
          </w:rPr>
          <w:instrText xml:space="preserve"> HYPERLINK "mailto:</w:instrText>
        </w:r>
        <w:r w:rsidR="0078235A" w:rsidRPr="0078235A">
          <w:rPr>
            <w:sz w:val="24"/>
            <w:szCs w:val="24"/>
          </w:rPr>
          <w:instrText>paul.ogrady@novartis.com</w:instrText>
        </w:r>
        <w:r w:rsidR="0078235A">
          <w:rPr>
            <w:sz w:val="24"/>
            <w:szCs w:val="24"/>
          </w:rPr>
          <w:instrText xml:space="preserve">" </w:instrText>
        </w:r>
        <w:r w:rsidR="0078235A">
          <w:rPr>
            <w:sz w:val="24"/>
            <w:szCs w:val="24"/>
          </w:rPr>
          <w:fldChar w:fldCharType="separate"/>
        </w:r>
        <w:r w:rsidR="0078235A" w:rsidRPr="002E5CB9">
          <w:rPr>
            <w:rStyle w:val="Hyperlink"/>
            <w:sz w:val="24"/>
            <w:szCs w:val="24"/>
          </w:rPr>
          <w:t>paul.ogrady@novartis.com</w:t>
        </w:r>
        <w:r w:rsidR="0078235A">
          <w:rPr>
            <w:sz w:val="24"/>
            <w:szCs w:val="24"/>
          </w:rPr>
          <w:fldChar w:fldCharType="end"/>
        </w:r>
      </w:ins>
    </w:p>
    <w:p w14:paraId="4DC27011" w14:textId="54FFE952" w:rsidR="0078235A" w:rsidRDefault="0078235A" w:rsidP="007B3532">
      <w:pPr>
        <w:pStyle w:val="ListParagraph"/>
        <w:ind w:left="0"/>
        <w:rPr>
          <w:ins w:id="25" w:author="Kraig Steubing" w:date="2014-11-10T10:12:00Z"/>
          <w:sz w:val="24"/>
          <w:szCs w:val="24"/>
        </w:rPr>
      </w:pPr>
      <w:ins w:id="26" w:author="Kraig Steubing" w:date="2014-11-10T10:12:00Z">
        <w:r w:rsidRPr="0078235A">
          <w:rPr>
            <w:sz w:val="24"/>
            <w:szCs w:val="24"/>
          </w:rPr>
          <w:t>Wang, Iris (Ext) (</w:t>
        </w:r>
        <w:r>
          <w:rPr>
            <w:sz w:val="24"/>
            <w:szCs w:val="24"/>
          </w:rPr>
          <w:fldChar w:fldCharType="begin"/>
        </w:r>
        <w:r>
          <w:rPr>
            <w:sz w:val="24"/>
            <w:szCs w:val="24"/>
          </w:rPr>
          <w:instrText xml:space="preserve"> HYPERLINK "mailto:</w:instrText>
        </w:r>
        <w:r w:rsidRPr="0078235A">
          <w:rPr>
            <w:sz w:val="24"/>
            <w:szCs w:val="24"/>
          </w:rPr>
          <w:instrText>iris.wang@novartis.com</w:instrText>
        </w:r>
        <w:r>
          <w:rPr>
            <w:sz w:val="24"/>
            <w:szCs w:val="24"/>
          </w:rPr>
          <w:instrText xml:space="preserve">" </w:instrText>
        </w:r>
        <w:r>
          <w:rPr>
            <w:sz w:val="24"/>
            <w:szCs w:val="24"/>
          </w:rPr>
          <w:fldChar w:fldCharType="separate"/>
        </w:r>
        <w:r w:rsidRPr="002E5CB9">
          <w:rPr>
            <w:rStyle w:val="Hyperlink"/>
            <w:sz w:val="24"/>
            <w:szCs w:val="24"/>
          </w:rPr>
          <w:t>iris.wang@novartis.com</w:t>
        </w:r>
        <w:r>
          <w:rPr>
            <w:sz w:val="24"/>
            <w:szCs w:val="24"/>
          </w:rPr>
          <w:fldChar w:fldCharType="end"/>
        </w:r>
        <w:r w:rsidRPr="0078235A">
          <w:rPr>
            <w:sz w:val="24"/>
            <w:szCs w:val="24"/>
          </w:rPr>
          <w:t>)</w:t>
        </w:r>
      </w:ins>
    </w:p>
    <w:p w14:paraId="3BB02C72" w14:textId="20C7FA5C" w:rsidR="0078235A" w:rsidRDefault="0078235A" w:rsidP="007B3532">
      <w:pPr>
        <w:pStyle w:val="ListParagraph"/>
        <w:ind w:left="0"/>
        <w:rPr>
          <w:ins w:id="27" w:author="Kraig Steubing" w:date="2014-11-10T10:11:00Z"/>
          <w:sz w:val="24"/>
          <w:szCs w:val="24"/>
        </w:rPr>
      </w:pPr>
      <w:ins w:id="28" w:author="Kraig Steubing" w:date="2014-11-10T10:12:00Z">
        <w:r w:rsidRPr="0078235A">
          <w:rPr>
            <w:sz w:val="24"/>
            <w:szCs w:val="24"/>
          </w:rPr>
          <w:t xml:space="preserve">Sharon </w:t>
        </w:r>
        <w:proofErr w:type="spellStart"/>
        <w:r w:rsidRPr="0078235A">
          <w:rPr>
            <w:sz w:val="24"/>
            <w:szCs w:val="24"/>
          </w:rPr>
          <w:t>Whyopen</w:t>
        </w:r>
        <w:proofErr w:type="spellEnd"/>
        <w:r w:rsidRPr="0078235A">
          <w:rPr>
            <w:sz w:val="24"/>
            <w:szCs w:val="24"/>
          </w:rPr>
          <w:t xml:space="preserve"> (sharon_k.wyhopen@novartis.com)</w:t>
        </w:r>
      </w:ins>
    </w:p>
    <w:p w14:paraId="1CD59663" w14:textId="77777777" w:rsidR="0078235A" w:rsidRDefault="0078235A" w:rsidP="007B3532">
      <w:pPr>
        <w:pStyle w:val="ListParagraph"/>
        <w:ind w:left="0"/>
        <w:rPr>
          <w:sz w:val="24"/>
          <w:szCs w:val="24"/>
        </w:rPr>
      </w:pP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60D97AC" w:rsidR="007B3532" w:rsidRDefault="000A7654" w:rsidP="007B3532">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ins w:id="29" w:author="Kraig Steubing" w:date="2014-11-10T10:10:00Z">
            <w:r w:rsidR="0078235A">
              <w:rPr>
                <w:rFonts w:ascii="MS Gothic" w:eastAsia="MS Gothic" w:hAnsi="MS Gothic" w:hint="eastAsia"/>
                <w:sz w:val="24"/>
                <w:szCs w:val="24"/>
              </w:rPr>
              <w:t>☒</w:t>
            </w:r>
          </w:ins>
          <w:del w:id="30" w:author="Kraig Steubing" w:date="2014-11-10T10:10:00Z">
            <w:r w:rsidR="007B3532" w:rsidDel="0078235A">
              <w:rPr>
                <w:rFonts w:ascii="MS Gothic" w:eastAsia="MS Gothic" w:hAnsi="MS Gothic" w:hint="eastAsia"/>
                <w:sz w:val="24"/>
                <w:szCs w:val="24"/>
              </w:rPr>
              <w:delText>☐</w:delText>
            </w:r>
          </w:del>
        </w:sdtContent>
      </w:sdt>
      <w:r w:rsidR="007B3532">
        <w:rPr>
          <w:sz w:val="24"/>
          <w:szCs w:val="24"/>
        </w:rPr>
        <w:t>Yes</w:t>
      </w:r>
    </w:p>
    <w:p w14:paraId="2E4E7B25" w14:textId="77777777" w:rsidR="007B3532" w:rsidRDefault="000A7654"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1A43A012" w:rsidR="007B3532" w:rsidRDefault="000A7654" w:rsidP="007B3532">
      <w:pPr>
        <w:pStyle w:val="ListParagraph"/>
        <w:ind w:left="0"/>
        <w:rPr>
          <w:sz w:val="24"/>
          <w:szCs w:val="24"/>
        </w:rPr>
      </w:pPr>
      <w:sdt>
        <w:sdtPr>
          <w:rPr>
            <w:sz w:val="24"/>
            <w:szCs w:val="24"/>
          </w:rPr>
          <w:id w:val="-1957010043"/>
          <w14:checkbox>
            <w14:checked w14:val="1"/>
            <w14:checkedState w14:val="2612" w14:font="MS Gothic"/>
            <w14:uncheckedState w14:val="2610" w14:font="MS Gothic"/>
          </w14:checkbox>
        </w:sdtPr>
        <w:sdtEndPr/>
        <w:sdtContent>
          <w:ins w:id="31" w:author="Kraig Steubing" w:date="2014-11-10T10:10:00Z">
            <w:r w:rsidR="0078235A">
              <w:rPr>
                <w:rFonts w:ascii="MS Gothic" w:eastAsia="MS Gothic" w:hAnsi="MS Gothic" w:hint="eastAsia"/>
                <w:sz w:val="24"/>
                <w:szCs w:val="24"/>
              </w:rPr>
              <w:t>☒</w:t>
            </w:r>
          </w:ins>
          <w:del w:id="32" w:author="Kraig Steubing" w:date="2014-11-10T10:10:00Z">
            <w:r w:rsidR="007B3532" w:rsidDel="0078235A">
              <w:rPr>
                <w:rFonts w:ascii="MS Gothic" w:eastAsia="MS Gothic" w:hAnsi="MS Gothic" w:hint="eastAsia"/>
                <w:sz w:val="24"/>
                <w:szCs w:val="24"/>
              </w:rPr>
              <w:delText>☐</w:delText>
            </w:r>
          </w:del>
        </w:sdtContent>
      </w:sdt>
      <w:r w:rsidR="007B3532">
        <w:rPr>
          <w:sz w:val="24"/>
          <w:szCs w:val="24"/>
        </w:rPr>
        <w:t>Yes</w:t>
      </w:r>
    </w:p>
    <w:p w14:paraId="6CD97A02" w14:textId="77777777" w:rsidR="007B3532" w:rsidRDefault="000A7654"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0A7654"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27D3AFAB" w:rsidR="007B3532" w:rsidRDefault="000A7654" w:rsidP="007B3532">
      <w:pPr>
        <w:pStyle w:val="ListParagraph"/>
        <w:ind w:left="0"/>
        <w:rPr>
          <w:sz w:val="24"/>
          <w:szCs w:val="24"/>
        </w:rPr>
      </w:pPr>
      <w:sdt>
        <w:sdtPr>
          <w:rPr>
            <w:sz w:val="24"/>
            <w:szCs w:val="24"/>
          </w:rPr>
          <w:id w:val="1772733408"/>
          <w14:checkbox>
            <w14:checked w14:val="1"/>
            <w14:checkedState w14:val="2612" w14:font="MS Gothic"/>
            <w14:uncheckedState w14:val="2610" w14:font="MS Gothic"/>
          </w14:checkbox>
        </w:sdtPr>
        <w:sdtEndPr/>
        <w:sdtContent>
          <w:ins w:id="33" w:author="Kraig Steubing" w:date="2014-11-10T10:10:00Z">
            <w:r w:rsidR="0078235A">
              <w:rPr>
                <w:rFonts w:ascii="MS Gothic" w:eastAsia="MS Gothic" w:hAnsi="MS Gothic" w:hint="eastAsia"/>
                <w:sz w:val="24"/>
                <w:szCs w:val="24"/>
              </w:rPr>
              <w:t>☒</w:t>
            </w:r>
          </w:ins>
          <w:del w:id="34" w:author="Kraig Steubing" w:date="2014-11-10T10:10:00Z">
            <w:r w:rsidR="007B3532" w:rsidDel="0078235A">
              <w:rPr>
                <w:rFonts w:ascii="MS Gothic" w:eastAsia="MS Gothic" w:hAnsi="MS Gothic" w:hint="eastAsia"/>
                <w:sz w:val="24"/>
                <w:szCs w:val="24"/>
              </w:rPr>
              <w:delText>☐</w:delText>
            </w:r>
          </w:del>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0A7654"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0A7654"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4B529901" w:rsidR="007B3532" w:rsidRDefault="000A7654" w:rsidP="007B3532">
      <w:pPr>
        <w:pStyle w:val="ListParagraph"/>
        <w:ind w:left="0"/>
        <w:rPr>
          <w:sz w:val="24"/>
          <w:szCs w:val="24"/>
        </w:rPr>
      </w:pPr>
      <w:sdt>
        <w:sdtPr>
          <w:rPr>
            <w:b/>
            <w:sz w:val="24"/>
            <w:szCs w:val="24"/>
          </w:rPr>
          <w:id w:val="1885666414"/>
          <w14:checkbox>
            <w14:checked w14:val="1"/>
            <w14:checkedState w14:val="2612" w14:font="MS Gothic"/>
            <w14:uncheckedState w14:val="2610" w14:font="MS Gothic"/>
          </w14:checkbox>
        </w:sdtPr>
        <w:sdtEndPr/>
        <w:sdtContent>
          <w:ins w:id="35" w:author="Kraig Steubing" w:date="2014-11-10T10:10:00Z">
            <w:r w:rsidR="0078235A">
              <w:rPr>
                <w:rFonts w:ascii="MS Gothic" w:eastAsia="MS Gothic" w:hAnsi="MS Gothic" w:hint="eastAsia"/>
                <w:b/>
                <w:sz w:val="24"/>
                <w:szCs w:val="24"/>
              </w:rPr>
              <w:t>☒</w:t>
            </w:r>
          </w:ins>
          <w:del w:id="36" w:author="Kraig Steubing" w:date="2014-11-10T10:10:00Z">
            <w:r w:rsidR="007B3532" w:rsidDel="0078235A">
              <w:rPr>
                <w:rFonts w:ascii="MS Gothic" w:eastAsia="MS Gothic" w:hAnsi="MS Gothic" w:hint="eastAsia"/>
                <w:b/>
                <w:sz w:val="24"/>
                <w:szCs w:val="24"/>
              </w:rPr>
              <w:delText>☐</w:delText>
            </w:r>
          </w:del>
        </w:sdtContent>
      </w:sdt>
      <w:r w:rsidR="007B3532" w:rsidRPr="00D82046">
        <w:rPr>
          <w:sz w:val="24"/>
          <w:szCs w:val="24"/>
        </w:rPr>
        <w:t>Video Segmentation</w:t>
      </w:r>
    </w:p>
    <w:p w14:paraId="40677927" w14:textId="77777777" w:rsidR="007B3532" w:rsidRDefault="000A7654"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0A7654"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Pr="009D7D6F">
        <w:rPr>
          <w:b/>
          <w:color w:val="FF9900"/>
        </w:rPr>
        <w:t xml:space="preserve">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BBBA95F" w:rsidR="0091793F" w:rsidRDefault="0091793F" w:rsidP="0091793F">
      <w:pPr>
        <w:spacing w:after="0" w:line="240" w:lineRule="auto"/>
      </w:pPr>
      <w:proofErr w:type="gramStart"/>
      <w:r>
        <w:t>prIME</w:t>
      </w:r>
      <w:proofErr w:type="gramEnd"/>
      <w:r>
        <w:t xml:space="preserve"> Oncology invites you to view Downloadable Slides from the</w:t>
      </w:r>
      <w:r>
        <w:rPr>
          <w:rStyle w:val="Emphasis"/>
        </w:rPr>
        <w:t xml:space="preserve"> [title] </w:t>
      </w:r>
      <w:r>
        <w:t>meeting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lastRenderedPageBreak/>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xml:space="preserve">, a prIME Oncology </w:t>
      </w:r>
      <w:r w:rsidRPr="0020430A">
        <w:rPr>
          <w:strike/>
        </w:rPr>
        <w:t>educational</w:t>
      </w:r>
      <w:r>
        <w:t xml:space="preserve">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lastRenderedPageBreak/>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gramStart"/>
      <w:r>
        <w:t>prIME</w:t>
      </w:r>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proofErr w:type="gramStart"/>
      <w:r>
        <w:t>prIME</w:t>
      </w:r>
      <w:proofErr w:type="gramEnd"/>
      <w:r>
        <w:t xml:space="preserv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prIME Oncology's database. However, upon request, your CME credit certificate will be emailed to you. Technical requirements may be found under the </w:t>
      </w:r>
      <w:hyperlink r:id="rId13"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Furedy, RN, OCN" w:date="2014-11-08T08:32:00Z" w:initials="AF">
    <w:p w14:paraId="456286BD" w14:textId="618B73A1" w:rsidR="005D4758" w:rsidRDefault="005D4758">
      <w:pPr>
        <w:pStyle w:val="CommentText"/>
      </w:pPr>
      <w:r>
        <w:rPr>
          <w:rStyle w:val="CommentReference"/>
        </w:rPr>
        <w:annotationRef/>
      </w:r>
      <w:r>
        <w:t>This is not necessary from a clinical perspective but don’t know if it is required by someone else. If not, let’s remove</w:t>
      </w:r>
    </w:p>
  </w:comment>
  <w:comment w:id="4" w:author="Amy Furedy, RN, OCN" w:date="2014-11-08T08:35:00Z" w:initials="AF">
    <w:p w14:paraId="739876EB" w14:textId="7ACE2218" w:rsidR="005D4758" w:rsidRDefault="005D4758">
      <w:pPr>
        <w:pStyle w:val="CommentText"/>
      </w:pPr>
      <w:r>
        <w:rPr>
          <w:rStyle w:val="CommentReference"/>
        </w:rPr>
        <w:annotationRef/>
      </w:r>
      <w:r>
        <w:t xml:space="preserve">The changes I made below were taken directly from the grant…not sure where the others came from and if they should </w:t>
      </w:r>
      <w:proofErr w:type="spellStart"/>
      <w:r>
        <w:t>supercede</w:t>
      </w:r>
      <w:proofErr w:type="spellEnd"/>
      <w:r>
        <w:t xml:space="preserve"> what was in grant</w:t>
      </w:r>
    </w:p>
  </w:comment>
  <w:comment w:id="9" w:author="Briana Devaser" w:date="2014-11-10T14:01:00Z" w:initials="BD">
    <w:p w14:paraId="4EE56F7A" w14:textId="3994026E" w:rsidR="002D07D6" w:rsidRDefault="002D07D6">
      <w:pPr>
        <w:pStyle w:val="CommentText"/>
      </w:pPr>
      <w:r>
        <w:rPr>
          <w:rStyle w:val="CommentReference"/>
        </w:rPr>
        <w:annotationRef/>
      </w:r>
      <w:r>
        <w:t>I can review these when they are ready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F91003" w:rsidRDefault="00F91003" w:rsidP="007A0164">
      <w:pPr>
        <w:spacing w:after="0" w:line="240" w:lineRule="auto"/>
      </w:pPr>
      <w:r>
        <w:separator/>
      </w:r>
    </w:p>
  </w:endnote>
  <w:endnote w:type="continuationSeparator" w:id="0">
    <w:p w14:paraId="283F2799" w14:textId="77777777" w:rsidR="00F91003" w:rsidRDefault="00F91003" w:rsidP="007A0164">
      <w:pPr>
        <w:spacing w:after="0" w:line="240" w:lineRule="auto"/>
      </w:pPr>
      <w:r>
        <w:continuationSeparator/>
      </w:r>
    </w:p>
  </w:endnote>
  <w:endnote w:type="continuationNotice" w:id="1">
    <w:p w14:paraId="15F34E58" w14:textId="77777777" w:rsidR="00F91003" w:rsidRDefault="00F910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F91003" w:rsidRDefault="00F910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F91003" w:rsidRDefault="00F91003" w:rsidP="007A0164">
      <w:pPr>
        <w:spacing w:after="0" w:line="240" w:lineRule="auto"/>
      </w:pPr>
      <w:r>
        <w:separator/>
      </w:r>
    </w:p>
  </w:footnote>
  <w:footnote w:type="continuationSeparator" w:id="0">
    <w:p w14:paraId="689C2D91" w14:textId="77777777" w:rsidR="00F91003" w:rsidRDefault="00F91003" w:rsidP="007A0164">
      <w:pPr>
        <w:spacing w:after="0" w:line="240" w:lineRule="auto"/>
      </w:pPr>
      <w:r>
        <w:continuationSeparator/>
      </w:r>
    </w:p>
  </w:footnote>
  <w:footnote w:type="continuationNotice" w:id="1">
    <w:p w14:paraId="1E18B4C1" w14:textId="77777777" w:rsidR="00F91003" w:rsidRDefault="00F9100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F91003" w:rsidRDefault="00F91003" w:rsidP="007A0164">
    <w:pPr>
      <w:pStyle w:val="Header"/>
      <w:pBdr>
        <w:bottom w:val="single" w:sz="12" w:space="1" w:color="auto"/>
      </w:pBdr>
      <w:jc w:val="center"/>
      <w:rPr>
        <w:sz w:val="28"/>
      </w:rPr>
    </w:pPr>
    <w:r w:rsidRPr="007A0164">
      <w:rPr>
        <w:sz w:val="28"/>
      </w:rPr>
      <w:t>ALL COPY TEMPLATE</w:t>
    </w:r>
  </w:p>
  <w:p w14:paraId="45BF219F" w14:textId="77777777" w:rsidR="00F91003" w:rsidRPr="007A0164" w:rsidRDefault="00F91003"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563C9"/>
    <w:multiLevelType w:val="hybridMultilevel"/>
    <w:tmpl w:val="E1507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9"/>
  </w:num>
  <w:num w:numId="5">
    <w:abstractNumId w:val="11"/>
  </w:num>
  <w:num w:numId="6">
    <w:abstractNumId w:val="17"/>
  </w:num>
  <w:num w:numId="7">
    <w:abstractNumId w:val="8"/>
  </w:num>
  <w:num w:numId="8">
    <w:abstractNumId w:val="13"/>
  </w:num>
  <w:num w:numId="9">
    <w:abstractNumId w:val="1"/>
  </w:num>
  <w:num w:numId="10">
    <w:abstractNumId w:val="14"/>
  </w:num>
  <w:num w:numId="11">
    <w:abstractNumId w:val="15"/>
  </w:num>
  <w:num w:numId="12">
    <w:abstractNumId w:val="18"/>
  </w:num>
  <w:num w:numId="13">
    <w:abstractNumId w:val="3"/>
  </w:num>
  <w:num w:numId="14">
    <w:abstractNumId w:val="12"/>
  </w:num>
  <w:num w:numId="15">
    <w:abstractNumId w:val="5"/>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798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17085"/>
    <w:rsid w:val="000523A8"/>
    <w:rsid w:val="00053BDA"/>
    <w:rsid w:val="00055E39"/>
    <w:rsid w:val="000804B3"/>
    <w:rsid w:val="00083B58"/>
    <w:rsid w:val="00091FEC"/>
    <w:rsid w:val="000A7654"/>
    <w:rsid w:val="000B0820"/>
    <w:rsid w:val="000B0CD6"/>
    <w:rsid w:val="001014D3"/>
    <w:rsid w:val="0014011D"/>
    <w:rsid w:val="00143AB7"/>
    <w:rsid w:val="00183963"/>
    <w:rsid w:val="00195FD8"/>
    <w:rsid w:val="001A3C0E"/>
    <w:rsid w:val="001B0EA4"/>
    <w:rsid w:val="001D3D00"/>
    <w:rsid w:val="002024F3"/>
    <w:rsid w:val="0020366E"/>
    <w:rsid w:val="0020430A"/>
    <w:rsid w:val="0020510A"/>
    <w:rsid w:val="00215049"/>
    <w:rsid w:val="002277CB"/>
    <w:rsid w:val="00227DFC"/>
    <w:rsid w:val="00235074"/>
    <w:rsid w:val="00267A30"/>
    <w:rsid w:val="00285C5C"/>
    <w:rsid w:val="002A0559"/>
    <w:rsid w:val="002A3E42"/>
    <w:rsid w:val="002B36FF"/>
    <w:rsid w:val="002C0E35"/>
    <w:rsid w:val="002C2D1B"/>
    <w:rsid w:val="002C3D5D"/>
    <w:rsid w:val="002C3E28"/>
    <w:rsid w:val="002D07D6"/>
    <w:rsid w:val="002E7E55"/>
    <w:rsid w:val="002F1E5A"/>
    <w:rsid w:val="002F230A"/>
    <w:rsid w:val="00326C53"/>
    <w:rsid w:val="00335698"/>
    <w:rsid w:val="003A12FE"/>
    <w:rsid w:val="003C0CFB"/>
    <w:rsid w:val="003F64AF"/>
    <w:rsid w:val="003F7B54"/>
    <w:rsid w:val="00424CB2"/>
    <w:rsid w:val="004261CA"/>
    <w:rsid w:val="004421DD"/>
    <w:rsid w:val="004469C0"/>
    <w:rsid w:val="00471687"/>
    <w:rsid w:val="004A6934"/>
    <w:rsid w:val="004A7029"/>
    <w:rsid w:val="004D7A60"/>
    <w:rsid w:val="004F69C2"/>
    <w:rsid w:val="00507217"/>
    <w:rsid w:val="00514E20"/>
    <w:rsid w:val="0053113C"/>
    <w:rsid w:val="00532778"/>
    <w:rsid w:val="00573206"/>
    <w:rsid w:val="005A2793"/>
    <w:rsid w:val="005A343A"/>
    <w:rsid w:val="005A412D"/>
    <w:rsid w:val="005B5B5D"/>
    <w:rsid w:val="005D4758"/>
    <w:rsid w:val="00603B32"/>
    <w:rsid w:val="0061087D"/>
    <w:rsid w:val="00617FD1"/>
    <w:rsid w:val="00620F8A"/>
    <w:rsid w:val="006235A4"/>
    <w:rsid w:val="00645CE0"/>
    <w:rsid w:val="00651AF6"/>
    <w:rsid w:val="0067103F"/>
    <w:rsid w:val="00687636"/>
    <w:rsid w:val="0069073F"/>
    <w:rsid w:val="006A2125"/>
    <w:rsid w:val="006A4DEA"/>
    <w:rsid w:val="006A5CA4"/>
    <w:rsid w:val="006D0598"/>
    <w:rsid w:val="006F0760"/>
    <w:rsid w:val="006F4251"/>
    <w:rsid w:val="007059B6"/>
    <w:rsid w:val="007128FF"/>
    <w:rsid w:val="00717044"/>
    <w:rsid w:val="00734A18"/>
    <w:rsid w:val="0074563C"/>
    <w:rsid w:val="0075239A"/>
    <w:rsid w:val="007565B6"/>
    <w:rsid w:val="00765576"/>
    <w:rsid w:val="0077075E"/>
    <w:rsid w:val="00780D0C"/>
    <w:rsid w:val="0078235A"/>
    <w:rsid w:val="007A0164"/>
    <w:rsid w:val="007B3532"/>
    <w:rsid w:val="007D7B2C"/>
    <w:rsid w:val="007E386D"/>
    <w:rsid w:val="007F2078"/>
    <w:rsid w:val="007F41E1"/>
    <w:rsid w:val="00844244"/>
    <w:rsid w:val="00847793"/>
    <w:rsid w:val="008815DD"/>
    <w:rsid w:val="00882B92"/>
    <w:rsid w:val="00885734"/>
    <w:rsid w:val="00885D09"/>
    <w:rsid w:val="00887D38"/>
    <w:rsid w:val="008E0820"/>
    <w:rsid w:val="0090063D"/>
    <w:rsid w:val="00903395"/>
    <w:rsid w:val="0091793F"/>
    <w:rsid w:val="0092265D"/>
    <w:rsid w:val="00952974"/>
    <w:rsid w:val="00954B15"/>
    <w:rsid w:val="00954B75"/>
    <w:rsid w:val="00963419"/>
    <w:rsid w:val="009A17CA"/>
    <w:rsid w:val="009C0D7C"/>
    <w:rsid w:val="009D0EF3"/>
    <w:rsid w:val="009D7D6F"/>
    <w:rsid w:val="009E1A34"/>
    <w:rsid w:val="009E3A02"/>
    <w:rsid w:val="009E447D"/>
    <w:rsid w:val="009E5B13"/>
    <w:rsid w:val="009F713D"/>
    <w:rsid w:val="00A01744"/>
    <w:rsid w:val="00A21EB2"/>
    <w:rsid w:val="00A26DF5"/>
    <w:rsid w:val="00A31ACC"/>
    <w:rsid w:val="00A868F4"/>
    <w:rsid w:val="00A87A60"/>
    <w:rsid w:val="00AC6372"/>
    <w:rsid w:val="00B10689"/>
    <w:rsid w:val="00B11D54"/>
    <w:rsid w:val="00B61FE1"/>
    <w:rsid w:val="00B74B2D"/>
    <w:rsid w:val="00B76FC0"/>
    <w:rsid w:val="00B85FDF"/>
    <w:rsid w:val="00B95987"/>
    <w:rsid w:val="00BA44FF"/>
    <w:rsid w:val="00BA6C74"/>
    <w:rsid w:val="00BB5FC0"/>
    <w:rsid w:val="00BC31C6"/>
    <w:rsid w:val="00BE0192"/>
    <w:rsid w:val="00BE7A4F"/>
    <w:rsid w:val="00BF20C5"/>
    <w:rsid w:val="00C04226"/>
    <w:rsid w:val="00C06B67"/>
    <w:rsid w:val="00C30556"/>
    <w:rsid w:val="00C34304"/>
    <w:rsid w:val="00C36C2B"/>
    <w:rsid w:val="00C7566C"/>
    <w:rsid w:val="00CA0F78"/>
    <w:rsid w:val="00CA4A43"/>
    <w:rsid w:val="00CC5F4C"/>
    <w:rsid w:val="00D236CA"/>
    <w:rsid w:val="00D41D57"/>
    <w:rsid w:val="00D6119E"/>
    <w:rsid w:val="00D95E9B"/>
    <w:rsid w:val="00DC10BA"/>
    <w:rsid w:val="00DC38BE"/>
    <w:rsid w:val="00DE2992"/>
    <w:rsid w:val="00DE7436"/>
    <w:rsid w:val="00E13145"/>
    <w:rsid w:val="00E13424"/>
    <w:rsid w:val="00E14F26"/>
    <w:rsid w:val="00E350E7"/>
    <w:rsid w:val="00E41DA2"/>
    <w:rsid w:val="00E60B07"/>
    <w:rsid w:val="00E60D2C"/>
    <w:rsid w:val="00E675D9"/>
    <w:rsid w:val="00E833CD"/>
    <w:rsid w:val="00E93082"/>
    <w:rsid w:val="00E96503"/>
    <w:rsid w:val="00EB1FBF"/>
    <w:rsid w:val="00EB300B"/>
    <w:rsid w:val="00EE2164"/>
    <w:rsid w:val="00EF1FEE"/>
    <w:rsid w:val="00F00BC8"/>
    <w:rsid w:val="00F3390F"/>
    <w:rsid w:val="00F3569D"/>
    <w:rsid w:val="00F35E99"/>
    <w:rsid w:val="00F46545"/>
    <w:rsid w:val="00F56A34"/>
    <w:rsid w:val="00F617D4"/>
    <w:rsid w:val="00F91003"/>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imeoncology.org/footer-e-pages/terms_of_use.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85E65"/>
    <w:rsid w:val="002C6A0F"/>
    <w:rsid w:val="002F618E"/>
    <w:rsid w:val="00477241"/>
    <w:rsid w:val="005A7D54"/>
    <w:rsid w:val="00676D7C"/>
    <w:rsid w:val="006B0A2C"/>
    <w:rsid w:val="007447AC"/>
    <w:rsid w:val="00936577"/>
    <w:rsid w:val="00963621"/>
    <w:rsid w:val="00972CB7"/>
    <w:rsid w:val="00A14542"/>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94E81-6CD0-4B3B-BF72-3C459F433AE2}">
  <ds:schemaRefs>
    <ds:schemaRef ds:uri="http://schemas.openxmlformats.org/officeDocument/2006/bibliography"/>
  </ds:schemaRefs>
</ds:datastoreItem>
</file>

<file path=customXml/itemProps2.xml><?xml version="1.0" encoding="utf-8"?>
<ds:datastoreItem xmlns:ds="http://schemas.openxmlformats.org/officeDocument/2006/customXml" ds:itemID="{2B391C57-0A8F-463E-8A72-B6E7DE6E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Debbie Greiner</cp:lastModifiedBy>
  <cp:revision>5</cp:revision>
  <dcterms:created xsi:type="dcterms:W3CDTF">2014-11-10T19:02:00Z</dcterms:created>
  <dcterms:modified xsi:type="dcterms:W3CDTF">2014-11-10T20:33:00Z</dcterms:modified>
</cp:coreProperties>
</file>