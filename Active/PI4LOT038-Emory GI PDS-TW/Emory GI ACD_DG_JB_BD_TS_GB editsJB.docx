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r w:rsidRPr="007A0164">
              <w:rPr>
                <w:b/>
              </w:rPr>
              <w:t>Project Name</w:t>
            </w:r>
            <w:r>
              <w:rPr>
                <w:b/>
              </w:rPr>
              <w:t xml:space="preserve"> (internal)</w:t>
            </w:r>
          </w:p>
        </w:tc>
        <w:tc>
          <w:tcPr>
            <w:tcW w:w="2394" w:type="dxa"/>
          </w:tcPr>
          <w:p w14:paraId="5C5B07BA" w14:textId="727380F9" w:rsidR="00B61FE1" w:rsidRDefault="008246BC" w:rsidP="00053BDA">
            <w:r>
              <w:t>Emory GI</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2FF1707D" w:rsidR="00B61FE1" w:rsidRDefault="00461522" w:rsidP="00053BDA">
            <w:r w:rsidRPr="00461522">
              <w:t>PI4LOT038</w:t>
            </w:r>
          </w:p>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167F94F1" w:rsidR="00B61FE1" w:rsidRDefault="00876BEF"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Content>
                <w:r w:rsidR="008246BC">
                  <w:t>Debbie Greiner</w:t>
                </w:r>
              </w:sdtContent>
            </w:sdt>
          </w:p>
        </w:tc>
        <w:tc>
          <w:tcPr>
            <w:tcW w:w="2610" w:type="dxa"/>
          </w:tcPr>
          <w:p w14:paraId="3C1A7474" w14:textId="77777777" w:rsidR="00B61FE1" w:rsidRPr="007A0164" w:rsidRDefault="00B61FE1" w:rsidP="00053BDA">
            <w:pPr>
              <w:rPr>
                <w:b/>
              </w:rPr>
            </w:pPr>
            <w:r>
              <w:rPr>
                <w:b/>
              </w:rPr>
              <w:t>Clinical Program Manager</w:t>
            </w:r>
          </w:p>
        </w:tc>
        <w:sdt>
          <w:sdtPr>
            <w:id w:val="-878618654"/>
            <w:placeholder>
              <w:docPart w:val="CB8600F76C8141D28F9A7D35E31632E4"/>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y Goins" w:value="Chelsey Goins"/>
              <w:listItem w:displayText="Nathan Kelly" w:value="Nathan Kelly"/>
              <w:listItem w:displayText="Sanneke Koekkoek" w:value="Sanneke Koekkoek"/>
              <w:listItem w:displayText="Lee Lokey" w:value="Lee Lokey"/>
              <w:listItem w:displayText="Bojana Pajk" w:value="Bojana Pajk"/>
            </w:dropDownList>
          </w:sdtPr>
          <w:sdtContent>
            <w:tc>
              <w:tcPr>
                <w:tcW w:w="2178" w:type="dxa"/>
              </w:tcPr>
              <w:p w14:paraId="5DF25856" w14:textId="07B8805F" w:rsidR="00B61FE1" w:rsidRDefault="008246BC" w:rsidP="00053BDA">
                <w:r>
                  <w:t>Amy Furedy</w:t>
                </w:r>
              </w:p>
            </w:tc>
          </w:sdtContent>
        </w:sdt>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Content>
            <w:tc>
              <w:tcPr>
                <w:tcW w:w="2394" w:type="dxa"/>
              </w:tcPr>
              <w:p w14:paraId="165E3ED3" w14:textId="008FA71C" w:rsidR="00B61FE1" w:rsidRDefault="008246BC" w:rsidP="00053BDA">
                <w:r>
                  <w:t>Briana Devaser</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Content>
            <w:tc>
              <w:tcPr>
                <w:tcW w:w="2178" w:type="dxa"/>
              </w:tcPr>
              <w:p w14:paraId="74167BEA" w14:textId="546C415D" w:rsidR="00B61FE1" w:rsidRDefault="00F61AB0" w:rsidP="00053BDA">
                <w:ins w:id="0" w:author="Heather Tomlinson" w:date="2014-08-13T14:27:00Z">
                  <w:r>
                    <w:t>Heather Tomlinson</w:t>
                  </w:r>
                </w:ins>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---always italicized, no bold, no quotes]</w:t>
      </w:r>
    </w:p>
    <w:p w14:paraId="3579AC77" w14:textId="77777777" w:rsidR="008246BC" w:rsidRDefault="008246BC" w:rsidP="007A0164">
      <w:pPr>
        <w:pBdr>
          <w:bottom w:val="single" w:sz="12" w:space="1" w:color="auto"/>
        </w:pBdr>
        <w:spacing w:after="0" w:line="240" w:lineRule="auto"/>
        <w:rPr>
          <w:i/>
        </w:rPr>
      </w:pPr>
    </w:p>
    <w:p w14:paraId="17DA1232" w14:textId="60DB617D" w:rsidR="008246BC" w:rsidRPr="003F64AF" w:rsidRDefault="008246BC" w:rsidP="007A0164">
      <w:pPr>
        <w:pBdr>
          <w:bottom w:val="single" w:sz="12" w:space="1" w:color="auto"/>
        </w:pBdr>
        <w:spacing w:after="0" w:line="240" w:lineRule="auto"/>
        <w:rPr>
          <w:i/>
        </w:rPr>
      </w:pPr>
      <w:r w:rsidRPr="008246BC">
        <w:rPr>
          <w:i/>
        </w:rPr>
        <w:t xml:space="preserve">5th Annual </w:t>
      </w:r>
      <w:proofErr w:type="spellStart"/>
      <w:r w:rsidRPr="008246BC">
        <w:rPr>
          <w:i/>
        </w:rPr>
        <w:t>Winship</w:t>
      </w:r>
      <w:proofErr w:type="spellEnd"/>
      <w:r w:rsidRPr="008246BC">
        <w:rPr>
          <w:i/>
        </w:rPr>
        <w:t xml:space="preserve"> Gastrointestinal Cancer Symposium  </w:t>
      </w:r>
    </w:p>
    <w:p w14:paraId="0FEDD2C0" w14:textId="77777777" w:rsidR="00EB300B" w:rsidRPr="003C0CFB" w:rsidRDefault="00EB300B" w:rsidP="003C0CFB">
      <w:pPr>
        <w:pStyle w:val="ListParagraph"/>
        <w:spacing w:after="0" w:line="240" w:lineRule="auto"/>
        <w:rPr>
          <w:b/>
        </w:rPr>
      </w:pPr>
    </w:p>
    <w:p w14:paraId="31BAD4C3" w14:textId="77777777" w:rsidR="00EB300B" w:rsidRPr="003F64AF" w:rsidRDefault="00EB300B" w:rsidP="00EB300B">
      <w:pPr>
        <w:pStyle w:val="ListParagraph"/>
        <w:numPr>
          <w:ilvl w:val="0"/>
          <w:numId w:val="2"/>
        </w:numPr>
        <w:spacing w:after="0" w:line="240" w:lineRule="auto"/>
        <w:rPr>
          <w:b/>
        </w:rPr>
      </w:pPr>
      <w:r w:rsidRPr="003F64AF">
        <w:rPr>
          <w:b/>
        </w:rPr>
        <w:t>[</w:t>
      </w:r>
      <w:r>
        <w:rPr>
          <w:b/>
        </w:rPr>
        <w:t>Congress-Specific Statement – not always necessary</w:t>
      </w:r>
      <w:r w:rsidRPr="003F64AF">
        <w:rPr>
          <w:b/>
        </w:rPr>
        <w:t>]</w:t>
      </w:r>
    </w:p>
    <w:p w14:paraId="6780FB7A" w14:textId="11A6E294" w:rsidR="00EB300B" w:rsidRDefault="00EB300B" w:rsidP="00EB300B">
      <w:pPr>
        <w:pBdr>
          <w:bottom w:val="single" w:sz="12" w:space="2" w:color="auto"/>
        </w:pBdr>
        <w:spacing w:after="0" w:line="240" w:lineRule="auto"/>
        <w:rPr>
          <w:i/>
        </w:rPr>
      </w:pPr>
    </w:p>
    <w:p w14:paraId="5A3C71D4" w14:textId="77777777" w:rsidR="00EB300B" w:rsidRDefault="00EB300B" w:rsidP="00EB300B">
      <w:pPr>
        <w:spacing w:after="0" w:line="240" w:lineRule="auto"/>
      </w:pPr>
    </w:p>
    <w:p w14:paraId="5BE7AB2E" w14:textId="77777777" w:rsidR="004A6934" w:rsidRDefault="004A6934" w:rsidP="007A0164">
      <w:pPr>
        <w:spacing w:after="0" w:line="240" w:lineRule="auto"/>
      </w:pPr>
    </w:p>
    <w:p w14:paraId="619EE365" w14:textId="665DA49E"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003F64AF">
        <w:rPr>
          <w:b/>
        </w:rPr>
        <w:t xml:space="preserve">---Please do not use AM or PM for </w:t>
      </w:r>
      <w:r w:rsidR="00EF1FEE">
        <w:rPr>
          <w:b/>
        </w:rPr>
        <w:t>Ex-US</w:t>
      </w:r>
      <w:r w:rsidR="003F64AF">
        <w:rPr>
          <w:b/>
        </w:rPr>
        <w:t xml:space="preserve"> projects</w:t>
      </w:r>
      <w:r w:rsidRPr="003F64AF">
        <w:rPr>
          <w:b/>
        </w:rPr>
        <w:t>]</w:t>
      </w:r>
    </w:p>
    <w:p w14:paraId="0460EFB2" w14:textId="77777777" w:rsidR="0053113C" w:rsidRDefault="0053113C" w:rsidP="007A0164">
      <w:pPr>
        <w:spacing w:after="0" w:line="240" w:lineRule="auto"/>
        <w:rPr>
          <w:b/>
        </w:rPr>
      </w:pPr>
    </w:p>
    <w:p w14:paraId="45B72434" w14:textId="77777777" w:rsidR="008246BC" w:rsidRPr="008246BC" w:rsidRDefault="008246BC" w:rsidP="008246BC">
      <w:pPr>
        <w:spacing w:after="0" w:line="240" w:lineRule="auto"/>
        <w:rPr>
          <w:b/>
        </w:rPr>
      </w:pPr>
      <w:r w:rsidRPr="008246BC">
        <w:rPr>
          <w:b/>
        </w:rPr>
        <w:t>Saturday, November 8, 2014</w:t>
      </w:r>
    </w:p>
    <w:p w14:paraId="13D5272C" w14:textId="5F1AB776" w:rsidR="006D0598" w:rsidRDefault="008246BC" w:rsidP="008246BC">
      <w:pPr>
        <w:spacing w:after="0" w:line="240" w:lineRule="auto"/>
        <w:rPr>
          <w:smallCaps/>
        </w:rPr>
      </w:pPr>
      <w:r w:rsidRPr="008246BC">
        <w:rPr>
          <w:b/>
        </w:rPr>
        <w:t xml:space="preserve">8.00 </w:t>
      </w:r>
      <w:r w:rsidR="008B6F1E">
        <w:rPr>
          <w:b/>
          <w:smallCaps/>
        </w:rPr>
        <w:t>am</w:t>
      </w:r>
      <w:r w:rsidR="008B6F1E" w:rsidRPr="008246BC">
        <w:rPr>
          <w:b/>
        </w:rPr>
        <w:t xml:space="preserve"> </w:t>
      </w:r>
      <w:r w:rsidRPr="008246BC">
        <w:rPr>
          <w:b/>
        </w:rPr>
        <w:t xml:space="preserve">– 3.00 </w:t>
      </w:r>
      <w:r w:rsidR="008B6F1E">
        <w:rPr>
          <w:b/>
          <w:smallCaps/>
        </w:rPr>
        <w:t>pm</w:t>
      </w: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1B799AFF" w14:textId="77777777" w:rsidR="007A0164" w:rsidRDefault="007A0164" w:rsidP="007A0164">
      <w:pPr>
        <w:spacing w:after="0" w:line="240" w:lineRule="auto"/>
      </w:pPr>
      <w:r w:rsidRPr="00671B35">
        <w:rPr>
          <w:highlight w:val="yellow"/>
        </w:rPr>
        <w:t>Room Name</w:t>
      </w:r>
    </w:p>
    <w:p w14:paraId="5CF1F88D" w14:textId="77777777" w:rsidR="008246BC" w:rsidRDefault="008246BC" w:rsidP="007A0164">
      <w:pPr>
        <w:spacing w:after="0" w:line="240" w:lineRule="auto"/>
      </w:pPr>
      <w:r w:rsidRPr="008246BC">
        <w:t>InterContinental Buckhead Atlanta</w:t>
      </w:r>
    </w:p>
    <w:p w14:paraId="0B8FD01F" w14:textId="77777777" w:rsidR="008246BC" w:rsidRDefault="008246BC" w:rsidP="007A0164">
      <w:pPr>
        <w:pBdr>
          <w:bottom w:val="single" w:sz="12" w:space="1" w:color="auto"/>
        </w:pBdr>
        <w:spacing w:after="0" w:line="240" w:lineRule="auto"/>
      </w:pPr>
      <w:r w:rsidRPr="008246BC">
        <w:t>3315 Peachtree Rd NE</w:t>
      </w:r>
    </w:p>
    <w:p w14:paraId="4468ADD3" w14:textId="1E4FB22F" w:rsidR="00887D38" w:rsidRDefault="008246BC" w:rsidP="007A0164">
      <w:pPr>
        <w:pBdr>
          <w:bottom w:val="single" w:sz="12" w:space="1" w:color="auto"/>
        </w:pBdr>
        <w:spacing w:after="0" w:line="240" w:lineRule="auto"/>
      </w:pPr>
      <w:r>
        <w:t xml:space="preserve">Atlanta, Georgia </w:t>
      </w:r>
    </w:p>
    <w:p w14:paraId="7EE14E31" w14:textId="77777777" w:rsidR="006D0598" w:rsidRDefault="006D0598" w:rsidP="007A0164">
      <w:pPr>
        <w:spacing w:after="0" w:line="240" w:lineRule="auto"/>
      </w:pPr>
    </w:p>
    <w:p w14:paraId="76CDBC28" w14:textId="77777777" w:rsidR="006F77CB" w:rsidRDefault="006F77CB" w:rsidP="00671B35">
      <w:pPr>
        <w:pStyle w:val="ListParagraph"/>
        <w:numPr>
          <w:ilvl w:val="0"/>
          <w:numId w:val="7"/>
        </w:numPr>
        <w:spacing w:after="0" w:line="240" w:lineRule="auto"/>
      </w:pPr>
      <w:r>
        <w:t xml:space="preserve">Meeting over view and </w:t>
      </w:r>
    </w:p>
    <w:p w14:paraId="4C320C30" w14:textId="4D5F1D31" w:rsidR="000C7414" w:rsidRDefault="006F77CB" w:rsidP="00671B35">
      <w:pPr>
        <w:pStyle w:val="ListParagraph"/>
        <w:numPr>
          <w:ilvl w:val="0"/>
          <w:numId w:val="7"/>
        </w:numPr>
        <w:spacing w:after="0" w:line="240" w:lineRule="auto"/>
      </w:pPr>
      <w:commentRangeStart w:id="1"/>
      <w:r>
        <w:t xml:space="preserve"> Travel Grant Statement </w:t>
      </w:r>
      <w:proofErr w:type="gramStart"/>
      <w:r>
        <w:t>are</w:t>
      </w:r>
      <w:proofErr w:type="gramEnd"/>
      <w:r>
        <w:t xml:space="preserve"> missing from here.</w:t>
      </w:r>
      <w:commentRangeEnd w:id="1"/>
      <w:r w:rsidR="008B6F1E">
        <w:rPr>
          <w:rStyle w:val="CommentReference"/>
        </w:rPr>
        <w:commentReference w:id="1"/>
      </w:r>
    </w:p>
    <w:p w14:paraId="301ED0D8" w14:textId="77777777" w:rsidR="003F64AF" w:rsidRDefault="003F64AF" w:rsidP="003F64AF">
      <w:pP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3C0CFB">
      <w:pPr>
        <w:pStyle w:val="ListParagraph"/>
        <w:numPr>
          <w:ilvl w:val="0"/>
          <w:numId w:val="7"/>
        </w:numPr>
        <w:spacing w:after="0" w:line="240" w:lineRule="auto"/>
        <w:rPr>
          <w:b/>
        </w:rPr>
      </w:pPr>
      <w:r w:rsidRPr="003F64AF">
        <w:rPr>
          <w:b/>
          <w:highlight w:val="yellow"/>
        </w:rPr>
        <w:t>[Target Audience]</w:t>
      </w:r>
    </w:p>
    <w:p w14:paraId="6C6F14F9" w14:textId="5E715D39" w:rsidR="006D0598" w:rsidRDefault="001F505B" w:rsidP="007A0164">
      <w:pPr>
        <w:pBdr>
          <w:bottom w:val="single" w:sz="12" w:space="1" w:color="auto"/>
        </w:pBdr>
        <w:spacing w:after="0" w:line="240" w:lineRule="auto"/>
      </w:pPr>
      <w:r>
        <w:t xml:space="preserve">This </w:t>
      </w:r>
      <w:r w:rsidRPr="001F505B">
        <w:t xml:space="preserve">educational activity is specifically designed to meet the needs of practicing medical oncologists and other healthcare professionals involved in the treatment of patients with </w:t>
      </w:r>
      <w:r w:rsidR="008B6F1E">
        <w:t>g</w:t>
      </w:r>
      <w:r w:rsidR="008B6F1E" w:rsidRPr="001F505B">
        <w:t xml:space="preserve">astrointestinal </w:t>
      </w:r>
      <w:ins w:id="2" w:author="Heather Tomlinson" w:date="2014-08-13T15:40:00Z">
        <w:r w:rsidR="000751E0">
          <w:t xml:space="preserve">(GI) </w:t>
        </w:r>
      </w:ins>
      <w:r w:rsidR="008B6F1E">
        <w:t>m</w:t>
      </w:r>
      <w:r w:rsidR="008B6F1E" w:rsidRPr="001F505B">
        <w:t>alignancies</w:t>
      </w:r>
      <w:del w:id="3" w:author="Heather Tomlinson" w:date="2014-08-13T15:40:00Z">
        <w:r w:rsidR="008B6F1E" w:rsidDel="000751E0">
          <w:delText xml:space="preserve"> (GI)</w:delText>
        </w:r>
      </w:del>
      <w:r w:rsidR="008B6F1E">
        <w:t>.</w:t>
      </w:r>
    </w:p>
    <w:p w14:paraId="3376FCDA" w14:textId="77777777" w:rsidR="00DD2CD5" w:rsidRDefault="00DD2CD5" w:rsidP="007A0164">
      <w:pPr>
        <w:pBdr>
          <w:bottom w:val="single" w:sz="12" w:space="1" w:color="auto"/>
        </w:pBdr>
        <w:spacing w:after="0" w:line="240" w:lineRule="auto"/>
      </w:pPr>
    </w:p>
    <w:p w14:paraId="76CEFA07" w14:textId="77777777" w:rsidR="00DD2CD5" w:rsidRDefault="00DD2CD5" w:rsidP="007A0164">
      <w:pPr>
        <w:pBdr>
          <w:bottom w:val="single" w:sz="12" w:space="1" w:color="auto"/>
        </w:pBdr>
        <w:spacing w:after="0" w:line="240" w:lineRule="auto"/>
      </w:pPr>
    </w:p>
    <w:p w14:paraId="7D5ADFA4" w14:textId="77777777" w:rsidR="00DD2CD5" w:rsidRDefault="00DD2CD5" w:rsidP="007A0164">
      <w:pPr>
        <w:pBdr>
          <w:bottom w:val="single" w:sz="12" w:space="1" w:color="auto"/>
        </w:pBdr>
        <w:spacing w:after="0" w:line="240" w:lineRule="auto"/>
      </w:pPr>
    </w:p>
    <w:p w14:paraId="22429595" w14:textId="77777777" w:rsidR="00DD2CD5" w:rsidRDefault="00DD2CD5" w:rsidP="007A0164">
      <w:pPr>
        <w:pBdr>
          <w:bottom w:val="single" w:sz="12" w:space="1" w:color="auto"/>
        </w:pBdr>
        <w:spacing w:after="0" w:line="240" w:lineRule="auto"/>
      </w:pPr>
    </w:p>
    <w:p w14:paraId="6F714A78" w14:textId="77777777" w:rsidR="00DD2CD5" w:rsidRDefault="00DD2CD5" w:rsidP="007A0164">
      <w:pPr>
        <w:pBdr>
          <w:bottom w:val="single" w:sz="12" w:space="1" w:color="auto"/>
        </w:pBdr>
        <w:spacing w:after="0" w:line="240" w:lineRule="auto"/>
      </w:pPr>
    </w:p>
    <w:p w14:paraId="6842D986" w14:textId="77777777" w:rsidR="00DD2CD5" w:rsidRDefault="00DD2CD5" w:rsidP="007A0164">
      <w:pPr>
        <w:pBdr>
          <w:bottom w:val="single" w:sz="12" w:space="1" w:color="auto"/>
        </w:pBdr>
        <w:spacing w:after="0" w:line="240" w:lineRule="auto"/>
      </w:pPr>
    </w:p>
    <w:p w14:paraId="7C8496FB" w14:textId="77777777" w:rsidR="006D0598" w:rsidRDefault="006D0598" w:rsidP="007A0164">
      <w:pP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3C0CFB">
      <w:pPr>
        <w:pStyle w:val="ListParagraph"/>
        <w:numPr>
          <w:ilvl w:val="0"/>
          <w:numId w:val="7"/>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0F0094D8" w14:textId="77777777" w:rsidR="00847793" w:rsidRDefault="00847793" w:rsidP="007A0164">
      <w:pPr>
        <w:spacing w:after="0" w:line="240" w:lineRule="auto"/>
        <w:rPr>
          <w:color w:val="000000"/>
        </w:rPr>
      </w:pPr>
      <w:r>
        <w:rPr>
          <w:color w:val="000000"/>
        </w:rPr>
        <w:t>After successful completion of this education</w:t>
      </w:r>
      <w:r w:rsidR="002C3D5D">
        <w:rPr>
          <w:color w:val="000000"/>
        </w:rPr>
        <w:t>al</w:t>
      </w:r>
      <w:r>
        <w:rPr>
          <w:color w:val="000000"/>
        </w:rPr>
        <w:t xml:space="preserve"> activity, participants should be able to:</w:t>
      </w:r>
    </w:p>
    <w:p w14:paraId="245ACA68" w14:textId="75C32FEA" w:rsidR="00847793" w:rsidRDefault="00FF3054" w:rsidP="00847793">
      <w:pPr>
        <w:pStyle w:val="ListParagraph"/>
        <w:numPr>
          <w:ilvl w:val="0"/>
          <w:numId w:val="1"/>
        </w:numPr>
        <w:spacing w:after="0" w:line="240" w:lineRule="auto"/>
        <w:rPr>
          <w:color w:val="000000"/>
        </w:rPr>
      </w:pPr>
      <w:r w:rsidRPr="000F0781">
        <w:rPr>
          <w:rFonts w:eastAsia="Calibri" w:cs="Times New Roman"/>
          <w:color w:val="595959"/>
        </w:rPr>
        <w:t>Apply best practices in the management of patients with GI malignancies,  including integrating novel therapies when appropriate and  individualizing patient care</w:t>
      </w:r>
    </w:p>
    <w:p w14:paraId="4A13CA80" w14:textId="5767FC0B" w:rsidR="004A6934" w:rsidRDefault="00FF3054" w:rsidP="00FF3054">
      <w:pPr>
        <w:pStyle w:val="ListParagraph"/>
        <w:numPr>
          <w:ilvl w:val="0"/>
          <w:numId w:val="1"/>
        </w:numPr>
        <w:spacing w:after="0" w:line="240" w:lineRule="auto"/>
        <w:rPr>
          <w:color w:val="000000"/>
        </w:rPr>
      </w:pPr>
      <w:r w:rsidRPr="00FF3054">
        <w:rPr>
          <w:color w:val="000000"/>
        </w:rPr>
        <w:t>Evaluate data for novel therapies for the treatment of GI malignancies and integra</w:t>
      </w:r>
      <w:r>
        <w:rPr>
          <w:color w:val="000000"/>
        </w:rPr>
        <w:t>te these data into patient care</w:t>
      </w:r>
    </w:p>
    <w:p w14:paraId="4B3D1BB8" w14:textId="164E456A" w:rsidR="00FF3054" w:rsidRDefault="00BB1C19" w:rsidP="00FF3054">
      <w:pPr>
        <w:pStyle w:val="ListParagraph"/>
        <w:numPr>
          <w:ilvl w:val="0"/>
          <w:numId w:val="1"/>
        </w:numPr>
        <w:spacing w:after="0" w:line="240" w:lineRule="auto"/>
        <w:rPr>
          <w:color w:val="000000"/>
        </w:rPr>
      </w:pPr>
      <w:r>
        <w:rPr>
          <w:color w:val="000000"/>
        </w:rPr>
        <w:t>Integrate</w:t>
      </w:r>
      <w:r w:rsidRPr="00FF3054">
        <w:rPr>
          <w:color w:val="000000"/>
        </w:rPr>
        <w:t xml:space="preserve"> </w:t>
      </w:r>
      <w:r w:rsidR="00FF3054" w:rsidRPr="00FF3054">
        <w:rPr>
          <w:color w:val="000000"/>
        </w:rPr>
        <w:t>a multidisciplinary strategy to identify the most effective patient care approaches</w:t>
      </w:r>
      <w:r w:rsidR="003B6DD2">
        <w:rPr>
          <w:color w:val="000000"/>
        </w:rPr>
        <w:t xml:space="preserve"> for patients with GI malignancies</w:t>
      </w:r>
    </w:p>
    <w:p w14:paraId="03D21224" w14:textId="4CE0872A" w:rsidR="00FF3054" w:rsidRDefault="00FF3054" w:rsidP="00FF3054">
      <w:pPr>
        <w:pStyle w:val="ListParagraph"/>
        <w:numPr>
          <w:ilvl w:val="0"/>
          <w:numId w:val="1"/>
        </w:numPr>
        <w:spacing w:after="0" w:line="240" w:lineRule="auto"/>
        <w:rPr>
          <w:color w:val="000000"/>
        </w:rPr>
      </w:pPr>
      <w:r w:rsidRPr="00FF3054">
        <w:rPr>
          <w:color w:val="000000"/>
        </w:rPr>
        <w:t>Identify appropriate clinical trials for patients with GI malignancies</w:t>
      </w:r>
    </w:p>
    <w:p w14:paraId="5CAE3172" w14:textId="77777777" w:rsidR="00FF3054" w:rsidRDefault="00FF3054" w:rsidP="00FF3054">
      <w:pPr>
        <w:pStyle w:val="ListParagraph"/>
        <w:spacing w:after="0" w:line="240" w:lineRule="auto"/>
        <w:rPr>
          <w:color w:val="000000"/>
        </w:rPr>
      </w:pPr>
    </w:p>
    <w:p w14:paraId="744C7EB7" w14:textId="4B6A03E1" w:rsidR="004A6934" w:rsidRPr="00326C53" w:rsidRDefault="00326C53" w:rsidP="007A0164">
      <w:pPr>
        <w:pBdr>
          <w:bottom w:val="single" w:sz="12" w:space="1" w:color="auto"/>
        </w:pBdr>
        <w:spacing w:after="0" w:line="240" w:lineRule="auto"/>
        <w:rPr>
          <w:b/>
          <w:i/>
          <w:color w:val="000000"/>
          <w:sz w:val="20"/>
          <w:szCs w:val="20"/>
        </w:rPr>
      </w:pPr>
      <w:r w:rsidRPr="00326C53">
        <w:rPr>
          <w:b/>
          <w:i/>
          <w:color w:val="000000"/>
          <w:sz w:val="20"/>
          <w:szCs w:val="20"/>
        </w:rPr>
        <w:t>[NOTE: learning objectives must be specific, measurable, attainable, relevant, time limited]</w:t>
      </w:r>
    </w:p>
    <w:p w14:paraId="35A63A1A" w14:textId="77777777" w:rsidR="004A6934" w:rsidRDefault="004A6934" w:rsidP="007A0164">
      <w:pPr>
        <w:spacing w:after="0" w:line="240" w:lineRule="auto"/>
        <w:rPr>
          <w:b/>
          <w:color w:val="000000"/>
        </w:rPr>
      </w:pPr>
    </w:p>
    <w:p w14:paraId="450FC898" w14:textId="77777777" w:rsidR="004A6934" w:rsidRDefault="004A6934" w:rsidP="007A0164">
      <w:pPr>
        <w:spacing w:after="0" w:line="240" w:lineRule="auto"/>
        <w:rPr>
          <w:b/>
          <w:color w:val="000000"/>
        </w:rPr>
      </w:pPr>
    </w:p>
    <w:p w14:paraId="3AD8DBD8" w14:textId="776FF133" w:rsidR="002B5CF7" w:rsidRDefault="00847793" w:rsidP="002B5CF7">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004A6934" w:rsidRPr="003F64AF">
        <w:rPr>
          <w:b/>
          <w:color w:val="000000"/>
          <w:highlight w:val="yellow"/>
        </w:rPr>
        <w:t>note bolding and lack of colons</w:t>
      </w:r>
      <w:r w:rsidR="00BE0192">
        <w:rPr>
          <w:b/>
          <w:color w:val="000000"/>
          <w:highlight w:val="yellow"/>
        </w:rPr>
        <w:t>, alphabetical order</w:t>
      </w:r>
      <w:r w:rsidRPr="003F64AF">
        <w:rPr>
          <w:b/>
          <w:color w:val="000000"/>
          <w:highlight w:val="yellow"/>
        </w:rPr>
        <w:t>]</w:t>
      </w:r>
    </w:p>
    <w:p w14:paraId="1C852811" w14:textId="77777777" w:rsidR="002B5CF7" w:rsidRDefault="002B5CF7" w:rsidP="00671B35">
      <w:pPr>
        <w:spacing w:after="0" w:line="240" w:lineRule="auto"/>
        <w:ind w:left="720"/>
        <w:rPr>
          <w:b/>
          <w:color w:val="000000"/>
        </w:rPr>
      </w:pPr>
    </w:p>
    <w:p w14:paraId="01EEFF96" w14:textId="77777777" w:rsidR="002B5CF7" w:rsidRDefault="002B5CF7" w:rsidP="00671B35">
      <w:pPr>
        <w:spacing w:after="0" w:line="240" w:lineRule="auto"/>
        <w:rPr>
          <w:b/>
          <w:color w:val="000000"/>
        </w:rPr>
      </w:pPr>
    </w:p>
    <w:p w14:paraId="48CFD3AA" w14:textId="3135B2A9" w:rsidR="002B5CF7" w:rsidRDefault="002B5CF7" w:rsidP="002B5CF7">
      <w:pPr>
        <w:spacing w:after="0" w:line="240" w:lineRule="auto"/>
        <w:rPr>
          <w:b/>
          <w:color w:val="000000"/>
        </w:rPr>
      </w:pPr>
      <w:r>
        <w:rPr>
          <w:b/>
          <w:color w:val="000000"/>
        </w:rPr>
        <w:t>Course Directors</w:t>
      </w:r>
    </w:p>
    <w:p w14:paraId="6D554C76" w14:textId="20EFBC44" w:rsidR="002B5CF7" w:rsidRDefault="002B5CF7" w:rsidP="002B5CF7">
      <w:pPr>
        <w:spacing w:line="240" w:lineRule="auto"/>
        <w:contextualSpacing/>
      </w:pPr>
      <w:proofErr w:type="spellStart"/>
      <w:r w:rsidRPr="00C92AE7">
        <w:rPr>
          <w:b/>
        </w:rPr>
        <w:t>Bassel</w:t>
      </w:r>
      <w:proofErr w:type="spellEnd"/>
      <w:r w:rsidRPr="00C92AE7">
        <w:rPr>
          <w:b/>
        </w:rPr>
        <w:t xml:space="preserve"> </w:t>
      </w:r>
      <w:ins w:id="4" w:author="Janelle Bowersox, RN, MSN, OCN" w:date="2014-08-13T09:40:00Z">
        <w:r w:rsidR="006B5220">
          <w:rPr>
            <w:b/>
          </w:rPr>
          <w:t xml:space="preserve">F. </w:t>
        </w:r>
      </w:ins>
      <w:r w:rsidRPr="00C92AE7">
        <w:rPr>
          <w:b/>
        </w:rPr>
        <w:t>El-</w:t>
      </w:r>
      <w:proofErr w:type="spellStart"/>
      <w:r w:rsidRPr="00C92AE7">
        <w:rPr>
          <w:b/>
        </w:rPr>
        <w:t>Rayes</w:t>
      </w:r>
      <w:proofErr w:type="spellEnd"/>
      <w:r>
        <w:rPr>
          <w:b/>
        </w:rPr>
        <w:t>, MD</w:t>
      </w:r>
    </w:p>
    <w:p w14:paraId="28164144" w14:textId="18D9F088" w:rsidR="006B5220" w:rsidRDefault="006B5220" w:rsidP="002B5CF7">
      <w:pPr>
        <w:spacing w:line="240" w:lineRule="auto"/>
        <w:contextualSpacing/>
        <w:rPr>
          <w:ins w:id="5" w:author="Janelle Bowersox, RN, MSN, OCN" w:date="2014-08-13T09:41:00Z"/>
        </w:rPr>
      </w:pPr>
      <w:ins w:id="6" w:author="Janelle Bowersox, RN, MSN, OCN" w:date="2014-08-13T09:41:00Z">
        <w:del w:id="7" w:author="Debbie Greiner" w:date="2014-08-15T10:31:00Z">
          <w:r w:rsidDel="00152883">
            <w:delText xml:space="preserve">Associate </w:delText>
          </w:r>
        </w:del>
        <w:r>
          <w:t>Professor of Medical Oncology</w:t>
        </w:r>
      </w:ins>
    </w:p>
    <w:p w14:paraId="78D288E5" w14:textId="1BD6D642" w:rsidR="006B5220" w:rsidRDefault="006B5220" w:rsidP="002B5CF7">
      <w:pPr>
        <w:spacing w:line="240" w:lineRule="auto"/>
        <w:contextualSpacing/>
        <w:rPr>
          <w:ins w:id="8" w:author="Janelle Bowersox, RN, MSN, OCN" w:date="2014-08-13T09:41:00Z"/>
        </w:rPr>
      </w:pPr>
      <w:ins w:id="9" w:author="Janelle Bowersox, RN, MSN, OCN" w:date="2014-08-13T09:41:00Z">
        <w:r>
          <w:t>Associate Director for Clinical Research</w:t>
        </w:r>
      </w:ins>
    </w:p>
    <w:p w14:paraId="42218ACE" w14:textId="1BE65827" w:rsidR="006B5220" w:rsidRDefault="006B5220" w:rsidP="002B5CF7">
      <w:pPr>
        <w:spacing w:line="240" w:lineRule="auto"/>
        <w:contextualSpacing/>
        <w:rPr>
          <w:ins w:id="10" w:author="Janelle Bowersox, RN, MSN, OCN" w:date="2014-08-13T09:41:00Z"/>
        </w:rPr>
      </w:pPr>
      <w:ins w:id="11" w:author="Janelle Bowersox, RN, MSN, OCN" w:date="2014-08-13T09:41:00Z">
        <w:r>
          <w:t>Director of Gastrointestinal Oncology Program</w:t>
        </w:r>
      </w:ins>
    </w:p>
    <w:p w14:paraId="7C632FF1" w14:textId="6ED09027" w:rsidR="002B5CF7" w:rsidRDefault="006B5220" w:rsidP="002B5CF7">
      <w:pPr>
        <w:spacing w:line="240" w:lineRule="auto"/>
        <w:contextualSpacing/>
      </w:pPr>
      <w:proofErr w:type="spellStart"/>
      <w:ins w:id="12" w:author="Janelle Bowersox, RN, MSN, OCN" w:date="2014-08-13T09:46:00Z">
        <w:r>
          <w:t>Winship</w:t>
        </w:r>
        <w:proofErr w:type="spellEnd"/>
        <w:r>
          <w:t xml:space="preserve"> Cancer Institute of </w:t>
        </w:r>
      </w:ins>
      <w:r w:rsidR="002B5CF7">
        <w:t>Emory University</w:t>
      </w:r>
    </w:p>
    <w:p w14:paraId="0433321B" w14:textId="77777777" w:rsidR="002B5CF7" w:rsidRDefault="002B5CF7" w:rsidP="002B5CF7">
      <w:pPr>
        <w:spacing w:line="240" w:lineRule="auto"/>
        <w:contextualSpacing/>
      </w:pPr>
      <w:r>
        <w:t>Atlanta, Georgia</w:t>
      </w:r>
    </w:p>
    <w:p w14:paraId="54415B17" w14:textId="77777777" w:rsidR="002B5CF7" w:rsidRDefault="002B5CF7" w:rsidP="002B5CF7">
      <w:pPr>
        <w:spacing w:after="0" w:line="240" w:lineRule="auto"/>
        <w:rPr>
          <w:b/>
          <w:color w:val="000000"/>
        </w:rPr>
      </w:pPr>
    </w:p>
    <w:p w14:paraId="0234EAE5" w14:textId="5235230F" w:rsidR="002B5CF7" w:rsidRDefault="002B5CF7" w:rsidP="002B5CF7">
      <w:pPr>
        <w:spacing w:line="240" w:lineRule="auto"/>
        <w:contextualSpacing/>
      </w:pPr>
      <w:proofErr w:type="spellStart"/>
      <w:r w:rsidRPr="00C92AE7">
        <w:rPr>
          <w:b/>
        </w:rPr>
        <w:t>Shishir</w:t>
      </w:r>
      <w:proofErr w:type="spellEnd"/>
      <w:r w:rsidRPr="00C92AE7">
        <w:rPr>
          <w:b/>
        </w:rPr>
        <w:t xml:space="preserve"> K</w:t>
      </w:r>
      <w:r>
        <w:rPr>
          <w:b/>
        </w:rPr>
        <w:t>.</w:t>
      </w:r>
      <w:r w:rsidRPr="00C92AE7">
        <w:rPr>
          <w:b/>
        </w:rPr>
        <w:t xml:space="preserve"> </w:t>
      </w:r>
      <w:proofErr w:type="spellStart"/>
      <w:r w:rsidRPr="00C92AE7">
        <w:rPr>
          <w:b/>
        </w:rPr>
        <w:t>Maithel</w:t>
      </w:r>
      <w:proofErr w:type="spellEnd"/>
      <w:r>
        <w:rPr>
          <w:b/>
        </w:rPr>
        <w:t>, MD</w:t>
      </w:r>
      <w:ins w:id="13" w:author="Debbie Greiner" w:date="2014-08-15T10:30:00Z">
        <w:r w:rsidR="00152883">
          <w:rPr>
            <w:b/>
          </w:rPr>
          <w:t>, FACS</w:t>
        </w:r>
      </w:ins>
    </w:p>
    <w:p w14:paraId="321A4C9C" w14:textId="64151BD7" w:rsidR="00B32FB4" w:rsidRDefault="00B32FB4" w:rsidP="002B5CF7">
      <w:pPr>
        <w:spacing w:line="240" w:lineRule="auto"/>
        <w:contextualSpacing/>
        <w:rPr>
          <w:ins w:id="14" w:author="Janelle Bowersox, RN, MSN, OCN" w:date="2014-08-13T09:48:00Z"/>
        </w:rPr>
      </w:pPr>
      <w:ins w:id="15" w:author="Janelle Bowersox, RN, MSN, OCN" w:date="2014-08-13T09:48:00Z">
        <w:del w:id="16" w:author="Debbie Greiner" w:date="2014-08-15T10:30:00Z">
          <w:r w:rsidDel="00152883">
            <w:delText xml:space="preserve">Assistant </w:delText>
          </w:r>
        </w:del>
      </w:ins>
      <w:ins w:id="17" w:author="Debbie Greiner" w:date="2014-08-15T10:30:00Z">
        <w:r w:rsidR="00152883">
          <w:t xml:space="preserve">Associate </w:t>
        </w:r>
      </w:ins>
      <w:ins w:id="18" w:author="Janelle Bowersox, RN, MSN, OCN" w:date="2014-08-13T09:48:00Z">
        <w:r>
          <w:t>Professor of Surg</w:t>
        </w:r>
      </w:ins>
      <w:ins w:id="19" w:author="Janelle Bowersox, RN, MSN, OCN" w:date="2014-08-13T09:55:00Z">
        <w:r>
          <w:t>ery, Division of Surgical Oncology</w:t>
        </w:r>
      </w:ins>
    </w:p>
    <w:p w14:paraId="4323F67C" w14:textId="53DBCB7D" w:rsidR="002B5CF7" w:rsidRDefault="00B32FB4" w:rsidP="002B5CF7">
      <w:pPr>
        <w:spacing w:line="240" w:lineRule="auto"/>
        <w:contextualSpacing/>
      </w:pPr>
      <w:proofErr w:type="spellStart"/>
      <w:ins w:id="20" w:author="Janelle Bowersox, RN, MSN, OCN" w:date="2014-08-13T09:47:00Z">
        <w:r>
          <w:t>Winship</w:t>
        </w:r>
        <w:proofErr w:type="spellEnd"/>
        <w:r>
          <w:t xml:space="preserve"> Cancer Institute of </w:t>
        </w:r>
      </w:ins>
      <w:r w:rsidR="002B5CF7">
        <w:t>Emory University</w:t>
      </w:r>
    </w:p>
    <w:p w14:paraId="55B3BBBB" w14:textId="77777777" w:rsidR="002B5CF7" w:rsidRDefault="002B5CF7" w:rsidP="002B5CF7">
      <w:pPr>
        <w:spacing w:line="240" w:lineRule="auto"/>
        <w:contextualSpacing/>
      </w:pPr>
      <w:r>
        <w:t>Atlanta, Georgia</w:t>
      </w:r>
    </w:p>
    <w:p w14:paraId="3B15EB88" w14:textId="77777777" w:rsidR="002B5CF7" w:rsidRDefault="002B5CF7" w:rsidP="002B5CF7">
      <w:pPr>
        <w:spacing w:after="0" w:line="240" w:lineRule="auto"/>
        <w:rPr>
          <w:b/>
          <w:color w:val="000000"/>
        </w:rPr>
      </w:pPr>
    </w:p>
    <w:p w14:paraId="1C9A1780" w14:textId="039EDCF3" w:rsidR="002B5CF7" w:rsidRDefault="002B5CF7" w:rsidP="002B5CF7">
      <w:pPr>
        <w:spacing w:line="240" w:lineRule="auto"/>
        <w:contextualSpacing/>
        <w:rPr>
          <w:ins w:id="21" w:author="Janelle Bowersox, RN, MSN, OCN" w:date="2014-08-13T09:51:00Z"/>
          <w:b/>
        </w:rPr>
      </w:pPr>
      <w:r w:rsidRPr="00C92AE7">
        <w:rPr>
          <w:b/>
        </w:rPr>
        <w:t xml:space="preserve">Field </w:t>
      </w:r>
      <w:ins w:id="22" w:author="Heather Tomlinson" w:date="2014-08-13T16:00:00Z">
        <w:r w:rsidR="006E7349">
          <w:rPr>
            <w:b/>
          </w:rPr>
          <w:t xml:space="preserve">F. </w:t>
        </w:r>
      </w:ins>
      <w:r w:rsidRPr="00C92AE7">
        <w:rPr>
          <w:b/>
        </w:rPr>
        <w:t>Willingham</w:t>
      </w:r>
      <w:r w:rsidRPr="005E21FC">
        <w:rPr>
          <w:b/>
        </w:rPr>
        <w:t>, MD</w:t>
      </w:r>
      <w:ins w:id="23" w:author="Janelle Bowersox, RN, MSN, OCN" w:date="2014-08-13T09:51:00Z">
        <w:r w:rsidR="00B32FB4">
          <w:rPr>
            <w:b/>
          </w:rPr>
          <w:t>, MPH</w:t>
        </w:r>
      </w:ins>
    </w:p>
    <w:p w14:paraId="4F86F4D8" w14:textId="4120C3D2" w:rsidR="00B32FB4" w:rsidRDefault="00B32FB4" w:rsidP="002B5CF7">
      <w:pPr>
        <w:spacing w:line="240" w:lineRule="auto"/>
        <w:contextualSpacing/>
        <w:rPr>
          <w:ins w:id="24" w:author="Janelle Bowersox, RN, MSN, OCN" w:date="2014-08-13T09:51:00Z"/>
          <w:b/>
        </w:rPr>
      </w:pPr>
      <w:ins w:id="25" w:author="Janelle Bowersox, RN, MSN, OCN" w:date="2014-08-13T09:51:00Z">
        <w:r>
          <w:rPr>
            <w:b/>
          </w:rPr>
          <w:t>Assistant Professor of Medicine</w:t>
        </w:r>
      </w:ins>
    </w:p>
    <w:p w14:paraId="4EB64278" w14:textId="21051B0B" w:rsidR="00B32FB4" w:rsidRDefault="00B32FB4" w:rsidP="002B5CF7">
      <w:pPr>
        <w:spacing w:line="240" w:lineRule="auto"/>
        <w:contextualSpacing/>
      </w:pPr>
      <w:ins w:id="26" w:author="Janelle Bowersox, RN, MSN, OCN" w:date="2014-08-13T09:51:00Z">
        <w:r>
          <w:rPr>
            <w:b/>
          </w:rPr>
          <w:t>Director of Endoscopy, Division of Digestive Diseases</w:t>
        </w:r>
      </w:ins>
    </w:p>
    <w:p w14:paraId="5E8437BB" w14:textId="5BEB40F9" w:rsidR="002B5CF7" w:rsidRDefault="002B5CF7" w:rsidP="002B5CF7">
      <w:pPr>
        <w:spacing w:line="240" w:lineRule="auto"/>
        <w:contextualSpacing/>
      </w:pPr>
      <w:r>
        <w:t>Emory University</w:t>
      </w:r>
      <w:ins w:id="27" w:author="Janelle Bowersox, RN, MSN, OCN" w:date="2014-08-13T09:52:00Z">
        <w:r w:rsidR="00B32FB4">
          <w:t xml:space="preserve"> School of Medicine</w:t>
        </w:r>
      </w:ins>
    </w:p>
    <w:p w14:paraId="115ADD8C" w14:textId="77777777" w:rsidR="002B5CF7" w:rsidRDefault="002B5CF7" w:rsidP="002B5CF7">
      <w:pPr>
        <w:spacing w:line="240" w:lineRule="auto"/>
        <w:contextualSpacing/>
      </w:pPr>
      <w:r>
        <w:t>Atlanta, Georgia</w:t>
      </w:r>
    </w:p>
    <w:p w14:paraId="52F9A350" w14:textId="77777777" w:rsidR="002B5CF7" w:rsidRDefault="002B5CF7" w:rsidP="002B5CF7">
      <w:pPr>
        <w:spacing w:after="0" w:line="240" w:lineRule="auto"/>
        <w:rPr>
          <w:b/>
          <w:color w:val="000000"/>
        </w:rPr>
      </w:pPr>
    </w:p>
    <w:p w14:paraId="65F20AD1" w14:textId="1195CE4B" w:rsidR="002B5CF7" w:rsidRDefault="002B5CF7" w:rsidP="002B5CF7">
      <w:pPr>
        <w:spacing w:after="0" w:line="240" w:lineRule="auto"/>
        <w:rPr>
          <w:b/>
          <w:color w:val="000000"/>
        </w:rPr>
      </w:pPr>
      <w:r>
        <w:rPr>
          <w:b/>
          <w:color w:val="000000"/>
        </w:rPr>
        <w:t>Visiting Faculty</w:t>
      </w:r>
    </w:p>
    <w:p w14:paraId="39C15F55" w14:textId="77777777" w:rsidR="002B5CF7" w:rsidRDefault="002B5CF7" w:rsidP="002B5CF7">
      <w:pPr>
        <w:spacing w:after="0" w:line="240" w:lineRule="auto"/>
        <w:rPr>
          <w:b/>
          <w:color w:val="000000"/>
        </w:rPr>
      </w:pPr>
    </w:p>
    <w:p w14:paraId="78415132" w14:textId="3C170290" w:rsidR="00795E95" w:rsidRDefault="00795E95" w:rsidP="00795E95">
      <w:pPr>
        <w:spacing w:line="240" w:lineRule="auto"/>
        <w:contextualSpacing/>
        <w:rPr>
          <w:ins w:id="28" w:author="Janelle Bowersox, RN, MSN, OCN" w:date="2014-08-13T11:12:00Z"/>
          <w:b/>
        </w:rPr>
      </w:pPr>
      <w:r w:rsidRPr="00C92AE7">
        <w:rPr>
          <w:b/>
        </w:rPr>
        <w:t xml:space="preserve">Peter </w:t>
      </w:r>
      <w:ins w:id="29" w:author="Janelle Bowersox, RN, MSN, OCN" w:date="2014-08-13T11:12:00Z">
        <w:r w:rsidR="00AD7ECD">
          <w:rPr>
            <w:b/>
          </w:rPr>
          <w:t xml:space="preserve">J. </w:t>
        </w:r>
      </w:ins>
      <w:r w:rsidRPr="00C92AE7">
        <w:rPr>
          <w:b/>
        </w:rPr>
        <w:t>Allen</w:t>
      </w:r>
      <w:r>
        <w:rPr>
          <w:b/>
        </w:rPr>
        <w:t>, MD</w:t>
      </w:r>
      <w:ins w:id="30" w:author="Janelle Bowersox, RN, MSN, OCN" w:date="2014-08-13T11:12:00Z">
        <w:r w:rsidR="00AD7ECD">
          <w:rPr>
            <w:b/>
          </w:rPr>
          <w:t>, FACS</w:t>
        </w:r>
      </w:ins>
    </w:p>
    <w:p w14:paraId="633D273C" w14:textId="392E8BF7" w:rsidR="00AD7ECD" w:rsidRDefault="00AD7ECD" w:rsidP="00795E95">
      <w:pPr>
        <w:spacing w:line="240" w:lineRule="auto"/>
        <w:contextualSpacing/>
        <w:rPr>
          <w:ins w:id="31" w:author="Janelle Bowersox, RN, MSN, OCN" w:date="2014-08-13T11:12:00Z"/>
          <w:b/>
        </w:rPr>
      </w:pPr>
      <w:ins w:id="32" w:author="Janelle Bowersox, RN, MSN, OCN" w:date="2014-08-13T11:12:00Z">
        <w:r>
          <w:rPr>
            <w:b/>
          </w:rPr>
          <w:t>Associate Director for Clinical Programs</w:t>
        </w:r>
      </w:ins>
    </w:p>
    <w:p w14:paraId="59CA1904" w14:textId="586C3367" w:rsidR="00AD7ECD" w:rsidRDefault="00AD7ECD" w:rsidP="00795E95">
      <w:pPr>
        <w:spacing w:line="240" w:lineRule="auto"/>
        <w:contextualSpacing/>
        <w:rPr>
          <w:ins w:id="33" w:author="Janelle Bowersox, RN, MSN, OCN" w:date="2014-08-13T11:12:00Z"/>
          <w:b/>
        </w:rPr>
      </w:pPr>
      <w:ins w:id="34" w:author="Janelle Bowersox, RN, MSN, OCN" w:date="2014-08-13T11:12:00Z">
        <w:r>
          <w:rPr>
            <w:b/>
          </w:rPr>
          <w:t>David M. Rubenstein Center for Pancreatic Cancer Research</w:t>
        </w:r>
      </w:ins>
    </w:p>
    <w:p w14:paraId="49BC5095" w14:textId="49FCD700" w:rsidR="00AD7ECD" w:rsidRDefault="00AD7ECD" w:rsidP="00795E95">
      <w:pPr>
        <w:spacing w:line="240" w:lineRule="auto"/>
        <w:contextualSpacing/>
        <w:rPr>
          <w:b/>
        </w:rPr>
      </w:pPr>
      <w:ins w:id="35" w:author="Janelle Bowersox, RN, MSN, OCN" w:date="2014-08-13T11:13:00Z">
        <w:r>
          <w:rPr>
            <w:b/>
          </w:rPr>
          <w:t>Murray F. Brennan Chair in Surgery</w:t>
        </w:r>
      </w:ins>
    </w:p>
    <w:p w14:paraId="5F1E9625" w14:textId="16020971" w:rsidR="00795E95" w:rsidRDefault="00795E95" w:rsidP="00795E95">
      <w:pPr>
        <w:spacing w:line="240" w:lineRule="auto"/>
        <w:contextualSpacing/>
      </w:pPr>
      <w:r w:rsidRPr="001F505B">
        <w:t>M</w:t>
      </w:r>
      <w:r w:rsidR="001F505B">
        <w:t>emorial Sloan-</w:t>
      </w:r>
      <w:r>
        <w:t>Kettering Cancer Center</w:t>
      </w:r>
    </w:p>
    <w:p w14:paraId="495F6F3A" w14:textId="514E9F1C" w:rsidR="00795E95" w:rsidRDefault="00795E95" w:rsidP="00795E95">
      <w:pPr>
        <w:spacing w:line="240" w:lineRule="auto"/>
        <w:contextualSpacing/>
      </w:pPr>
      <w:r>
        <w:t xml:space="preserve">New </w:t>
      </w:r>
      <w:proofErr w:type="gramStart"/>
      <w:r>
        <w:t>York ,</w:t>
      </w:r>
      <w:proofErr w:type="gramEnd"/>
      <w:r>
        <w:t xml:space="preserve"> New York</w:t>
      </w:r>
    </w:p>
    <w:p w14:paraId="16B0C98B" w14:textId="77777777" w:rsidR="00F84011" w:rsidRDefault="00F84011" w:rsidP="00795E95">
      <w:pPr>
        <w:spacing w:line="240" w:lineRule="auto"/>
        <w:contextualSpacing/>
      </w:pPr>
    </w:p>
    <w:p w14:paraId="03BE6697" w14:textId="77777777" w:rsidR="00F84011" w:rsidRPr="00161378" w:rsidRDefault="00F84011" w:rsidP="00F84011">
      <w:pPr>
        <w:spacing w:after="0"/>
        <w:rPr>
          <w:b/>
        </w:rPr>
      </w:pPr>
      <w:proofErr w:type="spellStart"/>
      <w:r w:rsidRPr="00161378">
        <w:rPr>
          <w:b/>
        </w:rPr>
        <w:t>Tanios</w:t>
      </w:r>
      <w:proofErr w:type="spellEnd"/>
      <w:r w:rsidRPr="00161378">
        <w:rPr>
          <w:b/>
        </w:rPr>
        <w:t xml:space="preserve"> </w:t>
      </w:r>
      <w:proofErr w:type="spellStart"/>
      <w:r w:rsidRPr="00161378">
        <w:rPr>
          <w:b/>
        </w:rPr>
        <w:t>Bekaii</w:t>
      </w:r>
      <w:proofErr w:type="spellEnd"/>
      <w:r w:rsidRPr="00161378">
        <w:rPr>
          <w:b/>
        </w:rPr>
        <w:t>-Saab, MD</w:t>
      </w:r>
    </w:p>
    <w:p w14:paraId="03D0FA03" w14:textId="031404DC" w:rsidR="00AD7ECD" w:rsidRDefault="00AD7ECD" w:rsidP="00F84011">
      <w:pPr>
        <w:spacing w:after="0"/>
        <w:rPr>
          <w:ins w:id="36" w:author="Janelle Bowersox, RN, MSN, OCN" w:date="2014-08-13T11:15:00Z"/>
        </w:rPr>
      </w:pPr>
      <w:ins w:id="37" w:author="Janelle Bowersox, RN, MSN, OCN" w:date="2014-08-13T11:15:00Z">
        <w:r>
          <w:t xml:space="preserve">Associate Professor </w:t>
        </w:r>
      </w:ins>
    </w:p>
    <w:p w14:paraId="5B71169C" w14:textId="03C297CD" w:rsidR="008B07F1" w:rsidRDefault="008B07F1" w:rsidP="00F84011">
      <w:pPr>
        <w:spacing w:after="0"/>
        <w:rPr>
          <w:ins w:id="38" w:author="Janelle Bowersox, RN, MSN, OCN" w:date="2014-08-13T11:40:00Z"/>
        </w:rPr>
      </w:pPr>
      <w:ins w:id="39" w:author="Janelle Bowersox, RN, MSN, OCN" w:date="2014-08-13T11:40:00Z">
        <w:r>
          <w:lastRenderedPageBreak/>
          <w:t>The James</w:t>
        </w:r>
      </w:ins>
      <w:ins w:id="40" w:author="Heather Tomlinson" w:date="2014-08-14T14:19:00Z">
        <w:r w:rsidR="00F921B6">
          <w:t xml:space="preserve"> Cancer Hospital</w:t>
        </w:r>
      </w:ins>
    </w:p>
    <w:p w14:paraId="3A727224" w14:textId="320B0F24" w:rsidR="00F84011" w:rsidRPr="00161378" w:rsidRDefault="00F84011" w:rsidP="00F84011">
      <w:pPr>
        <w:spacing w:after="0"/>
      </w:pPr>
      <w:r w:rsidRPr="00161378">
        <w:t>Ohio State University</w:t>
      </w:r>
      <w:ins w:id="41" w:author="Janelle Bowersox, RN, MSN, OCN" w:date="2014-08-13T11:17:00Z">
        <w:r w:rsidR="00AD7ECD">
          <w:t xml:space="preserve"> Comprehensive Cancer Center</w:t>
        </w:r>
      </w:ins>
    </w:p>
    <w:p w14:paraId="5391AD43" w14:textId="77777777" w:rsidR="00F84011" w:rsidRDefault="00F84011" w:rsidP="00F84011">
      <w:pPr>
        <w:spacing w:after="0"/>
      </w:pPr>
      <w:r w:rsidRPr="00161378">
        <w:t>Columbus, Ohio</w:t>
      </w:r>
    </w:p>
    <w:p w14:paraId="04149B5B" w14:textId="77777777" w:rsidR="002B5CF7" w:rsidRDefault="002B5CF7" w:rsidP="00F84011">
      <w:pPr>
        <w:spacing w:after="0"/>
      </w:pPr>
    </w:p>
    <w:p w14:paraId="480F8CEE" w14:textId="6D5099CA" w:rsidR="002B5CF7" w:rsidRDefault="002B5CF7" w:rsidP="002B5CF7">
      <w:pPr>
        <w:spacing w:after="0"/>
      </w:pPr>
      <w:r>
        <w:t>Laura Dawson, MD</w:t>
      </w:r>
      <w:ins w:id="42" w:author="Janelle Bowersox, RN, MSN, OCN" w:date="2014-08-13T11:19:00Z">
        <w:r w:rsidR="00AD7ECD">
          <w:t>, FRCPC</w:t>
        </w:r>
      </w:ins>
    </w:p>
    <w:p w14:paraId="4828D6B0" w14:textId="61C104F6" w:rsidR="00AD7ECD" w:rsidRDefault="00AD7ECD" w:rsidP="002B5CF7">
      <w:pPr>
        <w:spacing w:after="0"/>
        <w:rPr>
          <w:ins w:id="43" w:author="Janelle Bowersox, RN, MSN, OCN" w:date="2014-08-13T11:19:00Z"/>
        </w:rPr>
      </w:pPr>
      <w:ins w:id="44" w:author="Janelle Bowersox, RN, MSN, OCN" w:date="2014-08-13T11:20:00Z">
        <w:r>
          <w:t>Professor of Radiation Oncology</w:t>
        </w:r>
      </w:ins>
    </w:p>
    <w:p w14:paraId="179E58F6" w14:textId="77777777" w:rsidR="002B5CF7" w:rsidRDefault="002B5CF7" w:rsidP="002B5CF7">
      <w:pPr>
        <w:spacing w:after="0"/>
        <w:rPr>
          <w:ins w:id="45" w:author="Janelle Bowersox, RN, MSN, OCN" w:date="2014-08-13T11:20:00Z"/>
        </w:rPr>
      </w:pPr>
      <w:r>
        <w:t>University of Toronto</w:t>
      </w:r>
    </w:p>
    <w:p w14:paraId="44E84834" w14:textId="1E26CFE1" w:rsidR="00AD7ECD" w:rsidRDefault="00AD7ECD" w:rsidP="002B5CF7">
      <w:pPr>
        <w:spacing w:after="0"/>
      </w:pPr>
      <w:ins w:id="46" w:author="Janelle Bowersox, RN, MSN, OCN" w:date="2014-08-13T11:20:00Z">
        <w:r>
          <w:t>Princess Margaret Hospital</w:t>
        </w:r>
      </w:ins>
    </w:p>
    <w:p w14:paraId="2598B0A0" w14:textId="5201AE2C" w:rsidR="002B5CF7" w:rsidRDefault="002B5CF7" w:rsidP="002B5CF7">
      <w:pPr>
        <w:spacing w:after="0"/>
      </w:pPr>
      <w:r>
        <w:t xml:space="preserve">Toronto, </w:t>
      </w:r>
      <w:ins w:id="47" w:author="Janelle Bowersox, RN, MSN, OCN" w:date="2014-08-13T11:21:00Z">
        <w:r w:rsidR="00AD7ECD">
          <w:t xml:space="preserve">Ontario, </w:t>
        </w:r>
      </w:ins>
      <w:r>
        <w:t>Canada</w:t>
      </w:r>
    </w:p>
    <w:p w14:paraId="1911CED2" w14:textId="77777777" w:rsidR="002B5CF7" w:rsidRDefault="002B5CF7" w:rsidP="002B5CF7">
      <w:pPr>
        <w:spacing w:after="0"/>
      </w:pPr>
    </w:p>
    <w:p w14:paraId="77A15B86" w14:textId="05018B72" w:rsidR="002B5CF7" w:rsidRPr="00161378" w:rsidRDefault="002B5CF7" w:rsidP="002B5CF7">
      <w:pPr>
        <w:spacing w:after="0"/>
        <w:rPr>
          <w:b/>
        </w:rPr>
      </w:pPr>
      <w:r w:rsidRPr="00161378">
        <w:rPr>
          <w:b/>
        </w:rPr>
        <w:t xml:space="preserve">Thomas </w:t>
      </w:r>
      <w:proofErr w:type="spellStart"/>
      <w:r w:rsidR="00AD7ECD">
        <w:rPr>
          <w:b/>
        </w:rPr>
        <w:t>O</w:t>
      </w:r>
      <w:r w:rsidRPr="00161378">
        <w:rPr>
          <w:b/>
        </w:rPr>
        <w:t>’</w:t>
      </w:r>
      <w:r w:rsidR="009C1C7F">
        <w:rPr>
          <w:b/>
        </w:rPr>
        <w:t>Do</w:t>
      </w:r>
      <w:r w:rsidRPr="00161378">
        <w:rPr>
          <w:b/>
        </w:rPr>
        <w:t>risio</w:t>
      </w:r>
      <w:proofErr w:type="spellEnd"/>
      <w:r w:rsidRPr="00161378">
        <w:rPr>
          <w:b/>
        </w:rPr>
        <w:t>, MD</w:t>
      </w:r>
    </w:p>
    <w:p w14:paraId="58EBA788" w14:textId="6386E1BF" w:rsidR="009C1C7F" w:rsidRDefault="009C1C7F" w:rsidP="002B5CF7">
      <w:pPr>
        <w:spacing w:after="0"/>
        <w:rPr>
          <w:ins w:id="48" w:author="Janelle Bowersox, RN, MSN, OCN" w:date="2014-08-13T11:25:00Z"/>
        </w:rPr>
      </w:pPr>
      <w:ins w:id="49" w:author="Janelle Bowersox, RN, MSN, OCN" w:date="2014-08-13T11:25:00Z">
        <w:r>
          <w:t xml:space="preserve">Professor of Internal Medicine, Endocrinology and Metabolism </w:t>
        </w:r>
      </w:ins>
    </w:p>
    <w:p w14:paraId="04410DA2" w14:textId="488F5851" w:rsidR="002B5CF7" w:rsidRPr="00161378" w:rsidRDefault="002B5CF7" w:rsidP="002B5CF7">
      <w:pPr>
        <w:spacing w:after="0"/>
      </w:pPr>
      <w:r w:rsidRPr="00161378">
        <w:t>University of Iowa</w:t>
      </w:r>
      <w:ins w:id="50" w:author="Janelle Bowersox, RN, MSN, OCN" w:date="2014-08-13T11:27:00Z">
        <w:r w:rsidR="009C1C7F">
          <w:t xml:space="preserve"> Hospitals &amp; Clinics</w:t>
        </w:r>
      </w:ins>
    </w:p>
    <w:p w14:paraId="4EB4AD2F" w14:textId="77777777" w:rsidR="002B5CF7" w:rsidRPr="00161378" w:rsidRDefault="002B5CF7" w:rsidP="002B5CF7">
      <w:pPr>
        <w:spacing w:after="0"/>
      </w:pPr>
      <w:r w:rsidRPr="00161378">
        <w:t>Iowa City, Iowa</w:t>
      </w:r>
    </w:p>
    <w:p w14:paraId="5B380463" w14:textId="77777777" w:rsidR="002B5CF7" w:rsidRDefault="002B5CF7" w:rsidP="002B5CF7">
      <w:pPr>
        <w:spacing w:after="0"/>
      </w:pPr>
    </w:p>
    <w:p w14:paraId="6C914068" w14:textId="3E3C05E6" w:rsidR="002B5CF7" w:rsidRDefault="002B5CF7" w:rsidP="002B5CF7">
      <w:pPr>
        <w:spacing w:line="240" w:lineRule="auto"/>
        <w:contextualSpacing/>
        <w:rPr>
          <w:b/>
        </w:rPr>
      </w:pPr>
      <w:r w:rsidRPr="00C92AE7">
        <w:rPr>
          <w:b/>
        </w:rPr>
        <w:t xml:space="preserve">Marwan </w:t>
      </w:r>
      <w:ins w:id="51" w:author="Janelle Bowersox, RN, MSN, OCN" w:date="2014-08-13T11:29:00Z">
        <w:r w:rsidR="009C1C7F">
          <w:rPr>
            <w:b/>
          </w:rPr>
          <w:t xml:space="preserve">G. </w:t>
        </w:r>
      </w:ins>
      <w:proofErr w:type="spellStart"/>
      <w:r w:rsidRPr="00C92AE7">
        <w:rPr>
          <w:b/>
        </w:rPr>
        <w:t>Fakih</w:t>
      </w:r>
      <w:proofErr w:type="spellEnd"/>
      <w:r>
        <w:rPr>
          <w:b/>
        </w:rPr>
        <w:t>, MD</w:t>
      </w:r>
    </w:p>
    <w:p w14:paraId="1FBB26AB" w14:textId="182FB2F2" w:rsidR="009C1C7F" w:rsidRDefault="009C1C7F" w:rsidP="002B5CF7">
      <w:pPr>
        <w:spacing w:line="240" w:lineRule="auto"/>
        <w:contextualSpacing/>
        <w:rPr>
          <w:ins w:id="52" w:author="Janelle Bowersox, RN, MSN, OCN" w:date="2014-08-13T11:29:00Z"/>
        </w:rPr>
      </w:pPr>
      <w:ins w:id="53" w:author="Janelle Bowersox, RN, MSN, OCN" w:date="2014-08-13T11:29:00Z">
        <w:r>
          <w:t>Professor of Medical Oncology &amp; Therapeutic Research</w:t>
        </w:r>
      </w:ins>
    </w:p>
    <w:p w14:paraId="69C726FD" w14:textId="78F0AB21" w:rsidR="009C1C7F" w:rsidRDefault="009C1C7F" w:rsidP="002B5CF7">
      <w:pPr>
        <w:spacing w:line="240" w:lineRule="auto"/>
        <w:contextualSpacing/>
        <w:rPr>
          <w:ins w:id="54" w:author="Janelle Bowersox, RN, MSN, OCN" w:date="2014-08-13T11:29:00Z"/>
        </w:rPr>
      </w:pPr>
      <w:ins w:id="55" w:author="Janelle Bowersox, RN, MSN, OCN" w:date="2014-08-13T11:30:00Z">
        <w:r>
          <w:t>Director of Gastrointestinal Medical Oncology</w:t>
        </w:r>
      </w:ins>
    </w:p>
    <w:p w14:paraId="1B60D649" w14:textId="77777777" w:rsidR="002B5CF7" w:rsidRDefault="002B5CF7" w:rsidP="002B5CF7">
      <w:pPr>
        <w:spacing w:line="240" w:lineRule="auto"/>
        <w:contextualSpacing/>
      </w:pPr>
      <w:r w:rsidRPr="005E21FC">
        <w:t>City of Hope</w:t>
      </w:r>
      <w:del w:id="56" w:author="Janelle Bowersox, RN, MSN, OCN" w:date="2014-08-13T11:29:00Z">
        <w:r w:rsidDel="009C1C7F">
          <w:delText>,</w:delText>
        </w:r>
      </w:del>
    </w:p>
    <w:p w14:paraId="6D0975C6" w14:textId="77777777" w:rsidR="002B5CF7" w:rsidRDefault="002B5CF7" w:rsidP="002B5CF7">
      <w:pPr>
        <w:spacing w:line="240" w:lineRule="auto"/>
        <w:contextualSpacing/>
      </w:pPr>
      <w:r>
        <w:t>Duarte, California</w:t>
      </w:r>
    </w:p>
    <w:p w14:paraId="6DC40EA0" w14:textId="77777777" w:rsidR="002B5CF7" w:rsidRDefault="002B5CF7" w:rsidP="002B5CF7">
      <w:pPr>
        <w:spacing w:after="0"/>
      </w:pPr>
    </w:p>
    <w:p w14:paraId="7C40D2CB" w14:textId="7B662AEF" w:rsidR="002B5CF7" w:rsidRPr="009C1C7F" w:rsidRDefault="002B5CF7" w:rsidP="002B5CF7">
      <w:pPr>
        <w:spacing w:after="0"/>
        <w:rPr>
          <w:b/>
        </w:rPr>
      </w:pPr>
      <w:r w:rsidRPr="009C1C7F">
        <w:rPr>
          <w:b/>
        </w:rPr>
        <w:t>Emory University Faculty</w:t>
      </w:r>
    </w:p>
    <w:p w14:paraId="737039CD" w14:textId="77777777" w:rsidR="00795E95" w:rsidRPr="005E21FC" w:rsidRDefault="00795E95" w:rsidP="00795E95">
      <w:pPr>
        <w:spacing w:line="240" w:lineRule="auto"/>
        <w:contextualSpacing/>
      </w:pPr>
    </w:p>
    <w:p w14:paraId="2FD1B19C" w14:textId="77777777" w:rsidR="00795E95" w:rsidRDefault="00795E95" w:rsidP="00795E95">
      <w:pPr>
        <w:spacing w:line="240" w:lineRule="auto"/>
        <w:contextualSpacing/>
      </w:pPr>
      <w:r w:rsidRPr="00C92AE7">
        <w:rPr>
          <w:b/>
        </w:rPr>
        <w:t>Kenneth Cardona</w:t>
      </w:r>
      <w:r>
        <w:rPr>
          <w:b/>
        </w:rPr>
        <w:t>, MD</w:t>
      </w:r>
    </w:p>
    <w:p w14:paraId="070B8D17" w14:textId="1A594488" w:rsidR="002B7338" w:rsidRDefault="002B7338" w:rsidP="00795E95">
      <w:pPr>
        <w:spacing w:line="240" w:lineRule="auto"/>
        <w:contextualSpacing/>
        <w:rPr>
          <w:ins w:id="57" w:author="Janelle Bowersox, RN, MSN, OCN" w:date="2014-08-13T10:04:00Z"/>
        </w:rPr>
      </w:pPr>
      <w:ins w:id="58" w:author="Janelle Bowersox, RN, MSN, OCN" w:date="2014-08-13T10:04:00Z">
        <w:r>
          <w:t xml:space="preserve">Assistant Professor of Surgery </w:t>
        </w:r>
      </w:ins>
    </w:p>
    <w:p w14:paraId="54806F3F" w14:textId="77777777" w:rsidR="00795E95" w:rsidRDefault="00795E95" w:rsidP="00795E95">
      <w:pPr>
        <w:spacing w:line="240" w:lineRule="auto"/>
        <w:contextualSpacing/>
      </w:pPr>
      <w:del w:id="59" w:author="Janelle Bowersox, RN, MSN, OCN" w:date="2014-08-13T10:04:00Z">
        <w:r w:rsidDel="002B7338">
          <w:delText>Emory University</w:delText>
        </w:r>
      </w:del>
    </w:p>
    <w:p w14:paraId="6D3AE447" w14:textId="7A1F19BA" w:rsidR="00795E95" w:rsidDel="002B7338" w:rsidRDefault="00795E95" w:rsidP="00795E95">
      <w:pPr>
        <w:spacing w:line="240" w:lineRule="auto"/>
        <w:contextualSpacing/>
        <w:rPr>
          <w:del w:id="60" w:author="Janelle Bowersox, RN, MSN, OCN" w:date="2014-08-13T10:08:00Z"/>
        </w:rPr>
      </w:pPr>
      <w:del w:id="61" w:author="Janelle Bowersox, RN, MSN, OCN" w:date="2014-08-13T10:08:00Z">
        <w:r w:rsidDel="002B7338">
          <w:delText>Atlanta, Georgia</w:delText>
        </w:r>
      </w:del>
    </w:p>
    <w:p w14:paraId="336669A1" w14:textId="77777777" w:rsidR="00795E95" w:rsidRPr="00C92AE7" w:rsidRDefault="00795E95" w:rsidP="00795E95">
      <w:pPr>
        <w:spacing w:line="240" w:lineRule="auto"/>
        <w:contextualSpacing/>
        <w:rPr>
          <w:b/>
        </w:rPr>
      </w:pPr>
    </w:p>
    <w:p w14:paraId="22A57ABF" w14:textId="77777777" w:rsidR="00795E95" w:rsidRPr="00C92AE7" w:rsidRDefault="00795E95" w:rsidP="00795E95">
      <w:pPr>
        <w:spacing w:line="240" w:lineRule="auto"/>
        <w:contextualSpacing/>
        <w:rPr>
          <w:b/>
        </w:rPr>
      </w:pPr>
    </w:p>
    <w:p w14:paraId="2FACA511" w14:textId="361E6D9D" w:rsidR="00795E95" w:rsidDel="00F921B6" w:rsidRDefault="002B7338" w:rsidP="00795E95">
      <w:pPr>
        <w:spacing w:line="240" w:lineRule="auto"/>
        <w:contextualSpacing/>
        <w:rPr>
          <w:del w:id="62" w:author="Janelle Bowersox, RN, MSN, OCN" w:date="2014-08-13T10:07:00Z"/>
          <w:b/>
        </w:rPr>
      </w:pPr>
      <w:ins w:id="63" w:author="Janelle Bowersox, RN, MSN, OCN" w:date="2014-08-13T10:07:00Z">
        <w:r>
          <w:rPr>
            <w:b/>
          </w:rPr>
          <w:t xml:space="preserve">R. </w:t>
        </w:r>
      </w:ins>
      <w:r w:rsidR="00795E95" w:rsidRPr="00C92AE7">
        <w:rPr>
          <w:b/>
        </w:rPr>
        <w:t>Donald Harvey</w:t>
      </w:r>
      <w:r w:rsidR="00795E95">
        <w:rPr>
          <w:b/>
        </w:rPr>
        <w:t xml:space="preserve">, </w:t>
      </w:r>
      <w:proofErr w:type="spellStart"/>
      <w:r w:rsidR="00795E95">
        <w:rPr>
          <w:b/>
        </w:rPr>
        <w:t>PharmD</w:t>
      </w:r>
      <w:proofErr w:type="spellEnd"/>
      <w:r w:rsidR="00795E95">
        <w:rPr>
          <w:b/>
        </w:rPr>
        <w:t>, FCCP, BCOP</w:t>
      </w:r>
    </w:p>
    <w:p w14:paraId="0C11D5BC" w14:textId="77777777" w:rsidR="00F921B6" w:rsidRDefault="00F921B6" w:rsidP="00795E95">
      <w:pPr>
        <w:spacing w:line="240" w:lineRule="auto"/>
        <w:contextualSpacing/>
        <w:rPr>
          <w:ins w:id="64" w:author="Heather Tomlinson" w:date="2014-08-14T14:15:00Z"/>
        </w:rPr>
      </w:pPr>
    </w:p>
    <w:p w14:paraId="6DA6E14E" w14:textId="24D3DA1E" w:rsidR="002B7338" w:rsidRDefault="002B7338" w:rsidP="00795E95">
      <w:pPr>
        <w:spacing w:line="240" w:lineRule="auto"/>
        <w:contextualSpacing/>
        <w:rPr>
          <w:ins w:id="65" w:author="Janelle Bowersox, RN, MSN, OCN" w:date="2014-08-13T10:07:00Z"/>
        </w:rPr>
      </w:pPr>
      <w:ins w:id="66" w:author="Janelle Bowersox, RN, MSN, OCN" w:date="2014-08-13T10:07:00Z">
        <w:r>
          <w:t>Associate Professor of Hematology and Medical Oncology</w:t>
        </w:r>
      </w:ins>
    </w:p>
    <w:p w14:paraId="485FF8AD" w14:textId="6E637F7F" w:rsidR="002B7338" w:rsidRDefault="002B7338" w:rsidP="00795E95">
      <w:pPr>
        <w:spacing w:line="240" w:lineRule="auto"/>
        <w:contextualSpacing/>
        <w:rPr>
          <w:ins w:id="67" w:author="Janelle Bowersox, RN, MSN, OCN" w:date="2014-08-13T10:07:00Z"/>
        </w:rPr>
      </w:pPr>
      <w:ins w:id="68" w:author="Janelle Bowersox, RN, MSN, OCN" w:date="2014-08-13T10:08:00Z">
        <w:r>
          <w:t>Director of Phase I Clinical Trials Section</w:t>
        </w:r>
      </w:ins>
    </w:p>
    <w:p w14:paraId="18D78580" w14:textId="77777777" w:rsidR="00795E95" w:rsidRDefault="00795E95" w:rsidP="00795E95">
      <w:pPr>
        <w:spacing w:line="240" w:lineRule="auto"/>
        <w:contextualSpacing/>
      </w:pPr>
      <w:del w:id="69" w:author="Janelle Bowersox, RN, MSN, OCN" w:date="2014-08-13T10:07:00Z">
        <w:r w:rsidDel="002B7338">
          <w:delText>Emory University</w:delText>
        </w:r>
      </w:del>
    </w:p>
    <w:p w14:paraId="27FA252D" w14:textId="1E0F2575" w:rsidR="00795E95" w:rsidDel="002B7338" w:rsidRDefault="00795E95" w:rsidP="00795E95">
      <w:pPr>
        <w:spacing w:line="240" w:lineRule="auto"/>
        <w:contextualSpacing/>
        <w:rPr>
          <w:del w:id="70" w:author="Janelle Bowersox, RN, MSN, OCN" w:date="2014-08-13T10:09:00Z"/>
        </w:rPr>
      </w:pPr>
      <w:del w:id="71" w:author="Janelle Bowersox, RN, MSN, OCN" w:date="2014-08-13T10:09:00Z">
        <w:r w:rsidDel="002B7338">
          <w:delText>Atlanta, Georgia</w:delText>
        </w:r>
      </w:del>
    </w:p>
    <w:p w14:paraId="0AC3706D" w14:textId="77777777" w:rsidR="00795E95" w:rsidRPr="00C92AE7" w:rsidRDefault="00795E95" w:rsidP="00795E95">
      <w:pPr>
        <w:spacing w:line="240" w:lineRule="auto"/>
        <w:contextualSpacing/>
        <w:rPr>
          <w:b/>
        </w:rPr>
      </w:pPr>
    </w:p>
    <w:p w14:paraId="1E3FECF5" w14:textId="77777777" w:rsidR="00795E95" w:rsidRDefault="00795E95" w:rsidP="00795E95">
      <w:pPr>
        <w:spacing w:line="240" w:lineRule="auto"/>
        <w:contextualSpacing/>
      </w:pPr>
      <w:proofErr w:type="spellStart"/>
      <w:r w:rsidRPr="00C92AE7">
        <w:rPr>
          <w:b/>
        </w:rPr>
        <w:t>Natalyn</w:t>
      </w:r>
      <w:proofErr w:type="spellEnd"/>
      <w:r w:rsidRPr="00C92AE7">
        <w:rPr>
          <w:b/>
        </w:rPr>
        <w:t xml:space="preserve"> Hawk</w:t>
      </w:r>
      <w:r>
        <w:rPr>
          <w:b/>
        </w:rPr>
        <w:t>, MD, PhD</w:t>
      </w:r>
    </w:p>
    <w:p w14:paraId="49E967B5" w14:textId="1A3C5922" w:rsidR="0035437F" w:rsidRDefault="0035437F" w:rsidP="00795E95">
      <w:pPr>
        <w:spacing w:line="240" w:lineRule="auto"/>
        <w:contextualSpacing/>
        <w:rPr>
          <w:ins w:id="72" w:author="Janelle Bowersox, RN, MSN, OCN" w:date="2014-08-13T10:20:00Z"/>
        </w:rPr>
      </w:pPr>
      <w:ins w:id="73" w:author="Janelle Bowersox, RN, MSN, OCN" w:date="2014-08-13T10:20:00Z">
        <w:r>
          <w:t>Assistant Professor of Hematology and Medical Oncology</w:t>
        </w:r>
      </w:ins>
    </w:p>
    <w:p w14:paraId="57B5348F" w14:textId="1A8BD544" w:rsidR="00795E95" w:rsidDel="0035437F" w:rsidRDefault="00795E95" w:rsidP="00795E95">
      <w:pPr>
        <w:spacing w:line="240" w:lineRule="auto"/>
        <w:contextualSpacing/>
        <w:rPr>
          <w:del w:id="74" w:author="Janelle Bowersox, RN, MSN, OCN" w:date="2014-08-13T10:20:00Z"/>
        </w:rPr>
      </w:pPr>
      <w:del w:id="75" w:author="Janelle Bowersox, RN, MSN, OCN" w:date="2014-08-13T10:20:00Z">
        <w:r w:rsidDel="0035437F">
          <w:delText>Emory University</w:delText>
        </w:r>
      </w:del>
    </w:p>
    <w:p w14:paraId="427108F6" w14:textId="5A64038F" w:rsidR="00795E95" w:rsidDel="0035437F" w:rsidRDefault="00795E95" w:rsidP="00795E95">
      <w:pPr>
        <w:spacing w:line="240" w:lineRule="auto"/>
        <w:contextualSpacing/>
        <w:rPr>
          <w:del w:id="76" w:author="Janelle Bowersox, RN, MSN, OCN" w:date="2014-08-13T10:20:00Z"/>
        </w:rPr>
      </w:pPr>
      <w:del w:id="77" w:author="Janelle Bowersox, RN, MSN, OCN" w:date="2014-08-13T10:20:00Z">
        <w:r w:rsidDel="0035437F">
          <w:delText>Atlanta, Georgia</w:delText>
        </w:r>
      </w:del>
    </w:p>
    <w:p w14:paraId="43FA14BD" w14:textId="77777777" w:rsidR="00795E95" w:rsidRPr="00C92AE7" w:rsidRDefault="00795E95" w:rsidP="00795E95">
      <w:pPr>
        <w:spacing w:line="240" w:lineRule="auto"/>
        <w:contextualSpacing/>
        <w:rPr>
          <w:b/>
        </w:rPr>
      </w:pPr>
    </w:p>
    <w:p w14:paraId="03EE16D4" w14:textId="4D6C3D23" w:rsidR="00795E95" w:rsidRDefault="00795E95" w:rsidP="00795E95">
      <w:pPr>
        <w:spacing w:line="240" w:lineRule="auto"/>
        <w:contextualSpacing/>
      </w:pPr>
      <w:r w:rsidRPr="00C92AE7">
        <w:rPr>
          <w:b/>
        </w:rPr>
        <w:t xml:space="preserve">Jerome </w:t>
      </w:r>
      <w:ins w:id="78" w:author="Janelle Bowersox, RN, MSN, OCN" w:date="2014-08-13T10:12:00Z">
        <w:r w:rsidR="0035437F">
          <w:rPr>
            <w:b/>
          </w:rPr>
          <w:t xml:space="preserve">C. </w:t>
        </w:r>
      </w:ins>
      <w:r w:rsidRPr="00C92AE7">
        <w:rPr>
          <w:b/>
        </w:rPr>
        <w:t>Landry</w:t>
      </w:r>
      <w:r>
        <w:rPr>
          <w:b/>
        </w:rPr>
        <w:t>, MD</w:t>
      </w:r>
      <w:ins w:id="79" w:author="Janelle Bowersox, RN, MSN, OCN" w:date="2014-08-13T10:12:00Z">
        <w:r w:rsidR="0035437F">
          <w:rPr>
            <w:b/>
          </w:rPr>
          <w:t>, MBA</w:t>
        </w:r>
      </w:ins>
    </w:p>
    <w:p w14:paraId="37318C30" w14:textId="47EE4FDB" w:rsidR="0035437F" w:rsidRDefault="0035437F" w:rsidP="00795E95">
      <w:pPr>
        <w:spacing w:line="240" w:lineRule="auto"/>
        <w:contextualSpacing/>
        <w:rPr>
          <w:ins w:id="80" w:author="Janelle Bowersox, RN, MSN, OCN" w:date="2014-08-13T10:13:00Z"/>
        </w:rPr>
      </w:pPr>
      <w:ins w:id="81" w:author="Janelle Bowersox, RN, MSN, OCN" w:date="2014-08-13T10:13:00Z">
        <w:r>
          <w:t>Professor of Radiation Oncology</w:t>
        </w:r>
      </w:ins>
    </w:p>
    <w:p w14:paraId="02DBDE5D" w14:textId="1C3406DD" w:rsidR="0035437F" w:rsidRDefault="0035437F" w:rsidP="00795E95">
      <w:pPr>
        <w:spacing w:line="240" w:lineRule="auto"/>
        <w:contextualSpacing/>
        <w:rPr>
          <w:ins w:id="82" w:author="Janelle Bowersox, RN, MSN, OCN" w:date="2014-08-13T10:14:00Z"/>
        </w:rPr>
      </w:pPr>
      <w:ins w:id="83" w:author="Janelle Bowersox, RN, MSN, OCN" w:date="2014-08-13T10:14:00Z">
        <w:r>
          <w:t xml:space="preserve">Chief of Service, Edward </w:t>
        </w:r>
        <w:proofErr w:type="spellStart"/>
        <w:r>
          <w:t>Loughlin</w:t>
        </w:r>
        <w:proofErr w:type="spellEnd"/>
        <w:r>
          <w:t xml:space="preserve"> Oncology Center</w:t>
        </w:r>
      </w:ins>
    </w:p>
    <w:p w14:paraId="1C7A55A3" w14:textId="12F80C0D" w:rsidR="0035437F" w:rsidRDefault="0035437F" w:rsidP="00795E95">
      <w:pPr>
        <w:spacing w:line="240" w:lineRule="auto"/>
        <w:contextualSpacing/>
        <w:rPr>
          <w:ins w:id="84" w:author="Janelle Bowersox, RN, MSN, OCN" w:date="2014-08-13T10:13:00Z"/>
        </w:rPr>
      </w:pPr>
      <w:ins w:id="85" w:author="Janelle Bowersox, RN, MSN, OCN" w:date="2014-08-13T10:14:00Z">
        <w:r>
          <w:t>Grady Memorial Hospital</w:t>
        </w:r>
      </w:ins>
    </w:p>
    <w:p w14:paraId="36334CD6" w14:textId="4C725170" w:rsidR="00795E95" w:rsidDel="0035437F" w:rsidRDefault="00795E95" w:rsidP="00795E95">
      <w:pPr>
        <w:spacing w:line="240" w:lineRule="auto"/>
        <w:contextualSpacing/>
        <w:rPr>
          <w:del w:id="86" w:author="Janelle Bowersox, RN, MSN, OCN" w:date="2014-08-13T10:13:00Z"/>
        </w:rPr>
      </w:pPr>
      <w:del w:id="87" w:author="Janelle Bowersox, RN, MSN, OCN" w:date="2014-08-13T10:13:00Z">
        <w:r w:rsidDel="0035437F">
          <w:delText>Emory University</w:delText>
        </w:r>
      </w:del>
    </w:p>
    <w:p w14:paraId="7459F5E3" w14:textId="58AB1AD7" w:rsidR="00795E95" w:rsidDel="0035437F" w:rsidRDefault="00795E95" w:rsidP="00795E95">
      <w:pPr>
        <w:spacing w:line="240" w:lineRule="auto"/>
        <w:contextualSpacing/>
        <w:rPr>
          <w:del w:id="88" w:author="Janelle Bowersox, RN, MSN, OCN" w:date="2014-08-13T10:13:00Z"/>
        </w:rPr>
      </w:pPr>
      <w:del w:id="89" w:author="Janelle Bowersox, RN, MSN, OCN" w:date="2014-08-13T10:13:00Z">
        <w:r w:rsidDel="0035437F">
          <w:delText>Atlanta, Georgia</w:delText>
        </w:r>
      </w:del>
    </w:p>
    <w:p w14:paraId="43FBD05B" w14:textId="50F3184D" w:rsidR="00795E95" w:rsidRPr="00C92AE7" w:rsidRDefault="00795E95" w:rsidP="00795E95">
      <w:pPr>
        <w:spacing w:line="240" w:lineRule="auto"/>
        <w:contextualSpacing/>
        <w:rPr>
          <w:b/>
        </w:rPr>
      </w:pPr>
    </w:p>
    <w:p w14:paraId="1A801F0C" w14:textId="77777777" w:rsidR="00795E95" w:rsidRPr="00C92AE7" w:rsidRDefault="00795E95" w:rsidP="00795E95">
      <w:pPr>
        <w:spacing w:line="240" w:lineRule="auto"/>
        <w:contextualSpacing/>
        <w:rPr>
          <w:b/>
        </w:rPr>
      </w:pPr>
    </w:p>
    <w:p w14:paraId="20A8F0AB" w14:textId="5103DD39" w:rsidR="00795E95" w:rsidRDefault="00795E95" w:rsidP="00795E95">
      <w:pPr>
        <w:spacing w:line="240" w:lineRule="auto"/>
        <w:contextualSpacing/>
      </w:pPr>
      <w:r w:rsidRPr="00C92AE7">
        <w:rPr>
          <w:b/>
        </w:rPr>
        <w:t>Josh</w:t>
      </w:r>
      <w:ins w:id="90" w:author="Janelle Bowersox, RN, MSN, OCN" w:date="2014-08-13T10:22:00Z">
        <w:r w:rsidR="003F1F60">
          <w:rPr>
            <w:b/>
          </w:rPr>
          <w:t>ua</w:t>
        </w:r>
      </w:ins>
      <w:r w:rsidRPr="00C92AE7">
        <w:rPr>
          <w:b/>
        </w:rPr>
        <w:t xml:space="preserve"> Novak</w:t>
      </w:r>
      <w:r>
        <w:rPr>
          <w:b/>
        </w:rPr>
        <w:t>, MD</w:t>
      </w:r>
    </w:p>
    <w:p w14:paraId="1A68A497" w14:textId="183420AE" w:rsidR="00795E95" w:rsidDel="0035437F" w:rsidRDefault="00795E95" w:rsidP="00795E95">
      <w:pPr>
        <w:spacing w:line="240" w:lineRule="auto"/>
        <w:contextualSpacing/>
        <w:rPr>
          <w:del w:id="91" w:author="Janelle Bowersox, RN, MSN, OCN" w:date="2014-08-13T10:22:00Z"/>
        </w:rPr>
      </w:pPr>
      <w:del w:id="92" w:author="Janelle Bowersox, RN, MSN, OCN" w:date="2014-08-13T10:22:00Z">
        <w:r w:rsidDel="0035437F">
          <w:delText>Emory University</w:delText>
        </w:r>
      </w:del>
    </w:p>
    <w:p w14:paraId="036C98DB" w14:textId="189E038C" w:rsidR="00795E95" w:rsidDel="0035437F" w:rsidRDefault="00795E95" w:rsidP="00795E95">
      <w:pPr>
        <w:spacing w:line="240" w:lineRule="auto"/>
        <w:contextualSpacing/>
        <w:rPr>
          <w:del w:id="93" w:author="Janelle Bowersox, RN, MSN, OCN" w:date="2014-08-13T10:22:00Z"/>
        </w:rPr>
      </w:pPr>
      <w:del w:id="94" w:author="Janelle Bowersox, RN, MSN, OCN" w:date="2014-08-13T10:22:00Z">
        <w:r w:rsidDel="0035437F">
          <w:delText>Atlanta, Georgia</w:delText>
        </w:r>
      </w:del>
    </w:p>
    <w:p w14:paraId="4E1E4D8D" w14:textId="77777777" w:rsidR="00795E95" w:rsidRPr="00C92AE7" w:rsidRDefault="00795E95" w:rsidP="00795E95">
      <w:pPr>
        <w:spacing w:line="240" w:lineRule="auto"/>
        <w:contextualSpacing/>
        <w:rPr>
          <w:b/>
        </w:rPr>
      </w:pPr>
    </w:p>
    <w:p w14:paraId="7E6DACBD" w14:textId="2C376C4D" w:rsidR="00795E95" w:rsidRDefault="00795E95" w:rsidP="00795E95">
      <w:pPr>
        <w:spacing w:line="240" w:lineRule="auto"/>
        <w:contextualSpacing/>
      </w:pPr>
      <w:r w:rsidRPr="00C92AE7">
        <w:rPr>
          <w:b/>
        </w:rPr>
        <w:t>Mar</w:t>
      </w:r>
      <w:ins w:id="95" w:author="Janelle Bowersox, RN, MSN, OCN" w:date="2014-08-13T10:23:00Z">
        <w:r w:rsidR="003F1F60">
          <w:rPr>
            <w:b/>
          </w:rPr>
          <w:t>ia</w:t>
        </w:r>
      </w:ins>
      <w:del w:id="96" w:author="Janelle Bowersox, RN, MSN, OCN" w:date="2014-08-13T10:23:00Z">
        <w:r w:rsidRPr="00C92AE7" w:rsidDel="003F1F60">
          <w:rPr>
            <w:b/>
          </w:rPr>
          <w:delText>ti</w:delText>
        </w:r>
      </w:del>
      <w:r w:rsidRPr="00C92AE7">
        <w:rPr>
          <w:b/>
        </w:rPr>
        <w:t xml:space="preserve"> </w:t>
      </w:r>
      <w:ins w:id="97" w:author="Janelle Bowersox, RN, MSN, OCN" w:date="2014-08-13T10:25:00Z">
        <w:r w:rsidR="003F1F60">
          <w:rPr>
            <w:b/>
          </w:rPr>
          <w:t xml:space="preserve">C. </w:t>
        </w:r>
      </w:ins>
      <w:r w:rsidRPr="00C92AE7">
        <w:rPr>
          <w:b/>
        </w:rPr>
        <w:t>Russell</w:t>
      </w:r>
      <w:r>
        <w:rPr>
          <w:b/>
        </w:rPr>
        <w:t>, MD</w:t>
      </w:r>
    </w:p>
    <w:p w14:paraId="4E37EE5B" w14:textId="09E1EA15" w:rsidR="003F1F60" w:rsidRDefault="003F1F60" w:rsidP="00795E95">
      <w:pPr>
        <w:spacing w:line="240" w:lineRule="auto"/>
        <w:contextualSpacing/>
        <w:rPr>
          <w:ins w:id="98" w:author="Janelle Bowersox, RN, MSN, OCN" w:date="2014-08-13T10:25:00Z"/>
        </w:rPr>
      </w:pPr>
      <w:ins w:id="99" w:author="Janelle Bowersox, RN, MSN, OCN" w:date="2014-08-13T10:23:00Z">
        <w:r>
          <w:t>Assistant Professor of Surg</w:t>
        </w:r>
      </w:ins>
      <w:ins w:id="100" w:author="Janelle Bowersox, RN, MSN, OCN" w:date="2014-08-13T10:25:00Z">
        <w:r>
          <w:t>ical Oncology</w:t>
        </w:r>
      </w:ins>
    </w:p>
    <w:p w14:paraId="5EE4C838" w14:textId="3ADDE406" w:rsidR="003F1F60" w:rsidRDefault="003F1F60" w:rsidP="00795E95">
      <w:pPr>
        <w:spacing w:line="240" w:lineRule="auto"/>
        <w:contextualSpacing/>
        <w:rPr>
          <w:ins w:id="101" w:author="Janelle Bowersox, RN, MSN, OCN" w:date="2014-08-13T10:23:00Z"/>
        </w:rPr>
      </w:pPr>
      <w:ins w:id="102" w:author="Janelle Bowersox, RN, MSN, OCN" w:date="2014-08-13T10:25:00Z">
        <w:r>
          <w:t>Surgical Grand Rounds Co-Director</w:t>
        </w:r>
      </w:ins>
    </w:p>
    <w:p w14:paraId="7DCB89A5" w14:textId="79A871BE" w:rsidR="00795E95" w:rsidDel="003F1F60" w:rsidRDefault="00795E95" w:rsidP="00795E95">
      <w:pPr>
        <w:spacing w:line="240" w:lineRule="auto"/>
        <w:contextualSpacing/>
        <w:rPr>
          <w:del w:id="103" w:author="Janelle Bowersox, RN, MSN, OCN" w:date="2014-08-13T10:23:00Z"/>
        </w:rPr>
      </w:pPr>
      <w:del w:id="104" w:author="Janelle Bowersox, RN, MSN, OCN" w:date="2014-08-13T10:23:00Z">
        <w:r w:rsidDel="003F1F60">
          <w:delText>Emory University</w:delText>
        </w:r>
      </w:del>
    </w:p>
    <w:p w14:paraId="7830CD97" w14:textId="4E207511" w:rsidR="00795E95" w:rsidDel="003F1F60" w:rsidRDefault="00795E95" w:rsidP="00795E95">
      <w:pPr>
        <w:spacing w:line="240" w:lineRule="auto"/>
        <w:contextualSpacing/>
        <w:rPr>
          <w:del w:id="105" w:author="Janelle Bowersox, RN, MSN, OCN" w:date="2014-08-13T10:23:00Z"/>
        </w:rPr>
      </w:pPr>
      <w:del w:id="106" w:author="Janelle Bowersox, RN, MSN, OCN" w:date="2014-08-13T10:23:00Z">
        <w:r w:rsidDel="003F1F60">
          <w:delText>Atlanta, Georgia</w:delText>
        </w:r>
      </w:del>
    </w:p>
    <w:p w14:paraId="4114DDCC" w14:textId="77777777" w:rsidR="00795E95" w:rsidRPr="00C92AE7" w:rsidRDefault="00795E95" w:rsidP="00795E95">
      <w:pPr>
        <w:spacing w:line="240" w:lineRule="auto"/>
        <w:contextualSpacing/>
        <w:rPr>
          <w:b/>
        </w:rPr>
      </w:pPr>
    </w:p>
    <w:p w14:paraId="5394D62B" w14:textId="77777777" w:rsidR="00161378" w:rsidRDefault="00161378" w:rsidP="00795E95">
      <w:pPr>
        <w:spacing w:line="240" w:lineRule="auto"/>
        <w:contextualSpacing/>
        <w:rPr>
          <w:b/>
        </w:rPr>
      </w:pPr>
    </w:p>
    <w:p w14:paraId="0B2854A7" w14:textId="1D308582" w:rsidR="00795E95" w:rsidRDefault="00795E95" w:rsidP="00795E95">
      <w:pPr>
        <w:spacing w:line="240" w:lineRule="auto"/>
        <w:contextualSpacing/>
      </w:pPr>
      <w:proofErr w:type="spellStart"/>
      <w:r w:rsidRPr="00C92AE7">
        <w:rPr>
          <w:b/>
        </w:rPr>
        <w:t>Walid</w:t>
      </w:r>
      <w:proofErr w:type="spellEnd"/>
      <w:r w:rsidRPr="00C92AE7">
        <w:rPr>
          <w:b/>
        </w:rPr>
        <w:t xml:space="preserve"> </w:t>
      </w:r>
      <w:ins w:id="107" w:author="Janelle Bowersox, RN, MSN, OCN" w:date="2014-08-13T10:16:00Z">
        <w:r w:rsidR="0035437F">
          <w:rPr>
            <w:b/>
          </w:rPr>
          <w:t>L.</w:t>
        </w:r>
      </w:ins>
      <w:ins w:id="108" w:author="Heather Tomlinson" w:date="2014-08-13T15:53:00Z">
        <w:r w:rsidR="00D37140">
          <w:rPr>
            <w:b/>
          </w:rPr>
          <w:t xml:space="preserve"> </w:t>
        </w:r>
      </w:ins>
      <w:proofErr w:type="spellStart"/>
      <w:r w:rsidRPr="00C92AE7">
        <w:rPr>
          <w:b/>
        </w:rPr>
        <w:t>Shaib</w:t>
      </w:r>
      <w:proofErr w:type="spellEnd"/>
      <w:r>
        <w:rPr>
          <w:b/>
        </w:rPr>
        <w:t>, MD</w:t>
      </w:r>
    </w:p>
    <w:p w14:paraId="23738B9F" w14:textId="6481FCDB" w:rsidR="0035437F" w:rsidRDefault="0035437F" w:rsidP="00795E95">
      <w:pPr>
        <w:spacing w:line="240" w:lineRule="auto"/>
        <w:contextualSpacing/>
        <w:rPr>
          <w:ins w:id="109" w:author="Janelle Bowersox, RN, MSN, OCN" w:date="2014-08-13T10:16:00Z"/>
        </w:rPr>
      </w:pPr>
      <w:ins w:id="110" w:author="Janelle Bowersox, RN, MSN, OCN" w:date="2014-08-13T10:16:00Z">
        <w:r>
          <w:t>Assistant Professor of Hematology and Medical Oncology</w:t>
        </w:r>
      </w:ins>
    </w:p>
    <w:p w14:paraId="2EDB11BC" w14:textId="459D8A6A" w:rsidR="00795E95" w:rsidDel="0035437F" w:rsidRDefault="00795E95" w:rsidP="00795E95">
      <w:pPr>
        <w:spacing w:line="240" w:lineRule="auto"/>
        <w:contextualSpacing/>
        <w:rPr>
          <w:del w:id="111" w:author="Janelle Bowersox, RN, MSN, OCN" w:date="2014-08-13T10:16:00Z"/>
        </w:rPr>
      </w:pPr>
      <w:del w:id="112" w:author="Janelle Bowersox, RN, MSN, OCN" w:date="2014-08-13T10:16:00Z">
        <w:r w:rsidDel="0035437F">
          <w:delText>Emory University</w:delText>
        </w:r>
      </w:del>
    </w:p>
    <w:p w14:paraId="034C175D" w14:textId="47D3CD30" w:rsidR="00795E95" w:rsidDel="0035437F" w:rsidRDefault="00795E95" w:rsidP="00795E95">
      <w:pPr>
        <w:spacing w:line="240" w:lineRule="auto"/>
        <w:contextualSpacing/>
        <w:rPr>
          <w:del w:id="113" w:author="Janelle Bowersox, RN, MSN, OCN" w:date="2014-08-13T10:16:00Z"/>
        </w:rPr>
      </w:pPr>
      <w:del w:id="114" w:author="Janelle Bowersox, RN, MSN, OCN" w:date="2014-08-13T10:16:00Z">
        <w:r w:rsidDel="0035437F">
          <w:delText>Atlanta, Georgia</w:delText>
        </w:r>
      </w:del>
    </w:p>
    <w:p w14:paraId="0EF80116" w14:textId="77777777" w:rsidR="00795E95" w:rsidRPr="00C92AE7" w:rsidRDefault="00795E95" w:rsidP="00795E95">
      <w:pPr>
        <w:spacing w:line="240" w:lineRule="auto"/>
        <w:contextualSpacing/>
        <w:rPr>
          <w:b/>
        </w:rPr>
      </w:pPr>
    </w:p>
    <w:p w14:paraId="15312A04" w14:textId="77777777" w:rsidR="00795E95" w:rsidRDefault="00795E95" w:rsidP="00795E95">
      <w:pPr>
        <w:spacing w:line="240" w:lineRule="auto"/>
        <w:contextualSpacing/>
      </w:pPr>
    </w:p>
    <w:p w14:paraId="1CD805A5" w14:textId="77777777" w:rsidR="00795E95" w:rsidRDefault="00795E95" w:rsidP="00795E95">
      <w:pPr>
        <w:spacing w:line="240" w:lineRule="auto"/>
        <w:contextualSpacing/>
      </w:pPr>
      <w:r w:rsidRPr="00C92AE7">
        <w:rPr>
          <w:b/>
        </w:rPr>
        <w:t>Kei Yamada</w:t>
      </w:r>
      <w:r>
        <w:rPr>
          <w:b/>
        </w:rPr>
        <w:t>, MD</w:t>
      </w:r>
    </w:p>
    <w:p w14:paraId="68693250" w14:textId="26BC22B2" w:rsidR="0035437F" w:rsidRDefault="0035437F" w:rsidP="00795E95">
      <w:pPr>
        <w:spacing w:line="240" w:lineRule="auto"/>
        <w:contextualSpacing/>
        <w:rPr>
          <w:ins w:id="115" w:author="Janelle Bowersox, RN, MSN, OCN" w:date="2014-08-13T10:17:00Z"/>
        </w:rPr>
      </w:pPr>
      <w:ins w:id="116" w:author="Janelle Bowersox, RN, MSN, OCN" w:date="2014-08-13T10:17:00Z">
        <w:r>
          <w:t>Assistant Professor of Interventional Radiology and Image-guided Medicine</w:t>
        </w:r>
      </w:ins>
    </w:p>
    <w:p w14:paraId="28790976" w14:textId="69CE4FD2" w:rsidR="00795E95" w:rsidDel="0035437F" w:rsidRDefault="00795E95" w:rsidP="00795E95">
      <w:pPr>
        <w:spacing w:line="240" w:lineRule="auto"/>
        <w:contextualSpacing/>
        <w:rPr>
          <w:del w:id="117" w:author="Janelle Bowersox, RN, MSN, OCN" w:date="2014-08-13T10:17:00Z"/>
        </w:rPr>
      </w:pPr>
      <w:del w:id="118" w:author="Janelle Bowersox, RN, MSN, OCN" w:date="2014-08-13T10:17:00Z">
        <w:r w:rsidDel="0035437F">
          <w:delText>Emory University</w:delText>
        </w:r>
      </w:del>
    </w:p>
    <w:p w14:paraId="00EDAF7E" w14:textId="2AD92B91" w:rsidR="00795E95" w:rsidDel="0035437F" w:rsidRDefault="00795E95" w:rsidP="00795E95">
      <w:pPr>
        <w:spacing w:line="240" w:lineRule="auto"/>
        <w:contextualSpacing/>
        <w:rPr>
          <w:del w:id="119" w:author="Janelle Bowersox, RN, MSN, OCN" w:date="2014-08-13T10:17:00Z"/>
        </w:rPr>
      </w:pPr>
      <w:del w:id="120" w:author="Janelle Bowersox, RN, MSN, OCN" w:date="2014-08-13T10:17:00Z">
        <w:r w:rsidDel="0035437F">
          <w:delText>Atlanta, Georgia</w:delText>
        </w:r>
      </w:del>
    </w:p>
    <w:p w14:paraId="2BA8D541" w14:textId="77777777" w:rsidR="004A6934" w:rsidRDefault="004A6934" w:rsidP="007A0164">
      <w:pPr>
        <w:spacing w:after="0" w:line="240" w:lineRule="auto"/>
        <w:rPr>
          <w:b/>
          <w:color w:val="000000"/>
        </w:rPr>
      </w:pPr>
    </w:p>
    <w:p w14:paraId="0709ED71" w14:textId="77777777" w:rsidR="004A6934" w:rsidRDefault="004A6934" w:rsidP="007A0164">
      <w:pPr>
        <w:spacing w:after="0" w:line="240" w:lineRule="auto"/>
        <w:rPr>
          <w:b/>
          <w:color w:val="000000"/>
        </w:rPr>
      </w:pPr>
    </w:p>
    <w:p w14:paraId="22E6BED3" w14:textId="77777777"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[Age</w:t>
      </w:r>
      <w:r w:rsidRPr="00780D0C">
        <w:rPr>
          <w:b/>
          <w:color w:val="000000"/>
          <w:highlight w:val="green"/>
        </w:rPr>
        <w:t>nda</w:t>
      </w:r>
      <w:r w:rsidRPr="003F64AF">
        <w:rPr>
          <w:b/>
          <w:color w:val="000000"/>
          <w:highlight w:val="yellow"/>
        </w:rPr>
        <w:t>]</w:t>
      </w:r>
    </w:p>
    <w:p w14:paraId="37EBDAAA" w14:textId="77777777" w:rsidR="004A6934" w:rsidRDefault="004A6934" w:rsidP="007A0164">
      <w:pPr>
        <w:spacing w:after="0" w:line="240" w:lineRule="auto"/>
      </w:pPr>
    </w:p>
    <w:p w14:paraId="74EB5E14" w14:textId="77777777" w:rsidR="005122FA" w:rsidRDefault="005122FA" w:rsidP="005122FA">
      <w:pPr>
        <w:jc w:val="center"/>
        <w:rPr>
          <w:b/>
          <w:sz w:val="28"/>
          <w:szCs w:val="28"/>
          <w:u w:val="single"/>
        </w:rPr>
      </w:pPr>
      <w:r>
        <w:rPr>
          <w:b/>
          <w:sz w:val="28"/>
          <w:szCs w:val="28"/>
          <w:u w:val="single"/>
        </w:rPr>
        <w:t xml:space="preserve">Schedule for the 2014 </w:t>
      </w:r>
      <w:proofErr w:type="spellStart"/>
      <w:r>
        <w:rPr>
          <w:b/>
          <w:sz w:val="28"/>
          <w:szCs w:val="28"/>
          <w:u w:val="single"/>
        </w:rPr>
        <w:t>Winship</w:t>
      </w:r>
      <w:proofErr w:type="spellEnd"/>
      <w:r>
        <w:rPr>
          <w:b/>
          <w:sz w:val="28"/>
          <w:szCs w:val="28"/>
          <w:u w:val="single"/>
        </w:rPr>
        <w:t xml:space="preserve"> Cancer Institute GI Symposium</w:t>
      </w:r>
    </w:p>
    <w:p w14:paraId="04851D61" w14:textId="4E00DD14" w:rsidR="005122FA" w:rsidRDefault="005122FA" w:rsidP="005122FA">
      <w:r>
        <w:t xml:space="preserve">7.00 </w:t>
      </w:r>
      <w:r w:rsidRPr="005122FA">
        <w:rPr>
          <w:smallCaps/>
        </w:rPr>
        <w:t>am</w:t>
      </w:r>
      <w:r>
        <w:tab/>
      </w:r>
      <w:r w:rsidR="00E940E2">
        <w:tab/>
      </w:r>
      <w:r>
        <w:t>Registration/</w:t>
      </w:r>
      <w:r w:rsidR="008B6F1E">
        <w:t>b</w:t>
      </w:r>
      <w:r>
        <w:t>reakfast</w:t>
      </w:r>
      <w:ins w:id="121" w:author="Heather Tomlinson" w:date="2014-08-13T16:03:00Z">
        <w:r w:rsidR="006E7349">
          <w:t xml:space="preserve"> buffet</w:t>
        </w:r>
      </w:ins>
    </w:p>
    <w:p w14:paraId="01C4CC50" w14:textId="76750756" w:rsidR="005122FA" w:rsidRDefault="005122FA" w:rsidP="005122FA">
      <w:r>
        <w:t xml:space="preserve">8.00 </w:t>
      </w:r>
      <w:r w:rsidRPr="005122FA">
        <w:rPr>
          <w:smallCaps/>
        </w:rPr>
        <w:t>am</w:t>
      </w:r>
      <w:r>
        <w:tab/>
      </w:r>
      <w:r w:rsidR="00E940E2">
        <w:tab/>
      </w:r>
      <w:r>
        <w:t>Welcome/</w:t>
      </w:r>
      <w:r w:rsidR="008B6F1E">
        <w:t>o</w:t>
      </w:r>
      <w:r>
        <w:t xml:space="preserve">pening </w:t>
      </w:r>
      <w:r w:rsidR="008B6F1E">
        <w:t xml:space="preserve">remarks </w:t>
      </w:r>
      <w:r>
        <w:tab/>
      </w:r>
      <w:r>
        <w:tab/>
      </w:r>
      <w:r>
        <w:tab/>
      </w:r>
      <w:r>
        <w:tab/>
      </w:r>
      <w:r>
        <w:tab/>
      </w:r>
    </w:p>
    <w:p w14:paraId="75DEC3C5" w14:textId="24E420F6" w:rsidR="005122FA" w:rsidRDefault="005122FA" w:rsidP="005122FA">
      <w:pPr>
        <w:spacing w:after="0"/>
      </w:pPr>
      <w:r>
        <w:rPr>
          <w:b/>
          <w:u w:val="single"/>
        </w:rPr>
        <w:t xml:space="preserve">Session 1 </w:t>
      </w:r>
      <w:r w:rsidRPr="00C45AF2">
        <w:rPr>
          <w:b/>
        </w:rPr>
        <w:tab/>
      </w:r>
      <w:r>
        <w:rPr>
          <w:b/>
          <w:u w:val="single"/>
        </w:rPr>
        <w:t>Advances in Sarcoma, Gastric</w:t>
      </w:r>
      <w:r w:rsidR="008B6F1E">
        <w:rPr>
          <w:b/>
          <w:u w:val="single"/>
        </w:rPr>
        <w:t>,</w:t>
      </w:r>
      <w:r>
        <w:rPr>
          <w:b/>
          <w:u w:val="single"/>
        </w:rPr>
        <w:t xml:space="preserve"> and Colorectal Malignancy</w:t>
      </w:r>
      <w:r>
        <w:tab/>
      </w:r>
    </w:p>
    <w:p w14:paraId="1BAE5BCC" w14:textId="593FBEFE" w:rsidR="005122FA" w:rsidRDefault="005122FA" w:rsidP="005122FA">
      <w:pPr>
        <w:spacing w:after="0"/>
      </w:pPr>
      <w:r>
        <w:t xml:space="preserve">8.10 </w:t>
      </w:r>
      <w:r w:rsidRPr="005122FA">
        <w:rPr>
          <w:smallCaps/>
        </w:rPr>
        <w:t>am</w:t>
      </w:r>
      <w:r>
        <w:tab/>
      </w:r>
      <w:r w:rsidR="00E940E2">
        <w:tab/>
      </w:r>
      <w:r>
        <w:t xml:space="preserve">Endoscopic </w:t>
      </w:r>
      <w:r w:rsidR="008B6F1E">
        <w:t xml:space="preserve">approach </w:t>
      </w:r>
      <w:r>
        <w:t xml:space="preserve">to </w:t>
      </w:r>
      <w:r w:rsidR="008B6F1E">
        <w:t>gastric tumors</w:t>
      </w:r>
      <w:r>
        <w:tab/>
      </w:r>
      <w:r>
        <w:tab/>
      </w:r>
      <w:r>
        <w:tab/>
      </w:r>
      <w:r>
        <w:tab/>
      </w:r>
    </w:p>
    <w:p w14:paraId="7E094AEF" w14:textId="354F0A0E" w:rsidR="005122FA" w:rsidRPr="00FB242A" w:rsidRDefault="005122FA" w:rsidP="005122FA">
      <w:pPr>
        <w:spacing w:after="0"/>
        <w:ind w:left="720" w:firstLine="720"/>
      </w:pPr>
      <w:r w:rsidRPr="00D85D33">
        <w:rPr>
          <w:i/>
        </w:rPr>
        <w:t xml:space="preserve">Field </w:t>
      </w:r>
      <w:ins w:id="122" w:author="Heather Tomlinson" w:date="2014-08-13T15:59:00Z">
        <w:r w:rsidR="00D37140">
          <w:rPr>
            <w:i/>
          </w:rPr>
          <w:t xml:space="preserve">F. </w:t>
        </w:r>
      </w:ins>
      <w:r w:rsidRPr="00D85D33">
        <w:rPr>
          <w:i/>
        </w:rPr>
        <w:t>Willingham</w:t>
      </w:r>
      <w:r w:rsidR="008B6F1E" w:rsidRPr="00D85D33">
        <w:rPr>
          <w:i/>
        </w:rPr>
        <w:t>, MD</w:t>
      </w:r>
      <w:ins w:id="123" w:author="Heather Tomlinson" w:date="2014-08-13T15:59:00Z">
        <w:r w:rsidR="00D37140">
          <w:rPr>
            <w:i/>
          </w:rPr>
          <w:t>, MPH</w:t>
        </w:r>
      </w:ins>
      <w:r w:rsidRPr="00D85D33">
        <w:rPr>
          <w:i/>
        </w:rPr>
        <w:t xml:space="preserve"> </w:t>
      </w:r>
    </w:p>
    <w:p w14:paraId="42A2DAF2" w14:textId="77777777" w:rsidR="005122FA" w:rsidRDefault="005122FA" w:rsidP="005122FA">
      <w:pPr>
        <w:spacing w:after="0"/>
      </w:pPr>
      <w:r>
        <w:t xml:space="preserve"> </w:t>
      </w:r>
      <w:r>
        <w:tab/>
      </w:r>
      <w:r>
        <w:tab/>
      </w:r>
    </w:p>
    <w:p w14:paraId="4F028DDF" w14:textId="433B8E51" w:rsidR="005122FA" w:rsidRDefault="005122FA" w:rsidP="005122FA">
      <w:pPr>
        <w:spacing w:after="0"/>
      </w:pPr>
      <w:r>
        <w:t>8.30</w:t>
      </w:r>
      <w:r w:rsidR="00E940E2">
        <w:t xml:space="preserve"> </w:t>
      </w:r>
      <w:r w:rsidRPr="005122FA">
        <w:rPr>
          <w:smallCaps/>
        </w:rPr>
        <w:t>am</w:t>
      </w:r>
      <w:r>
        <w:tab/>
      </w:r>
      <w:r w:rsidR="00E940E2">
        <w:tab/>
      </w:r>
      <w:r w:rsidRPr="00F87210">
        <w:t>Systemic</w:t>
      </w:r>
      <w:r>
        <w:t xml:space="preserve"> </w:t>
      </w:r>
      <w:r w:rsidR="008B6F1E">
        <w:t xml:space="preserve">therapy </w:t>
      </w:r>
      <w:r>
        <w:t xml:space="preserve">for </w:t>
      </w:r>
      <w:r w:rsidR="008B6F1E">
        <w:t>advanced-s</w:t>
      </w:r>
      <w:r w:rsidRPr="00F87210">
        <w:t xml:space="preserve">tage </w:t>
      </w:r>
      <w:r w:rsidR="008B6F1E">
        <w:t>gastric c</w:t>
      </w:r>
      <w:r w:rsidR="008B6F1E" w:rsidRPr="00F87210">
        <w:t>ancer</w:t>
      </w:r>
      <w:r w:rsidRPr="00F87210">
        <w:tab/>
      </w:r>
      <w:r w:rsidRPr="00F87210">
        <w:tab/>
      </w:r>
    </w:p>
    <w:p w14:paraId="16E1ECEC" w14:textId="71F82E92" w:rsidR="004E79B8" w:rsidRPr="00D85D33" w:rsidRDefault="00161378" w:rsidP="004E79B8">
      <w:pPr>
        <w:spacing w:after="0"/>
        <w:ind w:left="720" w:firstLine="720"/>
        <w:rPr>
          <w:i/>
        </w:rPr>
      </w:pPr>
      <w:proofErr w:type="spellStart"/>
      <w:r w:rsidRPr="00C45AF2">
        <w:rPr>
          <w:i/>
        </w:rPr>
        <w:t>Tanios</w:t>
      </w:r>
      <w:proofErr w:type="spellEnd"/>
      <w:r w:rsidRPr="00C45AF2">
        <w:rPr>
          <w:i/>
        </w:rPr>
        <w:t xml:space="preserve"> </w:t>
      </w:r>
      <w:proofErr w:type="spellStart"/>
      <w:r w:rsidRPr="00C45AF2">
        <w:rPr>
          <w:i/>
        </w:rPr>
        <w:t>Bekaii</w:t>
      </w:r>
      <w:proofErr w:type="spellEnd"/>
      <w:r w:rsidRPr="00C45AF2">
        <w:rPr>
          <w:i/>
        </w:rPr>
        <w:t>-Saab</w:t>
      </w:r>
      <w:r w:rsidR="008B6F1E">
        <w:rPr>
          <w:i/>
        </w:rPr>
        <w:t>, MD</w:t>
      </w:r>
    </w:p>
    <w:p w14:paraId="2629E636" w14:textId="744AE389" w:rsidR="005122FA" w:rsidRDefault="005122FA" w:rsidP="004E79B8">
      <w:pPr>
        <w:spacing w:after="0"/>
        <w:ind w:left="720" w:firstLine="720"/>
      </w:pPr>
      <w:r>
        <w:tab/>
      </w:r>
      <w:r>
        <w:tab/>
      </w:r>
    </w:p>
    <w:p w14:paraId="4A4637BE" w14:textId="2609363E" w:rsidR="005122FA" w:rsidRDefault="005122FA" w:rsidP="005122FA">
      <w:pPr>
        <w:spacing w:after="0"/>
      </w:pPr>
      <w:r>
        <w:t>8.50</w:t>
      </w:r>
      <w:r w:rsidR="00E940E2">
        <w:t xml:space="preserve"> </w:t>
      </w:r>
      <w:r w:rsidRPr="005122FA">
        <w:rPr>
          <w:smallCaps/>
        </w:rPr>
        <w:t>am</w:t>
      </w:r>
      <w:r>
        <w:tab/>
      </w:r>
      <w:r w:rsidR="00E940E2">
        <w:tab/>
      </w:r>
      <w:r>
        <w:t xml:space="preserve">Management of </w:t>
      </w:r>
      <w:r w:rsidR="008B6F1E">
        <w:t>retroperitoneal sarcoma</w:t>
      </w:r>
      <w:r>
        <w:tab/>
      </w:r>
      <w:r>
        <w:tab/>
      </w:r>
      <w:r>
        <w:tab/>
      </w:r>
    </w:p>
    <w:p w14:paraId="30717651" w14:textId="3E977844" w:rsidR="005122FA" w:rsidRPr="00D85D33" w:rsidRDefault="005122FA" w:rsidP="005122FA">
      <w:pPr>
        <w:spacing w:after="0"/>
        <w:ind w:left="720" w:firstLine="720"/>
        <w:rPr>
          <w:i/>
        </w:rPr>
      </w:pPr>
      <w:r w:rsidRPr="00D85D33">
        <w:rPr>
          <w:i/>
        </w:rPr>
        <w:t>Kenneth Cardona</w:t>
      </w:r>
      <w:r w:rsidR="008B6F1E">
        <w:rPr>
          <w:i/>
        </w:rPr>
        <w:t>, MD</w:t>
      </w:r>
    </w:p>
    <w:p w14:paraId="7DC78A13" w14:textId="77777777" w:rsidR="005122FA" w:rsidRDefault="005122FA" w:rsidP="005122FA">
      <w:pPr>
        <w:spacing w:after="0"/>
      </w:pPr>
      <w:r>
        <w:tab/>
      </w:r>
      <w:r>
        <w:tab/>
      </w:r>
      <w:r>
        <w:tab/>
        <w:t xml:space="preserve"> </w:t>
      </w:r>
    </w:p>
    <w:p w14:paraId="4EB3CAF4" w14:textId="6E17776F" w:rsidR="005122FA" w:rsidRDefault="005122FA" w:rsidP="005122FA">
      <w:pPr>
        <w:spacing w:after="0"/>
      </w:pPr>
      <w:r>
        <w:t>9.10</w:t>
      </w:r>
      <w:r w:rsidR="00E940E2">
        <w:t xml:space="preserve"> </w:t>
      </w:r>
      <w:r w:rsidRPr="005122FA">
        <w:rPr>
          <w:smallCaps/>
        </w:rPr>
        <w:t>am</w:t>
      </w:r>
      <w:r>
        <w:t xml:space="preserve">      </w:t>
      </w:r>
      <w:r w:rsidR="00E940E2">
        <w:tab/>
      </w:r>
      <w:r>
        <w:t xml:space="preserve">Sequencing of </w:t>
      </w:r>
      <w:r w:rsidR="008B6F1E">
        <w:t xml:space="preserve">treatment </w:t>
      </w:r>
      <w:r>
        <w:t xml:space="preserve">in </w:t>
      </w:r>
      <w:r w:rsidR="008B6F1E">
        <w:t xml:space="preserve">metastatic colorectal cancer              </w:t>
      </w:r>
    </w:p>
    <w:p w14:paraId="6B08E825" w14:textId="008F06C3" w:rsidR="005122FA" w:rsidRPr="00C45AF2" w:rsidRDefault="005122FA" w:rsidP="005122FA">
      <w:pPr>
        <w:spacing w:after="0"/>
        <w:ind w:left="1440"/>
        <w:rPr>
          <w:i/>
        </w:rPr>
      </w:pPr>
      <w:r w:rsidRPr="00C45AF2">
        <w:rPr>
          <w:i/>
        </w:rPr>
        <w:t xml:space="preserve">Marwan </w:t>
      </w:r>
      <w:ins w:id="124" w:author="Heather Tomlinson" w:date="2014-08-13T16:01:00Z">
        <w:r w:rsidR="006E7349">
          <w:rPr>
            <w:i/>
          </w:rPr>
          <w:t xml:space="preserve">G. </w:t>
        </w:r>
      </w:ins>
      <w:proofErr w:type="spellStart"/>
      <w:r w:rsidRPr="00C45AF2">
        <w:rPr>
          <w:i/>
        </w:rPr>
        <w:t>Fakih</w:t>
      </w:r>
      <w:proofErr w:type="spellEnd"/>
      <w:r w:rsidR="008B6F1E">
        <w:rPr>
          <w:i/>
        </w:rPr>
        <w:t>, MD</w:t>
      </w:r>
      <w:r w:rsidRPr="00D85D33">
        <w:rPr>
          <w:i/>
        </w:rPr>
        <w:t xml:space="preserve"> </w:t>
      </w:r>
    </w:p>
    <w:p w14:paraId="65D2FDCF" w14:textId="77777777" w:rsidR="005122FA" w:rsidRDefault="005122FA" w:rsidP="005122FA">
      <w:pPr>
        <w:spacing w:after="0"/>
      </w:pPr>
    </w:p>
    <w:p w14:paraId="6A5FD7B2" w14:textId="4DAAC06D" w:rsidR="005122FA" w:rsidRDefault="005122FA" w:rsidP="005122FA">
      <w:pPr>
        <w:spacing w:after="0"/>
      </w:pPr>
      <w:r>
        <w:t>9.40</w:t>
      </w:r>
      <w:r w:rsidR="00E940E2">
        <w:t xml:space="preserve"> </w:t>
      </w:r>
      <w:r w:rsidRPr="005122FA">
        <w:rPr>
          <w:smallCaps/>
        </w:rPr>
        <w:t xml:space="preserve">am </w:t>
      </w:r>
      <w:r>
        <w:t xml:space="preserve">  </w:t>
      </w:r>
      <w:r>
        <w:tab/>
        <w:t>Case Discussion</w:t>
      </w:r>
      <w:r w:rsidR="008B6F1E">
        <w:t>—s</w:t>
      </w:r>
      <w:r>
        <w:t xml:space="preserve">arcoma, </w:t>
      </w:r>
      <w:r w:rsidR="008B6F1E">
        <w:t>gastric,</w:t>
      </w:r>
      <w:r>
        <w:t xml:space="preserve"> and </w:t>
      </w:r>
      <w:r w:rsidR="008B6F1E">
        <w:t>colorectal cancer</w:t>
      </w:r>
    </w:p>
    <w:p w14:paraId="79E2BE46" w14:textId="315526C9" w:rsidR="005122FA" w:rsidRPr="00C45AF2" w:rsidRDefault="005122FA" w:rsidP="005122FA">
      <w:pPr>
        <w:spacing w:after="0"/>
        <w:rPr>
          <w:i/>
        </w:rPr>
      </w:pPr>
      <w:r>
        <w:tab/>
      </w:r>
      <w:r>
        <w:tab/>
      </w:r>
      <w:r w:rsidRPr="00C45AF2">
        <w:rPr>
          <w:i/>
        </w:rPr>
        <w:t>Moderator: Mar</w:t>
      </w:r>
      <w:ins w:id="125" w:author="Heather Tomlinson" w:date="2014-08-13T16:01:00Z">
        <w:r w:rsidR="006E7349">
          <w:rPr>
            <w:i/>
          </w:rPr>
          <w:t>ia C.</w:t>
        </w:r>
      </w:ins>
      <w:del w:id="126" w:author="Heather Tomlinson" w:date="2014-08-13T16:01:00Z">
        <w:r w:rsidRPr="00C45AF2" w:rsidDel="006E7349">
          <w:rPr>
            <w:i/>
          </w:rPr>
          <w:delText>ti</w:delText>
        </w:r>
      </w:del>
      <w:r w:rsidRPr="00C45AF2">
        <w:rPr>
          <w:i/>
        </w:rPr>
        <w:t xml:space="preserve"> Russell</w:t>
      </w:r>
      <w:r w:rsidR="00FB242A">
        <w:rPr>
          <w:i/>
        </w:rPr>
        <w:t>, MD</w:t>
      </w:r>
    </w:p>
    <w:p w14:paraId="47DF6E2C" w14:textId="43483108" w:rsidR="005122FA" w:rsidRPr="00C45AF2" w:rsidRDefault="005122FA" w:rsidP="00D85D33">
      <w:pPr>
        <w:ind w:left="1440"/>
        <w:rPr>
          <w:i/>
        </w:rPr>
      </w:pPr>
      <w:r w:rsidRPr="00D85D33">
        <w:rPr>
          <w:i/>
        </w:rPr>
        <w:t>Panel:</w:t>
      </w:r>
      <w:r w:rsidR="00FB242A" w:rsidRPr="00D85D33">
        <w:rPr>
          <w:i/>
        </w:rPr>
        <w:t xml:space="preserve"> </w:t>
      </w:r>
      <w:r w:rsidRPr="00D85D33">
        <w:rPr>
          <w:i/>
        </w:rPr>
        <w:t xml:space="preserve">Field </w:t>
      </w:r>
      <w:ins w:id="127" w:author="Heather Tomlinson" w:date="2014-08-13T16:01:00Z">
        <w:r w:rsidR="006E7349">
          <w:rPr>
            <w:i/>
          </w:rPr>
          <w:t xml:space="preserve">F. </w:t>
        </w:r>
      </w:ins>
      <w:r w:rsidRPr="00D85D33">
        <w:rPr>
          <w:i/>
        </w:rPr>
        <w:t xml:space="preserve">Willingham, </w:t>
      </w:r>
      <w:r w:rsidR="00FB242A">
        <w:rPr>
          <w:i/>
        </w:rPr>
        <w:t>MD,</w:t>
      </w:r>
      <w:ins w:id="128" w:author="Heather Tomlinson" w:date="2014-08-13T16:01:00Z">
        <w:r w:rsidR="006E7349">
          <w:rPr>
            <w:i/>
          </w:rPr>
          <w:t xml:space="preserve"> MPH;</w:t>
        </w:r>
      </w:ins>
      <w:r w:rsidR="00FB242A">
        <w:rPr>
          <w:i/>
        </w:rPr>
        <w:t xml:space="preserve"> </w:t>
      </w:r>
      <w:r w:rsidRPr="00D85D33">
        <w:rPr>
          <w:i/>
        </w:rPr>
        <w:t xml:space="preserve">Kenneth Cardona, </w:t>
      </w:r>
      <w:r w:rsidR="00FB242A">
        <w:rPr>
          <w:i/>
        </w:rPr>
        <w:t>MD</w:t>
      </w:r>
      <w:ins w:id="129" w:author="Heather Tomlinson" w:date="2014-08-13T16:06:00Z">
        <w:r w:rsidR="006E7349">
          <w:rPr>
            <w:i/>
          </w:rPr>
          <w:t>;</w:t>
        </w:r>
      </w:ins>
      <w:del w:id="130" w:author="Heather Tomlinson" w:date="2014-08-13T16:06:00Z">
        <w:r w:rsidR="00FB242A" w:rsidDel="006E7349">
          <w:rPr>
            <w:i/>
          </w:rPr>
          <w:delText>,</w:delText>
        </w:r>
      </w:del>
      <w:r w:rsidR="00FB242A">
        <w:rPr>
          <w:i/>
        </w:rPr>
        <w:t xml:space="preserve"> </w:t>
      </w:r>
      <w:proofErr w:type="spellStart"/>
      <w:r w:rsidRPr="00D85D33">
        <w:rPr>
          <w:i/>
        </w:rPr>
        <w:t>Natalyn</w:t>
      </w:r>
      <w:proofErr w:type="spellEnd"/>
      <w:r w:rsidRPr="00D85D33">
        <w:rPr>
          <w:i/>
        </w:rPr>
        <w:t xml:space="preserve"> Hawk, </w:t>
      </w:r>
      <w:r w:rsidR="00FB242A">
        <w:rPr>
          <w:i/>
        </w:rPr>
        <w:t>MD, PhD</w:t>
      </w:r>
      <w:ins w:id="131" w:author="Heather Tomlinson" w:date="2014-08-13T16:06:00Z">
        <w:r w:rsidR="006E7349">
          <w:rPr>
            <w:i/>
          </w:rPr>
          <w:t>;</w:t>
        </w:r>
      </w:ins>
      <w:del w:id="132" w:author="Heather Tomlinson" w:date="2014-08-13T16:06:00Z">
        <w:r w:rsidR="00FB242A" w:rsidDel="006E7349">
          <w:rPr>
            <w:i/>
          </w:rPr>
          <w:delText>,</w:delText>
        </w:r>
      </w:del>
      <w:r w:rsidR="00FB242A">
        <w:rPr>
          <w:i/>
        </w:rPr>
        <w:t xml:space="preserve"> </w:t>
      </w:r>
      <w:r w:rsidRPr="00D85D33">
        <w:rPr>
          <w:i/>
        </w:rPr>
        <w:t>Marwan</w:t>
      </w:r>
      <w:ins w:id="133" w:author="Heather Tomlinson" w:date="2014-08-13T16:03:00Z">
        <w:r w:rsidR="006E7349">
          <w:rPr>
            <w:i/>
          </w:rPr>
          <w:t xml:space="preserve"> G.</w:t>
        </w:r>
      </w:ins>
      <w:r w:rsidRPr="00D85D33">
        <w:rPr>
          <w:i/>
        </w:rPr>
        <w:t xml:space="preserve"> </w:t>
      </w:r>
      <w:proofErr w:type="spellStart"/>
      <w:r w:rsidRPr="00D85D33">
        <w:rPr>
          <w:i/>
        </w:rPr>
        <w:t>Fakih</w:t>
      </w:r>
      <w:proofErr w:type="spellEnd"/>
      <w:r w:rsidR="00FB242A">
        <w:rPr>
          <w:i/>
        </w:rPr>
        <w:t>, MD</w:t>
      </w:r>
      <w:r w:rsidRPr="00D85D33">
        <w:rPr>
          <w:i/>
        </w:rPr>
        <w:tab/>
      </w:r>
      <w:r w:rsidRPr="00C45AF2">
        <w:rPr>
          <w:i/>
        </w:rPr>
        <w:tab/>
      </w:r>
    </w:p>
    <w:p w14:paraId="619278FB" w14:textId="1DB1DFDD" w:rsidR="005122FA" w:rsidRPr="00FB3CBD" w:rsidRDefault="005122FA" w:rsidP="005122FA">
      <w:r>
        <w:t>10.</w:t>
      </w:r>
      <w:r w:rsidRPr="00FB3CBD">
        <w:t>0</w:t>
      </w:r>
      <w:r>
        <w:t>0</w:t>
      </w:r>
      <w:r w:rsidR="00E940E2">
        <w:t xml:space="preserve"> </w:t>
      </w:r>
      <w:r w:rsidRPr="005122FA">
        <w:rPr>
          <w:smallCaps/>
        </w:rPr>
        <w:t>am</w:t>
      </w:r>
      <w:r w:rsidRPr="00FB3CBD">
        <w:tab/>
        <w:t>BREAK (</w:t>
      </w:r>
      <w:r w:rsidR="00FB242A">
        <w:t>m</w:t>
      </w:r>
      <w:r w:rsidR="00FB242A" w:rsidRPr="00FB3CBD">
        <w:t xml:space="preserve">eet </w:t>
      </w:r>
      <w:r w:rsidR="00FB242A">
        <w:t>the e</w:t>
      </w:r>
      <w:r w:rsidR="00FB242A" w:rsidRPr="00FB3CBD">
        <w:t>xhibitors</w:t>
      </w:r>
      <w:r w:rsidRPr="00FB3CBD">
        <w:t>)</w:t>
      </w:r>
    </w:p>
    <w:p w14:paraId="4B381DB5" w14:textId="36C81081" w:rsidR="005122FA" w:rsidRPr="00BB62D1" w:rsidRDefault="005122FA" w:rsidP="005122FA">
      <w:pPr>
        <w:rPr>
          <w:b/>
          <w:u w:val="single"/>
        </w:rPr>
      </w:pPr>
      <w:r>
        <w:rPr>
          <w:b/>
          <w:u w:val="single"/>
        </w:rPr>
        <w:t xml:space="preserve">Session 2 </w:t>
      </w:r>
      <w:r w:rsidRPr="00C45AF2">
        <w:rPr>
          <w:b/>
        </w:rPr>
        <w:t xml:space="preserve"> </w:t>
      </w:r>
      <w:r w:rsidRPr="00C45AF2">
        <w:rPr>
          <w:b/>
        </w:rPr>
        <w:tab/>
      </w:r>
      <w:r>
        <w:rPr>
          <w:b/>
          <w:u w:val="single"/>
        </w:rPr>
        <w:t xml:space="preserve">Advances in </w:t>
      </w:r>
      <w:proofErr w:type="spellStart"/>
      <w:r>
        <w:rPr>
          <w:b/>
          <w:u w:val="single"/>
        </w:rPr>
        <w:t>Hepatobiliary</w:t>
      </w:r>
      <w:proofErr w:type="spellEnd"/>
      <w:r>
        <w:rPr>
          <w:b/>
          <w:u w:val="single"/>
        </w:rPr>
        <w:t xml:space="preserve"> and Neuroendocrine Tumors</w:t>
      </w:r>
      <w:ins w:id="134" w:author="Janelle Bowersox, RN, MSN, OCN" w:date="2014-09-12T12:53:00Z">
        <w:r w:rsidR="00F03048">
          <w:rPr>
            <w:b/>
            <w:u w:val="single"/>
          </w:rPr>
          <w:t xml:space="preserve"> </w:t>
        </w:r>
      </w:ins>
      <w:ins w:id="135" w:author="Janelle Bowersox, RN, MSN, OCN" w:date="2014-09-12T12:52:00Z">
        <w:r w:rsidR="00F03048">
          <w:rPr>
            <w:b/>
            <w:u w:val="single"/>
          </w:rPr>
          <w:t>(NET)</w:t>
        </w:r>
      </w:ins>
    </w:p>
    <w:p w14:paraId="316A546A" w14:textId="60C18976" w:rsidR="005122FA" w:rsidRDefault="005122FA" w:rsidP="005122FA">
      <w:pPr>
        <w:spacing w:after="0"/>
      </w:pPr>
      <w:r>
        <w:t>10.20</w:t>
      </w:r>
      <w:r w:rsidR="00E940E2">
        <w:t xml:space="preserve"> </w:t>
      </w:r>
      <w:r>
        <w:rPr>
          <w:smallCaps/>
        </w:rPr>
        <w:t>am</w:t>
      </w:r>
      <w:r>
        <w:tab/>
        <w:t xml:space="preserve">Management of </w:t>
      </w:r>
      <w:r w:rsidR="00FB242A">
        <w:t>advanced hepatocellular carcinoma (</w:t>
      </w:r>
      <w:r>
        <w:t>HCC</w:t>
      </w:r>
      <w:r w:rsidR="00FB242A">
        <w:t>)</w:t>
      </w:r>
      <w:r>
        <w:t xml:space="preserve"> and </w:t>
      </w:r>
      <w:proofErr w:type="spellStart"/>
      <w:r w:rsidR="00FB242A">
        <w:t>cholangiocarcinoma</w:t>
      </w:r>
      <w:proofErr w:type="spellEnd"/>
      <w:r>
        <w:t xml:space="preserve">: </w:t>
      </w:r>
      <w:r w:rsidR="00FB242A">
        <w:t xml:space="preserve"> </w:t>
      </w:r>
      <w:r w:rsidR="00FB242A">
        <w:tab/>
      </w:r>
      <w:r w:rsidR="00FB242A">
        <w:tab/>
      </w:r>
      <w:r w:rsidR="00FB242A">
        <w:tab/>
      </w:r>
      <w:r>
        <w:t xml:space="preserve">Systemic </w:t>
      </w:r>
      <w:r w:rsidR="00FB242A">
        <w:t>therapies</w:t>
      </w:r>
      <w:r w:rsidR="00FB242A" w:rsidRPr="005122FA">
        <w:t xml:space="preserve"> </w:t>
      </w:r>
    </w:p>
    <w:p w14:paraId="0952D929" w14:textId="122E1765" w:rsidR="005122FA" w:rsidRPr="00C45AF2" w:rsidRDefault="005122FA" w:rsidP="004E79B8">
      <w:pPr>
        <w:spacing w:after="0"/>
        <w:ind w:left="720" w:firstLine="720"/>
        <w:rPr>
          <w:i/>
        </w:rPr>
      </w:pPr>
      <w:proofErr w:type="spellStart"/>
      <w:r w:rsidRPr="00C45AF2">
        <w:rPr>
          <w:i/>
        </w:rPr>
        <w:t>Walid</w:t>
      </w:r>
      <w:proofErr w:type="spellEnd"/>
      <w:r w:rsidRPr="00C45AF2">
        <w:rPr>
          <w:i/>
        </w:rPr>
        <w:t xml:space="preserve"> </w:t>
      </w:r>
      <w:ins w:id="136" w:author="Heather Tomlinson" w:date="2014-08-13T16:05:00Z">
        <w:r w:rsidR="006E7349">
          <w:rPr>
            <w:i/>
          </w:rPr>
          <w:t xml:space="preserve">L. </w:t>
        </w:r>
      </w:ins>
      <w:proofErr w:type="spellStart"/>
      <w:r w:rsidRPr="00D85D33">
        <w:rPr>
          <w:i/>
        </w:rPr>
        <w:t>Shaib</w:t>
      </w:r>
      <w:proofErr w:type="spellEnd"/>
      <w:r w:rsidR="00FB242A">
        <w:rPr>
          <w:i/>
        </w:rPr>
        <w:t>, MD</w:t>
      </w:r>
      <w:r w:rsidRPr="00C45AF2">
        <w:rPr>
          <w:i/>
        </w:rPr>
        <w:tab/>
      </w:r>
      <w:r w:rsidRPr="00C45AF2">
        <w:rPr>
          <w:i/>
        </w:rPr>
        <w:tab/>
      </w:r>
    </w:p>
    <w:p w14:paraId="4A619E76" w14:textId="77777777" w:rsidR="005122FA" w:rsidRDefault="005122FA" w:rsidP="005122FA">
      <w:pPr>
        <w:spacing w:after="0"/>
      </w:pPr>
    </w:p>
    <w:p w14:paraId="1E08E0EC" w14:textId="05862980" w:rsidR="005122FA" w:rsidRDefault="005122FA" w:rsidP="005122FA">
      <w:pPr>
        <w:spacing w:after="0"/>
      </w:pPr>
      <w:r>
        <w:t>10.40</w:t>
      </w:r>
      <w:r w:rsidR="00E940E2">
        <w:t xml:space="preserve"> </w:t>
      </w:r>
      <w:r w:rsidR="00E940E2" w:rsidRPr="00E940E2">
        <w:rPr>
          <w:smallCaps/>
        </w:rPr>
        <w:t>am</w:t>
      </w:r>
      <w:r>
        <w:tab/>
        <w:t xml:space="preserve">Stereotactic </w:t>
      </w:r>
      <w:r w:rsidR="00FB242A">
        <w:t xml:space="preserve">body radiation therapy </w:t>
      </w:r>
      <w:r>
        <w:t xml:space="preserve">for </w:t>
      </w:r>
      <w:r w:rsidR="00FB242A">
        <w:t>unresectable l</w:t>
      </w:r>
      <w:r>
        <w:t xml:space="preserve">iver </w:t>
      </w:r>
      <w:r w:rsidR="00FB242A">
        <w:t>tumors</w:t>
      </w:r>
    </w:p>
    <w:p w14:paraId="5FF67F98" w14:textId="0D4429FA" w:rsidR="00E940E2" w:rsidRPr="00C45AF2" w:rsidRDefault="00E940E2" w:rsidP="005122FA">
      <w:pPr>
        <w:spacing w:after="0"/>
        <w:rPr>
          <w:i/>
        </w:rPr>
      </w:pPr>
      <w:r>
        <w:tab/>
      </w:r>
      <w:r>
        <w:tab/>
      </w:r>
      <w:r w:rsidRPr="00C45AF2">
        <w:rPr>
          <w:i/>
        </w:rPr>
        <w:t>Laura Dawson</w:t>
      </w:r>
      <w:r w:rsidR="00FB242A">
        <w:rPr>
          <w:i/>
        </w:rPr>
        <w:t>, MD</w:t>
      </w:r>
      <w:ins w:id="137" w:author="Heather Tomlinson" w:date="2014-08-13T16:06:00Z">
        <w:r w:rsidR="006E7349">
          <w:rPr>
            <w:i/>
          </w:rPr>
          <w:t>, FRCP</w:t>
        </w:r>
      </w:ins>
      <w:r w:rsidRPr="00D85D33">
        <w:rPr>
          <w:i/>
        </w:rPr>
        <w:t xml:space="preserve"> </w:t>
      </w:r>
    </w:p>
    <w:p w14:paraId="55A97F39" w14:textId="77777777" w:rsidR="005122FA" w:rsidRDefault="005122FA" w:rsidP="005122FA">
      <w:pPr>
        <w:spacing w:after="0"/>
      </w:pPr>
    </w:p>
    <w:p w14:paraId="3D01C2C1" w14:textId="6BE3CF7D" w:rsidR="00E940E2" w:rsidRDefault="005122FA" w:rsidP="005122FA">
      <w:pPr>
        <w:spacing w:after="0"/>
      </w:pPr>
      <w:r>
        <w:t>11</w:t>
      </w:r>
      <w:r w:rsidR="00FB242A">
        <w:t>.</w:t>
      </w:r>
      <w:r>
        <w:t>10</w:t>
      </w:r>
      <w:r w:rsidR="00E940E2">
        <w:t xml:space="preserve"> </w:t>
      </w:r>
      <w:r w:rsidR="00E940E2" w:rsidRPr="00E940E2">
        <w:rPr>
          <w:smallCaps/>
        </w:rPr>
        <w:t>am</w:t>
      </w:r>
      <w:r w:rsidR="00E940E2">
        <w:rPr>
          <w:smallCaps/>
        </w:rPr>
        <w:t xml:space="preserve"> </w:t>
      </w:r>
      <w:r>
        <w:tab/>
        <w:t xml:space="preserve">Incidental </w:t>
      </w:r>
      <w:r w:rsidR="00FB242A">
        <w:t>gallbladder cancer</w:t>
      </w:r>
      <w:r>
        <w:t xml:space="preserve">: Now </w:t>
      </w:r>
      <w:r w:rsidR="00FB242A">
        <w:t>what</w:t>
      </w:r>
      <w:r>
        <w:t>?</w:t>
      </w:r>
      <w:r>
        <w:tab/>
      </w:r>
      <w:r>
        <w:tab/>
      </w:r>
      <w:r>
        <w:tab/>
      </w:r>
    </w:p>
    <w:p w14:paraId="62827E1A" w14:textId="7BED5AAF" w:rsidR="005122FA" w:rsidRPr="00D85D33" w:rsidRDefault="005122FA" w:rsidP="00E940E2">
      <w:pPr>
        <w:spacing w:after="0"/>
        <w:ind w:left="720" w:firstLine="720"/>
        <w:rPr>
          <w:i/>
        </w:rPr>
      </w:pPr>
      <w:proofErr w:type="spellStart"/>
      <w:r w:rsidRPr="00D85D33">
        <w:rPr>
          <w:i/>
        </w:rPr>
        <w:t>Shishir</w:t>
      </w:r>
      <w:proofErr w:type="spellEnd"/>
      <w:r w:rsidRPr="00D85D33">
        <w:rPr>
          <w:i/>
        </w:rPr>
        <w:t xml:space="preserve"> K. </w:t>
      </w:r>
      <w:proofErr w:type="spellStart"/>
      <w:r w:rsidRPr="00D85D33">
        <w:rPr>
          <w:i/>
        </w:rPr>
        <w:t>Maithel</w:t>
      </w:r>
      <w:proofErr w:type="spellEnd"/>
      <w:r w:rsidR="00FB242A">
        <w:rPr>
          <w:i/>
        </w:rPr>
        <w:t>, MD</w:t>
      </w:r>
      <w:ins w:id="138" w:author="Debbie Greiner" w:date="2014-08-15T10:31:00Z">
        <w:r w:rsidR="00152883">
          <w:rPr>
            <w:i/>
          </w:rPr>
          <w:t>, FACS</w:t>
        </w:r>
      </w:ins>
      <w:r w:rsidRPr="00D85D33">
        <w:rPr>
          <w:i/>
        </w:rPr>
        <w:t xml:space="preserve"> </w:t>
      </w:r>
    </w:p>
    <w:p w14:paraId="432CA7D4" w14:textId="77777777" w:rsidR="005122FA" w:rsidRDefault="005122FA" w:rsidP="005122FA">
      <w:pPr>
        <w:spacing w:after="0"/>
      </w:pPr>
    </w:p>
    <w:p w14:paraId="31894165" w14:textId="1D9BD5E3" w:rsidR="00E940E2" w:rsidRDefault="005122FA" w:rsidP="005122FA">
      <w:pPr>
        <w:spacing w:after="0"/>
        <w:ind w:left="1440" w:hanging="1440"/>
      </w:pPr>
      <w:r>
        <w:t>11</w:t>
      </w:r>
      <w:r w:rsidR="00FB242A">
        <w:t>.</w:t>
      </w:r>
      <w:r>
        <w:t>30</w:t>
      </w:r>
      <w:r w:rsidR="00E940E2">
        <w:t xml:space="preserve"> </w:t>
      </w:r>
      <w:r w:rsidR="00E940E2" w:rsidRPr="00E940E2">
        <w:rPr>
          <w:smallCaps/>
        </w:rPr>
        <w:t>am</w:t>
      </w:r>
      <w:r>
        <w:tab/>
        <w:t xml:space="preserve">Advanced </w:t>
      </w:r>
      <w:r w:rsidR="00FB242A">
        <w:t xml:space="preserve">pancreatic </w:t>
      </w:r>
      <w:r>
        <w:t xml:space="preserve">and GI </w:t>
      </w:r>
      <w:r w:rsidR="00FB242A">
        <w:t>neuroendocrine cancer</w:t>
      </w:r>
      <w:r>
        <w:tab/>
      </w:r>
      <w:r>
        <w:tab/>
      </w:r>
    </w:p>
    <w:p w14:paraId="232F3793" w14:textId="06FDB69F" w:rsidR="005122FA" w:rsidRPr="00C45AF2" w:rsidRDefault="005122FA" w:rsidP="00E940E2">
      <w:pPr>
        <w:spacing w:after="0"/>
        <w:ind w:left="1440"/>
        <w:rPr>
          <w:i/>
        </w:rPr>
      </w:pPr>
      <w:r w:rsidRPr="00C45AF2">
        <w:rPr>
          <w:i/>
        </w:rPr>
        <w:t xml:space="preserve">Thomas </w:t>
      </w:r>
      <w:proofErr w:type="spellStart"/>
      <w:ins w:id="139" w:author="Heather Tomlinson" w:date="2014-08-13T16:06:00Z">
        <w:r w:rsidR="006E7349">
          <w:rPr>
            <w:i/>
          </w:rPr>
          <w:t>O’</w:t>
        </w:r>
      </w:ins>
      <w:r w:rsidRPr="00D85D33">
        <w:rPr>
          <w:i/>
        </w:rPr>
        <w:t>D</w:t>
      </w:r>
      <w:del w:id="140" w:author="Heather Tomlinson" w:date="2014-08-13T16:06:00Z">
        <w:r w:rsidRPr="00D85D33" w:rsidDel="006E7349">
          <w:rPr>
            <w:i/>
          </w:rPr>
          <w:delText>’O</w:delText>
        </w:r>
      </w:del>
      <w:ins w:id="141" w:author="Heather Tomlinson" w:date="2014-08-13T16:06:00Z">
        <w:r w:rsidR="006E7349">
          <w:rPr>
            <w:i/>
          </w:rPr>
          <w:t>o</w:t>
        </w:r>
      </w:ins>
      <w:r w:rsidRPr="00D85D33">
        <w:rPr>
          <w:i/>
        </w:rPr>
        <w:t>risio</w:t>
      </w:r>
      <w:proofErr w:type="spellEnd"/>
      <w:r w:rsidR="00FB242A">
        <w:rPr>
          <w:i/>
        </w:rPr>
        <w:t>, MD</w:t>
      </w:r>
      <w:r w:rsidRPr="00D85D33">
        <w:rPr>
          <w:i/>
        </w:rPr>
        <w:t xml:space="preserve"> </w:t>
      </w:r>
    </w:p>
    <w:p w14:paraId="6573C7C9" w14:textId="77777777" w:rsidR="005122FA" w:rsidRDefault="005122FA" w:rsidP="005122FA">
      <w:pPr>
        <w:spacing w:after="0"/>
        <w:ind w:left="1440"/>
      </w:pPr>
      <w:r>
        <w:tab/>
      </w:r>
      <w:r>
        <w:tab/>
      </w:r>
      <w:r>
        <w:tab/>
      </w:r>
      <w:r>
        <w:tab/>
      </w:r>
      <w:r>
        <w:tab/>
      </w:r>
    </w:p>
    <w:p w14:paraId="25C44B81" w14:textId="7E693975" w:rsidR="005122FA" w:rsidRDefault="005122FA" w:rsidP="005122FA">
      <w:pPr>
        <w:spacing w:after="0"/>
      </w:pPr>
      <w:r>
        <w:t>12</w:t>
      </w:r>
      <w:r w:rsidR="00FB242A">
        <w:t>.</w:t>
      </w:r>
      <w:r>
        <w:t>00</w:t>
      </w:r>
      <w:r w:rsidR="00E940E2">
        <w:t xml:space="preserve"> </w:t>
      </w:r>
      <w:r w:rsidR="00E940E2" w:rsidRPr="00E940E2">
        <w:rPr>
          <w:smallCaps/>
        </w:rPr>
        <w:t>pm</w:t>
      </w:r>
      <w:r>
        <w:tab/>
        <w:t>Case Discussion</w:t>
      </w:r>
      <w:r w:rsidR="00FB242A">
        <w:t>—</w:t>
      </w:r>
      <w:r>
        <w:t xml:space="preserve">HCC, </w:t>
      </w:r>
      <w:r w:rsidR="00FB242A">
        <w:t>biliary</w:t>
      </w:r>
      <w:r w:rsidR="00F84011">
        <w:t>,</w:t>
      </w:r>
      <w:r w:rsidR="00FB242A">
        <w:t xml:space="preserve"> </w:t>
      </w:r>
      <w:r>
        <w:t>and NET</w:t>
      </w:r>
    </w:p>
    <w:p w14:paraId="76915366" w14:textId="4E53A251" w:rsidR="005122FA" w:rsidRPr="00D85D33" w:rsidRDefault="005122FA" w:rsidP="005122FA">
      <w:pPr>
        <w:spacing w:after="0"/>
        <w:rPr>
          <w:i/>
        </w:rPr>
      </w:pPr>
      <w:r>
        <w:tab/>
      </w:r>
      <w:r>
        <w:tab/>
      </w:r>
      <w:r w:rsidRPr="00C45AF2">
        <w:rPr>
          <w:i/>
        </w:rPr>
        <w:t xml:space="preserve">Moderator: </w:t>
      </w:r>
      <w:proofErr w:type="spellStart"/>
      <w:r w:rsidRPr="00C45AF2">
        <w:rPr>
          <w:i/>
        </w:rPr>
        <w:t>Bassel</w:t>
      </w:r>
      <w:proofErr w:type="spellEnd"/>
      <w:r w:rsidRPr="00C45AF2">
        <w:rPr>
          <w:i/>
        </w:rPr>
        <w:t xml:space="preserve"> </w:t>
      </w:r>
      <w:ins w:id="142" w:author="Heather Tomlinson" w:date="2014-08-13T16:06:00Z">
        <w:r w:rsidR="006E7349">
          <w:rPr>
            <w:i/>
          </w:rPr>
          <w:t xml:space="preserve">F. </w:t>
        </w:r>
      </w:ins>
      <w:r w:rsidRPr="00C45AF2">
        <w:rPr>
          <w:i/>
        </w:rPr>
        <w:t>El-</w:t>
      </w:r>
      <w:proofErr w:type="spellStart"/>
      <w:r w:rsidRPr="00C45AF2">
        <w:rPr>
          <w:i/>
        </w:rPr>
        <w:t>Rayes</w:t>
      </w:r>
      <w:proofErr w:type="spellEnd"/>
      <w:r w:rsidR="00FB242A">
        <w:rPr>
          <w:i/>
        </w:rPr>
        <w:t>, MD</w:t>
      </w:r>
    </w:p>
    <w:p w14:paraId="40397175" w14:textId="5BBCDE23" w:rsidR="005122FA" w:rsidRPr="00D85D33" w:rsidRDefault="005122FA" w:rsidP="00D85D33">
      <w:pPr>
        <w:spacing w:after="0"/>
        <w:ind w:left="1440"/>
        <w:rPr>
          <w:i/>
        </w:rPr>
      </w:pPr>
      <w:r w:rsidRPr="00D85D33">
        <w:rPr>
          <w:i/>
        </w:rPr>
        <w:t xml:space="preserve">Panel: Laura Dawson, </w:t>
      </w:r>
      <w:r w:rsidR="00FB242A">
        <w:rPr>
          <w:i/>
        </w:rPr>
        <w:t xml:space="preserve">MD, </w:t>
      </w:r>
      <w:ins w:id="143" w:author="Heather Tomlinson" w:date="2014-08-13T16:07:00Z">
        <w:r w:rsidR="006E7349">
          <w:rPr>
            <w:i/>
          </w:rPr>
          <w:t xml:space="preserve">FRCP; </w:t>
        </w:r>
      </w:ins>
      <w:proofErr w:type="spellStart"/>
      <w:r w:rsidRPr="00D85D33">
        <w:rPr>
          <w:i/>
        </w:rPr>
        <w:t>Shishir</w:t>
      </w:r>
      <w:proofErr w:type="spellEnd"/>
      <w:r w:rsidRPr="00D85D33">
        <w:rPr>
          <w:i/>
        </w:rPr>
        <w:t xml:space="preserve"> </w:t>
      </w:r>
      <w:ins w:id="144" w:author="Heather Tomlinson" w:date="2014-08-13T16:07:00Z">
        <w:r w:rsidR="006E7349">
          <w:rPr>
            <w:i/>
          </w:rPr>
          <w:t xml:space="preserve">K. </w:t>
        </w:r>
      </w:ins>
      <w:proofErr w:type="spellStart"/>
      <w:r w:rsidRPr="00D85D33">
        <w:rPr>
          <w:i/>
        </w:rPr>
        <w:t>Maithel</w:t>
      </w:r>
      <w:proofErr w:type="spellEnd"/>
      <w:r w:rsidRPr="00D85D33">
        <w:rPr>
          <w:i/>
        </w:rPr>
        <w:t xml:space="preserve">, </w:t>
      </w:r>
      <w:r w:rsidR="00FB242A">
        <w:rPr>
          <w:i/>
        </w:rPr>
        <w:t>MD</w:t>
      </w:r>
      <w:del w:id="145" w:author="Heather Tomlinson" w:date="2014-08-13T16:07:00Z">
        <w:r w:rsidR="00FB242A" w:rsidDel="006E7349">
          <w:rPr>
            <w:i/>
          </w:rPr>
          <w:delText>,</w:delText>
        </w:r>
      </w:del>
      <w:ins w:id="146" w:author="Debbie Greiner" w:date="2014-08-15T10:32:00Z">
        <w:r w:rsidR="00152883">
          <w:rPr>
            <w:i/>
          </w:rPr>
          <w:t xml:space="preserve"> FACS</w:t>
        </w:r>
      </w:ins>
      <w:ins w:id="147" w:author="Heather Tomlinson" w:date="2014-08-13T16:07:00Z">
        <w:r w:rsidR="006E7349">
          <w:rPr>
            <w:i/>
          </w:rPr>
          <w:t>;</w:t>
        </w:r>
      </w:ins>
      <w:r w:rsidR="00FB242A">
        <w:rPr>
          <w:i/>
        </w:rPr>
        <w:t xml:space="preserve"> </w:t>
      </w:r>
      <w:r w:rsidRPr="00D85D33">
        <w:rPr>
          <w:i/>
        </w:rPr>
        <w:t xml:space="preserve">Thomas </w:t>
      </w:r>
      <w:del w:id="148" w:author="Heather Tomlinson" w:date="2014-08-13T16:07:00Z">
        <w:r w:rsidRPr="00D85D33" w:rsidDel="006E7349">
          <w:rPr>
            <w:i/>
          </w:rPr>
          <w:delText>D’</w:delText>
        </w:r>
      </w:del>
      <w:proofErr w:type="spellStart"/>
      <w:r w:rsidRPr="00D85D33">
        <w:rPr>
          <w:i/>
        </w:rPr>
        <w:t>O</w:t>
      </w:r>
      <w:ins w:id="149" w:author="Heather Tomlinson" w:date="2014-08-13T16:07:00Z">
        <w:r w:rsidR="006E7349">
          <w:rPr>
            <w:i/>
          </w:rPr>
          <w:t>’Do</w:t>
        </w:r>
      </w:ins>
      <w:r w:rsidRPr="00D85D33">
        <w:rPr>
          <w:i/>
        </w:rPr>
        <w:t>risio</w:t>
      </w:r>
      <w:proofErr w:type="spellEnd"/>
      <w:r w:rsidRPr="00D85D33">
        <w:rPr>
          <w:i/>
        </w:rPr>
        <w:t xml:space="preserve">, </w:t>
      </w:r>
      <w:r w:rsidR="00FB242A">
        <w:rPr>
          <w:i/>
        </w:rPr>
        <w:t>MD</w:t>
      </w:r>
      <w:ins w:id="150" w:author="Heather Tomlinson" w:date="2014-08-13T16:07:00Z">
        <w:r w:rsidR="006E7349">
          <w:rPr>
            <w:i/>
          </w:rPr>
          <w:t>;</w:t>
        </w:r>
      </w:ins>
      <w:del w:id="151" w:author="Heather Tomlinson" w:date="2014-08-13T16:07:00Z">
        <w:r w:rsidR="00FB242A" w:rsidDel="006E7349">
          <w:rPr>
            <w:i/>
          </w:rPr>
          <w:delText>,</w:delText>
        </w:r>
      </w:del>
      <w:r w:rsidR="00FB242A">
        <w:rPr>
          <w:i/>
        </w:rPr>
        <w:t xml:space="preserve"> </w:t>
      </w:r>
      <w:r w:rsidRPr="00D85D33">
        <w:rPr>
          <w:i/>
        </w:rPr>
        <w:t xml:space="preserve">Kei Yamada, </w:t>
      </w:r>
      <w:r w:rsidR="00FB242A">
        <w:rPr>
          <w:i/>
        </w:rPr>
        <w:t>MD</w:t>
      </w:r>
      <w:ins w:id="152" w:author="Heather Tomlinson" w:date="2014-08-13T16:07:00Z">
        <w:r w:rsidR="006E7349">
          <w:rPr>
            <w:i/>
          </w:rPr>
          <w:t>;</w:t>
        </w:r>
      </w:ins>
      <w:del w:id="153" w:author="Heather Tomlinson" w:date="2014-08-13T16:07:00Z">
        <w:r w:rsidR="00FB242A" w:rsidDel="006E7349">
          <w:rPr>
            <w:i/>
          </w:rPr>
          <w:delText>,</w:delText>
        </w:r>
      </w:del>
      <w:r w:rsidR="00FB242A">
        <w:rPr>
          <w:i/>
        </w:rPr>
        <w:t xml:space="preserve"> </w:t>
      </w:r>
      <w:proofErr w:type="spellStart"/>
      <w:r w:rsidRPr="00D85D33">
        <w:rPr>
          <w:i/>
        </w:rPr>
        <w:t>Walid</w:t>
      </w:r>
      <w:proofErr w:type="spellEnd"/>
      <w:ins w:id="154" w:author="Heather Tomlinson" w:date="2014-08-13T16:07:00Z">
        <w:r w:rsidR="006E7349">
          <w:rPr>
            <w:i/>
          </w:rPr>
          <w:t xml:space="preserve"> L.</w:t>
        </w:r>
      </w:ins>
      <w:r w:rsidRPr="00D85D33">
        <w:rPr>
          <w:i/>
        </w:rPr>
        <w:t xml:space="preserve"> </w:t>
      </w:r>
      <w:proofErr w:type="spellStart"/>
      <w:r w:rsidRPr="00D85D33">
        <w:rPr>
          <w:i/>
        </w:rPr>
        <w:t>Shaib</w:t>
      </w:r>
      <w:proofErr w:type="spellEnd"/>
      <w:r w:rsidR="00FB242A">
        <w:rPr>
          <w:i/>
        </w:rPr>
        <w:t>, MD</w:t>
      </w:r>
    </w:p>
    <w:p w14:paraId="76C263A7" w14:textId="77777777" w:rsidR="005122FA" w:rsidRDefault="005122FA" w:rsidP="005122FA">
      <w:pPr>
        <w:spacing w:after="0"/>
      </w:pPr>
      <w:r>
        <w:tab/>
      </w:r>
      <w:r>
        <w:tab/>
        <w:t xml:space="preserve"> </w:t>
      </w:r>
    </w:p>
    <w:p w14:paraId="1A75E8D1" w14:textId="71F193A4" w:rsidR="005122FA" w:rsidRPr="00FB3CBD" w:rsidRDefault="005122FA" w:rsidP="005122FA">
      <w:r w:rsidRPr="00FB3CBD">
        <w:t>12</w:t>
      </w:r>
      <w:r w:rsidR="00FB242A">
        <w:t>.</w:t>
      </w:r>
      <w:r w:rsidRPr="00FB3CBD">
        <w:t>30</w:t>
      </w:r>
      <w:r w:rsidR="00E940E2">
        <w:t xml:space="preserve"> </w:t>
      </w:r>
      <w:r w:rsidR="00E940E2" w:rsidRPr="00E940E2">
        <w:rPr>
          <w:smallCaps/>
        </w:rPr>
        <w:t>pm</w:t>
      </w:r>
      <w:r w:rsidRPr="00FB3CBD">
        <w:tab/>
        <w:t>LUNCH</w:t>
      </w:r>
    </w:p>
    <w:p w14:paraId="38716A06" w14:textId="77777777" w:rsidR="005122FA" w:rsidRPr="00621DB6" w:rsidRDefault="005122FA" w:rsidP="005122FA">
      <w:pPr>
        <w:rPr>
          <w:b/>
        </w:rPr>
      </w:pPr>
      <w:r>
        <w:rPr>
          <w:b/>
          <w:u w:val="single"/>
        </w:rPr>
        <w:t>Session 3</w:t>
      </w:r>
      <w:r w:rsidRPr="00C45AF2">
        <w:rPr>
          <w:b/>
        </w:rPr>
        <w:tab/>
      </w:r>
      <w:r>
        <w:rPr>
          <w:b/>
          <w:u w:val="single"/>
        </w:rPr>
        <w:t>Advances in Pancreatic Disease</w:t>
      </w:r>
    </w:p>
    <w:p w14:paraId="4A57C5FE" w14:textId="5BB9F84E" w:rsidR="00E940E2" w:rsidRDefault="005122FA" w:rsidP="00E940E2">
      <w:pPr>
        <w:contextualSpacing/>
        <w:rPr>
          <w:b/>
        </w:rPr>
      </w:pPr>
      <w:r w:rsidRPr="00FB3CBD">
        <w:t>1</w:t>
      </w:r>
      <w:r w:rsidR="00FB242A">
        <w:t>.</w:t>
      </w:r>
      <w:r w:rsidRPr="00FB3CBD">
        <w:t>00</w:t>
      </w:r>
      <w:r w:rsidR="00E940E2">
        <w:t xml:space="preserve"> </w:t>
      </w:r>
      <w:r w:rsidR="00E940E2" w:rsidRPr="00E940E2">
        <w:rPr>
          <w:smallCaps/>
        </w:rPr>
        <w:t>pm</w:t>
      </w:r>
      <w:r>
        <w:rPr>
          <w:b/>
        </w:rPr>
        <w:tab/>
      </w:r>
      <w:r w:rsidRPr="00FB3CBD">
        <w:t xml:space="preserve">Current </w:t>
      </w:r>
      <w:r w:rsidR="00FB242A">
        <w:t>m</w:t>
      </w:r>
      <w:r w:rsidR="00FB242A" w:rsidRPr="00FB3CBD">
        <w:t xml:space="preserve">anagement </w:t>
      </w:r>
      <w:r w:rsidRPr="00FB3CBD">
        <w:t xml:space="preserve">of </w:t>
      </w:r>
      <w:r w:rsidR="00FB242A">
        <w:t>c</w:t>
      </w:r>
      <w:r w:rsidR="00FB242A" w:rsidRPr="00FB3CBD">
        <w:t xml:space="preserve">ystic </w:t>
      </w:r>
      <w:r w:rsidR="00FB242A">
        <w:t>n</w:t>
      </w:r>
      <w:r w:rsidR="00FB242A" w:rsidRPr="00FB3CBD">
        <w:t xml:space="preserve">eoplasms </w:t>
      </w:r>
      <w:r w:rsidRPr="00FB3CBD">
        <w:t xml:space="preserve">of the </w:t>
      </w:r>
      <w:r w:rsidR="00FB242A">
        <w:t>p</w:t>
      </w:r>
      <w:r w:rsidR="00FB242A" w:rsidRPr="00FB3CBD">
        <w:t>ancreas</w:t>
      </w:r>
      <w:r>
        <w:rPr>
          <w:b/>
        </w:rPr>
        <w:tab/>
      </w:r>
    </w:p>
    <w:p w14:paraId="71FD48AF" w14:textId="40E7DDB0" w:rsidR="005122FA" w:rsidRPr="00D85D33" w:rsidRDefault="004722C0" w:rsidP="00E940E2">
      <w:pPr>
        <w:ind w:left="720" w:firstLine="720"/>
        <w:contextualSpacing/>
        <w:rPr>
          <w:i/>
        </w:rPr>
      </w:pPr>
      <w:r w:rsidRPr="00D85D33">
        <w:rPr>
          <w:i/>
        </w:rPr>
        <w:t>Peter J. Allen</w:t>
      </w:r>
      <w:r w:rsidR="00FB242A">
        <w:rPr>
          <w:i/>
        </w:rPr>
        <w:t>,</w:t>
      </w:r>
      <w:r w:rsidR="00EB6092">
        <w:rPr>
          <w:i/>
        </w:rPr>
        <w:t xml:space="preserve"> MD</w:t>
      </w:r>
      <w:ins w:id="155" w:author="Heather Tomlinson" w:date="2014-08-13T16:09:00Z">
        <w:r w:rsidR="006E7349">
          <w:rPr>
            <w:i/>
          </w:rPr>
          <w:t>, FACS</w:t>
        </w:r>
      </w:ins>
    </w:p>
    <w:p w14:paraId="5734EDCF" w14:textId="77777777" w:rsidR="00E940E2" w:rsidRDefault="00E940E2" w:rsidP="00E940E2">
      <w:pPr>
        <w:ind w:left="720" w:firstLine="720"/>
        <w:contextualSpacing/>
        <w:rPr>
          <w:b/>
        </w:rPr>
      </w:pPr>
    </w:p>
    <w:p w14:paraId="532E1F25" w14:textId="0877C099" w:rsidR="00E940E2" w:rsidRDefault="00E940E2" w:rsidP="005122FA">
      <w:pPr>
        <w:spacing w:after="0"/>
      </w:pPr>
      <w:r>
        <w:t>1</w:t>
      </w:r>
      <w:r w:rsidR="00FB242A">
        <w:t>.</w:t>
      </w:r>
      <w:r>
        <w:t xml:space="preserve">30 </w:t>
      </w:r>
      <w:r w:rsidRPr="00E940E2">
        <w:rPr>
          <w:smallCaps/>
        </w:rPr>
        <w:t>pm</w:t>
      </w:r>
      <w:r w:rsidR="005122FA">
        <w:tab/>
        <w:t xml:space="preserve">Systemic </w:t>
      </w:r>
      <w:r w:rsidR="00EB6092">
        <w:t xml:space="preserve">therapy </w:t>
      </w:r>
      <w:r w:rsidR="005122FA">
        <w:t xml:space="preserve">for </w:t>
      </w:r>
      <w:r w:rsidR="00EB6092">
        <w:t>a</w:t>
      </w:r>
      <w:r w:rsidR="00EB6092" w:rsidRPr="00F87210">
        <w:t xml:space="preserve">dvanced </w:t>
      </w:r>
      <w:r w:rsidR="00EB6092">
        <w:t>p</w:t>
      </w:r>
      <w:r w:rsidR="00EB6092" w:rsidRPr="00F87210">
        <w:t xml:space="preserve">ancreas </w:t>
      </w:r>
      <w:r w:rsidR="00EB6092">
        <w:t>c</w:t>
      </w:r>
      <w:r w:rsidR="00EB6092" w:rsidRPr="00F87210">
        <w:t>ancer</w:t>
      </w:r>
      <w:r w:rsidR="005122FA" w:rsidRPr="00F87210">
        <w:tab/>
      </w:r>
      <w:r w:rsidR="005122FA" w:rsidRPr="00F87210">
        <w:tab/>
      </w:r>
    </w:p>
    <w:p w14:paraId="1CDA5FFB" w14:textId="1A308853" w:rsidR="005122FA" w:rsidRPr="00C45AF2" w:rsidRDefault="005122FA" w:rsidP="00E940E2">
      <w:pPr>
        <w:spacing w:after="0"/>
        <w:ind w:left="720" w:firstLine="720"/>
        <w:rPr>
          <w:i/>
        </w:rPr>
      </w:pPr>
      <w:proofErr w:type="spellStart"/>
      <w:r w:rsidRPr="00C45AF2">
        <w:rPr>
          <w:i/>
        </w:rPr>
        <w:t>Bassel</w:t>
      </w:r>
      <w:proofErr w:type="spellEnd"/>
      <w:r w:rsidRPr="00C45AF2">
        <w:rPr>
          <w:i/>
        </w:rPr>
        <w:t xml:space="preserve"> </w:t>
      </w:r>
      <w:ins w:id="156" w:author="Heather Tomlinson" w:date="2014-08-13T16:09:00Z">
        <w:r w:rsidR="006E7349">
          <w:rPr>
            <w:i/>
          </w:rPr>
          <w:t xml:space="preserve">F. </w:t>
        </w:r>
      </w:ins>
      <w:r w:rsidRPr="00C45AF2">
        <w:rPr>
          <w:i/>
        </w:rPr>
        <w:t>El-</w:t>
      </w:r>
      <w:proofErr w:type="spellStart"/>
      <w:r w:rsidRPr="00D85D33">
        <w:rPr>
          <w:i/>
        </w:rPr>
        <w:t>Rayes</w:t>
      </w:r>
      <w:proofErr w:type="spellEnd"/>
      <w:r w:rsidR="00EB6092">
        <w:rPr>
          <w:i/>
        </w:rPr>
        <w:t>, MD</w:t>
      </w:r>
      <w:r w:rsidRPr="00C45AF2">
        <w:rPr>
          <w:i/>
        </w:rPr>
        <w:tab/>
      </w:r>
    </w:p>
    <w:p w14:paraId="00A0E426" w14:textId="77777777" w:rsidR="005122FA" w:rsidRDefault="005122FA" w:rsidP="005122FA">
      <w:pPr>
        <w:spacing w:after="0"/>
      </w:pPr>
    </w:p>
    <w:p w14:paraId="375D2F9E" w14:textId="77777777" w:rsidR="005122FA" w:rsidRPr="001760D3" w:rsidRDefault="005122FA" w:rsidP="005122FA">
      <w:pPr>
        <w:spacing w:after="0"/>
        <w:rPr>
          <w:b/>
          <w:u w:val="single"/>
        </w:rPr>
      </w:pPr>
      <w:r w:rsidRPr="001760D3">
        <w:rPr>
          <w:b/>
          <w:u w:val="single"/>
        </w:rPr>
        <w:t>Session 4</w:t>
      </w:r>
      <w:r w:rsidRPr="00C45AF2">
        <w:rPr>
          <w:b/>
        </w:rPr>
        <w:tab/>
      </w:r>
      <w:r w:rsidRPr="001760D3">
        <w:rPr>
          <w:b/>
          <w:u w:val="single"/>
        </w:rPr>
        <w:t>Improving Outcomes in GI Cancers</w:t>
      </w:r>
    </w:p>
    <w:p w14:paraId="0CF88184" w14:textId="77777777" w:rsidR="005122FA" w:rsidRDefault="005122FA" w:rsidP="005122FA">
      <w:pPr>
        <w:spacing w:after="0"/>
      </w:pPr>
    </w:p>
    <w:p w14:paraId="413BF17A" w14:textId="75247583" w:rsidR="00E940E2" w:rsidRDefault="005122FA" w:rsidP="005122FA">
      <w:pPr>
        <w:spacing w:after="0"/>
      </w:pPr>
      <w:r>
        <w:t>1</w:t>
      </w:r>
      <w:r w:rsidR="00FB242A">
        <w:t>.</w:t>
      </w:r>
      <w:r>
        <w:t>50</w:t>
      </w:r>
      <w:r w:rsidR="00E940E2">
        <w:t xml:space="preserve"> </w:t>
      </w:r>
      <w:r w:rsidR="00E940E2" w:rsidRPr="00E940E2">
        <w:rPr>
          <w:smallCaps/>
        </w:rPr>
        <w:t>pm</w:t>
      </w:r>
      <w:r>
        <w:tab/>
        <w:t xml:space="preserve">Immunotherapy and </w:t>
      </w:r>
      <w:r w:rsidR="000F611F">
        <w:t xml:space="preserve">novel targeted agents </w:t>
      </w:r>
      <w:r>
        <w:t xml:space="preserve">for </w:t>
      </w:r>
      <w:r w:rsidR="000F611F">
        <w:t>clinical t</w:t>
      </w:r>
      <w:r>
        <w:t xml:space="preserve">rials in GI </w:t>
      </w:r>
      <w:r w:rsidR="000F611F">
        <w:t xml:space="preserve">cancers </w:t>
      </w:r>
    </w:p>
    <w:p w14:paraId="2E5AFC10" w14:textId="52EA9465" w:rsidR="005122FA" w:rsidRPr="00D85D33" w:rsidRDefault="00E940E2" w:rsidP="005122FA">
      <w:pPr>
        <w:spacing w:after="0"/>
        <w:rPr>
          <w:i/>
        </w:rPr>
      </w:pPr>
      <w:r>
        <w:tab/>
      </w:r>
      <w:r>
        <w:tab/>
      </w:r>
      <w:ins w:id="157" w:author="Heather Tomlinson" w:date="2014-08-13T16:10:00Z">
        <w:r w:rsidR="006E7349">
          <w:t xml:space="preserve">R. </w:t>
        </w:r>
      </w:ins>
      <w:r w:rsidRPr="00C45AF2">
        <w:rPr>
          <w:i/>
        </w:rPr>
        <w:t xml:space="preserve">Donald </w:t>
      </w:r>
      <w:r w:rsidRPr="00D85D33">
        <w:rPr>
          <w:i/>
        </w:rPr>
        <w:t>Harvey</w:t>
      </w:r>
      <w:r w:rsidR="000F611F">
        <w:rPr>
          <w:i/>
        </w:rPr>
        <w:t xml:space="preserve">, </w:t>
      </w:r>
      <w:proofErr w:type="spellStart"/>
      <w:r w:rsidR="000F611F">
        <w:rPr>
          <w:i/>
        </w:rPr>
        <w:t>PharmD</w:t>
      </w:r>
      <w:proofErr w:type="spellEnd"/>
      <w:r w:rsidR="000F611F">
        <w:rPr>
          <w:i/>
        </w:rPr>
        <w:t>, FCCP, BCOP</w:t>
      </w:r>
      <w:r w:rsidR="005122FA" w:rsidRPr="00D85D33">
        <w:rPr>
          <w:i/>
        </w:rPr>
        <w:t xml:space="preserve"> </w:t>
      </w:r>
    </w:p>
    <w:p w14:paraId="7384CD26" w14:textId="77777777" w:rsidR="005122FA" w:rsidRPr="00F626C8" w:rsidRDefault="005122FA" w:rsidP="005122FA">
      <w:pPr>
        <w:spacing w:after="0"/>
      </w:pPr>
      <w:r>
        <w:tab/>
      </w:r>
      <w:r>
        <w:tab/>
        <w:t xml:space="preserve">                </w:t>
      </w:r>
      <w:r>
        <w:tab/>
      </w:r>
      <w:r>
        <w:tab/>
        <w:t xml:space="preserve"> </w:t>
      </w:r>
      <w:r w:rsidRPr="00F626C8">
        <w:t xml:space="preserve">              </w:t>
      </w:r>
    </w:p>
    <w:p w14:paraId="59D4C3FD" w14:textId="12BD0AD1" w:rsidR="00E940E2" w:rsidRDefault="005122FA" w:rsidP="005122FA">
      <w:pPr>
        <w:spacing w:after="0"/>
      </w:pPr>
      <w:r>
        <w:t>2</w:t>
      </w:r>
      <w:r w:rsidR="00FB242A">
        <w:t>.</w:t>
      </w:r>
      <w:r>
        <w:t>10</w:t>
      </w:r>
      <w:r w:rsidR="00E940E2">
        <w:t xml:space="preserve"> </w:t>
      </w:r>
      <w:r w:rsidR="00E940E2" w:rsidRPr="00E940E2">
        <w:rPr>
          <w:smallCaps/>
        </w:rPr>
        <w:t>pm</w:t>
      </w:r>
      <w:r>
        <w:tab/>
        <w:t xml:space="preserve">Optimizing </w:t>
      </w:r>
      <w:r w:rsidR="000F611F">
        <w:t>nutritional status</w:t>
      </w:r>
      <w:r>
        <w:tab/>
      </w:r>
      <w:r>
        <w:tab/>
      </w:r>
      <w:r>
        <w:tab/>
      </w:r>
      <w:r>
        <w:tab/>
      </w:r>
      <w:r>
        <w:tab/>
      </w:r>
    </w:p>
    <w:p w14:paraId="48BF14C1" w14:textId="42F87CF6" w:rsidR="005122FA" w:rsidRPr="00D85D33" w:rsidRDefault="005122FA" w:rsidP="00E940E2">
      <w:pPr>
        <w:spacing w:after="0"/>
        <w:ind w:left="720" w:firstLine="720"/>
        <w:rPr>
          <w:i/>
        </w:rPr>
      </w:pPr>
      <w:r w:rsidRPr="00D85D33">
        <w:rPr>
          <w:i/>
        </w:rPr>
        <w:t>Josh</w:t>
      </w:r>
      <w:ins w:id="158" w:author="Heather Tomlinson" w:date="2014-08-13T16:10:00Z">
        <w:r w:rsidR="00F00782">
          <w:rPr>
            <w:i/>
          </w:rPr>
          <w:t>ua</w:t>
        </w:r>
      </w:ins>
      <w:r w:rsidRPr="00D85D33">
        <w:rPr>
          <w:i/>
        </w:rPr>
        <w:t xml:space="preserve"> Novak</w:t>
      </w:r>
      <w:r w:rsidR="000F611F">
        <w:rPr>
          <w:i/>
        </w:rPr>
        <w:t>, MD</w:t>
      </w:r>
    </w:p>
    <w:p w14:paraId="658C03CE" w14:textId="77777777" w:rsidR="005122FA" w:rsidRDefault="005122FA" w:rsidP="005122FA">
      <w:pPr>
        <w:spacing w:after="0"/>
      </w:pPr>
      <w:r>
        <w:tab/>
      </w:r>
    </w:p>
    <w:p w14:paraId="477AF1EB" w14:textId="7954C0E0" w:rsidR="005122FA" w:rsidRDefault="005122FA" w:rsidP="005122FA">
      <w:pPr>
        <w:spacing w:after="0"/>
      </w:pPr>
      <w:r>
        <w:t>2</w:t>
      </w:r>
      <w:r w:rsidR="00FB242A">
        <w:t>.</w:t>
      </w:r>
      <w:r>
        <w:t>30</w:t>
      </w:r>
      <w:r w:rsidR="00E940E2">
        <w:t xml:space="preserve"> </w:t>
      </w:r>
      <w:r w:rsidR="00E940E2" w:rsidRPr="00E940E2">
        <w:rPr>
          <w:smallCaps/>
        </w:rPr>
        <w:t>pm</w:t>
      </w:r>
      <w:r>
        <w:tab/>
        <w:t>Case Discussion</w:t>
      </w:r>
      <w:r w:rsidR="000F611F">
        <w:t>—</w:t>
      </w:r>
      <w:r>
        <w:t>Pancreas</w:t>
      </w:r>
    </w:p>
    <w:p w14:paraId="529F966B" w14:textId="43B6D3B5" w:rsidR="005122FA" w:rsidRPr="00D85D33" w:rsidRDefault="005122FA" w:rsidP="005122FA">
      <w:pPr>
        <w:spacing w:after="0"/>
        <w:rPr>
          <w:i/>
        </w:rPr>
      </w:pPr>
      <w:r>
        <w:tab/>
      </w:r>
      <w:r>
        <w:tab/>
      </w:r>
      <w:r w:rsidRPr="00D85D33">
        <w:rPr>
          <w:i/>
        </w:rPr>
        <w:t xml:space="preserve">Moderator: </w:t>
      </w:r>
      <w:proofErr w:type="spellStart"/>
      <w:r w:rsidRPr="00D85D33">
        <w:rPr>
          <w:i/>
        </w:rPr>
        <w:t>Shishir</w:t>
      </w:r>
      <w:proofErr w:type="spellEnd"/>
      <w:r w:rsidRPr="00D85D33">
        <w:rPr>
          <w:i/>
        </w:rPr>
        <w:t xml:space="preserve"> K. </w:t>
      </w:r>
      <w:proofErr w:type="spellStart"/>
      <w:r w:rsidRPr="00D85D33">
        <w:rPr>
          <w:i/>
        </w:rPr>
        <w:t>Maithel</w:t>
      </w:r>
      <w:proofErr w:type="spellEnd"/>
      <w:r w:rsidR="000F611F">
        <w:rPr>
          <w:i/>
        </w:rPr>
        <w:t>, MD</w:t>
      </w:r>
      <w:ins w:id="159" w:author="Debbie Greiner" w:date="2014-08-15T10:32:00Z">
        <w:r w:rsidR="00152883">
          <w:rPr>
            <w:i/>
          </w:rPr>
          <w:t>, FACS</w:t>
        </w:r>
      </w:ins>
    </w:p>
    <w:p w14:paraId="4F5A5CBD" w14:textId="27D4FE44" w:rsidR="005122FA" w:rsidRPr="00D85D33" w:rsidRDefault="005122FA" w:rsidP="005122FA">
      <w:pPr>
        <w:rPr>
          <w:i/>
        </w:rPr>
      </w:pPr>
      <w:r w:rsidRPr="00D85D33">
        <w:rPr>
          <w:i/>
        </w:rPr>
        <w:tab/>
      </w:r>
      <w:r w:rsidRPr="00D85D33">
        <w:rPr>
          <w:i/>
        </w:rPr>
        <w:tab/>
        <w:t xml:space="preserve">Panel:  Peter Allen, </w:t>
      </w:r>
      <w:r w:rsidR="000F611F">
        <w:rPr>
          <w:i/>
        </w:rPr>
        <w:t>MD,</w:t>
      </w:r>
      <w:ins w:id="160" w:author="Heather Tomlinson" w:date="2014-08-13T16:10:00Z">
        <w:r w:rsidR="00F00782">
          <w:rPr>
            <w:i/>
          </w:rPr>
          <w:t xml:space="preserve"> FACS;</w:t>
        </w:r>
      </w:ins>
      <w:r w:rsidR="000F611F">
        <w:rPr>
          <w:i/>
        </w:rPr>
        <w:t xml:space="preserve"> </w:t>
      </w:r>
      <w:proofErr w:type="spellStart"/>
      <w:r w:rsidRPr="00D85D33">
        <w:rPr>
          <w:i/>
        </w:rPr>
        <w:t>Walid</w:t>
      </w:r>
      <w:proofErr w:type="spellEnd"/>
      <w:ins w:id="161" w:author="Heather Tomlinson" w:date="2014-08-13T16:10:00Z">
        <w:r w:rsidR="00F00782">
          <w:rPr>
            <w:i/>
          </w:rPr>
          <w:t xml:space="preserve"> L.</w:t>
        </w:r>
      </w:ins>
      <w:r w:rsidRPr="00D85D33">
        <w:rPr>
          <w:i/>
        </w:rPr>
        <w:t xml:space="preserve"> </w:t>
      </w:r>
      <w:proofErr w:type="spellStart"/>
      <w:r w:rsidRPr="00D85D33">
        <w:rPr>
          <w:i/>
        </w:rPr>
        <w:t>Shaib</w:t>
      </w:r>
      <w:proofErr w:type="spellEnd"/>
      <w:r w:rsidRPr="00D85D33">
        <w:rPr>
          <w:i/>
        </w:rPr>
        <w:t xml:space="preserve">, </w:t>
      </w:r>
      <w:r w:rsidR="000F611F">
        <w:rPr>
          <w:i/>
        </w:rPr>
        <w:t>MD</w:t>
      </w:r>
      <w:ins w:id="162" w:author="Heather Tomlinson" w:date="2014-08-13T16:10:00Z">
        <w:r w:rsidR="00F00782">
          <w:rPr>
            <w:i/>
          </w:rPr>
          <w:t>;</w:t>
        </w:r>
      </w:ins>
      <w:del w:id="163" w:author="Heather Tomlinson" w:date="2014-08-13T16:10:00Z">
        <w:r w:rsidR="000F611F" w:rsidDel="00F00782">
          <w:rPr>
            <w:i/>
          </w:rPr>
          <w:delText>,</w:delText>
        </w:r>
      </w:del>
      <w:r w:rsidR="000F611F">
        <w:rPr>
          <w:i/>
        </w:rPr>
        <w:t xml:space="preserve"> </w:t>
      </w:r>
      <w:r w:rsidRPr="00D85D33">
        <w:rPr>
          <w:i/>
        </w:rPr>
        <w:t>Josh</w:t>
      </w:r>
      <w:ins w:id="164" w:author="Heather Tomlinson" w:date="2014-08-13T16:11:00Z">
        <w:r w:rsidR="00F00782">
          <w:rPr>
            <w:i/>
          </w:rPr>
          <w:t>ua</w:t>
        </w:r>
      </w:ins>
      <w:r w:rsidRPr="00D85D33">
        <w:rPr>
          <w:i/>
        </w:rPr>
        <w:t xml:space="preserve"> Novak, </w:t>
      </w:r>
      <w:r w:rsidR="000F611F">
        <w:rPr>
          <w:i/>
        </w:rPr>
        <w:t>MD</w:t>
      </w:r>
      <w:ins w:id="165" w:author="Heather Tomlinson" w:date="2014-08-13T16:11:00Z">
        <w:r w:rsidR="00F00782">
          <w:rPr>
            <w:i/>
          </w:rPr>
          <w:t>;</w:t>
        </w:r>
      </w:ins>
      <w:del w:id="166" w:author="Heather Tomlinson" w:date="2014-08-13T16:11:00Z">
        <w:r w:rsidR="000F611F" w:rsidDel="00F00782">
          <w:rPr>
            <w:i/>
          </w:rPr>
          <w:delText>,</w:delText>
        </w:r>
      </w:del>
      <w:r w:rsidR="000F611F">
        <w:rPr>
          <w:i/>
        </w:rPr>
        <w:t xml:space="preserve"> </w:t>
      </w:r>
      <w:r w:rsidRPr="00D85D33">
        <w:rPr>
          <w:i/>
        </w:rPr>
        <w:t xml:space="preserve">Jerome </w:t>
      </w:r>
      <w:ins w:id="167" w:author="Heather Tomlinson" w:date="2014-08-13T16:11:00Z">
        <w:r w:rsidR="00F00782">
          <w:rPr>
            <w:i/>
          </w:rPr>
          <w:t xml:space="preserve">C. </w:t>
        </w:r>
      </w:ins>
      <w:r w:rsidRPr="00D85D33">
        <w:rPr>
          <w:i/>
        </w:rPr>
        <w:t>Landry</w:t>
      </w:r>
      <w:r w:rsidR="000F611F">
        <w:rPr>
          <w:i/>
        </w:rPr>
        <w:t>, MD</w:t>
      </w:r>
      <w:ins w:id="168" w:author="Heather Tomlinson" w:date="2014-08-13T16:11:00Z">
        <w:r w:rsidR="00F00782">
          <w:rPr>
            <w:i/>
          </w:rPr>
          <w:t>, MBA</w:t>
        </w:r>
      </w:ins>
    </w:p>
    <w:p w14:paraId="58A49EA4" w14:textId="3A5CFE92" w:rsidR="005122FA" w:rsidRDefault="005122FA" w:rsidP="005122FA">
      <w:pPr>
        <w:spacing w:after="0"/>
      </w:pPr>
      <w:r>
        <w:t>3:00</w:t>
      </w:r>
      <w:r w:rsidR="00FB242A">
        <w:t xml:space="preserve"> </w:t>
      </w:r>
      <w:r w:rsidR="00FB242A" w:rsidRPr="00E940E2">
        <w:rPr>
          <w:smallCaps/>
        </w:rPr>
        <w:t>pm</w:t>
      </w:r>
      <w:r>
        <w:tab/>
      </w:r>
      <w:r>
        <w:tab/>
        <w:t>Adjourn</w:t>
      </w:r>
    </w:p>
    <w:p w14:paraId="3E66ED91" w14:textId="77777777" w:rsidR="005122FA" w:rsidRPr="00705254" w:rsidRDefault="005122FA" w:rsidP="005122FA">
      <w:pPr>
        <w:spacing w:after="0"/>
      </w:pPr>
    </w:p>
    <w:p w14:paraId="50E07EF8" w14:textId="77777777" w:rsidR="005122FA" w:rsidRDefault="005122FA" w:rsidP="007A0164">
      <w:pPr>
        <w:spacing w:after="0" w:line="240" w:lineRule="auto"/>
      </w:pPr>
    </w:p>
    <w:p w14:paraId="6E30904F" w14:textId="77777777" w:rsidR="002A3E42" w:rsidRPr="00847793" w:rsidRDefault="002A3E42" w:rsidP="007A0164">
      <w:pPr>
        <w:spacing w:after="0" w:line="240" w:lineRule="auto"/>
      </w:pPr>
    </w:p>
    <w:p w14:paraId="581D1DC2" w14:textId="42EFA195" w:rsidR="00887D38" w:rsidRPr="003F64AF" w:rsidRDefault="00887D38" w:rsidP="003C0CFB">
      <w:pPr>
        <w:pStyle w:val="ListParagraph"/>
        <w:numPr>
          <w:ilvl w:val="0"/>
          <w:numId w:val="7"/>
        </w:numPr>
        <w:spacing w:after="0" w:line="240" w:lineRule="auto"/>
        <w:rPr>
          <w:b/>
        </w:rPr>
      </w:pPr>
      <w:r w:rsidRPr="003F64AF">
        <w:rPr>
          <w:b/>
          <w:highlight w:val="cyan"/>
        </w:rPr>
        <w:t>[</w:t>
      </w:r>
      <w:proofErr w:type="spellStart"/>
      <w:r w:rsidR="00620F8A">
        <w:rPr>
          <w:b/>
          <w:highlight w:val="cyan"/>
        </w:rPr>
        <w:t>Provider</w:t>
      </w:r>
      <w:r w:rsidRPr="003F64AF">
        <w:rPr>
          <w:b/>
          <w:highlight w:val="cyan"/>
        </w:rPr>
        <w:t>ship</w:t>
      </w:r>
      <w:proofErr w:type="spellEnd"/>
      <w:r w:rsidR="00A26DF5">
        <w:rPr>
          <w:b/>
          <w:highlight w:val="cyan"/>
        </w:rPr>
        <w:t>/Organizer</w:t>
      </w:r>
      <w:r w:rsidRPr="003F64AF">
        <w:rPr>
          <w:b/>
          <w:highlight w:val="cyan"/>
        </w:rPr>
        <w:t>—choose one]</w:t>
      </w:r>
    </w:p>
    <w:p w14:paraId="700B8D71" w14:textId="727D6F8C" w:rsidR="00887D38" w:rsidRDefault="00887D38" w:rsidP="007A0164">
      <w:pPr>
        <w:spacing w:after="0" w:line="240" w:lineRule="auto"/>
        <w:rPr>
          <w:b/>
        </w:rPr>
      </w:pPr>
    </w:p>
    <w:p w14:paraId="01D5CC70" w14:textId="512D45D2" w:rsidR="00DD2CD5" w:rsidRDefault="00DD2CD5" w:rsidP="00DD2CD5">
      <w:pPr>
        <w:spacing w:after="0" w:line="240" w:lineRule="auto"/>
      </w:pPr>
      <w:r w:rsidRPr="00A64A7E">
        <w:t xml:space="preserve">This activity is jointly </w:t>
      </w:r>
      <w:r w:rsidR="006F77CB">
        <w:t xml:space="preserve">provided </w:t>
      </w:r>
      <w:r w:rsidRPr="00A64A7E">
        <w:t xml:space="preserve">by prIME Oncology and </w:t>
      </w:r>
      <w:proofErr w:type="spellStart"/>
      <w:r w:rsidRPr="00A64A7E">
        <w:t>Winship</w:t>
      </w:r>
      <w:proofErr w:type="spellEnd"/>
      <w:r w:rsidRPr="00A64A7E">
        <w:t xml:space="preserve"> Cancer Institute of Emory University.</w:t>
      </w:r>
    </w:p>
    <w:p w14:paraId="1570A745" w14:textId="77777777" w:rsidR="006A5CA4" w:rsidRDefault="006A5CA4" w:rsidP="007A0164">
      <w:pPr>
        <w:spacing w:after="0" w:line="240" w:lineRule="auto"/>
        <w:rPr>
          <w:b/>
        </w:rPr>
      </w:pPr>
    </w:p>
    <w:p w14:paraId="450A5FDB" w14:textId="77777777" w:rsidR="00617FD1" w:rsidRDefault="00617FD1" w:rsidP="00617FD1">
      <w:pPr>
        <w:spacing w:after="0" w:line="240" w:lineRule="auto"/>
        <w:rPr>
          <w:b/>
        </w:rPr>
      </w:pPr>
    </w:p>
    <w:p w14:paraId="6F07CF09" w14:textId="77777777" w:rsidR="004A6934" w:rsidRDefault="004A6934" w:rsidP="007A0164">
      <w:pPr>
        <w:spacing w:after="0" w:line="240" w:lineRule="auto"/>
      </w:pPr>
    </w:p>
    <w:p w14:paraId="199E886E" w14:textId="10CC27E3" w:rsidR="006A5CA4" w:rsidRPr="003F64AF" w:rsidRDefault="006A5CA4" w:rsidP="003C0CFB">
      <w:pPr>
        <w:pStyle w:val="ListParagraph"/>
        <w:numPr>
          <w:ilvl w:val="0"/>
          <w:numId w:val="7"/>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1042F6FC" w14:textId="77777777" w:rsidR="00326C53" w:rsidRPr="00326C53" w:rsidRDefault="00326C53" w:rsidP="00326C53">
      <w:pPr>
        <w:spacing w:after="0" w:line="240" w:lineRule="auto"/>
        <w:rPr>
          <w:b/>
          <w:i/>
          <w:sz w:val="20"/>
          <w:szCs w:val="20"/>
        </w:rPr>
      </w:pPr>
      <w:r w:rsidRPr="00326C53">
        <w:rPr>
          <w:b/>
          <w:i/>
          <w:sz w:val="20"/>
          <w:szCs w:val="20"/>
        </w:rPr>
        <w:t>[ACCME NOTE: The accreditation statement must appear on all CME activity materials and brochures distributed by accredited organizations, except that the accreditation statement does not need to be included on initial save-the-date type activity announcements. Such announcements contain only general, preliminary information about the activity such as the date, location and title. If more specific information is included, such as faculty and objectives, the accreditation statement must be included]</w:t>
      </w:r>
    </w:p>
    <w:p w14:paraId="31EA9AD7" w14:textId="77777777" w:rsidR="00326C53" w:rsidRDefault="00326C53" w:rsidP="00651AF6">
      <w:pPr>
        <w:spacing w:after="0" w:line="240" w:lineRule="auto"/>
        <w:rPr>
          <w:b/>
          <w:u w:val="single"/>
        </w:rPr>
      </w:pPr>
    </w:p>
    <w:p w14:paraId="71E496AF" w14:textId="77777777" w:rsidR="00651AF6" w:rsidRPr="006A5CA4" w:rsidRDefault="00651AF6" w:rsidP="00651AF6">
      <w:pPr>
        <w:spacing w:after="0" w:line="240" w:lineRule="auto"/>
        <w:rPr>
          <w:b/>
          <w:u w:val="single"/>
        </w:rPr>
      </w:pPr>
      <w:r w:rsidRPr="006A5CA4">
        <w:rPr>
          <w:b/>
          <w:u w:val="single"/>
        </w:rPr>
        <w:t>US CME</w:t>
      </w:r>
    </w:p>
    <w:p w14:paraId="63ED00E7" w14:textId="5331117A" w:rsidR="00651AF6" w:rsidRDefault="00651AF6" w:rsidP="00651AF6">
      <w:pPr>
        <w:spacing w:after="0" w:line="240" w:lineRule="auto"/>
      </w:pPr>
      <w:r>
        <w:rPr>
          <w:b/>
        </w:rPr>
        <w:t xml:space="preserve">Summary Book/Invite/Flyer: </w:t>
      </w:r>
      <w:r>
        <w:t xml:space="preserve">This activity has been planned and implemented in accordance with the </w:t>
      </w:r>
      <w:r w:rsidR="001B0EA4">
        <w:t xml:space="preserve">accreditation requirements and policies </w:t>
      </w:r>
      <w:r>
        <w:t xml:space="preserve">of the Accreditation Council for Continuing Medical Education (ACCME®) through the joint </w:t>
      </w:r>
      <w:proofErr w:type="spellStart"/>
      <w:r w:rsidR="00532778">
        <w:t>providership</w:t>
      </w:r>
      <w:proofErr w:type="spellEnd"/>
      <w:r>
        <w:t xml:space="preserve"> of prIME Oncology and [</w:t>
      </w:r>
      <w:proofErr w:type="spellStart"/>
      <w:r w:rsidR="00D700C2">
        <w:t>Winship</w:t>
      </w:r>
      <w:proofErr w:type="spellEnd"/>
      <w:r w:rsidR="00D700C2">
        <w:t xml:space="preserve"> </w:t>
      </w:r>
      <w:proofErr w:type="spellStart"/>
      <w:r w:rsidR="00D700C2">
        <w:t>CancerInstitute</w:t>
      </w:r>
      <w:proofErr w:type="spellEnd"/>
      <w:r w:rsidR="00D700C2">
        <w:t>]</w:t>
      </w:r>
      <w:r>
        <w:t xml:space="preserve">. </w:t>
      </w:r>
      <w:proofErr w:type="gramStart"/>
      <w:r>
        <w:t>prIME</w:t>
      </w:r>
      <w:proofErr w:type="gramEnd"/>
      <w:r>
        <w:t xml:space="preserve"> Oncology is accredited by the ACCME to provide continuing medical education for physicians.</w:t>
      </w:r>
    </w:p>
    <w:p w14:paraId="16488EC3" w14:textId="77777777" w:rsidR="00651AF6" w:rsidRDefault="00651AF6" w:rsidP="00651AF6">
      <w:pPr>
        <w:spacing w:after="0" w:line="240" w:lineRule="auto"/>
      </w:pPr>
    </w:p>
    <w:p w14:paraId="78999771" w14:textId="667F2133" w:rsidR="00055E39" w:rsidRDefault="00055E39" w:rsidP="00055E39">
      <w:pPr>
        <w:spacing w:after="0" w:line="240" w:lineRule="auto"/>
      </w:pPr>
      <w:r>
        <w:t>[Insert ACCME logo]</w:t>
      </w:r>
      <w:r w:rsidR="00507217">
        <w:t xml:space="preserve"> </w:t>
      </w:r>
    </w:p>
    <w:p w14:paraId="3753CAA1" w14:textId="77777777" w:rsidR="00055E39" w:rsidRDefault="00055E39" w:rsidP="00651AF6">
      <w:pPr>
        <w:spacing w:after="0" w:line="240" w:lineRule="auto"/>
      </w:pPr>
    </w:p>
    <w:p w14:paraId="249150A4" w14:textId="1C1B4BA7" w:rsidR="00651AF6" w:rsidRDefault="00651AF6" w:rsidP="00651AF6">
      <w:pPr>
        <w:spacing w:after="0" w:line="240" w:lineRule="auto"/>
      </w:pPr>
      <w:proofErr w:type="gramStart"/>
      <w:r>
        <w:t>prIME</w:t>
      </w:r>
      <w:proofErr w:type="gramEnd"/>
      <w:r>
        <w:t xml:space="preserve"> Oncology designates this [choose one: live or enduring or journal-based CME] activity for a maximum of </w:t>
      </w:r>
      <w:r w:rsidR="00DD2CD5">
        <w:rPr>
          <w:i/>
        </w:rPr>
        <w:t>6.</w:t>
      </w:r>
      <w:r>
        <w:rPr>
          <w:i/>
        </w:rPr>
        <w:t xml:space="preserve"> </w:t>
      </w:r>
      <w:proofErr w:type="gramStart"/>
      <w:r>
        <w:rPr>
          <w:i/>
        </w:rPr>
        <w:t>AMA PRA Category 1 Credits</w:t>
      </w:r>
      <w:r>
        <w:rPr>
          <w:rFonts w:cstheme="minorHAnsi"/>
          <w:i/>
        </w:rPr>
        <w:t>™</w:t>
      </w:r>
      <w:r>
        <w:rPr>
          <w:i/>
        </w:rPr>
        <w:t>.</w:t>
      </w:r>
      <w:proofErr w:type="gramEnd"/>
      <w:r>
        <w:rPr>
          <w:i/>
        </w:rPr>
        <w:t xml:space="preserve"> </w:t>
      </w:r>
      <w:r>
        <w:t xml:space="preserve">Physicians should claim </w:t>
      </w:r>
      <w:r w:rsidR="00CA4A43">
        <w:t>only</w:t>
      </w:r>
      <w:r w:rsidR="002A0559">
        <w:t xml:space="preserve"> the</w:t>
      </w:r>
      <w:r w:rsidR="00CA4A43">
        <w:t xml:space="preserve"> </w:t>
      </w:r>
      <w:r>
        <w:t>credit commensurate with the extent of their participation in the activity.</w:t>
      </w:r>
    </w:p>
    <w:p w14:paraId="75CF685C" w14:textId="77777777" w:rsidR="00651AF6" w:rsidRDefault="00651AF6" w:rsidP="00651AF6">
      <w:pPr>
        <w:spacing w:after="0" w:line="240" w:lineRule="auto"/>
        <w:rPr>
          <w:b/>
        </w:rPr>
      </w:pPr>
    </w:p>
    <w:p w14:paraId="30E387E2" w14:textId="2EBB04D1" w:rsidR="00651AF6" w:rsidRDefault="00651AF6" w:rsidP="00651AF6">
      <w:pPr>
        <w:spacing w:after="0" w:line="240" w:lineRule="auto"/>
      </w:pPr>
      <w:r>
        <w:rPr>
          <w:b/>
        </w:rPr>
        <w:t xml:space="preserve">Save-the-Date: </w:t>
      </w:r>
      <w:r>
        <w:t xml:space="preserve">This activity has been planned and implemented in accordance with the </w:t>
      </w:r>
      <w:r w:rsidR="00BB5FC0">
        <w:t xml:space="preserve">accreditation requirements </w:t>
      </w:r>
      <w:r>
        <w:t xml:space="preserve">and policies of the Accreditation Council for Continuing Medical Education (ACCME®) through the joint </w:t>
      </w:r>
      <w:proofErr w:type="spellStart"/>
      <w:r w:rsidR="00532778">
        <w:t>providership</w:t>
      </w:r>
      <w:proofErr w:type="spellEnd"/>
      <w:r>
        <w:t xml:space="preserve"> of prIME Oncology and </w:t>
      </w:r>
      <w:commentRangeStart w:id="169"/>
      <w:r>
        <w:t>[</w:t>
      </w:r>
      <w:proofErr w:type="spellStart"/>
      <w:r w:rsidR="00D700C2">
        <w:t>Winship</w:t>
      </w:r>
      <w:proofErr w:type="spellEnd"/>
      <w:r w:rsidR="00D700C2">
        <w:t xml:space="preserve"> Cancer </w:t>
      </w:r>
      <w:proofErr w:type="spellStart"/>
      <w:r w:rsidR="00D700C2">
        <w:t>Insitutute</w:t>
      </w:r>
      <w:proofErr w:type="spellEnd"/>
      <w:r>
        <w:t xml:space="preserve">]. </w:t>
      </w:r>
      <w:commentRangeEnd w:id="169"/>
      <w:r w:rsidR="007D7725">
        <w:rPr>
          <w:rStyle w:val="CommentReference"/>
        </w:rPr>
        <w:commentReference w:id="169"/>
      </w:r>
      <w:proofErr w:type="gramStart"/>
      <w:r>
        <w:t>prIME</w:t>
      </w:r>
      <w:proofErr w:type="gramEnd"/>
      <w:r>
        <w:t xml:space="preserve"> Oncology is accredited by the ACCME to provide continuing medical education for physicians. </w:t>
      </w:r>
    </w:p>
    <w:p w14:paraId="23E0C9B0" w14:textId="77777777" w:rsidR="00651AF6" w:rsidRDefault="00651AF6" w:rsidP="00651AF6">
      <w:pPr>
        <w:spacing w:after="0" w:line="240" w:lineRule="auto"/>
      </w:pPr>
    </w:p>
    <w:p w14:paraId="01A61D96" w14:textId="77777777" w:rsidR="00651AF6" w:rsidRPr="00FD3405" w:rsidRDefault="00651AF6" w:rsidP="00651AF6">
      <w:pPr>
        <w:spacing w:after="0" w:line="240" w:lineRule="auto"/>
      </w:pPr>
      <w:r w:rsidRPr="00865099">
        <w:t xml:space="preserve">This activity has been approved for </w:t>
      </w:r>
      <w:r>
        <w:rPr>
          <w:i/>
        </w:rPr>
        <w:t>AMA PRA Category 1 C</w:t>
      </w:r>
      <w:r w:rsidRPr="00865099">
        <w:rPr>
          <w:i/>
        </w:rPr>
        <w:t>redit</w:t>
      </w:r>
      <w:r w:rsidRPr="00865099">
        <w:t>™.</w:t>
      </w:r>
    </w:p>
    <w:p w14:paraId="5A2D9BE7" w14:textId="015D9B0D" w:rsidR="00651AF6" w:rsidRDefault="00651AF6" w:rsidP="00651AF6">
      <w:pPr>
        <w:pBdr>
          <w:bottom w:val="single" w:sz="12" w:space="1" w:color="auto"/>
        </w:pBdr>
        <w:spacing w:after="0" w:line="240" w:lineRule="auto"/>
      </w:pPr>
    </w:p>
    <w:p w14:paraId="565AE84E" w14:textId="77777777" w:rsidR="004D7A60" w:rsidRDefault="004D7A60" w:rsidP="00651AF6">
      <w:pPr>
        <w:pBdr>
          <w:bottom w:val="single" w:sz="12" w:space="1" w:color="auto"/>
        </w:pBdr>
        <w:spacing w:after="0" w:line="240" w:lineRule="auto"/>
      </w:pPr>
    </w:p>
    <w:p w14:paraId="788EEEDF" w14:textId="78CE8AC9" w:rsidR="004D7A60" w:rsidRDefault="004D7A60" w:rsidP="00651AF6">
      <w:pPr>
        <w:pBdr>
          <w:bottom w:val="single" w:sz="12" w:space="1" w:color="auto"/>
        </w:pBdr>
        <w:spacing w:after="0" w:line="240" w:lineRule="auto"/>
      </w:pPr>
      <w:r>
        <w:t xml:space="preserve">**All CME/CE verbiage should receive final approval from </w:t>
      </w:r>
      <w:r w:rsidR="00D95E9B" w:rsidRPr="00D95E9B">
        <w:t>Regulatory/Compliance Manager</w:t>
      </w: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3CB56FC" w:rsidR="006D0598" w:rsidRPr="003F64AF" w:rsidRDefault="006D0598" w:rsidP="003C0CFB">
      <w:pPr>
        <w:pStyle w:val="ListParagraph"/>
        <w:numPr>
          <w:ilvl w:val="0"/>
          <w:numId w:val="7"/>
        </w:numPr>
        <w:spacing w:after="0" w:line="240" w:lineRule="auto"/>
        <w:rPr>
          <w:b/>
        </w:rPr>
      </w:pPr>
      <w:r w:rsidRPr="003F64AF">
        <w:rPr>
          <w:b/>
        </w:rPr>
        <w:t>[</w:t>
      </w:r>
      <w:r w:rsidR="00053BDA">
        <w:rPr>
          <w:b/>
        </w:rPr>
        <w:t>ACCME</w:t>
      </w:r>
      <w:r w:rsidRPr="003F64AF">
        <w:rPr>
          <w:b/>
        </w:rPr>
        <w:t xml:space="preserve">—consult </w:t>
      </w:r>
      <w:r w:rsidR="00B10689">
        <w:rPr>
          <w:b/>
        </w:rPr>
        <w:t xml:space="preserve">Cindy </w:t>
      </w:r>
      <w:r w:rsidRPr="003F64AF">
        <w:rPr>
          <w:b/>
        </w:rPr>
        <w:t>for proper verbiage</w:t>
      </w:r>
      <w:r w:rsidR="00EB300B">
        <w:rPr>
          <w:b/>
        </w:rPr>
        <w:t xml:space="preserve"> and defer to BD for final approval of complete verbiage</w:t>
      </w:r>
      <w:r w:rsidRPr="003F64AF">
        <w:rPr>
          <w:b/>
        </w:rPr>
        <w:t>]</w:t>
      </w:r>
    </w:p>
    <w:p w14:paraId="4A8ECE64" w14:textId="77777777" w:rsidR="00E455C7" w:rsidRDefault="00E455C7" w:rsidP="00DD2CD5">
      <w:pPr>
        <w:widowControl w:val="0"/>
        <w:autoSpaceDE w:val="0"/>
        <w:autoSpaceDN w:val="0"/>
        <w:adjustRightInd w:val="0"/>
        <w:spacing w:after="240" w:line="240" w:lineRule="auto"/>
        <w:rPr>
          <w:ins w:id="170" w:author="Debbie Greiner" w:date="2014-08-12T15:39:00Z"/>
          <w:rFonts w:ascii="Times" w:hAnsi="Times" w:cs="Times"/>
        </w:rPr>
      </w:pPr>
    </w:p>
    <w:p w14:paraId="76C5AF4F" w14:textId="3E9D0D33" w:rsidR="00DD2CD5" w:rsidRDefault="00DD2CD5" w:rsidP="00DD2CD5">
      <w:pPr>
        <w:widowControl w:val="0"/>
        <w:autoSpaceDE w:val="0"/>
        <w:autoSpaceDN w:val="0"/>
        <w:adjustRightInd w:val="0"/>
        <w:spacing w:after="240" w:line="240" w:lineRule="auto"/>
        <w:rPr>
          <w:rFonts w:ascii="Times" w:hAnsi="Times" w:cs="Times"/>
          <w:sz w:val="24"/>
          <w:szCs w:val="24"/>
        </w:rPr>
      </w:pPr>
      <w:r>
        <w:rPr>
          <w:rFonts w:ascii="Times" w:hAnsi="Times" w:cs="Times"/>
        </w:rPr>
        <w:t>Several options are available to organizations interested in supporting this conference. For more information, please contact Anne Rojas at Anne.Rojas@</w:t>
      </w:r>
      <w:r w:rsidR="000F611F">
        <w:rPr>
          <w:rFonts w:ascii="Times" w:hAnsi="Times" w:cs="Times"/>
        </w:rPr>
        <w:t>prIMEoncology</w:t>
      </w:r>
      <w:r>
        <w:rPr>
          <w:rFonts w:ascii="Times" w:hAnsi="Times" w:cs="Times"/>
        </w:rPr>
        <w:t>.org.</w:t>
      </w:r>
    </w:p>
    <w:p w14:paraId="0A862CA9" w14:textId="68DAD58A" w:rsidR="00DD2CD5" w:rsidRDefault="008A6889" w:rsidP="007A0164">
      <w:pPr>
        <w:spacing w:after="0" w:line="240" w:lineRule="auto"/>
        <w:rPr>
          <w:b/>
        </w:rPr>
      </w:pPr>
      <w:ins w:id="171" w:author="Debbie Greiner" w:date="2014-10-03T12:09:00Z">
        <w:r>
          <w:rPr>
            <w:rFonts w:ascii="Arial" w:hAnsi="Arial" w:cs="Arial"/>
            <w:b/>
            <w:bCs/>
            <w:color w:val="333333"/>
            <w:sz w:val="18"/>
            <w:szCs w:val="18"/>
            <w:lang w:val="en"/>
          </w:rPr>
          <w:t>This activity is supported by an educational grant from</w:t>
        </w:r>
        <w:r>
          <w:rPr>
            <w:lang w:val="en"/>
          </w:rPr>
          <w:t xml:space="preserve"> </w:t>
        </w:r>
        <w:r>
          <w:rPr>
            <w:rFonts w:ascii="Arial" w:hAnsi="Arial" w:cs="Arial"/>
            <w:b/>
            <w:bCs/>
            <w:color w:val="333333"/>
            <w:sz w:val="18"/>
            <w:szCs w:val="18"/>
            <w:lang w:val="en"/>
          </w:rPr>
          <w:t>BTG International, Inc.; Celgene Corporation; Lilly; and Novartis.</w:t>
        </w:r>
      </w:ins>
    </w:p>
    <w:p w14:paraId="586BFE4C" w14:textId="77777777" w:rsidR="00DD2CD5" w:rsidRDefault="00DD2CD5" w:rsidP="007A0164">
      <w:pPr>
        <w:spacing w:after="0" w:line="240" w:lineRule="auto"/>
        <w:rPr>
          <w:b/>
        </w:rPr>
      </w:pPr>
    </w:p>
    <w:p w14:paraId="42079E93" w14:textId="77777777" w:rsidR="00DD2CD5" w:rsidRDefault="00DD2CD5" w:rsidP="007A0164">
      <w:pPr>
        <w:spacing w:after="0" w:line="240" w:lineRule="auto"/>
        <w:rPr>
          <w:b/>
        </w:rPr>
      </w:pPr>
    </w:p>
    <w:p w14:paraId="395B35A2" w14:textId="77777777" w:rsidR="00DD2CD5" w:rsidRPr="00BE7A4F" w:rsidRDefault="00DD2CD5" w:rsidP="007A0164">
      <w:pPr>
        <w:spacing w:after="0" w:line="240" w:lineRule="auto"/>
        <w:rPr>
          <w:b/>
        </w:rPr>
      </w:pPr>
    </w:p>
    <w:p w14:paraId="24EE45B9" w14:textId="63CD5825" w:rsidR="006D0598" w:rsidRDefault="00BE7A4F" w:rsidP="007A0164">
      <w:pPr>
        <w:spacing w:after="0" w:line="240" w:lineRule="auto"/>
      </w:pPr>
      <w:r>
        <w:t>T</w:t>
      </w:r>
      <w:r w:rsidR="004A7029">
        <w:t>his educational activity is</w:t>
      </w:r>
      <w:r>
        <w:t xml:space="preserve"> supported </w:t>
      </w:r>
      <w:r w:rsidR="006D0598">
        <w:t>by</w:t>
      </w:r>
      <w:r>
        <w:t xml:space="preserve"> a grant from</w:t>
      </w:r>
      <w:r w:rsidR="006D0598">
        <w:t xml:space="preserve"> [insert company name(s), separated by semi colons if at least one company name contains a comma]. </w:t>
      </w:r>
    </w:p>
    <w:p w14:paraId="47511576" w14:textId="77777777" w:rsidR="004A7029" w:rsidRDefault="004A7029" w:rsidP="007A0164">
      <w:pPr>
        <w:spacing w:after="0" w:line="240" w:lineRule="auto"/>
      </w:pPr>
    </w:p>
    <w:p w14:paraId="0CB12B0F" w14:textId="76CF23E4" w:rsidR="006D0598" w:rsidRPr="00BE7A4F" w:rsidRDefault="006D0598" w:rsidP="007128FF">
      <w:pPr>
        <w:spacing w:after="0" w:line="240" w:lineRule="auto"/>
        <w:rPr>
          <w:highlight w:val="lightGray"/>
        </w:rPr>
      </w:pPr>
      <w:r w:rsidRPr="00BE7A4F">
        <w:rPr>
          <w:highlight w:val="lightGray"/>
        </w:rPr>
        <w:t xml:space="preserve">**Only include logos on cover of print collateral if we include the accredited provider/joint </w:t>
      </w:r>
      <w:r w:rsidR="00507217" w:rsidRPr="00BE7A4F">
        <w:rPr>
          <w:highlight w:val="lightGray"/>
        </w:rPr>
        <w:t>providers</w:t>
      </w:r>
      <w:r w:rsidRPr="00BE7A4F">
        <w:rPr>
          <w:highlight w:val="lightGray"/>
        </w:rPr>
        <w:t xml:space="preserve"> logos as well</w:t>
      </w:r>
      <w:proofErr w:type="gramStart"/>
      <w:r w:rsidRPr="00BE7A4F">
        <w:rPr>
          <w:highlight w:val="lightGray"/>
        </w:rPr>
        <w:t>.*</w:t>
      </w:r>
      <w:proofErr w:type="gramEnd"/>
      <w:r w:rsidRPr="00BE7A4F">
        <w:rPr>
          <w:highlight w:val="lightGray"/>
        </w:rPr>
        <w:t>*</w:t>
      </w:r>
      <w:r w:rsidR="00BE7A4F" w:rsidRPr="00BE7A4F">
        <w:rPr>
          <w:highlight w:val="lightGray"/>
        </w:rPr>
        <w:t xml:space="preserve"> </w:t>
      </w:r>
      <w:r w:rsidR="00BE7A4F" w:rsidRPr="00BE7A4F">
        <w:rPr>
          <w:b/>
          <w:highlight w:val="lightGray"/>
        </w:rPr>
        <w:t>[logos can only be included if they do not violate any of the rules and regulations below]</w:t>
      </w:r>
    </w:p>
    <w:p w14:paraId="107A9D80" w14:textId="77777777" w:rsidR="005B5B5D" w:rsidRPr="00BE7A4F" w:rsidRDefault="005B5B5D" w:rsidP="007128FF">
      <w:pPr>
        <w:spacing w:after="0" w:line="240" w:lineRule="auto"/>
        <w:rPr>
          <w:highlight w:val="lightGray"/>
        </w:rPr>
      </w:pPr>
    </w:p>
    <w:p w14:paraId="32119296" w14:textId="77777777" w:rsidR="002C0E35" w:rsidRPr="00BE7A4F" w:rsidRDefault="002C0E35" w:rsidP="007128FF">
      <w:pPr>
        <w:spacing w:after="0" w:line="240" w:lineRule="auto"/>
        <w:rPr>
          <w:b/>
          <w:highlight w:val="lightGray"/>
        </w:rPr>
      </w:pPr>
      <w:r w:rsidRPr="00BE7A4F">
        <w:rPr>
          <w:b/>
          <w:highlight w:val="lightGray"/>
        </w:rPr>
        <w:t>ACCME</w:t>
      </w:r>
    </w:p>
    <w:p w14:paraId="052F20D4" w14:textId="0D198178" w:rsidR="005B5B5D" w:rsidRPr="00BE7A4F" w:rsidRDefault="005B5B5D" w:rsidP="007128FF">
      <w:pPr>
        <w:spacing w:after="0" w:line="240" w:lineRule="auto"/>
        <w:rPr>
          <w:highlight w:val="lightGray"/>
        </w:rPr>
      </w:pPr>
      <w:r w:rsidRPr="00BE7A4F">
        <w:rPr>
          <w:highlight w:val="lightGray"/>
        </w:rPr>
        <w:t>Effective June 1, 201</w:t>
      </w:r>
      <w:r w:rsidR="00952974">
        <w:rPr>
          <w:highlight w:val="lightGray"/>
        </w:rPr>
        <w:t>4</w:t>
      </w:r>
      <w:r w:rsidRPr="00BE7A4F">
        <w:rPr>
          <w:highlight w:val="lightGray"/>
        </w:rPr>
        <w:t>, any</w:t>
      </w:r>
      <w:r w:rsidR="002C0E35" w:rsidRPr="00BE7A4F">
        <w:rPr>
          <w:highlight w:val="lightGray"/>
        </w:rPr>
        <w:t xml:space="preserve"> and all</w:t>
      </w:r>
      <w:r w:rsidR="007128FF" w:rsidRPr="00BE7A4F">
        <w:rPr>
          <w:highlight w:val="lightGray"/>
        </w:rPr>
        <w:t xml:space="preserve"> ACCME-accredited activities</w:t>
      </w:r>
      <w:r w:rsidRPr="00BE7A4F">
        <w:rPr>
          <w:highlight w:val="lightGray"/>
        </w:rPr>
        <w:t xml:space="preserve"> </w:t>
      </w:r>
      <w:r w:rsidR="00143AB7" w:rsidRPr="00BE7A4F">
        <w:rPr>
          <w:highlight w:val="lightGray"/>
        </w:rPr>
        <w:t>are</w:t>
      </w:r>
      <w:r w:rsidRPr="00BE7A4F">
        <w:rPr>
          <w:highlight w:val="lightGray"/>
        </w:rPr>
        <w:t xml:space="preserve"> prohibited from using any corporate logo as an acknowledgement of support. </w:t>
      </w:r>
      <w:r w:rsidR="00143AB7" w:rsidRPr="00BE7A4F">
        <w:rPr>
          <w:highlight w:val="lightGray"/>
        </w:rPr>
        <w:t xml:space="preserve"> </w:t>
      </w:r>
    </w:p>
    <w:p w14:paraId="47E17CB2" w14:textId="26888FE5" w:rsidR="00BE7A4F" w:rsidRDefault="00BE7A4F" w:rsidP="007128FF">
      <w:pPr>
        <w:spacing w:after="0" w:line="240" w:lineRule="auto"/>
        <w:rPr>
          <w:highlight w:val="lightGray"/>
        </w:rPr>
      </w:pPr>
      <w:r w:rsidRPr="00BE7A4F">
        <w:rPr>
          <w:highlight w:val="lightGray"/>
        </w:rPr>
        <w:t>Educational materials that are part of the CME activity cannot contain corporate logos of an ACCME defined commercial interest.</w:t>
      </w:r>
    </w:p>
    <w:p w14:paraId="4FF9B3FB" w14:textId="77777777" w:rsidR="005B5B5D" w:rsidRPr="00BE7A4F" w:rsidRDefault="005B5B5D" w:rsidP="007128FF">
      <w:pPr>
        <w:spacing w:after="0" w:line="240" w:lineRule="auto"/>
        <w:rPr>
          <w:highlight w:val="lightGray"/>
        </w:rPr>
      </w:pPr>
    </w:p>
    <w:p w14:paraId="4AF8DE8A" w14:textId="77777777" w:rsidR="005B5B5D" w:rsidRDefault="005B5B5D" w:rsidP="007A0164">
      <w:pPr>
        <w:pBdr>
          <w:bottom w:val="single" w:sz="12" w:space="1" w:color="auto"/>
        </w:pBdr>
        <w:spacing w:after="0" w:line="240" w:lineRule="auto"/>
      </w:pPr>
    </w:p>
    <w:p w14:paraId="03CD941A" w14:textId="77777777" w:rsidR="00A31ACC" w:rsidRDefault="00A31ACC" w:rsidP="007A0164">
      <w:pPr>
        <w:spacing w:after="0" w:line="240" w:lineRule="auto"/>
      </w:pP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5E44A21A" w14:textId="77777777" w:rsidR="00A2058B" w:rsidRDefault="006D0598" w:rsidP="00A2058B">
      <w:pPr>
        <w:pBdr>
          <w:bottom w:val="single" w:sz="12" w:space="1" w:color="auto"/>
        </w:pBdr>
        <w:spacing w:after="0" w:line="240" w:lineRule="auto"/>
      </w:pPr>
      <w:r>
        <w:t>Insert Registration/Fee copy here.</w:t>
      </w:r>
      <w:r w:rsidR="00A2058B" w:rsidRPr="00A2058B">
        <w:t xml:space="preserve"> </w:t>
      </w:r>
    </w:p>
    <w:p w14:paraId="7EA4A1E8" w14:textId="77777777" w:rsidR="00A2058B" w:rsidRDefault="00A2058B" w:rsidP="00A2058B">
      <w:pPr>
        <w:pBdr>
          <w:bottom w:val="single" w:sz="12" w:space="1" w:color="auto"/>
        </w:pBdr>
        <w:spacing w:after="0" w:line="240" w:lineRule="auto"/>
      </w:pPr>
    </w:p>
    <w:p w14:paraId="0CE43726" w14:textId="77777777" w:rsidR="00A2058B" w:rsidRDefault="00A2058B" w:rsidP="00A2058B">
      <w:pPr>
        <w:pBdr>
          <w:bottom w:val="single" w:sz="12" w:space="1" w:color="auto"/>
        </w:pBdr>
        <w:spacing w:after="0" w:line="240" w:lineRule="auto"/>
      </w:pPr>
    </w:p>
    <w:p w14:paraId="2A2455A4" w14:textId="77777777" w:rsidR="00A2058B" w:rsidRDefault="00A2058B" w:rsidP="00A2058B">
      <w:pPr>
        <w:pBdr>
          <w:bottom w:val="single" w:sz="12" w:space="1" w:color="auto"/>
        </w:pBdr>
        <w:spacing w:after="0" w:line="240" w:lineRule="auto"/>
      </w:pPr>
    </w:p>
    <w:p w14:paraId="2AE18A83" w14:textId="0A0BB829" w:rsidR="00A2058B" w:rsidRDefault="00A2058B" w:rsidP="00A2058B">
      <w:pPr>
        <w:pBdr>
          <w:bottom w:val="single" w:sz="12" w:space="1" w:color="auto"/>
        </w:pBdr>
        <w:spacing w:after="0" w:line="240" w:lineRule="auto"/>
      </w:pPr>
      <w:r>
        <w:t>Attendee registration and information</w:t>
      </w:r>
    </w:p>
    <w:p w14:paraId="298B8B73" w14:textId="77777777" w:rsidR="00A2058B" w:rsidRDefault="00A2058B" w:rsidP="00A2058B">
      <w:pPr>
        <w:pBdr>
          <w:bottom w:val="single" w:sz="12" w:space="1" w:color="auto"/>
        </w:pBdr>
        <w:spacing w:after="0" w:line="240" w:lineRule="auto"/>
      </w:pPr>
      <w:r>
        <w:t>For additional information contact:</w:t>
      </w:r>
    </w:p>
    <w:p w14:paraId="697175AB" w14:textId="0E0FE232" w:rsidR="00A2058B" w:rsidRDefault="004919EB" w:rsidP="00A2058B">
      <w:pPr>
        <w:pBdr>
          <w:bottom w:val="single" w:sz="12" w:space="1" w:color="auto"/>
        </w:pBdr>
        <w:spacing w:after="0" w:line="240" w:lineRule="auto"/>
      </w:pPr>
      <w:r>
        <w:t>Debbie Greiner</w:t>
      </w:r>
    </w:p>
    <w:p w14:paraId="40BC187B" w14:textId="17413FB7" w:rsidR="00A2058B" w:rsidRDefault="004919EB" w:rsidP="00A2058B">
      <w:pPr>
        <w:pBdr>
          <w:bottom w:val="single" w:sz="12" w:space="1" w:color="auto"/>
        </w:pBdr>
        <w:spacing w:after="0" w:line="240" w:lineRule="auto"/>
      </w:pPr>
      <w:r>
        <w:t>Debbie.greiner@primeoncology.org</w:t>
      </w:r>
    </w:p>
    <w:p w14:paraId="0B040E17" w14:textId="09FDFB92" w:rsidR="00A2058B" w:rsidRDefault="00A2058B" w:rsidP="00A2058B">
      <w:pPr>
        <w:pBdr>
          <w:bottom w:val="single" w:sz="12" w:space="1" w:color="auto"/>
        </w:pBdr>
        <w:spacing w:after="0" w:line="240" w:lineRule="auto"/>
      </w:pPr>
      <w:r>
        <w:t>678-892-13</w:t>
      </w:r>
      <w:r w:rsidR="004919EB">
        <w:t>62</w:t>
      </w:r>
    </w:p>
    <w:p w14:paraId="359D2EF2" w14:textId="77777777" w:rsidR="00A2058B" w:rsidRDefault="00A2058B" w:rsidP="00A2058B">
      <w:pPr>
        <w:pBdr>
          <w:bottom w:val="single" w:sz="12" w:space="1" w:color="auto"/>
        </w:pBdr>
        <w:spacing w:after="0" w:line="240" w:lineRule="auto"/>
      </w:pPr>
    </w:p>
    <w:p w14:paraId="6A1EC24B" w14:textId="77777777" w:rsidR="00A2058B" w:rsidRDefault="00A2058B" w:rsidP="00A2058B">
      <w:pPr>
        <w:pBdr>
          <w:bottom w:val="single" w:sz="12" w:space="1" w:color="auto"/>
        </w:pBdr>
        <w:spacing w:after="0" w:line="240" w:lineRule="auto"/>
      </w:pPr>
      <w:r>
        <w:t>Exhibitor registration and information</w:t>
      </w:r>
    </w:p>
    <w:p w14:paraId="3910A2EB" w14:textId="77777777" w:rsidR="00A2058B" w:rsidRDefault="00A2058B" w:rsidP="00A2058B">
      <w:pPr>
        <w:pBdr>
          <w:bottom w:val="single" w:sz="12" w:space="1" w:color="auto"/>
        </w:pBdr>
        <w:spacing w:after="0" w:line="240" w:lineRule="auto"/>
      </w:pPr>
      <w:r>
        <w:t>For additional information contact:</w:t>
      </w:r>
    </w:p>
    <w:p w14:paraId="4E46EBE2" w14:textId="77777777" w:rsidR="00A2058B" w:rsidRDefault="00A2058B" w:rsidP="00A2058B">
      <w:pPr>
        <w:pBdr>
          <w:bottom w:val="single" w:sz="12" w:space="1" w:color="auto"/>
        </w:pBdr>
        <w:spacing w:after="0" w:line="240" w:lineRule="auto"/>
      </w:pPr>
      <w:r>
        <w:t>Theresa Huffman</w:t>
      </w:r>
    </w:p>
    <w:p w14:paraId="11D42721" w14:textId="77777777" w:rsidR="00A2058B" w:rsidRDefault="00A2058B" w:rsidP="00A2058B">
      <w:pPr>
        <w:pBdr>
          <w:bottom w:val="single" w:sz="12" w:space="1" w:color="auto"/>
        </w:pBdr>
        <w:spacing w:after="0" w:line="240" w:lineRule="auto"/>
      </w:pPr>
      <w:r>
        <w:t>thuffma@emory.edu</w:t>
      </w:r>
    </w:p>
    <w:p w14:paraId="452E531C" w14:textId="12EDD14B" w:rsidR="006D0598" w:rsidRDefault="00A2058B" w:rsidP="00A2058B">
      <w:pPr>
        <w:pBdr>
          <w:bottom w:val="single" w:sz="12" w:space="1" w:color="auto"/>
        </w:pBdr>
        <w:spacing w:after="0" w:line="240" w:lineRule="auto"/>
      </w:pPr>
      <w:r>
        <w:t>404-788-2818</w:t>
      </w:r>
    </w:p>
    <w:p w14:paraId="0D9D8342" w14:textId="77777777" w:rsidR="00A2058B" w:rsidRDefault="00A2058B" w:rsidP="007A0164">
      <w:pPr>
        <w:pBdr>
          <w:bottom w:val="single" w:sz="12" w:space="1" w:color="auto"/>
        </w:pBdr>
        <w:spacing w:after="0" w:line="240" w:lineRule="auto"/>
      </w:pPr>
    </w:p>
    <w:p w14:paraId="34DB0B87" w14:textId="77777777" w:rsidR="005122FA" w:rsidRDefault="005122FA" w:rsidP="005122FA">
      <w:pPr>
        <w:pBdr>
          <w:bottom w:val="single" w:sz="12" w:space="1" w:color="auto"/>
        </w:pBdr>
        <w:spacing w:after="0" w:line="240" w:lineRule="auto"/>
      </w:pPr>
    </w:p>
    <w:p w14:paraId="102B1FCD" w14:textId="77777777" w:rsidR="005122FA" w:rsidRDefault="005122FA" w:rsidP="007A0164">
      <w:pPr>
        <w:pBdr>
          <w:bottom w:val="single" w:sz="12" w:space="1" w:color="auto"/>
        </w:pBdr>
        <w:spacing w:after="0" w:line="240" w:lineRule="auto"/>
      </w:pPr>
    </w:p>
    <w:p w14:paraId="5C1D4E2A" w14:textId="77777777" w:rsidR="00A2058B" w:rsidRDefault="00A2058B" w:rsidP="007A0164">
      <w:pPr>
        <w:pBdr>
          <w:bottom w:val="single" w:sz="12" w:space="1" w:color="auto"/>
        </w:pBdr>
        <w:spacing w:after="0" w:line="240" w:lineRule="auto"/>
      </w:pPr>
    </w:p>
    <w:p w14:paraId="6B4C7EB1" w14:textId="77777777" w:rsidR="00A2058B" w:rsidRDefault="00A2058B" w:rsidP="007A0164">
      <w:pPr>
        <w:pBdr>
          <w:bottom w:val="single" w:sz="12" w:space="1" w:color="auto"/>
        </w:pBdr>
        <w:spacing w:after="0" w:line="240" w:lineRule="auto"/>
      </w:pPr>
    </w:p>
    <w:p w14:paraId="70A5398B" w14:textId="77777777" w:rsidR="00A2058B" w:rsidRDefault="00A2058B" w:rsidP="007A0164">
      <w:pPr>
        <w:pBdr>
          <w:bottom w:val="single" w:sz="12" w:space="1" w:color="auto"/>
        </w:pBdr>
        <w:spacing w:after="0" w:line="240" w:lineRule="auto"/>
      </w:pPr>
    </w:p>
    <w:p w14:paraId="616FBD8F" w14:textId="77777777" w:rsidR="005122FA" w:rsidRDefault="005122FA" w:rsidP="007A0164">
      <w:pPr>
        <w:pBdr>
          <w:bottom w:val="single" w:sz="12" w:space="1" w:color="auto"/>
        </w:pBdr>
        <w:spacing w:after="0" w:line="240" w:lineRule="auto"/>
      </w:pPr>
    </w:p>
    <w:p w14:paraId="16C7F8BC" w14:textId="77777777" w:rsidR="005122FA" w:rsidRDefault="005122FA" w:rsidP="007A0164">
      <w:pPr>
        <w:pBdr>
          <w:bottom w:val="single" w:sz="12" w:space="1" w:color="auto"/>
        </w:pBdr>
        <w:spacing w:after="0" w:line="240" w:lineRule="auto"/>
      </w:pPr>
    </w:p>
    <w:p w14:paraId="109DF959" w14:textId="77777777" w:rsidR="005122FA" w:rsidRDefault="005122FA" w:rsidP="007A0164">
      <w:pPr>
        <w:pBdr>
          <w:bottom w:val="single" w:sz="12" w:space="1" w:color="auto"/>
        </w:pBdr>
        <w:spacing w:after="0" w:line="240" w:lineRule="auto"/>
      </w:pPr>
    </w:p>
    <w:p w14:paraId="489A4606" w14:textId="77777777" w:rsidR="004A6934" w:rsidRDefault="004A6934" w:rsidP="007A0164">
      <w:pPr>
        <w:spacing w:after="0" w:line="240" w:lineRule="auto"/>
      </w:pPr>
    </w:p>
    <w:p w14:paraId="617D1E82" w14:textId="77777777" w:rsidR="00BA44FF" w:rsidRPr="003F64AF" w:rsidRDefault="00BA44FF" w:rsidP="003C0CFB">
      <w:pPr>
        <w:pStyle w:val="ListParagraph"/>
        <w:numPr>
          <w:ilvl w:val="0"/>
          <w:numId w:val="7"/>
        </w:numPr>
        <w:spacing w:after="0" w:line="240" w:lineRule="auto"/>
        <w:rPr>
          <w:b/>
        </w:rPr>
      </w:pPr>
      <w:r w:rsidRPr="003F64AF">
        <w:rPr>
          <w:b/>
          <w:highlight w:val="cyan"/>
        </w:rPr>
        <w:t>[Disclosure</w:t>
      </w:r>
      <w:r w:rsidR="00A26DF5">
        <w:rPr>
          <w:b/>
          <w:highlight w:val="cyan"/>
        </w:rPr>
        <w:t>s</w:t>
      </w:r>
      <w:r w:rsidR="00DE2992">
        <w:rPr>
          <w:b/>
          <w:highlight w:val="cyan"/>
        </w:rPr>
        <w:t>---can be in much smaller font if necessary</w:t>
      </w:r>
      <w:r w:rsidRPr="003F64AF">
        <w:rPr>
          <w:b/>
          <w:highlight w:val="cyan"/>
        </w:rPr>
        <w:t>]</w:t>
      </w:r>
    </w:p>
    <w:p w14:paraId="18084243" w14:textId="77777777" w:rsidR="00BA44FF" w:rsidRPr="006A5CA4" w:rsidRDefault="00BA44FF" w:rsidP="00BA44FF">
      <w:pPr>
        <w:spacing w:after="0" w:line="240" w:lineRule="auto"/>
        <w:rPr>
          <w:b/>
          <w:u w:val="single"/>
        </w:rPr>
      </w:pPr>
      <w:r w:rsidRPr="006A5CA4">
        <w:rPr>
          <w:b/>
          <w:u w:val="single"/>
        </w:rPr>
        <w:t>US CME</w:t>
      </w:r>
    </w:p>
    <w:p w14:paraId="08FD2FBB" w14:textId="77777777" w:rsidR="00EB300B" w:rsidRDefault="00EB300B" w:rsidP="00BA44FF">
      <w:pPr>
        <w:spacing w:after="0" w:line="240" w:lineRule="auto"/>
        <w:rPr>
          <w:rFonts w:eastAsia="Times New Roman" w:cs="Arial"/>
          <w:b/>
        </w:rPr>
      </w:pPr>
      <w:r>
        <w:rPr>
          <w:rFonts w:eastAsia="Times New Roman" w:cs="Arial"/>
          <w:b/>
        </w:rPr>
        <w:t>Flyer</w:t>
      </w:r>
    </w:p>
    <w:p w14:paraId="741CBE65" w14:textId="7B01F002" w:rsidR="007565B6" w:rsidRDefault="007565B6" w:rsidP="00BA44FF">
      <w:pPr>
        <w:spacing w:after="0" w:line="240" w:lineRule="auto"/>
        <w:rPr>
          <w:rFonts w:eastAsia="Times New Roman" w:cs="Arial"/>
        </w:rPr>
      </w:pPr>
      <w:r>
        <w:rPr>
          <w:rFonts w:eastAsia="Times New Roman" w:cs="Arial"/>
        </w:rPr>
        <w:t xml:space="preserve">Disclosure of </w:t>
      </w:r>
      <w:r w:rsidR="0075239A">
        <w:rPr>
          <w:rFonts w:eastAsia="Times New Roman" w:cs="Arial"/>
        </w:rPr>
        <w:t>Relevant Financial R</w:t>
      </w:r>
      <w:r w:rsidR="00BF20C5">
        <w:rPr>
          <w:rFonts w:eastAsia="Times New Roman" w:cs="Arial"/>
        </w:rPr>
        <w:t>elationships</w:t>
      </w:r>
    </w:p>
    <w:p w14:paraId="0DC12201" w14:textId="1DFD68BB" w:rsidR="00BA44FF" w:rsidRDefault="00BA44FF" w:rsidP="00BA44FF">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CME </w:t>
      </w:r>
      <w:r w:rsidR="00A26DF5">
        <w:rPr>
          <w:rFonts w:eastAsia="Times New Roman" w:cs="Arial"/>
        </w:rPr>
        <w:t>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00514E20" w:rsidRPr="0092421B">
        <w:rPr>
          <w:rFonts w:eastAsia="Times New Roman" w:cs="Arial"/>
        </w:rPr>
        <w:t xml:space="preserve"> </w:t>
      </w:r>
      <w:r w:rsidRPr="0092421B">
        <w:rPr>
          <w:rFonts w:eastAsia="Times New Roman" w:cs="Arial"/>
        </w:rPr>
        <w:t xml:space="preserve">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454236D6" w14:textId="77777777" w:rsidR="00A26DF5" w:rsidRDefault="00A26DF5" w:rsidP="00BA44FF">
      <w:pPr>
        <w:spacing w:after="0" w:line="240" w:lineRule="auto"/>
        <w:rPr>
          <w:rFonts w:eastAsia="Times New Roman" w:cs="Arial"/>
        </w:rPr>
      </w:pPr>
    </w:p>
    <w:p w14:paraId="183E8B9B" w14:textId="135CECB0" w:rsidR="007565B6" w:rsidRPr="0053113C" w:rsidRDefault="007565B6" w:rsidP="00BA44FF">
      <w:pPr>
        <w:spacing w:after="0" w:line="240" w:lineRule="auto"/>
        <w:rPr>
          <w:sz w:val="18"/>
          <w:szCs w:val="18"/>
        </w:rPr>
      </w:pPr>
      <w:r w:rsidRPr="0053113C">
        <w:rPr>
          <w:sz w:val="18"/>
          <w:szCs w:val="18"/>
        </w:rPr>
        <w:t xml:space="preserve">Disclosure </w:t>
      </w:r>
      <w:r w:rsidR="00215049">
        <w:rPr>
          <w:sz w:val="18"/>
          <w:szCs w:val="18"/>
        </w:rPr>
        <w:t>Regarding Unlabeled</w:t>
      </w:r>
      <w:r w:rsidRPr="0053113C">
        <w:rPr>
          <w:sz w:val="18"/>
          <w:szCs w:val="18"/>
        </w:rPr>
        <w:t xml:space="preserve"> Use</w:t>
      </w:r>
    </w:p>
    <w:p w14:paraId="327E874F" w14:textId="77777777" w:rsidR="00A26DF5" w:rsidRPr="0053113C" w:rsidRDefault="00A26DF5" w:rsidP="00BA44FF">
      <w:pPr>
        <w:spacing w:after="0" w:line="240" w:lineRule="auto"/>
        <w:rPr>
          <w:sz w:val="18"/>
          <w:szCs w:val="18"/>
        </w:rPr>
      </w:pPr>
      <w:r w:rsidRPr="0053113C">
        <w:rPr>
          <w:sz w:val="18"/>
          <w:szCs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3B19BEE9" w14:textId="77777777" w:rsidR="00A26DF5" w:rsidRPr="0053113C" w:rsidRDefault="00A26DF5" w:rsidP="00BA44FF">
      <w:pPr>
        <w:spacing w:after="0" w:line="240" w:lineRule="auto"/>
        <w:rPr>
          <w:sz w:val="18"/>
          <w:szCs w:val="18"/>
        </w:rPr>
      </w:pPr>
    </w:p>
    <w:p w14:paraId="65BDC8FC" w14:textId="77777777" w:rsidR="007565B6" w:rsidRPr="0053113C" w:rsidRDefault="007565B6" w:rsidP="00BA44FF">
      <w:pPr>
        <w:spacing w:after="0" w:line="240" w:lineRule="auto"/>
        <w:rPr>
          <w:sz w:val="18"/>
          <w:szCs w:val="18"/>
        </w:rPr>
      </w:pPr>
      <w:r w:rsidRPr="0053113C">
        <w:rPr>
          <w:sz w:val="18"/>
          <w:szCs w:val="18"/>
        </w:rPr>
        <w:t>Disclaimer</w:t>
      </w:r>
    </w:p>
    <w:p w14:paraId="3CD44B4E" w14:textId="77777777" w:rsidR="00A26DF5" w:rsidRPr="0053113C" w:rsidRDefault="00A26DF5" w:rsidP="00BA44FF">
      <w:pPr>
        <w:spacing w:after="0" w:line="240" w:lineRule="auto"/>
        <w:rPr>
          <w:rFonts w:eastAsia="Times New Roman" w:cs="Arial"/>
          <w:sz w:val="18"/>
          <w:szCs w:val="18"/>
        </w:rPr>
      </w:pPr>
      <w:r w:rsidRPr="0053113C">
        <w:rPr>
          <w:sz w:val="18"/>
          <w:szCs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r w:rsidR="00227DFC" w:rsidRPr="0053113C">
        <w:rPr>
          <w:sz w:val="18"/>
          <w:szCs w:val="18"/>
        </w:rPr>
        <w:t>.</w:t>
      </w:r>
    </w:p>
    <w:p w14:paraId="3759CE6C" w14:textId="77777777" w:rsidR="004A6934" w:rsidRPr="003C0CFB" w:rsidRDefault="004A6934" w:rsidP="00BA44FF">
      <w:pPr>
        <w:spacing w:after="0" w:line="240" w:lineRule="auto"/>
        <w:rPr>
          <w:b/>
        </w:rPr>
      </w:pPr>
    </w:p>
    <w:p w14:paraId="0B50CBF8" w14:textId="77777777" w:rsidR="00EB300B" w:rsidRDefault="00EB300B" w:rsidP="00BA44FF">
      <w:pPr>
        <w:spacing w:after="0" w:line="240" w:lineRule="auto"/>
        <w:rPr>
          <w:b/>
        </w:rPr>
      </w:pPr>
      <w:r>
        <w:rPr>
          <w:b/>
        </w:rPr>
        <w:t>Summary Book</w:t>
      </w:r>
    </w:p>
    <w:p w14:paraId="35ADAE8E" w14:textId="51BBC579" w:rsidR="00EB300B" w:rsidRDefault="00EB300B" w:rsidP="003C0CFB">
      <w:pPr>
        <w:spacing w:after="0" w:line="240" w:lineRule="auto"/>
        <w:rPr>
          <w:rFonts w:eastAsia="Times New Roman" w:cs="Arial"/>
        </w:rPr>
      </w:pPr>
      <w:r>
        <w:rPr>
          <w:rFonts w:eastAsia="Times New Roman" w:cs="Arial"/>
        </w:rPr>
        <w:t xml:space="preserve">Disclosure of </w:t>
      </w:r>
      <w:r w:rsidR="00335698">
        <w:rPr>
          <w:rFonts w:eastAsia="Times New Roman" w:cs="Arial"/>
        </w:rPr>
        <w:t xml:space="preserve">Relevant </w:t>
      </w:r>
      <w:r w:rsidR="0075239A">
        <w:rPr>
          <w:rFonts w:eastAsia="Times New Roman" w:cs="Arial"/>
        </w:rPr>
        <w:t>Financial Relationships</w:t>
      </w:r>
    </w:p>
    <w:p w14:paraId="630E3FAC" w14:textId="3F38FE03" w:rsidR="00EB300B" w:rsidRDefault="00EB300B" w:rsidP="00EB300B">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CME </w:t>
      </w:r>
      <w:r>
        <w:rPr>
          <w:rFonts w:eastAsia="Times New Roman" w:cs="Arial"/>
        </w:rPr>
        <w:t>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4AD8B44" w14:textId="77777777" w:rsidR="006A2125" w:rsidRDefault="006A2125" w:rsidP="00EB300B">
      <w:pPr>
        <w:spacing w:after="0" w:line="240" w:lineRule="auto"/>
        <w:rPr>
          <w:rFonts w:eastAsia="Times New Roman" w:cs="Arial"/>
        </w:rPr>
      </w:pPr>
    </w:p>
    <w:p w14:paraId="00C48B1F" w14:textId="3D563929"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0F19C875" w14:textId="77777777" w:rsidR="00EB300B" w:rsidRDefault="00EB300B" w:rsidP="00EB300B">
      <w:pPr>
        <w:spacing w:after="0" w:line="240" w:lineRule="auto"/>
        <w:rPr>
          <w:rFonts w:eastAsia="Times New Roman" w:cs="Arial"/>
        </w:rPr>
      </w:pPr>
    </w:p>
    <w:p w14:paraId="33C1427D" w14:textId="271CC226" w:rsidR="00CA4294" w:rsidRDefault="00CA4294" w:rsidP="00EB300B">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Allen</w:t>
      </w:r>
      <w:r w:rsidR="00754AA6">
        <w:rPr>
          <w:rFonts w:eastAsia="Times New Roman" w:cs="Arial"/>
        </w:rPr>
        <w:t xml:space="preserve"> </w:t>
      </w:r>
      <w:r w:rsidR="00754AA6" w:rsidRPr="00754AA6">
        <w:rPr>
          <w:rFonts w:eastAsia="Times New Roman" w:cs="Arial"/>
        </w:rPr>
        <w:t>has no relevant financial relationships to report. He has agreed to disclose any unlabeled/unapproved uses of drugs or products referenced in his presentation.</w:t>
      </w:r>
    </w:p>
    <w:p w14:paraId="18209073" w14:textId="77777777" w:rsidR="00CA4294" w:rsidRDefault="00CA4294" w:rsidP="00EB300B">
      <w:pPr>
        <w:spacing w:after="0" w:line="240" w:lineRule="auto"/>
        <w:rPr>
          <w:ins w:id="172" w:author="Debbie Greiner" w:date="2014-09-11T11:12:00Z"/>
          <w:rFonts w:eastAsia="Times New Roman" w:cs="Arial"/>
        </w:rPr>
      </w:pPr>
    </w:p>
    <w:p w14:paraId="7208BEE4" w14:textId="7EA71A22" w:rsidR="005F7ED6" w:rsidRDefault="005F7ED6" w:rsidP="00EB300B">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w:t>
      </w:r>
      <w:proofErr w:type="spellStart"/>
      <w:r>
        <w:rPr>
          <w:rFonts w:eastAsia="Times New Roman" w:cs="Arial"/>
        </w:rPr>
        <w:t>Bekaii</w:t>
      </w:r>
      <w:proofErr w:type="spellEnd"/>
      <w:ins w:id="173" w:author="Heather Tomlinson" w:date="2014-09-17T11:38:00Z">
        <w:r w:rsidR="00050A07">
          <w:rPr>
            <w:rFonts w:eastAsia="Times New Roman" w:cs="Arial"/>
          </w:rPr>
          <w:t>-</w:t>
        </w:r>
      </w:ins>
      <w:del w:id="174" w:author="Heather Tomlinson" w:date="2014-09-17T11:38:00Z">
        <w:r w:rsidDel="00050A07">
          <w:rPr>
            <w:rFonts w:eastAsia="Times New Roman" w:cs="Arial"/>
          </w:rPr>
          <w:delText xml:space="preserve"> – </w:delText>
        </w:r>
      </w:del>
      <w:r>
        <w:rPr>
          <w:rFonts w:eastAsia="Times New Roman" w:cs="Arial"/>
        </w:rPr>
        <w:t>Saab has received consulting fees from Amgen, Bristol</w:t>
      </w:r>
      <w:ins w:id="175" w:author="Heather Tomlinson" w:date="2014-09-17T11:39:00Z">
        <w:r w:rsidR="00050A07">
          <w:rPr>
            <w:rFonts w:eastAsia="Times New Roman" w:cs="Arial"/>
          </w:rPr>
          <w:t>-</w:t>
        </w:r>
      </w:ins>
      <w:del w:id="176" w:author="Heather Tomlinson" w:date="2014-09-17T11:39:00Z">
        <w:r w:rsidDel="00050A07">
          <w:rPr>
            <w:rFonts w:eastAsia="Times New Roman" w:cs="Arial"/>
          </w:rPr>
          <w:delText xml:space="preserve"> – </w:delText>
        </w:r>
      </w:del>
      <w:r>
        <w:rPr>
          <w:rFonts w:eastAsia="Times New Roman" w:cs="Arial"/>
        </w:rPr>
        <w:t>Myers Squibb, Genentech</w:t>
      </w:r>
      <w:ins w:id="177" w:author="Heather Tomlinson" w:date="2014-09-17T11:39:00Z">
        <w:r w:rsidR="00050A07">
          <w:rPr>
            <w:rFonts w:eastAsia="Times New Roman" w:cs="Arial"/>
          </w:rPr>
          <w:t>,</w:t>
        </w:r>
      </w:ins>
      <w:r>
        <w:rPr>
          <w:rFonts w:eastAsia="Times New Roman" w:cs="Arial"/>
        </w:rPr>
        <w:t xml:space="preserve"> and Lilly. He has received research funding from </w:t>
      </w:r>
      <w:del w:id="178" w:author="Heather Tomlinson" w:date="2014-09-17T11:39:00Z">
        <w:r w:rsidDel="00050A07">
          <w:rPr>
            <w:rFonts w:eastAsia="Times New Roman" w:cs="Arial"/>
          </w:rPr>
          <w:delText xml:space="preserve"> </w:delText>
        </w:r>
      </w:del>
      <w:r>
        <w:rPr>
          <w:rFonts w:eastAsia="Times New Roman" w:cs="Arial"/>
        </w:rPr>
        <w:t xml:space="preserve">NCCN, NCI, and </w:t>
      </w:r>
      <w:proofErr w:type="spellStart"/>
      <w:r>
        <w:rPr>
          <w:rFonts w:eastAsia="Times New Roman" w:cs="Arial"/>
        </w:rPr>
        <w:t>Oncolytics</w:t>
      </w:r>
      <w:proofErr w:type="spellEnd"/>
      <w:r>
        <w:rPr>
          <w:rFonts w:eastAsia="Times New Roman" w:cs="Arial"/>
        </w:rPr>
        <w:t xml:space="preserve">. </w:t>
      </w:r>
      <w:r w:rsidRPr="005F7ED6">
        <w:rPr>
          <w:rFonts w:eastAsia="Times New Roman" w:cs="Arial"/>
        </w:rPr>
        <w:t>He has agreed to disclose any unlabeled/unapproved uses of drugs or products referenced in his presentation.</w:t>
      </w:r>
    </w:p>
    <w:p w14:paraId="54902AA9" w14:textId="77777777" w:rsidR="005F7ED6" w:rsidRDefault="005F7ED6" w:rsidP="00EB300B">
      <w:pPr>
        <w:spacing w:after="0" w:line="240" w:lineRule="auto"/>
        <w:rPr>
          <w:ins w:id="179" w:author="Debbie Greiner" w:date="2014-09-03T14:03:00Z"/>
          <w:rFonts w:eastAsia="Times New Roman" w:cs="Arial"/>
        </w:rPr>
      </w:pPr>
    </w:p>
    <w:p w14:paraId="6B2BD9B7" w14:textId="46BDD468" w:rsidR="006A2125" w:rsidRDefault="006A2125" w:rsidP="00EB300B">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w:t>
      </w:r>
      <w:r w:rsidR="00CA2A32">
        <w:rPr>
          <w:rFonts w:eastAsia="Times New Roman" w:cs="Arial"/>
        </w:rPr>
        <w:t xml:space="preserve">Cardona </w:t>
      </w:r>
      <w:r>
        <w:rPr>
          <w:rFonts w:eastAsia="Times New Roman" w:cs="Arial"/>
        </w:rPr>
        <w:t xml:space="preserve">has </w:t>
      </w:r>
      <w:r w:rsidR="00CA2A32">
        <w:rPr>
          <w:rFonts w:eastAsia="Times New Roman" w:cs="Arial"/>
        </w:rPr>
        <w:t>no relevant financial relationships to report</w:t>
      </w:r>
      <w:ins w:id="180" w:author="Debbie Greiner" w:date="2014-09-03T13:45:00Z">
        <w:r w:rsidR="00CA2A32">
          <w:rPr>
            <w:rFonts w:eastAsia="Times New Roman" w:cs="Arial"/>
          </w:rPr>
          <w:t>.</w:t>
        </w:r>
      </w:ins>
      <w:r w:rsidR="00CA2A32">
        <w:rPr>
          <w:rFonts w:eastAsia="Times New Roman" w:cs="Arial"/>
        </w:rPr>
        <w:t xml:space="preserve"> </w:t>
      </w:r>
      <w:r>
        <w:rPr>
          <w:rFonts w:eastAsia="Times New Roman" w:cs="Arial"/>
        </w:rPr>
        <w:t xml:space="preserve">He has agreed to disclose any unlabeled/unapproved uses of drugs or products referenced in </w:t>
      </w:r>
      <w:r w:rsidR="00E82009">
        <w:rPr>
          <w:rFonts w:eastAsia="Times New Roman" w:cs="Arial"/>
        </w:rPr>
        <w:t>his</w:t>
      </w:r>
      <w:r>
        <w:rPr>
          <w:rFonts w:eastAsia="Times New Roman" w:cs="Arial"/>
        </w:rPr>
        <w:t xml:space="preserve"> presentation.</w:t>
      </w:r>
    </w:p>
    <w:p w14:paraId="2F7649BD" w14:textId="77777777" w:rsidR="00CA2A32" w:rsidRDefault="00CA2A32" w:rsidP="00EB300B">
      <w:pPr>
        <w:spacing w:after="0" w:line="240" w:lineRule="auto"/>
        <w:rPr>
          <w:rFonts w:eastAsia="Times New Roman" w:cs="Arial"/>
        </w:rPr>
      </w:pPr>
    </w:p>
    <w:p w14:paraId="42960285" w14:textId="5C727D31" w:rsidR="00CA2A32" w:rsidRDefault="00CA2A32" w:rsidP="00CA2A32">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Dawson has no relevant financial relationships to report. She has agreed to disclose any unlabeled/unapproved uses of drugs or products referenced in her presentation.</w:t>
      </w:r>
    </w:p>
    <w:p w14:paraId="2F39A522" w14:textId="77777777" w:rsidR="00CA2A32" w:rsidRDefault="00CA2A32" w:rsidP="00CA2A32">
      <w:pPr>
        <w:spacing w:after="0" w:line="240" w:lineRule="auto"/>
        <w:rPr>
          <w:rFonts w:eastAsia="Times New Roman" w:cs="Arial"/>
        </w:rPr>
      </w:pPr>
    </w:p>
    <w:p w14:paraId="5180C525" w14:textId="064D194C" w:rsidR="00CA2A32" w:rsidRDefault="00CA2A32" w:rsidP="00CA2A32">
      <w:pPr>
        <w:spacing w:after="0" w:line="240" w:lineRule="auto"/>
        <w:rPr>
          <w:ins w:id="181" w:author="Debbie Greiner" w:date="2014-09-08T14:32:00Z"/>
          <w:rFonts w:eastAsia="Times New Roman" w:cs="Arial"/>
        </w:rPr>
      </w:pPr>
      <w:proofErr w:type="spellStart"/>
      <w:r>
        <w:rPr>
          <w:rFonts w:eastAsia="Times New Roman" w:cs="Arial"/>
        </w:rPr>
        <w:t>Dr</w:t>
      </w:r>
      <w:proofErr w:type="spellEnd"/>
      <w:r>
        <w:rPr>
          <w:rFonts w:eastAsia="Times New Roman" w:cs="Arial"/>
        </w:rPr>
        <w:t xml:space="preserve"> El</w:t>
      </w:r>
      <w:ins w:id="182" w:author="Heather Tomlinson" w:date="2014-09-17T11:41:00Z">
        <w:r w:rsidR="00050A07">
          <w:rPr>
            <w:rFonts w:eastAsia="Times New Roman" w:cs="Arial"/>
          </w:rPr>
          <w:t>-</w:t>
        </w:r>
      </w:ins>
      <w:proofErr w:type="spellStart"/>
      <w:del w:id="183" w:author="Heather Tomlinson" w:date="2014-09-17T11:41:00Z">
        <w:r w:rsidDel="00050A07">
          <w:rPr>
            <w:rFonts w:eastAsia="Times New Roman" w:cs="Arial"/>
          </w:rPr>
          <w:delText xml:space="preserve"> –</w:delText>
        </w:r>
      </w:del>
      <w:r>
        <w:rPr>
          <w:rFonts w:eastAsia="Times New Roman" w:cs="Arial"/>
        </w:rPr>
        <w:t>Rayes</w:t>
      </w:r>
      <w:proofErr w:type="spellEnd"/>
      <w:r>
        <w:rPr>
          <w:rFonts w:eastAsia="Times New Roman" w:cs="Arial"/>
        </w:rPr>
        <w:t xml:space="preserve"> has received research funding from </w:t>
      </w:r>
      <w:proofErr w:type="spellStart"/>
      <w:r>
        <w:rPr>
          <w:rFonts w:eastAsia="Times New Roman" w:cs="Arial"/>
        </w:rPr>
        <w:t>Aveo</w:t>
      </w:r>
      <w:proofErr w:type="spellEnd"/>
      <w:ins w:id="184" w:author="Janelle Bowersox, RN, MSN, OCN" w:date="2014-09-30T10:28:00Z">
        <w:r w:rsidR="000E6B12">
          <w:rPr>
            <w:rFonts w:eastAsia="Times New Roman" w:cs="Arial"/>
          </w:rPr>
          <w:t>,</w:t>
        </w:r>
      </w:ins>
      <w:del w:id="185" w:author="Janelle Bowersox, RN, MSN, OCN" w:date="2014-09-30T10:28:00Z">
        <w:r w:rsidDel="000E6B12">
          <w:rPr>
            <w:rFonts w:eastAsia="Times New Roman" w:cs="Arial"/>
          </w:rPr>
          <w:delText>;</w:delText>
        </w:r>
      </w:del>
      <w:r>
        <w:rPr>
          <w:rFonts w:eastAsia="Times New Roman" w:cs="Arial"/>
        </w:rPr>
        <w:t xml:space="preserve"> BBI</w:t>
      </w:r>
      <w:r w:rsidR="00E82009">
        <w:rPr>
          <w:rFonts w:eastAsia="Times New Roman" w:cs="Arial"/>
        </w:rPr>
        <w:t xml:space="preserve"> Pharmaceuticals, Inc.</w:t>
      </w:r>
      <w:ins w:id="186" w:author="Janelle Bowersox, RN, MSN, OCN" w:date="2014-09-30T10:28:00Z">
        <w:r w:rsidR="000E6B12">
          <w:rPr>
            <w:rFonts w:eastAsia="Times New Roman" w:cs="Arial"/>
          </w:rPr>
          <w:t>,</w:t>
        </w:r>
      </w:ins>
      <w:del w:id="187" w:author="Janelle Bowersox, RN, MSN, OCN" w:date="2014-09-30T10:28:00Z">
        <w:r w:rsidDel="000E6B12">
          <w:rPr>
            <w:rFonts w:eastAsia="Times New Roman" w:cs="Arial"/>
          </w:rPr>
          <w:delText>;</w:delText>
        </w:r>
      </w:del>
      <w:r>
        <w:rPr>
          <w:rFonts w:eastAsia="Times New Roman" w:cs="Arial"/>
        </w:rPr>
        <w:t xml:space="preserve"> Bristol</w:t>
      </w:r>
      <w:ins w:id="188" w:author="Heather Tomlinson" w:date="2014-09-17T11:41:00Z">
        <w:r w:rsidR="00050A07">
          <w:rPr>
            <w:rFonts w:eastAsia="Times New Roman" w:cs="Arial"/>
          </w:rPr>
          <w:t>-</w:t>
        </w:r>
      </w:ins>
      <w:del w:id="189" w:author="Heather Tomlinson" w:date="2014-09-17T11:41:00Z">
        <w:r w:rsidDel="00050A07">
          <w:rPr>
            <w:rFonts w:eastAsia="Times New Roman" w:cs="Arial"/>
          </w:rPr>
          <w:delText xml:space="preserve"> –</w:delText>
        </w:r>
      </w:del>
      <w:r>
        <w:rPr>
          <w:rFonts w:eastAsia="Times New Roman" w:cs="Arial"/>
        </w:rPr>
        <w:t>Myers Squibb</w:t>
      </w:r>
      <w:ins w:id="190" w:author="Janelle Bowersox, RN, MSN, OCN" w:date="2014-09-30T10:28:00Z">
        <w:r w:rsidR="000E6B12">
          <w:rPr>
            <w:rFonts w:eastAsia="Times New Roman" w:cs="Arial"/>
          </w:rPr>
          <w:t>,</w:t>
        </w:r>
      </w:ins>
      <w:del w:id="191" w:author="Janelle Bowersox, RN, MSN, OCN" w:date="2014-09-30T10:28:00Z">
        <w:r w:rsidDel="000E6B12">
          <w:rPr>
            <w:rFonts w:eastAsia="Times New Roman" w:cs="Arial"/>
          </w:rPr>
          <w:delText>;</w:delText>
        </w:r>
      </w:del>
      <w:r>
        <w:rPr>
          <w:rFonts w:eastAsia="Times New Roman" w:cs="Arial"/>
        </w:rPr>
        <w:t xml:space="preserve"> Kirin</w:t>
      </w:r>
      <w:ins w:id="192" w:author="Janelle Bowersox, RN, MSN, OCN" w:date="2014-09-30T10:29:00Z">
        <w:r w:rsidR="000E6B12">
          <w:rPr>
            <w:rFonts w:eastAsia="Times New Roman" w:cs="Arial"/>
          </w:rPr>
          <w:t>,</w:t>
        </w:r>
      </w:ins>
      <w:del w:id="193" w:author="Janelle Bowersox, RN, MSN, OCN" w:date="2014-09-30T10:29:00Z">
        <w:r w:rsidR="00E82009" w:rsidDel="000E6B12">
          <w:rPr>
            <w:rFonts w:eastAsia="Times New Roman" w:cs="Arial"/>
          </w:rPr>
          <w:delText>;</w:delText>
        </w:r>
      </w:del>
      <w:r>
        <w:rPr>
          <w:rFonts w:eastAsia="Times New Roman" w:cs="Arial"/>
        </w:rPr>
        <w:t xml:space="preserve"> Lilly</w:t>
      </w:r>
      <w:ins w:id="194" w:author="Janelle Bowersox, RN, MSN, OCN" w:date="2014-09-30T10:29:00Z">
        <w:r w:rsidR="000E6B12">
          <w:rPr>
            <w:rFonts w:eastAsia="Times New Roman" w:cs="Arial"/>
          </w:rPr>
          <w:t>,</w:t>
        </w:r>
      </w:ins>
      <w:del w:id="195" w:author="Janelle Bowersox, RN, MSN, OCN" w:date="2014-09-30T10:29:00Z">
        <w:r w:rsidDel="000E6B12">
          <w:rPr>
            <w:rFonts w:eastAsia="Times New Roman" w:cs="Arial"/>
          </w:rPr>
          <w:delText>;</w:delText>
        </w:r>
      </w:del>
      <w:r>
        <w:rPr>
          <w:rFonts w:eastAsia="Times New Roman" w:cs="Arial"/>
        </w:rPr>
        <w:t xml:space="preserve"> </w:t>
      </w:r>
      <w:r w:rsidR="00E82009">
        <w:rPr>
          <w:rFonts w:eastAsia="Times New Roman" w:cs="Arial"/>
        </w:rPr>
        <w:t>Novartis</w:t>
      </w:r>
      <w:ins w:id="196" w:author="Janelle Bowersox, RN, MSN, OCN" w:date="2014-09-30T10:29:00Z">
        <w:r w:rsidR="000E6B12">
          <w:rPr>
            <w:rFonts w:eastAsia="Times New Roman" w:cs="Arial"/>
          </w:rPr>
          <w:t>,</w:t>
        </w:r>
      </w:ins>
      <w:del w:id="197" w:author="Janelle Bowersox, RN, MSN, OCN" w:date="2014-09-30T10:29:00Z">
        <w:r w:rsidR="00E82009" w:rsidDel="000E6B12">
          <w:rPr>
            <w:rFonts w:eastAsia="Times New Roman" w:cs="Arial"/>
          </w:rPr>
          <w:delText>;</w:delText>
        </w:r>
      </w:del>
      <w:r w:rsidR="00E82009">
        <w:rPr>
          <w:rFonts w:eastAsia="Times New Roman" w:cs="Arial"/>
        </w:rPr>
        <w:t xml:space="preserve"> Roche</w:t>
      </w:r>
      <w:ins w:id="198" w:author="Janelle Bowersox, RN, MSN, OCN" w:date="2014-09-30T10:29:00Z">
        <w:r w:rsidR="000E6B12">
          <w:rPr>
            <w:rFonts w:eastAsia="Times New Roman" w:cs="Arial"/>
          </w:rPr>
          <w:t>,</w:t>
        </w:r>
      </w:ins>
      <w:del w:id="199" w:author="Janelle Bowersox, RN, MSN, OCN" w:date="2014-09-30T10:29:00Z">
        <w:r w:rsidR="00E82009" w:rsidDel="000E6B12">
          <w:rPr>
            <w:rFonts w:eastAsia="Times New Roman" w:cs="Arial"/>
          </w:rPr>
          <w:delText>;</w:delText>
        </w:r>
      </w:del>
      <w:r w:rsidR="00E82009">
        <w:rPr>
          <w:rFonts w:eastAsia="Times New Roman" w:cs="Arial"/>
        </w:rPr>
        <w:t xml:space="preserve"> and </w:t>
      </w:r>
      <w:proofErr w:type="spellStart"/>
      <w:r w:rsidR="00E82009">
        <w:rPr>
          <w:rFonts w:eastAsia="Times New Roman" w:cs="Arial"/>
        </w:rPr>
        <w:t>Synta</w:t>
      </w:r>
      <w:proofErr w:type="spellEnd"/>
      <w:r w:rsidR="00E82009">
        <w:rPr>
          <w:rFonts w:eastAsia="Times New Roman" w:cs="Arial"/>
        </w:rPr>
        <w:t>. He</w:t>
      </w:r>
      <w:r w:rsidR="00E82009" w:rsidRPr="00E82009">
        <w:rPr>
          <w:rFonts w:eastAsia="Times New Roman" w:cs="Arial"/>
        </w:rPr>
        <w:t xml:space="preserve"> has agreed to disclose any unlabeled/unapproved uses of dru</w:t>
      </w:r>
      <w:r w:rsidR="00E82009">
        <w:rPr>
          <w:rFonts w:eastAsia="Times New Roman" w:cs="Arial"/>
        </w:rPr>
        <w:t>gs or products referenced in his</w:t>
      </w:r>
      <w:r w:rsidR="00E82009" w:rsidRPr="00E82009">
        <w:rPr>
          <w:rFonts w:eastAsia="Times New Roman" w:cs="Arial"/>
        </w:rPr>
        <w:t xml:space="preserve"> presentation.</w:t>
      </w:r>
    </w:p>
    <w:p w14:paraId="6AC78EAC" w14:textId="77777777" w:rsidR="001D1F6A" w:rsidRDefault="001D1F6A" w:rsidP="00CA2A32">
      <w:pPr>
        <w:spacing w:after="0" w:line="240" w:lineRule="auto"/>
        <w:rPr>
          <w:ins w:id="200" w:author="Debbie Greiner" w:date="2014-09-08T14:32:00Z"/>
          <w:rFonts w:eastAsia="Times New Roman" w:cs="Arial"/>
        </w:rPr>
      </w:pPr>
    </w:p>
    <w:p w14:paraId="04B957F8" w14:textId="15FCFF6E" w:rsidR="001D1F6A" w:rsidRDefault="001D1F6A" w:rsidP="00CA2A32">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w:t>
      </w:r>
      <w:proofErr w:type="spellStart"/>
      <w:r>
        <w:rPr>
          <w:rFonts w:eastAsia="Times New Roman" w:cs="Arial"/>
        </w:rPr>
        <w:t>Fakih</w:t>
      </w:r>
      <w:proofErr w:type="spellEnd"/>
      <w:r>
        <w:rPr>
          <w:rFonts w:eastAsia="Times New Roman" w:cs="Arial"/>
        </w:rPr>
        <w:t xml:space="preserve"> has received consul</w:t>
      </w:r>
      <w:r w:rsidR="00803ADD">
        <w:rPr>
          <w:rFonts w:eastAsia="Times New Roman" w:cs="Arial"/>
        </w:rPr>
        <w:t>ting fees from Amgen</w:t>
      </w:r>
      <w:ins w:id="201" w:author="Janelle Bowersox, RN, MSN, OCN" w:date="2014-09-30T10:29:00Z">
        <w:r w:rsidR="000E6B12">
          <w:rPr>
            <w:rFonts w:eastAsia="Times New Roman" w:cs="Arial"/>
          </w:rPr>
          <w:t>,</w:t>
        </w:r>
      </w:ins>
      <w:del w:id="202" w:author="Janelle Bowersox, RN, MSN, OCN" w:date="2014-09-30T10:29:00Z">
        <w:r w:rsidR="00803ADD" w:rsidDel="000E6B12">
          <w:rPr>
            <w:rFonts w:eastAsia="Times New Roman" w:cs="Arial"/>
          </w:rPr>
          <w:delText>;</w:delText>
        </w:r>
      </w:del>
      <w:ins w:id="203" w:author="Heather Tomlinson" w:date="2014-09-17T11:42:00Z">
        <w:r w:rsidR="00050A07">
          <w:rPr>
            <w:rFonts w:eastAsia="Times New Roman" w:cs="Arial"/>
          </w:rPr>
          <w:t xml:space="preserve"> </w:t>
        </w:r>
      </w:ins>
      <w:r w:rsidR="00803ADD">
        <w:rPr>
          <w:rFonts w:eastAsia="Times New Roman" w:cs="Arial"/>
        </w:rPr>
        <w:t>Genentech</w:t>
      </w:r>
      <w:ins w:id="204" w:author="Janelle Bowersox, RN, MSN, OCN" w:date="2014-09-30T10:29:00Z">
        <w:r w:rsidR="000E6B12">
          <w:rPr>
            <w:rFonts w:eastAsia="Times New Roman" w:cs="Arial"/>
          </w:rPr>
          <w:t>,</w:t>
        </w:r>
      </w:ins>
      <w:del w:id="205" w:author="Janelle Bowersox, RN, MSN, OCN" w:date="2014-09-30T10:29:00Z">
        <w:r w:rsidR="00803ADD" w:rsidDel="000E6B12">
          <w:rPr>
            <w:rFonts w:eastAsia="Times New Roman" w:cs="Arial"/>
          </w:rPr>
          <w:delText>;</w:delText>
        </w:r>
      </w:del>
      <w:r>
        <w:rPr>
          <w:rFonts w:eastAsia="Times New Roman" w:cs="Arial"/>
        </w:rPr>
        <w:t xml:space="preserve"> </w:t>
      </w:r>
      <w:proofErr w:type="spellStart"/>
      <w:r>
        <w:rPr>
          <w:rFonts w:eastAsia="Times New Roman" w:cs="Arial"/>
        </w:rPr>
        <w:t>Sanofi</w:t>
      </w:r>
      <w:proofErr w:type="spellEnd"/>
      <w:ins w:id="206" w:author="Janelle Bowersox, RN, MSN, OCN" w:date="2014-09-30T10:29:00Z">
        <w:r w:rsidR="000E6B12">
          <w:rPr>
            <w:rFonts w:eastAsia="Times New Roman" w:cs="Arial"/>
          </w:rPr>
          <w:t>,</w:t>
        </w:r>
      </w:ins>
      <w:ins w:id="207" w:author="Heather Tomlinson" w:date="2014-09-17T11:42:00Z">
        <w:del w:id="208" w:author="Janelle Bowersox, RN, MSN, OCN" w:date="2014-09-30T10:29:00Z">
          <w:r w:rsidR="00050A07" w:rsidDel="000E6B12">
            <w:rPr>
              <w:rFonts w:eastAsia="Times New Roman" w:cs="Arial"/>
            </w:rPr>
            <w:delText>;</w:delText>
          </w:r>
        </w:del>
      </w:ins>
      <w:r>
        <w:rPr>
          <w:rFonts w:eastAsia="Times New Roman" w:cs="Arial"/>
        </w:rPr>
        <w:t xml:space="preserve"> and </w:t>
      </w:r>
      <w:proofErr w:type="spellStart"/>
      <w:r w:rsidR="00803ADD">
        <w:rPr>
          <w:rFonts w:eastAsia="Times New Roman" w:cs="Arial"/>
        </w:rPr>
        <w:t>Sirtex</w:t>
      </w:r>
      <w:proofErr w:type="spellEnd"/>
      <w:r w:rsidR="00803ADD">
        <w:rPr>
          <w:rFonts w:eastAsia="Times New Roman" w:cs="Arial"/>
        </w:rPr>
        <w:t xml:space="preserve"> </w:t>
      </w:r>
      <w:proofErr w:type="spellStart"/>
      <w:r w:rsidR="00803ADD">
        <w:rPr>
          <w:rFonts w:eastAsia="Times New Roman" w:cs="Arial"/>
        </w:rPr>
        <w:t>Meical</w:t>
      </w:r>
      <w:proofErr w:type="spellEnd"/>
      <w:r w:rsidR="00803ADD">
        <w:rPr>
          <w:rFonts w:eastAsia="Times New Roman" w:cs="Arial"/>
        </w:rPr>
        <w:t xml:space="preserve">, Inc. </w:t>
      </w:r>
      <w:r w:rsidR="00803ADD" w:rsidRPr="00803ADD">
        <w:rPr>
          <w:rFonts w:eastAsia="Times New Roman" w:cs="Arial"/>
        </w:rPr>
        <w:t>He has agreed to disclose any unlabeled/unapproved uses of drugs or products referenced in his presentation.</w:t>
      </w:r>
    </w:p>
    <w:p w14:paraId="30FFD55D" w14:textId="77777777" w:rsidR="007A478A" w:rsidRDefault="007A478A" w:rsidP="00CA2A32">
      <w:pPr>
        <w:spacing w:after="0" w:line="240" w:lineRule="auto"/>
        <w:rPr>
          <w:rFonts w:eastAsia="Times New Roman" w:cs="Arial"/>
        </w:rPr>
      </w:pPr>
    </w:p>
    <w:p w14:paraId="61A91BA3" w14:textId="18EBE997" w:rsidR="007A478A" w:rsidRDefault="007A478A" w:rsidP="00CA2A32">
      <w:pPr>
        <w:spacing w:after="0" w:line="240" w:lineRule="auto"/>
        <w:rPr>
          <w:ins w:id="209" w:author="Debbie Greiner" w:date="2014-09-08T09:34:00Z"/>
          <w:rFonts w:eastAsia="Times New Roman" w:cs="Arial"/>
        </w:rPr>
      </w:pPr>
      <w:proofErr w:type="spellStart"/>
      <w:r>
        <w:rPr>
          <w:rFonts w:eastAsia="Times New Roman" w:cs="Arial"/>
        </w:rPr>
        <w:t>Dr</w:t>
      </w:r>
      <w:proofErr w:type="spellEnd"/>
      <w:r>
        <w:rPr>
          <w:rFonts w:eastAsia="Times New Roman" w:cs="Arial"/>
        </w:rPr>
        <w:t xml:space="preserve"> Harvey has received consulting fees from BTG International, Inc.</w:t>
      </w:r>
      <w:ins w:id="210" w:author="Janelle Bowersox, RN, MSN, OCN" w:date="2014-09-30T10:29:00Z">
        <w:r w:rsidR="000E6B12">
          <w:rPr>
            <w:rFonts w:eastAsia="Times New Roman" w:cs="Arial"/>
          </w:rPr>
          <w:t>,</w:t>
        </w:r>
      </w:ins>
      <w:del w:id="211" w:author="Janelle Bowersox, RN, MSN, OCN" w:date="2014-09-30T10:29:00Z">
        <w:r w:rsidDel="000E6B12">
          <w:rPr>
            <w:rFonts w:eastAsia="Times New Roman" w:cs="Arial"/>
          </w:rPr>
          <w:delText>;</w:delText>
        </w:r>
      </w:del>
      <w:r>
        <w:rPr>
          <w:rFonts w:eastAsia="Times New Roman" w:cs="Arial"/>
        </w:rPr>
        <w:t xml:space="preserve"> Onyx</w:t>
      </w:r>
      <w:ins w:id="212" w:author="Janelle Bowersox, RN, MSN, OCN" w:date="2014-09-30T10:29:00Z">
        <w:r w:rsidR="000E6B12">
          <w:rPr>
            <w:rFonts w:eastAsia="Times New Roman" w:cs="Arial"/>
          </w:rPr>
          <w:t>,</w:t>
        </w:r>
      </w:ins>
      <w:del w:id="213" w:author="Janelle Bowersox, RN, MSN, OCN" w:date="2014-09-30T10:29:00Z">
        <w:r w:rsidDel="000E6B12">
          <w:rPr>
            <w:rFonts w:eastAsia="Times New Roman" w:cs="Arial"/>
          </w:rPr>
          <w:delText>;</w:delText>
        </w:r>
      </w:del>
      <w:r>
        <w:rPr>
          <w:rFonts w:eastAsia="Times New Roman" w:cs="Arial"/>
        </w:rPr>
        <w:t xml:space="preserve"> and </w:t>
      </w:r>
      <w:proofErr w:type="spellStart"/>
      <w:r>
        <w:rPr>
          <w:rFonts w:eastAsia="Times New Roman" w:cs="Arial"/>
        </w:rPr>
        <w:t>Taiho</w:t>
      </w:r>
      <w:proofErr w:type="spellEnd"/>
      <w:r>
        <w:rPr>
          <w:rFonts w:eastAsia="Times New Roman" w:cs="Arial"/>
        </w:rPr>
        <w:t>.</w:t>
      </w:r>
      <w:ins w:id="214" w:author="Debbie Greiner" w:date="2014-09-03T13:59:00Z">
        <w:r>
          <w:rPr>
            <w:rFonts w:eastAsia="Times New Roman" w:cs="Arial"/>
          </w:rPr>
          <w:t xml:space="preserve"> </w:t>
        </w:r>
      </w:ins>
      <w:r>
        <w:rPr>
          <w:rFonts w:eastAsia="Times New Roman" w:cs="Arial"/>
        </w:rPr>
        <w:t>He has received research funding from Amgen, Bristol</w:t>
      </w:r>
      <w:ins w:id="215" w:author="Heather Tomlinson" w:date="2014-09-17T11:44:00Z">
        <w:r w:rsidR="00050A07">
          <w:rPr>
            <w:rFonts w:eastAsia="Times New Roman" w:cs="Arial"/>
          </w:rPr>
          <w:t>-</w:t>
        </w:r>
      </w:ins>
      <w:del w:id="216" w:author="Heather Tomlinson" w:date="2014-09-17T11:44:00Z">
        <w:r w:rsidDel="00050A07">
          <w:rPr>
            <w:rFonts w:eastAsia="Times New Roman" w:cs="Arial"/>
          </w:rPr>
          <w:delText xml:space="preserve"> – </w:delText>
        </w:r>
      </w:del>
      <w:r>
        <w:rPr>
          <w:rFonts w:eastAsia="Times New Roman" w:cs="Arial"/>
        </w:rPr>
        <w:t>Myers Squibb, Eli Lilly, Merck, Novar</w:t>
      </w:r>
      <w:del w:id="217" w:author="Heather Tomlinson" w:date="2014-09-17T11:45:00Z">
        <w:r w:rsidDel="00050A07">
          <w:rPr>
            <w:rFonts w:eastAsia="Times New Roman" w:cs="Arial"/>
          </w:rPr>
          <w:delText>i</w:delText>
        </w:r>
      </w:del>
      <w:r>
        <w:rPr>
          <w:rFonts w:eastAsia="Times New Roman" w:cs="Arial"/>
        </w:rPr>
        <w:t>t</w:t>
      </w:r>
      <w:ins w:id="218" w:author="Heather Tomlinson" w:date="2014-09-17T11:45:00Z">
        <w:r w:rsidR="00050A07">
          <w:rPr>
            <w:rFonts w:eastAsia="Times New Roman" w:cs="Arial"/>
          </w:rPr>
          <w:t>i</w:t>
        </w:r>
      </w:ins>
      <w:r>
        <w:rPr>
          <w:rFonts w:eastAsia="Times New Roman" w:cs="Arial"/>
        </w:rPr>
        <w:t xml:space="preserve">s, Onyx, </w:t>
      </w:r>
      <w:del w:id="219" w:author="Heather Tomlinson" w:date="2014-09-17T11:45:00Z">
        <w:r w:rsidDel="00050A07">
          <w:rPr>
            <w:rFonts w:eastAsia="Times New Roman" w:cs="Arial"/>
          </w:rPr>
          <w:delText>Sanofi</w:delText>
        </w:r>
      </w:del>
      <w:proofErr w:type="spellStart"/>
      <w:ins w:id="220" w:author="Heather Tomlinson" w:date="2014-09-17T11:45:00Z">
        <w:r w:rsidR="00050A07">
          <w:rPr>
            <w:rFonts w:eastAsia="Times New Roman" w:cs="Arial"/>
          </w:rPr>
          <w:t>Regeneron</w:t>
        </w:r>
      </w:ins>
      <w:proofErr w:type="spellEnd"/>
      <w:r>
        <w:rPr>
          <w:rFonts w:eastAsia="Times New Roman" w:cs="Arial"/>
        </w:rPr>
        <w:t xml:space="preserve">, and </w:t>
      </w:r>
      <w:del w:id="221" w:author="Heather Tomlinson" w:date="2014-09-17T11:45:00Z">
        <w:r w:rsidDel="00050A07">
          <w:rPr>
            <w:rFonts w:eastAsia="Times New Roman" w:cs="Arial"/>
          </w:rPr>
          <w:delText>Regeneron</w:delText>
        </w:r>
      </w:del>
      <w:proofErr w:type="spellStart"/>
      <w:ins w:id="222" w:author="Heather Tomlinson" w:date="2014-09-17T11:45:00Z">
        <w:r w:rsidR="00050A07">
          <w:rPr>
            <w:rFonts w:eastAsia="Times New Roman" w:cs="Arial"/>
          </w:rPr>
          <w:t>Sanofi</w:t>
        </w:r>
      </w:ins>
      <w:proofErr w:type="spellEnd"/>
      <w:r>
        <w:rPr>
          <w:rFonts w:eastAsia="Times New Roman" w:cs="Arial"/>
        </w:rPr>
        <w:t>.</w:t>
      </w:r>
      <w:del w:id="223" w:author="Heather Tomlinson" w:date="2014-09-17T11:45:00Z">
        <w:r w:rsidDel="00050A07">
          <w:rPr>
            <w:rFonts w:eastAsia="Times New Roman" w:cs="Arial"/>
          </w:rPr>
          <w:delText xml:space="preserve"> </w:delText>
        </w:r>
      </w:del>
      <w:r>
        <w:rPr>
          <w:rFonts w:eastAsia="Times New Roman" w:cs="Arial"/>
        </w:rPr>
        <w:t xml:space="preserve"> </w:t>
      </w:r>
      <w:r w:rsidRPr="007A478A">
        <w:rPr>
          <w:rFonts w:eastAsia="Times New Roman" w:cs="Arial"/>
        </w:rPr>
        <w:t>He has agreed to disclose any unlabeled/unapproved uses of drugs or products referenced in his presentation.</w:t>
      </w:r>
    </w:p>
    <w:p w14:paraId="7287442B" w14:textId="77777777" w:rsidR="00742532" w:rsidRDefault="00742532" w:rsidP="00CA2A32">
      <w:pPr>
        <w:spacing w:after="0" w:line="240" w:lineRule="auto"/>
        <w:rPr>
          <w:ins w:id="224" w:author="Debbie Greiner" w:date="2014-09-08T09:34:00Z"/>
          <w:rFonts w:eastAsia="Times New Roman" w:cs="Arial"/>
        </w:rPr>
      </w:pPr>
    </w:p>
    <w:p w14:paraId="4A4F0FB8" w14:textId="09DE1599" w:rsidR="00742532" w:rsidRDefault="00742532" w:rsidP="00CA2A32">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Hawk </w:t>
      </w:r>
      <w:r w:rsidRPr="00742532">
        <w:rPr>
          <w:rFonts w:eastAsia="Times New Roman" w:cs="Arial"/>
        </w:rPr>
        <w:t>has no relevant financial relationships to report. She has agreed to disclose any unlabeled/unapproved uses of drugs or products referenced in her presentation.</w:t>
      </w:r>
    </w:p>
    <w:p w14:paraId="446CA856" w14:textId="77777777" w:rsidR="007A478A" w:rsidRDefault="007A478A" w:rsidP="00CA2A32">
      <w:pPr>
        <w:spacing w:after="0" w:line="240" w:lineRule="auto"/>
        <w:rPr>
          <w:ins w:id="225" w:author="Debbie Greiner" w:date="2014-09-03T14:01:00Z"/>
          <w:rFonts w:eastAsia="Times New Roman" w:cs="Arial"/>
        </w:rPr>
      </w:pPr>
    </w:p>
    <w:p w14:paraId="1782C562" w14:textId="56E3FEE7" w:rsidR="007A478A" w:rsidRDefault="007A478A" w:rsidP="00CA2A32">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Landry </w:t>
      </w:r>
      <w:r w:rsidRPr="007A478A">
        <w:rPr>
          <w:rFonts w:eastAsia="Times New Roman" w:cs="Arial"/>
        </w:rPr>
        <w:t>has no relevant financial relationships to report. He has agreed to disclose any unlabeled/unapproved uses of drugs or products referenced in his presentation.</w:t>
      </w:r>
    </w:p>
    <w:p w14:paraId="03B6BF69" w14:textId="77777777" w:rsidR="007A478A" w:rsidRDefault="007A478A" w:rsidP="00CA2A32">
      <w:pPr>
        <w:spacing w:after="0" w:line="240" w:lineRule="auto"/>
        <w:rPr>
          <w:rFonts w:eastAsia="Times New Roman" w:cs="Arial"/>
        </w:rPr>
      </w:pPr>
    </w:p>
    <w:p w14:paraId="14D9CA4E" w14:textId="5B0BE2CD" w:rsidR="007A478A" w:rsidRDefault="007A478A" w:rsidP="00CA2A32">
      <w:pPr>
        <w:spacing w:after="0" w:line="240" w:lineRule="auto"/>
        <w:rPr>
          <w:ins w:id="226" w:author="Debbie Greiner" w:date="2014-09-11T11:12:00Z"/>
          <w:rFonts w:eastAsia="Times New Roman" w:cs="Arial"/>
        </w:rPr>
      </w:pPr>
      <w:proofErr w:type="spellStart"/>
      <w:r>
        <w:rPr>
          <w:rFonts w:eastAsia="Times New Roman" w:cs="Arial"/>
        </w:rPr>
        <w:t>Dr</w:t>
      </w:r>
      <w:proofErr w:type="spellEnd"/>
      <w:r>
        <w:rPr>
          <w:rFonts w:eastAsia="Times New Roman" w:cs="Arial"/>
        </w:rPr>
        <w:t xml:space="preserve"> </w:t>
      </w:r>
      <w:proofErr w:type="spellStart"/>
      <w:r>
        <w:rPr>
          <w:rFonts w:eastAsia="Times New Roman" w:cs="Arial"/>
        </w:rPr>
        <w:t>Ma</w:t>
      </w:r>
      <w:r w:rsidR="005F7ED6">
        <w:rPr>
          <w:rFonts w:eastAsia="Times New Roman" w:cs="Arial"/>
        </w:rPr>
        <w:t>ithel</w:t>
      </w:r>
      <w:proofErr w:type="spellEnd"/>
      <w:r w:rsidR="005F7ED6">
        <w:rPr>
          <w:rFonts w:eastAsia="Times New Roman" w:cs="Arial"/>
        </w:rPr>
        <w:t xml:space="preserve"> </w:t>
      </w:r>
      <w:r w:rsidR="005F7ED6" w:rsidRPr="005F7ED6">
        <w:rPr>
          <w:rFonts w:eastAsia="Times New Roman" w:cs="Arial"/>
        </w:rPr>
        <w:t>has no relevant financial relationships to report. He has agreed to disclose any unlabeled/unapproved uses of drugs or products referenced in his presentation.</w:t>
      </w:r>
    </w:p>
    <w:p w14:paraId="5E7FA906" w14:textId="77777777" w:rsidR="00CA4294" w:rsidRDefault="00CA4294" w:rsidP="00CA2A32">
      <w:pPr>
        <w:spacing w:after="0" w:line="240" w:lineRule="auto"/>
        <w:rPr>
          <w:ins w:id="227" w:author="Debbie Greiner" w:date="2014-09-11T11:12:00Z"/>
          <w:rFonts w:eastAsia="Times New Roman" w:cs="Arial"/>
        </w:rPr>
      </w:pPr>
    </w:p>
    <w:p w14:paraId="6284423D" w14:textId="1CCFFCF9" w:rsidR="00CA4294" w:rsidRDefault="00CA4294" w:rsidP="00CA2A32">
      <w:pPr>
        <w:spacing w:after="0" w:line="240" w:lineRule="auto"/>
        <w:rPr>
          <w:ins w:id="228" w:author="Debbie Greiner" w:date="2014-09-11T11:12:00Z"/>
          <w:rFonts w:eastAsia="Times New Roman" w:cs="Arial"/>
        </w:rPr>
      </w:pPr>
      <w:proofErr w:type="spellStart"/>
      <w:ins w:id="229" w:author="Debbie Greiner" w:date="2014-09-11T11:12:00Z">
        <w:r>
          <w:rPr>
            <w:rFonts w:eastAsia="Times New Roman" w:cs="Arial"/>
          </w:rPr>
          <w:t>Dr</w:t>
        </w:r>
        <w:proofErr w:type="spellEnd"/>
        <w:r>
          <w:rPr>
            <w:rFonts w:eastAsia="Times New Roman" w:cs="Arial"/>
          </w:rPr>
          <w:t xml:space="preserve"> Novak</w:t>
        </w:r>
      </w:ins>
      <w:ins w:id="230" w:author="Heather Tomlinson" w:date="2014-10-08T11:05:00Z">
        <w:r w:rsidR="00702FE6" w:rsidRPr="00702FE6">
          <w:rPr>
            <w:rFonts w:eastAsia="Times New Roman" w:cs="Arial"/>
          </w:rPr>
          <w:t xml:space="preserve"> </w:t>
        </w:r>
        <w:r w:rsidR="00702FE6" w:rsidRPr="00613EF8">
          <w:rPr>
            <w:rFonts w:eastAsia="Times New Roman" w:cs="Arial"/>
          </w:rPr>
          <w:t>has no relevant financial relationships to report. He has agreed to disclose any unlabeled/unapproved uses of drugs or products referenced in his presentation.</w:t>
        </w:r>
      </w:ins>
    </w:p>
    <w:p w14:paraId="564DE460" w14:textId="77777777" w:rsidR="00CA4294" w:rsidRDefault="00CA4294" w:rsidP="00CA2A32">
      <w:pPr>
        <w:spacing w:after="0" w:line="240" w:lineRule="auto"/>
        <w:rPr>
          <w:ins w:id="231" w:author="Debbie Greiner" w:date="2014-09-11T11:12:00Z"/>
          <w:rFonts w:eastAsia="Times New Roman" w:cs="Arial"/>
        </w:rPr>
      </w:pPr>
    </w:p>
    <w:p w14:paraId="053F0B19" w14:textId="20E6A5E2" w:rsidR="00CA4294" w:rsidRDefault="00CA4294" w:rsidP="00CA2A32">
      <w:pPr>
        <w:spacing w:after="0" w:line="240" w:lineRule="auto"/>
        <w:rPr>
          <w:ins w:id="232" w:author="Debbie Greiner" w:date="2014-09-11T11:11:00Z"/>
          <w:rFonts w:eastAsia="Times New Roman" w:cs="Arial"/>
        </w:rPr>
      </w:pPr>
      <w:proofErr w:type="spellStart"/>
      <w:ins w:id="233" w:author="Debbie Greiner" w:date="2014-09-11T11:12:00Z">
        <w:r w:rsidRPr="007B66EC">
          <w:rPr>
            <w:rFonts w:eastAsia="Times New Roman" w:cs="Arial"/>
            <w:highlight w:val="yellow"/>
            <w:rPrChange w:id="234" w:author="Debbie Greiner" w:date="2014-09-22T14:30:00Z">
              <w:rPr>
                <w:rFonts w:eastAsia="Times New Roman" w:cs="Arial"/>
              </w:rPr>
            </w:rPrChange>
          </w:rPr>
          <w:t>Dr</w:t>
        </w:r>
        <w:proofErr w:type="spellEnd"/>
        <w:r w:rsidRPr="007B66EC">
          <w:rPr>
            <w:rFonts w:eastAsia="Times New Roman" w:cs="Arial"/>
            <w:highlight w:val="yellow"/>
            <w:rPrChange w:id="235" w:author="Debbie Greiner" w:date="2014-09-22T14:30:00Z">
              <w:rPr>
                <w:rFonts w:eastAsia="Times New Roman" w:cs="Arial"/>
              </w:rPr>
            </w:rPrChange>
          </w:rPr>
          <w:t xml:space="preserve"> </w:t>
        </w:r>
        <w:proofErr w:type="spellStart"/>
        <w:r w:rsidRPr="007B66EC">
          <w:rPr>
            <w:rFonts w:eastAsia="Times New Roman" w:cs="Arial"/>
            <w:highlight w:val="yellow"/>
            <w:rPrChange w:id="236" w:author="Debbie Greiner" w:date="2014-09-22T14:30:00Z">
              <w:rPr>
                <w:rFonts w:eastAsia="Times New Roman" w:cs="Arial"/>
              </w:rPr>
            </w:rPrChange>
          </w:rPr>
          <w:t>O’Dorisio</w:t>
        </w:r>
      </w:ins>
      <w:proofErr w:type="spellEnd"/>
      <w:ins w:id="237" w:author="Debbie Greiner" w:date="2014-09-22T14:30:00Z">
        <w:r w:rsidR="007B66EC" w:rsidRPr="007B66EC">
          <w:t xml:space="preserve"> </w:t>
        </w:r>
        <w:r w:rsidR="007B66EC" w:rsidRPr="007B66EC">
          <w:rPr>
            <w:rFonts w:eastAsia="Times New Roman" w:cs="Arial"/>
          </w:rPr>
          <w:t>has no relevant financial relationships to report. He has agreed to disclose any unlabeled/unapproved uses of drugs or products referenced in his presentation.</w:t>
        </w:r>
      </w:ins>
    </w:p>
    <w:p w14:paraId="6F248929" w14:textId="77777777" w:rsidR="00CA4294" w:rsidRDefault="00CA4294" w:rsidP="00CA2A32">
      <w:pPr>
        <w:spacing w:after="0" w:line="240" w:lineRule="auto"/>
        <w:rPr>
          <w:ins w:id="238" w:author="Debbie Greiner" w:date="2014-09-11T11:12:00Z"/>
          <w:rFonts w:eastAsia="Times New Roman" w:cs="Arial"/>
        </w:rPr>
      </w:pPr>
    </w:p>
    <w:p w14:paraId="525F511E" w14:textId="77777777" w:rsidR="00492C27" w:rsidRPr="00492C27" w:rsidRDefault="00492C27" w:rsidP="00492C27">
      <w:pPr>
        <w:spacing w:after="0" w:line="240" w:lineRule="auto"/>
        <w:rPr>
          <w:ins w:id="239" w:author="Debbie Greiner" w:date="2014-09-08T14:13:00Z"/>
          <w:rFonts w:eastAsia="Times New Roman" w:cs="Arial"/>
        </w:rPr>
      </w:pPr>
    </w:p>
    <w:p w14:paraId="749E83F0" w14:textId="68056C93" w:rsidR="00492C27" w:rsidRDefault="00492C27" w:rsidP="00492C27">
      <w:pPr>
        <w:spacing w:after="0" w:line="240" w:lineRule="auto"/>
        <w:rPr>
          <w:rFonts w:eastAsia="Times New Roman" w:cs="Arial"/>
        </w:rPr>
      </w:pPr>
      <w:proofErr w:type="spellStart"/>
      <w:r w:rsidRPr="00492C27">
        <w:rPr>
          <w:rFonts w:eastAsia="Times New Roman" w:cs="Arial"/>
        </w:rPr>
        <w:t>Dr</w:t>
      </w:r>
      <w:proofErr w:type="spellEnd"/>
      <w:r w:rsidRPr="00492C27">
        <w:rPr>
          <w:rFonts w:eastAsia="Times New Roman" w:cs="Arial"/>
        </w:rPr>
        <w:t xml:space="preserve"> </w:t>
      </w:r>
      <w:r>
        <w:rPr>
          <w:rFonts w:eastAsia="Times New Roman" w:cs="Arial"/>
        </w:rPr>
        <w:t>Russell</w:t>
      </w:r>
      <w:r w:rsidRPr="00492C27">
        <w:rPr>
          <w:rFonts w:eastAsia="Times New Roman" w:cs="Arial"/>
        </w:rPr>
        <w:t xml:space="preserve"> has no relevant financial relationships to report. </w:t>
      </w:r>
      <w:r>
        <w:rPr>
          <w:rFonts w:eastAsia="Times New Roman" w:cs="Arial"/>
        </w:rPr>
        <w:t>She</w:t>
      </w:r>
      <w:r w:rsidRPr="00492C27">
        <w:rPr>
          <w:rFonts w:eastAsia="Times New Roman" w:cs="Arial"/>
        </w:rPr>
        <w:t xml:space="preserve"> has agreed to disclose any unlabeled/unapproved uses of drugs or products referenced in </w:t>
      </w:r>
      <w:r>
        <w:rPr>
          <w:rFonts w:eastAsia="Times New Roman" w:cs="Arial"/>
        </w:rPr>
        <w:t>her</w:t>
      </w:r>
      <w:r w:rsidRPr="00492C27">
        <w:rPr>
          <w:rFonts w:eastAsia="Times New Roman" w:cs="Arial"/>
        </w:rPr>
        <w:t xml:space="preserve"> presentation.</w:t>
      </w:r>
    </w:p>
    <w:p w14:paraId="78ED8E60" w14:textId="77777777" w:rsidR="000678AE" w:rsidRDefault="000678AE" w:rsidP="00CA2A32">
      <w:pPr>
        <w:spacing w:after="0" w:line="240" w:lineRule="auto"/>
        <w:rPr>
          <w:rFonts w:eastAsia="Times New Roman" w:cs="Arial"/>
        </w:rPr>
      </w:pPr>
    </w:p>
    <w:p w14:paraId="4C7BFE79" w14:textId="6EBD4717" w:rsidR="000678AE" w:rsidRDefault="000678AE" w:rsidP="00CA2A32">
      <w:pPr>
        <w:spacing w:after="0" w:line="240" w:lineRule="auto"/>
        <w:rPr>
          <w:ins w:id="240" w:author="Debbie Greiner" w:date="2014-09-03T14:13:00Z"/>
          <w:rFonts w:eastAsia="Times New Roman" w:cs="Arial"/>
        </w:rPr>
      </w:pPr>
      <w:proofErr w:type="spellStart"/>
      <w:r>
        <w:rPr>
          <w:rFonts w:eastAsia="Times New Roman" w:cs="Arial"/>
        </w:rPr>
        <w:t>Dr</w:t>
      </w:r>
      <w:proofErr w:type="spellEnd"/>
      <w:r>
        <w:rPr>
          <w:rFonts w:eastAsia="Times New Roman" w:cs="Arial"/>
        </w:rPr>
        <w:t xml:space="preserve"> </w:t>
      </w:r>
      <w:proofErr w:type="spellStart"/>
      <w:r>
        <w:rPr>
          <w:rFonts w:eastAsia="Times New Roman" w:cs="Arial"/>
        </w:rPr>
        <w:t>Shaib</w:t>
      </w:r>
      <w:proofErr w:type="spellEnd"/>
      <w:r w:rsidRPr="000678AE">
        <w:t xml:space="preserve"> </w:t>
      </w:r>
      <w:r w:rsidRPr="000678AE">
        <w:rPr>
          <w:rFonts w:eastAsia="Times New Roman" w:cs="Arial"/>
        </w:rPr>
        <w:t>has no relevant financial relationships to report. He has agreed to disclose any unlabeled/unapproved uses of drugs or products referenced in his presentation.</w:t>
      </w:r>
    </w:p>
    <w:p w14:paraId="1EA1B9FB" w14:textId="77777777" w:rsidR="000678AE" w:rsidRDefault="000678AE" w:rsidP="00CA2A32">
      <w:pPr>
        <w:spacing w:after="0" w:line="240" w:lineRule="auto"/>
        <w:rPr>
          <w:ins w:id="241" w:author="Debbie Greiner" w:date="2014-09-03T14:13:00Z"/>
          <w:rFonts w:eastAsia="Times New Roman" w:cs="Arial"/>
        </w:rPr>
      </w:pPr>
    </w:p>
    <w:p w14:paraId="3D6887FC" w14:textId="2D6D162E" w:rsidR="000678AE" w:rsidRDefault="000678AE" w:rsidP="00CA2A32">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Willingham has received research funding from Cook Medical</w:t>
      </w:r>
      <w:r w:rsidR="0072565C">
        <w:rPr>
          <w:rFonts w:eastAsia="Times New Roman" w:cs="Arial"/>
        </w:rPr>
        <w:t>,</w:t>
      </w:r>
      <w:ins w:id="242" w:author="Janelle Bowersox, RN, MSN, OCN" w:date="2014-09-30T10:30:00Z">
        <w:r w:rsidR="000E6B12">
          <w:rPr>
            <w:rFonts w:eastAsia="Times New Roman" w:cs="Arial"/>
          </w:rPr>
          <w:t xml:space="preserve"> </w:t>
        </w:r>
      </w:ins>
      <w:proofErr w:type="spellStart"/>
      <w:r w:rsidR="00BE4C3B">
        <w:rPr>
          <w:rFonts w:eastAsia="Times New Roman" w:cs="Arial"/>
        </w:rPr>
        <w:t>RedPath</w:t>
      </w:r>
      <w:proofErr w:type="spellEnd"/>
      <w:r w:rsidR="0072565C">
        <w:rPr>
          <w:rFonts w:eastAsia="Times New Roman" w:cs="Arial"/>
        </w:rPr>
        <w:t xml:space="preserve"> and </w:t>
      </w:r>
      <w:proofErr w:type="spellStart"/>
      <w:r w:rsidR="0072565C">
        <w:rPr>
          <w:rFonts w:eastAsia="Times New Roman" w:cs="Arial"/>
        </w:rPr>
        <w:t>Xlumena</w:t>
      </w:r>
      <w:proofErr w:type="spellEnd"/>
      <w:r w:rsidR="0072565C">
        <w:rPr>
          <w:rFonts w:eastAsia="Times New Roman" w:cs="Arial"/>
        </w:rPr>
        <w:t xml:space="preserve">. </w:t>
      </w:r>
      <w:r w:rsidR="0072565C" w:rsidRPr="0072565C">
        <w:rPr>
          <w:rFonts w:eastAsia="Times New Roman" w:cs="Arial"/>
        </w:rPr>
        <w:t>He has agreed to disclose any unlabeled/unapproved uses of drugs or products referenced in his presentation.</w:t>
      </w:r>
    </w:p>
    <w:p w14:paraId="75EAA028" w14:textId="77777777" w:rsidR="00CA4294" w:rsidRDefault="00CA4294" w:rsidP="00CA2A32">
      <w:pPr>
        <w:spacing w:after="0" w:line="240" w:lineRule="auto"/>
        <w:rPr>
          <w:ins w:id="243" w:author="Debbie Greiner" w:date="2014-09-11T11:12:00Z"/>
          <w:rFonts w:eastAsia="Times New Roman" w:cs="Arial"/>
        </w:rPr>
      </w:pPr>
    </w:p>
    <w:p w14:paraId="450F0BC7" w14:textId="562C58A4" w:rsidR="00CA4294" w:rsidRDefault="00CA4294" w:rsidP="00CA2A32">
      <w:pPr>
        <w:spacing w:after="0" w:line="240" w:lineRule="auto"/>
        <w:rPr>
          <w:ins w:id="244" w:author="Debbie Greiner" w:date="2014-09-18T16:13:00Z"/>
          <w:rFonts w:eastAsia="Times New Roman" w:cs="Arial"/>
        </w:rPr>
      </w:pPr>
      <w:proofErr w:type="spellStart"/>
      <w:ins w:id="245" w:author="Debbie Greiner" w:date="2014-09-11T11:12:00Z">
        <w:r w:rsidRPr="00613EF8">
          <w:rPr>
            <w:rFonts w:eastAsia="Times New Roman" w:cs="Arial"/>
            <w:highlight w:val="yellow"/>
            <w:rPrChange w:id="246" w:author="Debbie Greiner" w:date="2014-09-18T09:43:00Z">
              <w:rPr>
                <w:rFonts w:eastAsia="Times New Roman" w:cs="Arial"/>
              </w:rPr>
            </w:rPrChange>
          </w:rPr>
          <w:t>Dr</w:t>
        </w:r>
        <w:proofErr w:type="spellEnd"/>
        <w:r w:rsidRPr="00613EF8">
          <w:rPr>
            <w:rFonts w:eastAsia="Times New Roman" w:cs="Arial"/>
            <w:highlight w:val="yellow"/>
            <w:rPrChange w:id="247" w:author="Debbie Greiner" w:date="2014-09-18T09:43:00Z">
              <w:rPr>
                <w:rFonts w:eastAsia="Times New Roman" w:cs="Arial"/>
              </w:rPr>
            </w:rPrChange>
          </w:rPr>
          <w:t xml:space="preserve"> Yamada</w:t>
        </w:r>
      </w:ins>
      <w:ins w:id="248" w:author="Debbie Greiner" w:date="2014-09-18T09:42:00Z">
        <w:r w:rsidR="00613EF8">
          <w:rPr>
            <w:rFonts w:eastAsia="Times New Roman" w:cs="Arial"/>
          </w:rPr>
          <w:t xml:space="preserve"> </w:t>
        </w:r>
        <w:r w:rsidR="00613EF8" w:rsidRPr="00613EF8">
          <w:rPr>
            <w:rFonts w:eastAsia="Times New Roman" w:cs="Arial"/>
          </w:rPr>
          <w:t>has no relevant financial relationships to report. He has agreed to disclose any unlabeled/unapproved uses of drugs or products referenced in his presentation.</w:t>
        </w:r>
      </w:ins>
    </w:p>
    <w:p w14:paraId="29EAA299" w14:textId="77777777" w:rsidR="0045472A" w:rsidRDefault="0045472A" w:rsidP="00CA2A32">
      <w:pPr>
        <w:spacing w:after="0" w:line="240" w:lineRule="auto"/>
        <w:rPr>
          <w:ins w:id="249" w:author="Debbie Greiner" w:date="2014-09-18T16:13:00Z"/>
          <w:rFonts w:eastAsia="Times New Roman" w:cs="Arial"/>
        </w:rPr>
      </w:pPr>
    </w:p>
    <w:p w14:paraId="6E5D2042" w14:textId="653A17CA" w:rsidR="000678AE" w:rsidRDefault="0045472A" w:rsidP="00CA2A32">
      <w:pPr>
        <w:spacing w:after="0" w:line="240" w:lineRule="auto"/>
        <w:rPr>
          <w:ins w:id="250" w:author="Debbie Greiner" w:date="2014-09-03T14:13:00Z"/>
          <w:rFonts w:eastAsia="Times New Roman" w:cs="Arial"/>
        </w:rPr>
      </w:pPr>
      <w:proofErr w:type="spellStart"/>
      <w:ins w:id="251" w:author="Debbie Greiner" w:date="2014-09-18T16:13:00Z">
        <w:r>
          <w:rPr>
            <w:rFonts w:eastAsia="Times New Roman" w:cs="Arial"/>
          </w:rPr>
          <w:t>Drs</w:t>
        </w:r>
        <w:proofErr w:type="spellEnd"/>
        <w:r>
          <w:rPr>
            <w:rFonts w:eastAsia="Times New Roman" w:cs="Arial"/>
          </w:rPr>
          <w:t xml:space="preserve"> Allen, Cardona, Dawson, Hawk, Landry, </w:t>
        </w:r>
        <w:proofErr w:type="spellStart"/>
        <w:r>
          <w:rPr>
            <w:rFonts w:eastAsia="Times New Roman" w:cs="Arial"/>
          </w:rPr>
          <w:t>Maithel</w:t>
        </w:r>
        <w:proofErr w:type="spellEnd"/>
        <w:r>
          <w:rPr>
            <w:rFonts w:eastAsia="Times New Roman" w:cs="Arial"/>
          </w:rPr>
          <w:t>,</w:t>
        </w:r>
      </w:ins>
      <w:ins w:id="252" w:author="Debbie Greiner" w:date="2014-10-07T15:13:00Z">
        <w:r w:rsidR="00AF2B92">
          <w:rPr>
            <w:rFonts w:eastAsia="Times New Roman" w:cs="Arial"/>
          </w:rPr>
          <w:t xml:space="preserve"> Novak</w:t>
        </w:r>
        <w:proofErr w:type="gramStart"/>
        <w:r w:rsidR="00AF2B92">
          <w:rPr>
            <w:rFonts w:eastAsia="Times New Roman" w:cs="Arial"/>
          </w:rPr>
          <w:t xml:space="preserve">, </w:t>
        </w:r>
      </w:ins>
      <w:ins w:id="253" w:author="Debbie Greiner" w:date="2014-09-22T14:30:00Z">
        <w:r w:rsidR="007B66EC" w:rsidRPr="007B66EC">
          <w:t xml:space="preserve"> </w:t>
        </w:r>
        <w:proofErr w:type="spellStart"/>
        <w:r w:rsidR="007B66EC" w:rsidRPr="007B66EC">
          <w:rPr>
            <w:rFonts w:eastAsia="Times New Roman" w:cs="Arial"/>
          </w:rPr>
          <w:t>O’Dorisio</w:t>
        </w:r>
        <w:r w:rsidR="007B66EC">
          <w:rPr>
            <w:rFonts w:eastAsia="Times New Roman" w:cs="Arial"/>
          </w:rPr>
          <w:t>,</w:t>
        </w:r>
      </w:ins>
      <w:ins w:id="254" w:author="Debbie Greiner" w:date="2014-09-18T16:13:00Z">
        <w:r>
          <w:rPr>
            <w:rFonts w:eastAsia="Times New Roman" w:cs="Arial"/>
          </w:rPr>
          <w:t>Russell</w:t>
        </w:r>
        <w:proofErr w:type="spellEnd"/>
        <w:proofErr w:type="gramEnd"/>
        <w:r>
          <w:rPr>
            <w:rFonts w:eastAsia="Times New Roman" w:cs="Arial"/>
          </w:rPr>
          <w:t xml:space="preserve">, </w:t>
        </w:r>
        <w:proofErr w:type="spellStart"/>
        <w:r>
          <w:rPr>
            <w:rFonts w:eastAsia="Times New Roman" w:cs="Arial"/>
          </w:rPr>
          <w:t>Shaib</w:t>
        </w:r>
        <w:proofErr w:type="spellEnd"/>
        <w:r>
          <w:rPr>
            <w:rFonts w:eastAsia="Times New Roman" w:cs="Arial"/>
          </w:rPr>
          <w:t xml:space="preserve"> and Yamada</w:t>
        </w:r>
      </w:ins>
      <w:ins w:id="255" w:author="Debbie Greiner" w:date="2014-09-18T16:14:00Z">
        <w:r>
          <w:rPr>
            <w:rFonts w:eastAsia="Times New Roman" w:cs="Arial"/>
          </w:rPr>
          <w:t xml:space="preserve"> </w:t>
        </w:r>
        <w:r w:rsidRPr="0045472A">
          <w:rPr>
            <w:rFonts w:eastAsia="Times New Roman" w:cs="Arial"/>
          </w:rPr>
          <w:t>ha</w:t>
        </w:r>
      </w:ins>
      <w:ins w:id="256" w:author="Debbie Greiner" w:date="2014-09-18T16:15:00Z">
        <w:r>
          <w:rPr>
            <w:rFonts w:eastAsia="Times New Roman" w:cs="Arial"/>
          </w:rPr>
          <w:t>ve</w:t>
        </w:r>
      </w:ins>
      <w:ins w:id="257" w:author="Debbie Greiner" w:date="2014-09-18T16:14:00Z">
        <w:r w:rsidRPr="0045472A">
          <w:rPr>
            <w:rFonts w:eastAsia="Times New Roman" w:cs="Arial"/>
          </w:rPr>
          <w:t xml:space="preserve"> no relevant financial relationships to </w:t>
        </w:r>
      </w:ins>
      <w:ins w:id="258" w:author="Debbie Greiner" w:date="2014-09-18T16:15:00Z">
        <w:r>
          <w:rPr>
            <w:rFonts w:eastAsia="Times New Roman" w:cs="Arial"/>
          </w:rPr>
          <w:t xml:space="preserve">disclose. </w:t>
        </w:r>
      </w:ins>
    </w:p>
    <w:p w14:paraId="05AB7B31" w14:textId="77777777" w:rsidR="000678AE" w:rsidRDefault="000678AE" w:rsidP="00CA2A32">
      <w:pPr>
        <w:spacing w:after="0" w:line="240" w:lineRule="auto"/>
        <w:rPr>
          <w:rFonts w:eastAsia="Times New Roman" w:cs="Arial"/>
        </w:rPr>
      </w:pPr>
    </w:p>
    <w:p w14:paraId="67F7B64B" w14:textId="77777777" w:rsidR="00CA2A32" w:rsidRDefault="00CA2A32" w:rsidP="00EB300B">
      <w:pPr>
        <w:spacing w:after="0" w:line="240" w:lineRule="auto"/>
        <w:rPr>
          <w:rFonts w:eastAsia="Times New Roman" w:cs="Arial"/>
        </w:rPr>
      </w:pPr>
    </w:p>
    <w:p w14:paraId="0C4C2314" w14:textId="77777777" w:rsidR="006A2125" w:rsidRDefault="006A2125" w:rsidP="00EB300B">
      <w:pPr>
        <w:spacing w:after="0" w:line="240" w:lineRule="auto"/>
        <w:rPr>
          <w:rFonts w:eastAsia="Times New Roman" w:cs="Arial"/>
        </w:rPr>
      </w:pPr>
    </w:p>
    <w:p w14:paraId="5FEA6D30" w14:textId="77777777" w:rsidR="006A2125" w:rsidRPr="00423CC1" w:rsidRDefault="006A2125" w:rsidP="006A2125">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p>
    <w:p w14:paraId="4CF8B1C3" w14:textId="7BC85184" w:rsidR="000E6B12" w:rsidRDefault="000E6B12" w:rsidP="006A2125">
      <w:pPr>
        <w:pStyle w:val="ListParagraph"/>
        <w:numPr>
          <w:ilvl w:val="0"/>
          <w:numId w:val="9"/>
        </w:numPr>
        <w:spacing w:after="0" w:line="240" w:lineRule="auto"/>
        <w:rPr>
          <w:ins w:id="259" w:author="Janelle Bowersox, RN, MSN, OCN" w:date="2014-09-30T10:30:00Z"/>
          <w:rFonts w:eastAsia="Times New Roman" w:cs="Arial"/>
        </w:rPr>
      </w:pPr>
      <w:ins w:id="260" w:author="Janelle Bowersox, RN, MSN, OCN" w:date="2014-09-30T10:30:00Z">
        <w:r>
          <w:rPr>
            <w:rFonts w:eastAsia="Times New Roman" w:cs="Arial"/>
          </w:rPr>
          <w:t>Janice Galleshaw, MD (medical director content reviewer)-no relevant financial relationships</w:t>
        </w:r>
      </w:ins>
    </w:p>
    <w:p w14:paraId="04086B4E" w14:textId="63E9FF83" w:rsidR="000F611F" w:rsidRDefault="00996805" w:rsidP="006A2125">
      <w:pPr>
        <w:pStyle w:val="ListParagraph"/>
        <w:numPr>
          <w:ilvl w:val="0"/>
          <w:numId w:val="9"/>
        </w:numPr>
        <w:spacing w:after="0" w:line="240" w:lineRule="auto"/>
        <w:rPr>
          <w:rFonts w:eastAsia="Times New Roman" w:cs="Arial"/>
        </w:rPr>
      </w:pPr>
      <w:commentRangeStart w:id="261"/>
      <w:r>
        <w:rPr>
          <w:rFonts w:eastAsia="Times New Roman" w:cs="Arial"/>
        </w:rPr>
        <w:t xml:space="preserve">Nathan Kelly, PhD </w:t>
      </w:r>
      <w:r w:rsidR="000F611F">
        <w:rPr>
          <w:rFonts w:eastAsia="Times New Roman" w:cs="Arial"/>
        </w:rPr>
        <w:t>(medical director</w:t>
      </w:r>
      <w:ins w:id="262" w:author="Heather Tomlinson" w:date="2014-09-17T13:08:00Z">
        <w:r w:rsidR="004520E0">
          <w:rPr>
            <w:rFonts w:eastAsia="Times New Roman" w:cs="Arial"/>
          </w:rPr>
          <w:t xml:space="preserve"> content reviewer</w:t>
        </w:r>
      </w:ins>
      <w:r w:rsidR="000F611F">
        <w:rPr>
          <w:rFonts w:eastAsia="Times New Roman" w:cs="Arial"/>
        </w:rPr>
        <w:t xml:space="preserve">) </w:t>
      </w:r>
      <w:r w:rsidR="000F611F" w:rsidRPr="00187B86">
        <w:rPr>
          <w:rFonts w:eastAsia="Times New Roman" w:cs="Arial"/>
        </w:rPr>
        <w:t xml:space="preserve">– no relevant financial </w:t>
      </w:r>
      <w:commentRangeStart w:id="263"/>
      <w:r w:rsidR="000F611F" w:rsidRPr="00187B86">
        <w:rPr>
          <w:rFonts w:eastAsia="Times New Roman" w:cs="Arial"/>
        </w:rPr>
        <w:t>relationships</w:t>
      </w:r>
      <w:commentRangeEnd w:id="261"/>
      <w:r w:rsidR="004520E0">
        <w:rPr>
          <w:rStyle w:val="CommentReference"/>
        </w:rPr>
        <w:commentReference w:id="261"/>
      </w:r>
      <w:commentRangeEnd w:id="263"/>
      <w:r w:rsidR="000E6B12">
        <w:rPr>
          <w:rStyle w:val="CommentReference"/>
        </w:rPr>
        <w:commentReference w:id="263"/>
      </w:r>
    </w:p>
    <w:p w14:paraId="3F6BA9BF" w14:textId="622A3268" w:rsidR="006A2125" w:rsidRPr="00187B86" w:rsidRDefault="00B10D00" w:rsidP="006A2125">
      <w:pPr>
        <w:pStyle w:val="ListParagraph"/>
        <w:numPr>
          <w:ilvl w:val="0"/>
          <w:numId w:val="9"/>
        </w:numPr>
        <w:spacing w:after="0" w:line="240" w:lineRule="auto"/>
        <w:rPr>
          <w:rFonts w:eastAsia="Times New Roman" w:cs="Arial"/>
        </w:rPr>
      </w:pPr>
      <w:r>
        <w:rPr>
          <w:rFonts w:eastAsia="Times New Roman" w:cs="Arial"/>
        </w:rPr>
        <w:t>Janelle Bowersox</w:t>
      </w:r>
      <w:r w:rsidR="00DD2CD5">
        <w:rPr>
          <w:rFonts w:eastAsia="Times New Roman" w:cs="Arial"/>
        </w:rPr>
        <w:t>, RN, OCN</w:t>
      </w:r>
      <w:r w:rsidR="006A2125" w:rsidRPr="00187B86">
        <w:rPr>
          <w:rFonts w:eastAsia="Times New Roman" w:cs="Arial"/>
        </w:rPr>
        <w:t xml:space="preserve"> (clinical</w:t>
      </w:r>
      <w:ins w:id="264" w:author="Heather Tomlinson" w:date="2014-09-17T13:05:00Z">
        <w:r w:rsidR="004520E0">
          <w:rPr>
            <w:rFonts w:eastAsia="Times New Roman" w:cs="Arial"/>
          </w:rPr>
          <w:t xml:space="preserve"> content reviewer</w:t>
        </w:r>
      </w:ins>
      <w:r w:rsidR="006A2125" w:rsidRPr="00187B86">
        <w:rPr>
          <w:rFonts w:eastAsia="Times New Roman" w:cs="Arial"/>
        </w:rPr>
        <w:t xml:space="preserve">) – no relevant financial relationships </w:t>
      </w:r>
    </w:p>
    <w:p w14:paraId="205BE007" w14:textId="4E14F092" w:rsidR="006A2125" w:rsidRPr="00187B86" w:rsidRDefault="000F611F" w:rsidP="006A2125">
      <w:pPr>
        <w:pStyle w:val="ListParagraph"/>
        <w:numPr>
          <w:ilvl w:val="0"/>
          <w:numId w:val="9"/>
        </w:numPr>
        <w:spacing w:after="0" w:line="240" w:lineRule="auto"/>
        <w:rPr>
          <w:rFonts w:eastAsia="Times New Roman" w:cs="Arial"/>
        </w:rPr>
      </w:pPr>
      <w:del w:id="265" w:author="Heather Tomlinson" w:date="2014-09-17T13:05:00Z">
        <w:r w:rsidDel="004520E0">
          <w:rPr>
            <w:rFonts w:eastAsia="Times New Roman" w:cs="Arial"/>
          </w:rPr>
          <w:delText>Trudy Stoddert</w:delText>
        </w:r>
      </w:del>
      <w:ins w:id="266" w:author="Heather Tomlinson" w:date="2014-09-17T13:05:00Z">
        <w:r w:rsidR="004520E0">
          <w:rPr>
            <w:rFonts w:eastAsia="Times New Roman" w:cs="Arial"/>
          </w:rPr>
          <w:t>Heather Tomlinson</w:t>
        </w:r>
      </w:ins>
      <w:r>
        <w:rPr>
          <w:rFonts w:eastAsia="Times New Roman" w:cs="Arial"/>
        </w:rPr>
        <w:t>, ELS</w:t>
      </w:r>
      <w:r w:rsidRPr="00187B86">
        <w:rPr>
          <w:rFonts w:eastAsia="Times New Roman" w:cs="Arial"/>
        </w:rPr>
        <w:t xml:space="preserve"> </w:t>
      </w:r>
      <w:r w:rsidR="006A2125" w:rsidRPr="00187B86">
        <w:rPr>
          <w:rFonts w:eastAsia="Times New Roman" w:cs="Arial"/>
        </w:rPr>
        <w:t>(editorial</w:t>
      </w:r>
      <w:ins w:id="267" w:author="Heather Tomlinson" w:date="2014-09-17T13:05:00Z">
        <w:r w:rsidR="004520E0">
          <w:rPr>
            <w:rFonts w:eastAsia="Times New Roman" w:cs="Arial"/>
          </w:rPr>
          <w:t xml:space="preserve"> content reviewer</w:t>
        </w:r>
      </w:ins>
      <w:r w:rsidR="006A2125" w:rsidRPr="00187B86">
        <w:rPr>
          <w:rFonts w:eastAsia="Times New Roman" w:cs="Arial"/>
        </w:rPr>
        <w:t xml:space="preserve">) – no relevant financial relationships </w:t>
      </w:r>
    </w:p>
    <w:p w14:paraId="7FAE25A3" w14:textId="756CA45A" w:rsidR="006A2125" w:rsidRPr="00187B86" w:rsidRDefault="00DD2CD5">
      <w:pPr>
        <w:pStyle w:val="ListParagraph"/>
        <w:spacing w:after="0" w:line="240" w:lineRule="auto"/>
        <w:rPr>
          <w:rFonts w:eastAsia="Times New Roman" w:cs="Arial"/>
        </w:rPr>
        <w:pPrChange w:id="268" w:author="Heather Tomlinson" w:date="2014-09-17T13:23:00Z">
          <w:pPr>
            <w:pStyle w:val="ListParagraph"/>
            <w:numPr>
              <w:numId w:val="9"/>
            </w:numPr>
            <w:spacing w:after="0" w:line="240" w:lineRule="auto"/>
            <w:ind w:hanging="360"/>
          </w:pPr>
        </w:pPrChange>
      </w:pPr>
      <w:del w:id="269" w:author="Heather Tomlinson" w:date="2014-09-17T13:06:00Z">
        <w:r w:rsidDel="004520E0">
          <w:rPr>
            <w:rFonts w:eastAsia="Times New Roman" w:cs="Arial"/>
          </w:rPr>
          <w:delText xml:space="preserve">Briana Devaser </w:delText>
        </w:r>
        <w:r w:rsidR="006A2125" w:rsidRPr="00187B86" w:rsidDel="004520E0">
          <w:rPr>
            <w:rFonts w:eastAsia="Times New Roman" w:cs="Arial"/>
          </w:rPr>
          <w:delText xml:space="preserve">(compliance) – no relevant financial relationships </w:delText>
        </w:r>
      </w:del>
    </w:p>
    <w:p w14:paraId="56E6C7CA" w14:textId="729DC359" w:rsidR="006A2125" w:rsidRDefault="006A2125" w:rsidP="003C0CFB">
      <w:pPr>
        <w:spacing w:after="0" w:line="240" w:lineRule="auto"/>
        <w:rPr>
          <w:rFonts w:eastAsia="Times New Roman" w:cs="Arial"/>
        </w:rPr>
      </w:pPr>
    </w:p>
    <w:p w14:paraId="6E8B67AC" w14:textId="27D9011A" w:rsidR="00EB300B" w:rsidRPr="003C0CFB" w:rsidRDefault="00EB300B" w:rsidP="003C0CFB">
      <w:pPr>
        <w:spacing w:after="0" w:line="240" w:lineRule="auto"/>
        <w:rPr>
          <w:sz w:val="18"/>
        </w:rPr>
      </w:pPr>
      <w:r w:rsidRPr="003C0CFB">
        <w:rPr>
          <w:sz w:val="18"/>
        </w:rPr>
        <w:t xml:space="preserve">Disclosure </w:t>
      </w:r>
      <w:r w:rsidR="00215049">
        <w:rPr>
          <w:sz w:val="18"/>
        </w:rPr>
        <w:t>Regarding Unlabeled</w:t>
      </w:r>
      <w:r w:rsidRPr="003C0CFB">
        <w:rPr>
          <w:sz w:val="18"/>
        </w:rPr>
        <w:t xml:space="preserve"> Use</w:t>
      </w:r>
    </w:p>
    <w:p w14:paraId="751522C6" w14:textId="77777777" w:rsidR="00EB300B" w:rsidRPr="003C0CFB" w:rsidRDefault="00EB300B" w:rsidP="003C0CFB">
      <w:pPr>
        <w:spacing w:after="0" w:line="240" w:lineRule="auto"/>
        <w:rPr>
          <w:sz w:val="18"/>
        </w:rPr>
      </w:pPr>
      <w:r w:rsidRPr="003C0CFB">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46E3F858" w14:textId="77777777" w:rsidR="00EB300B" w:rsidRPr="003C0CFB" w:rsidRDefault="00EB300B" w:rsidP="003C0CFB">
      <w:pPr>
        <w:spacing w:after="0" w:line="240" w:lineRule="auto"/>
        <w:rPr>
          <w:sz w:val="18"/>
        </w:rPr>
      </w:pPr>
    </w:p>
    <w:p w14:paraId="32BB2FE5" w14:textId="77777777" w:rsidR="00EB300B" w:rsidRPr="003C0CFB" w:rsidRDefault="00EB300B" w:rsidP="003C0CFB">
      <w:pPr>
        <w:spacing w:after="0" w:line="240" w:lineRule="auto"/>
        <w:rPr>
          <w:sz w:val="18"/>
        </w:rPr>
      </w:pPr>
      <w:r w:rsidRPr="003C0CFB">
        <w:rPr>
          <w:sz w:val="18"/>
        </w:rPr>
        <w:t>Disclaimer</w:t>
      </w:r>
    </w:p>
    <w:p w14:paraId="52293B8F" w14:textId="77777777" w:rsidR="00EB300B" w:rsidRPr="003C0CFB" w:rsidRDefault="00EB300B" w:rsidP="003C0CFB">
      <w:pPr>
        <w:spacing w:after="0" w:line="240" w:lineRule="auto"/>
        <w:rPr>
          <w:sz w:val="18"/>
        </w:rPr>
      </w:pPr>
      <w:r w:rsidRPr="003C0CFB">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12DEAED9" w14:textId="77777777" w:rsidR="00EB300B" w:rsidRPr="003C0CFB" w:rsidRDefault="00EB300B" w:rsidP="00BA44FF">
      <w:pPr>
        <w:spacing w:after="0" w:line="240" w:lineRule="auto"/>
      </w:pPr>
    </w:p>
    <w:p w14:paraId="5F822A98" w14:textId="77777777" w:rsidR="004D7A60" w:rsidRDefault="004D7A60" w:rsidP="00AC6372">
      <w:pPr>
        <w:pBdr>
          <w:bottom w:val="single" w:sz="12" w:space="1" w:color="auto"/>
        </w:pBdr>
        <w:spacing w:after="0" w:line="240" w:lineRule="auto"/>
      </w:pPr>
    </w:p>
    <w:p w14:paraId="09F696DD" w14:textId="77777777" w:rsidR="004D7A60" w:rsidRDefault="004D7A60" w:rsidP="004D7A60">
      <w:pPr>
        <w:pStyle w:val="ListParagraph"/>
        <w:spacing w:after="0" w:line="240" w:lineRule="auto"/>
        <w:rPr>
          <w:b/>
        </w:rPr>
      </w:pPr>
    </w:p>
    <w:p w14:paraId="1BF4F892" w14:textId="2A2117AF" w:rsidR="004D7A60" w:rsidRPr="003F64AF" w:rsidRDefault="004D7A60" w:rsidP="004D7A60">
      <w:pPr>
        <w:pStyle w:val="ListParagraph"/>
        <w:numPr>
          <w:ilvl w:val="0"/>
          <w:numId w:val="7"/>
        </w:numPr>
        <w:spacing w:after="0" w:line="240" w:lineRule="auto"/>
        <w:rPr>
          <w:b/>
        </w:rPr>
      </w:pPr>
      <w:r w:rsidRPr="003F64AF">
        <w:rPr>
          <w:b/>
        </w:rPr>
        <w:t>[</w:t>
      </w:r>
      <w:r>
        <w:rPr>
          <w:b/>
        </w:rPr>
        <w:t>Back Page Copy</w:t>
      </w:r>
      <w:r w:rsidRPr="003F64AF">
        <w:rPr>
          <w:b/>
        </w:rPr>
        <w:t>]</w:t>
      </w:r>
      <w:r>
        <w:rPr>
          <w:b/>
        </w:rPr>
        <w:t xml:space="preserve"> used for invitation and/or summary books</w:t>
      </w:r>
    </w:p>
    <w:p w14:paraId="059CFC96" w14:textId="77777777" w:rsidR="00BE0192" w:rsidRDefault="00BE0192" w:rsidP="00BE0192">
      <w:pPr>
        <w:pBdr>
          <w:bottom w:val="single" w:sz="12" w:space="1" w:color="auto"/>
        </w:pBdr>
        <w:spacing w:after="0" w:line="240" w:lineRule="auto"/>
      </w:pPr>
    </w:p>
    <w:p w14:paraId="5BBA9512" w14:textId="4BEE075B" w:rsidR="006F4251" w:rsidRDefault="006F4251" w:rsidP="00BE0192">
      <w:pPr>
        <w:pBdr>
          <w:bottom w:val="single" w:sz="12" w:space="1" w:color="auto"/>
        </w:pBdr>
        <w:spacing w:after="0" w:line="240" w:lineRule="auto"/>
      </w:pPr>
      <w:r>
        <w:t>US Office</w:t>
      </w:r>
    </w:p>
    <w:p w14:paraId="1FF5C86E" w14:textId="77777777" w:rsidR="006F4251" w:rsidRDefault="006F4251" w:rsidP="006F4251">
      <w:pPr>
        <w:pBdr>
          <w:bottom w:val="single" w:sz="12" w:space="1" w:color="auto"/>
        </w:pBdr>
        <w:spacing w:after="0" w:line="240" w:lineRule="auto"/>
      </w:pPr>
      <w:proofErr w:type="gramStart"/>
      <w:r>
        <w:t>prIME</w:t>
      </w:r>
      <w:proofErr w:type="gramEnd"/>
      <w:r>
        <w:t xml:space="preserve"> Oncology</w:t>
      </w:r>
    </w:p>
    <w:p w14:paraId="3316E539" w14:textId="77777777" w:rsidR="006F4251" w:rsidRDefault="006F4251" w:rsidP="006F4251">
      <w:pPr>
        <w:pBdr>
          <w:bottom w:val="single" w:sz="12" w:space="1" w:color="auto"/>
        </w:pBdr>
        <w:spacing w:after="0" w:line="240" w:lineRule="auto"/>
      </w:pPr>
      <w:r>
        <w:t>Two Concourse Pkwy, Suite 270</w:t>
      </w:r>
    </w:p>
    <w:p w14:paraId="10649D91" w14:textId="77777777" w:rsidR="006F4251" w:rsidRDefault="006F4251" w:rsidP="006F4251">
      <w:pPr>
        <w:pBdr>
          <w:bottom w:val="single" w:sz="12" w:space="1" w:color="auto"/>
        </w:pBdr>
        <w:spacing w:after="0" w:line="240" w:lineRule="auto"/>
      </w:pPr>
      <w:r>
        <w:t>Atlanta, Georgia 30328</w:t>
      </w:r>
    </w:p>
    <w:p w14:paraId="7EFD7FB1" w14:textId="77777777" w:rsidR="006F4251" w:rsidRDefault="006F4251" w:rsidP="006F4251">
      <w:pPr>
        <w:pBdr>
          <w:bottom w:val="single" w:sz="12" w:space="1" w:color="auto"/>
        </w:pBdr>
        <w:spacing w:after="0" w:line="240" w:lineRule="auto"/>
      </w:pPr>
      <w:r>
        <w:t>United States</w:t>
      </w:r>
    </w:p>
    <w:p w14:paraId="5E189618" w14:textId="77777777" w:rsidR="006F4251" w:rsidRDefault="006F4251" w:rsidP="006F4251">
      <w:pPr>
        <w:pBdr>
          <w:bottom w:val="single" w:sz="12" w:space="1" w:color="auto"/>
        </w:pBdr>
        <w:spacing w:after="0" w:line="240" w:lineRule="auto"/>
      </w:pPr>
      <w:proofErr w:type="spellStart"/>
      <w:proofErr w:type="gramStart"/>
      <w:r>
        <w:t>tel</w:t>
      </w:r>
      <w:proofErr w:type="spellEnd"/>
      <w:proofErr w:type="gramEnd"/>
      <w:r>
        <w:t xml:space="preserve"> + 1.678.892.1340</w:t>
      </w:r>
    </w:p>
    <w:p w14:paraId="70430D07" w14:textId="77777777" w:rsidR="006F4251" w:rsidRDefault="006F4251" w:rsidP="006F4251">
      <w:pPr>
        <w:pBdr>
          <w:bottom w:val="single" w:sz="12" w:space="1" w:color="auto"/>
        </w:pBdr>
        <w:spacing w:after="0" w:line="240" w:lineRule="auto"/>
      </w:pPr>
      <w:r>
        <w:t>www.prIMEoncology.org</w:t>
      </w:r>
    </w:p>
    <w:p w14:paraId="1B041033" w14:textId="77777777" w:rsidR="006F4251" w:rsidRDefault="006F4251" w:rsidP="006F4251">
      <w:pPr>
        <w:pBdr>
          <w:bottom w:val="single" w:sz="12" w:space="1" w:color="auto"/>
        </w:pBdr>
        <w:spacing w:after="0" w:line="240" w:lineRule="auto"/>
      </w:pPr>
    </w:p>
    <w:p w14:paraId="6DA346ED" w14:textId="77777777" w:rsidR="00BD6E47" w:rsidRDefault="00BD6E47" w:rsidP="00BD6E47">
      <w:pPr>
        <w:pBdr>
          <w:bottom w:val="single" w:sz="12" w:space="1" w:color="auto"/>
        </w:pBdr>
        <w:spacing w:after="0" w:line="240" w:lineRule="auto"/>
      </w:pPr>
      <w:r>
        <w:t>EU Office</w:t>
      </w:r>
    </w:p>
    <w:p w14:paraId="2BE4D7C7" w14:textId="77777777" w:rsidR="00BD6E47" w:rsidRDefault="00BD6E47" w:rsidP="00BD6E47">
      <w:pPr>
        <w:pBdr>
          <w:bottom w:val="single" w:sz="12" w:space="1" w:color="auto"/>
        </w:pBdr>
        <w:spacing w:after="0" w:line="240" w:lineRule="auto"/>
      </w:pPr>
      <w:proofErr w:type="gramStart"/>
      <w:r>
        <w:t>prIME</w:t>
      </w:r>
      <w:proofErr w:type="gramEnd"/>
      <w:r>
        <w:t xml:space="preserve"> Oncology</w:t>
      </w:r>
    </w:p>
    <w:p w14:paraId="0536B381" w14:textId="7613B6DA" w:rsidR="00BD6E47" w:rsidRDefault="00BD6E47" w:rsidP="00BD6E47">
      <w:pPr>
        <w:pBdr>
          <w:bottom w:val="single" w:sz="12" w:space="1" w:color="auto"/>
        </w:pBdr>
        <w:spacing w:after="0" w:line="240" w:lineRule="auto"/>
      </w:pPr>
      <w:proofErr w:type="spellStart"/>
      <w:r>
        <w:t>Sche</w:t>
      </w:r>
      <w:del w:id="270" w:author="Heather Tomlinson" w:date="2014-09-17T13:22:00Z">
        <w:r w:rsidDel="00F64BEC">
          <w:delText>veningseweg 58</w:delText>
        </w:r>
      </w:del>
      <w:ins w:id="271" w:author="Heather Tomlinson" w:date="2014-09-17T13:22:00Z">
        <w:r w:rsidR="00F64BEC">
          <w:t>nkkade</w:t>
        </w:r>
      </w:ins>
      <w:proofErr w:type="spellEnd"/>
      <w:ins w:id="272" w:author="Heather Tomlinson" w:date="2014-09-17T13:23:00Z">
        <w:r w:rsidR="00F64BEC">
          <w:t xml:space="preserve"> 50, Suite 16</w:t>
        </w:r>
      </w:ins>
    </w:p>
    <w:p w14:paraId="1E9116E9" w14:textId="30D17AAB" w:rsidR="00BD6E47" w:rsidRDefault="00BD6E47" w:rsidP="00BD6E47">
      <w:pPr>
        <w:pBdr>
          <w:bottom w:val="single" w:sz="12" w:space="1" w:color="auto"/>
        </w:pBdr>
        <w:spacing w:after="0" w:line="240" w:lineRule="auto"/>
      </w:pPr>
      <w:del w:id="273" w:author="Heather Tomlinson" w:date="2014-09-17T13:23:00Z">
        <w:r w:rsidDel="00FD17E5">
          <w:delText>2517 KW</w:delText>
        </w:r>
      </w:del>
      <w:ins w:id="274" w:author="Heather Tomlinson" w:date="2014-09-17T13:23:00Z">
        <w:r w:rsidR="00FD17E5">
          <w:t>2595 AR</w:t>
        </w:r>
      </w:ins>
      <w:r>
        <w:t xml:space="preserve"> </w:t>
      </w:r>
      <w:proofErr w:type="gramStart"/>
      <w:r>
        <w:t>The</w:t>
      </w:r>
      <w:proofErr w:type="gramEnd"/>
      <w:r>
        <w:t xml:space="preserve"> Hague</w:t>
      </w:r>
    </w:p>
    <w:p w14:paraId="3F28A137" w14:textId="77777777" w:rsidR="00BD6E47" w:rsidRDefault="00BD6E47" w:rsidP="00BD6E47">
      <w:pPr>
        <w:pBdr>
          <w:bottom w:val="single" w:sz="12" w:space="1" w:color="auto"/>
        </w:pBdr>
        <w:spacing w:after="0" w:line="240" w:lineRule="auto"/>
      </w:pPr>
      <w:proofErr w:type="gramStart"/>
      <w:r>
        <w:t>the</w:t>
      </w:r>
      <w:proofErr w:type="gramEnd"/>
      <w:r>
        <w:t xml:space="preserve"> Netherlands</w:t>
      </w:r>
    </w:p>
    <w:p w14:paraId="14BD9A24" w14:textId="77777777" w:rsidR="00BD6E47" w:rsidRDefault="00BD6E47" w:rsidP="00BD6E47">
      <w:pPr>
        <w:pBdr>
          <w:bottom w:val="single" w:sz="12" w:space="1" w:color="auto"/>
        </w:pBdr>
        <w:spacing w:after="0" w:line="240" w:lineRule="auto"/>
      </w:pPr>
      <w:proofErr w:type="spellStart"/>
      <w:proofErr w:type="gramStart"/>
      <w:r>
        <w:t>tel</w:t>
      </w:r>
      <w:proofErr w:type="spellEnd"/>
      <w:proofErr w:type="gramEnd"/>
      <w:r>
        <w:t xml:space="preserve"> + 31.70.3067.190</w:t>
      </w:r>
    </w:p>
    <w:p w14:paraId="212EFDA6" w14:textId="77777777" w:rsidR="00BD6E47" w:rsidRDefault="00BD6E47" w:rsidP="006F4251">
      <w:pPr>
        <w:pBdr>
          <w:bottom w:val="single" w:sz="12" w:space="1" w:color="auto"/>
        </w:pBdr>
        <w:spacing w:after="0" w:line="240" w:lineRule="auto"/>
      </w:pPr>
    </w:p>
    <w:p w14:paraId="05EE2F80" w14:textId="77777777" w:rsidR="006F4251" w:rsidRDefault="006F4251" w:rsidP="006F4251">
      <w:pPr>
        <w:pBdr>
          <w:bottom w:val="single" w:sz="12" w:space="1" w:color="auto"/>
        </w:pBdr>
        <w:spacing w:after="0" w:line="240" w:lineRule="auto"/>
      </w:pPr>
    </w:p>
    <w:p w14:paraId="623B3EBA" w14:textId="77777777" w:rsidR="006F4251" w:rsidRDefault="006F4251" w:rsidP="006F4251">
      <w:pPr>
        <w:pBdr>
          <w:bottom w:val="single" w:sz="12" w:space="1" w:color="auto"/>
        </w:pBdr>
        <w:spacing w:after="0" w:line="240" w:lineRule="auto"/>
      </w:pPr>
      <w:r>
        <w:t>About prIME Oncology</w:t>
      </w:r>
    </w:p>
    <w:p w14:paraId="723ED148" w14:textId="4F1719B1" w:rsidR="004D7A60" w:rsidRDefault="006F4251" w:rsidP="006F4251">
      <w:pPr>
        <w:pBdr>
          <w:bottom w:val="single" w:sz="12" w:space="1" w:color="auto"/>
        </w:pBdr>
        <w:spacing w:after="0" w:line="240" w:lineRule="auto"/>
      </w:pPr>
      <w:proofErr w:type="gramStart"/>
      <w:r>
        <w:t>prIME</w:t>
      </w:r>
      <w:proofErr w:type="gramEnd"/>
      <w:r>
        <w:t xml:space="preserv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With the ultimate goal of improving patient outcomes, prIME Oncology provides evidence</w:t>
      </w:r>
      <w:r w:rsidR="0069073F">
        <w:t>-based</w:t>
      </w:r>
      <w:r>
        <w:t>, state-of-the-art educational activities that assist oncology clinicians in making</w:t>
      </w:r>
      <w:r w:rsidR="0069073F">
        <w:t xml:space="preserve"> </w:t>
      </w:r>
      <w:r>
        <w:t>up-to-date and appropriate treatment decisions.</w:t>
      </w:r>
    </w:p>
    <w:p w14:paraId="444172AB" w14:textId="77777777" w:rsidR="0069073F" w:rsidRDefault="0069073F" w:rsidP="006F4251">
      <w:pPr>
        <w:pBdr>
          <w:bottom w:val="single" w:sz="12" w:space="1" w:color="auto"/>
        </w:pBdr>
        <w:spacing w:after="0" w:line="240" w:lineRule="auto"/>
      </w:pPr>
    </w:p>
    <w:p w14:paraId="237D73C0" w14:textId="1ECE4E9D" w:rsidR="0069073F" w:rsidRDefault="0069073F" w:rsidP="006F4251">
      <w:pPr>
        <w:pBdr>
          <w:bottom w:val="single" w:sz="12" w:space="1" w:color="auto"/>
        </w:pBdr>
        <w:spacing w:after="0" w:line="240" w:lineRule="auto"/>
      </w:pPr>
      <w:r>
        <w:t>**for Roche projects, please only use EU address**</w:t>
      </w:r>
    </w:p>
    <w:p w14:paraId="1DD8DC05" w14:textId="77777777" w:rsidR="0069073F" w:rsidRDefault="0069073F" w:rsidP="006F4251">
      <w:pPr>
        <w:pBdr>
          <w:bottom w:val="single" w:sz="12" w:space="1" w:color="auto"/>
        </w:pBdr>
        <w:spacing w:after="0" w:line="240" w:lineRule="auto"/>
      </w:pPr>
    </w:p>
    <w:p w14:paraId="17E6FA5B" w14:textId="77777777" w:rsidR="00AC6372" w:rsidRDefault="00AC6372" w:rsidP="00AC6372">
      <w:pPr>
        <w:spacing w:after="0" w:line="240" w:lineRule="auto"/>
      </w:pPr>
    </w:p>
    <w:p w14:paraId="131F4682" w14:textId="77777777" w:rsidR="00FB47F3" w:rsidRDefault="00FB47F3" w:rsidP="00285C5C">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099C5F63" w14:textId="67E3D0BE" w:rsidR="004A7029" w:rsidRDefault="00A31ACC" w:rsidP="00285C5C">
      <w:pPr>
        <w:pBdr>
          <w:bottom w:val="single" w:sz="12" w:space="1" w:color="auto"/>
        </w:pBdr>
        <w:spacing w:after="0" w:line="240" w:lineRule="auto"/>
      </w:pPr>
      <w:commentRangeStart w:id="275"/>
      <w:r w:rsidRPr="00717044">
        <w:rPr>
          <w:u w:val="single"/>
        </w:rPr>
        <w:t xml:space="preserve">Insert </w:t>
      </w:r>
      <w:r w:rsidR="002A3E42" w:rsidRPr="00717044">
        <w:rPr>
          <w:u w:val="single"/>
        </w:rPr>
        <w:t>URL here</w:t>
      </w:r>
      <w:r w:rsidR="002A3E42">
        <w:t>.</w:t>
      </w:r>
    </w:p>
    <w:p w14:paraId="1A79EF42" w14:textId="77777777" w:rsidR="002B36FF" w:rsidRDefault="002B36FF" w:rsidP="00285C5C">
      <w:pPr>
        <w:pBdr>
          <w:bottom w:val="single" w:sz="12" w:space="1" w:color="auto"/>
        </w:pBdr>
        <w:spacing w:after="0" w:line="240" w:lineRule="auto"/>
      </w:pPr>
    </w:p>
    <w:p w14:paraId="7FD11A2C" w14:textId="34C4397B" w:rsidR="004919EB" w:rsidRDefault="004919EB" w:rsidP="00285C5C">
      <w:pPr>
        <w:pBdr>
          <w:bottom w:val="single" w:sz="12" w:space="1" w:color="auto"/>
        </w:pBdr>
        <w:spacing w:after="0" w:line="240" w:lineRule="auto"/>
      </w:pPr>
      <w:r w:rsidRPr="004919EB">
        <w:t>winshipGIcancersymposium.com</w:t>
      </w:r>
    </w:p>
    <w:p w14:paraId="13E5F74F" w14:textId="77777777" w:rsidR="004919EB" w:rsidRDefault="004919EB" w:rsidP="00285C5C">
      <w:pPr>
        <w:pBdr>
          <w:bottom w:val="single" w:sz="12" w:space="1" w:color="auto"/>
        </w:pBdr>
        <w:spacing w:after="0" w:line="240" w:lineRule="auto"/>
      </w:pPr>
    </w:p>
    <w:p w14:paraId="598C06CF" w14:textId="6A210AEA" w:rsidR="00A87A60" w:rsidRDefault="00A87A60" w:rsidP="00A87A60">
      <w:pPr>
        <w:pBdr>
          <w:bottom w:val="single" w:sz="12" w:space="1" w:color="auto"/>
        </w:pBdr>
        <w:spacing w:after="0" w:line="240" w:lineRule="auto"/>
        <w:rPr>
          <w:u w:val="single"/>
        </w:rPr>
      </w:pPr>
      <w:r>
        <w:rPr>
          <w:u w:val="single"/>
        </w:rPr>
        <w:t>Page Title</w:t>
      </w:r>
      <w:r w:rsidR="004B27FE">
        <w:rPr>
          <w:u w:val="single"/>
        </w:rPr>
        <w:t xml:space="preserve"> - Grace</w:t>
      </w:r>
    </w:p>
    <w:p w14:paraId="03DE8C32" w14:textId="77777777" w:rsidR="00435C0F" w:rsidRDefault="00435C0F" w:rsidP="00285C5C">
      <w:pPr>
        <w:pBdr>
          <w:bottom w:val="single" w:sz="12" w:space="1" w:color="auto"/>
        </w:pBdr>
        <w:spacing w:after="0" w:line="240" w:lineRule="auto"/>
        <w:rPr>
          <w:ins w:id="276" w:author="Onco Services" w:date="2014-08-12T12:52:00Z"/>
          <w:i/>
        </w:rPr>
      </w:pPr>
      <w:proofErr w:type="spellStart"/>
      <w:ins w:id="277" w:author="Onco Services" w:date="2014-08-12T12:52:00Z">
        <w:r w:rsidRPr="008246BC">
          <w:rPr>
            <w:i/>
          </w:rPr>
          <w:t>Winship</w:t>
        </w:r>
        <w:proofErr w:type="spellEnd"/>
        <w:r w:rsidRPr="008246BC">
          <w:rPr>
            <w:i/>
          </w:rPr>
          <w:t xml:space="preserve"> Gastrointestinal Cancer Symposium  </w:t>
        </w:r>
      </w:ins>
    </w:p>
    <w:p w14:paraId="6BEE1B80" w14:textId="0BB51A75" w:rsidR="00A87A60" w:rsidDel="00435C0F" w:rsidRDefault="00A87A60" w:rsidP="00A87A60">
      <w:pPr>
        <w:pBdr>
          <w:bottom w:val="single" w:sz="12" w:space="1" w:color="auto"/>
        </w:pBdr>
        <w:spacing w:after="0" w:line="240" w:lineRule="auto"/>
        <w:rPr>
          <w:del w:id="278" w:author="Onco Services" w:date="2014-08-12T12:52:00Z"/>
        </w:rPr>
      </w:pPr>
      <w:del w:id="279" w:author="Onco Services" w:date="2014-08-12T12:52:00Z">
        <w:r w:rsidDel="00435C0F">
          <w:delText>Primary Keyword | Secondary Keyword</w:delText>
        </w:r>
        <w:commentRangeEnd w:id="275"/>
        <w:r w:rsidR="00BD6E47" w:rsidDel="00435C0F">
          <w:rPr>
            <w:rStyle w:val="CommentReference"/>
          </w:rPr>
          <w:commentReference w:id="275"/>
        </w:r>
      </w:del>
    </w:p>
    <w:p w14:paraId="772E138A" w14:textId="77777777" w:rsidR="00A87A60" w:rsidRDefault="00A87A60" w:rsidP="00285C5C">
      <w:pPr>
        <w:pBdr>
          <w:bottom w:val="single" w:sz="12" w:space="1" w:color="auto"/>
        </w:pBdr>
        <w:spacing w:after="0" w:line="240" w:lineRule="auto"/>
      </w:pPr>
    </w:p>
    <w:p w14:paraId="7008F1FD" w14:textId="399E0875" w:rsidR="002B36FF" w:rsidRDefault="00717044" w:rsidP="00285C5C">
      <w:pPr>
        <w:pBdr>
          <w:bottom w:val="single" w:sz="12" w:space="1" w:color="auto"/>
        </w:pBdr>
        <w:spacing w:after="0" w:line="240" w:lineRule="auto"/>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p>
    <w:p w14:paraId="711D4A97" w14:textId="77777777" w:rsidR="004B27FE" w:rsidRDefault="004B27FE" w:rsidP="00285C5C">
      <w:pPr>
        <w:pBdr>
          <w:bottom w:val="single" w:sz="12" w:space="1" w:color="auto"/>
        </w:pBdr>
        <w:spacing w:after="0" w:line="240" w:lineRule="auto"/>
      </w:pPr>
    </w:p>
    <w:p w14:paraId="0BC37BF1" w14:textId="4F6DBFA1" w:rsidR="004B27FE" w:rsidRDefault="004B27FE" w:rsidP="00285C5C">
      <w:pPr>
        <w:pBdr>
          <w:bottom w:val="single" w:sz="12" w:space="1" w:color="auto"/>
        </w:pBdr>
        <w:spacing w:after="0" w:line="240" w:lineRule="auto"/>
      </w:pPr>
      <w:r>
        <w:t>Emory GI Symposium 2014</w:t>
      </w:r>
    </w:p>
    <w:p w14:paraId="31197B5A" w14:textId="77777777" w:rsidR="00717044" w:rsidRDefault="00717044" w:rsidP="00285C5C">
      <w:pPr>
        <w:pBdr>
          <w:bottom w:val="single" w:sz="12" w:space="1" w:color="auto"/>
        </w:pBdr>
        <w:spacing w:after="0" w:line="240" w:lineRule="auto"/>
      </w:pPr>
    </w:p>
    <w:p w14:paraId="0A235E53" w14:textId="35962459" w:rsidR="00A87A60" w:rsidRDefault="00A87A60" w:rsidP="00A87A60">
      <w:pPr>
        <w:pBdr>
          <w:bottom w:val="single" w:sz="12" w:space="1" w:color="auto"/>
        </w:pBdr>
        <w:spacing w:after="0" w:line="240" w:lineRule="auto"/>
      </w:pPr>
      <w:r w:rsidRPr="004B27FE">
        <w:rPr>
          <w:highlight w:val="yellow"/>
        </w:rPr>
        <w:t>Meta Description</w:t>
      </w:r>
      <w:r w:rsidR="004B27FE" w:rsidRPr="004B27FE">
        <w:rPr>
          <w:highlight w:val="yellow"/>
        </w:rPr>
        <w:t xml:space="preserve"> - </w:t>
      </w:r>
      <w:proofErr w:type="gramStart"/>
      <w:r w:rsidR="004B27FE" w:rsidRPr="004B27FE">
        <w:rPr>
          <w:highlight w:val="yellow"/>
        </w:rPr>
        <w:t>Clin</w:t>
      </w:r>
      <w:r w:rsidR="009433CB">
        <w:rPr>
          <w:highlight w:val="yellow"/>
        </w:rPr>
        <w:t>i</w:t>
      </w:r>
      <w:r w:rsidR="004B27FE" w:rsidRPr="004B27FE">
        <w:rPr>
          <w:highlight w:val="yellow"/>
        </w:rPr>
        <w:t>cal</w:t>
      </w:r>
      <w:proofErr w:type="gramEnd"/>
      <w:r>
        <w:br/>
      </w:r>
      <w:r>
        <w:rPr>
          <w:b/>
        </w:rPr>
        <w:t>(</w:t>
      </w:r>
      <w:r>
        <w:t xml:space="preserve">This </w:t>
      </w:r>
      <w:r w:rsidR="00023491">
        <w:t>1-day engaging program will feature key didactic lectures and challenging clinical cases regarding the management of gastrointestin</w:t>
      </w:r>
      <w:r w:rsidR="004E79B8">
        <w:t>al cancers. It will provide the participant with valuable insights from experts in the field regarding best practices for each tumor type, with the ultimate goal of improving patient care.</w:t>
      </w:r>
      <w:r>
        <w:t>)</w:t>
      </w:r>
    </w:p>
    <w:p w14:paraId="09E651F3" w14:textId="77777777" w:rsidR="00A87A60" w:rsidRDefault="00A87A60" w:rsidP="00A87A60">
      <w:pPr>
        <w:pBdr>
          <w:bottom w:val="single" w:sz="12" w:space="1" w:color="auto"/>
        </w:pBdr>
        <w:spacing w:after="0" w:line="240" w:lineRule="auto"/>
      </w:pPr>
    </w:p>
    <w:p w14:paraId="28A1E859" w14:textId="24C83C5F" w:rsidR="00A87A60" w:rsidRPr="00BD6E47" w:rsidRDefault="00023491" w:rsidP="00A87A60">
      <w:pPr>
        <w:pBdr>
          <w:bottom w:val="single" w:sz="12" w:space="1" w:color="auto"/>
        </w:pBdr>
        <w:spacing w:after="0" w:line="240" w:lineRule="auto"/>
      </w:pPr>
      <w:r>
        <w:rPr>
          <w:highlight w:val="yellow"/>
          <w:u w:val="single"/>
        </w:rPr>
        <w:t xml:space="preserve">Key Words/Key Phrase – </w:t>
      </w:r>
      <w:r w:rsidR="006B2E5F" w:rsidRPr="00671B35">
        <w:t xml:space="preserve">gastrointestinal cancer, </w:t>
      </w:r>
      <w:r w:rsidRPr="00671B35">
        <w:t xml:space="preserve">sarcoma, gastric cancer, colorectal cancer, </w:t>
      </w:r>
      <w:proofErr w:type="spellStart"/>
      <w:r w:rsidRPr="00671B35">
        <w:t>hepatobillary</w:t>
      </w:r>
      <w:proofErr w:type="spellEnd"/>
      <w:r w:rsidRPr="00671B35">
        <w:t xml:space="preserve">, advanced hepatocellular carcinoma, neuroendocrine tumors, liver cancer, gallbladder cancer, pancreatic cancer, biliary </w:t>
      </w:r>
      <w:r w:rsidR="00533C5E" w:rsidRPr="00671B35">
        <w:t>tract carcinoma</w:t>
      </w:r>
      <w:r w:rsidRPr="00671B35">
        <w:t xml:space="preserve">, </w:t>
      </w:r>
      <w:proofErr w:type="spellStart"/>
      <w:r w:rsidRPr="00671B35">
        <w:t>cholangiocarcinoma</w:t>
      </w:r>
      <w:proofErr w:type="spellEnd"/>
      <w:r w:rsidRPr="00671B35">
        <w:t>, immunotherapy, chemotherapy, nutrition, systemic therapy, radiation therapy, targeted therapy, novel therapeutic approaches, surgery</w:t>
      </w:r>
    </w:p>
    <w:p w14:paraId="7EB74565" w14:textId="77777777" w:rsidR="00717044" w:rsidRDefault="00717044" w:rsidP="00285C5C">
      <w:pPr>
        <w:pBdr>
          <w:bottom w:val="single" w:sz="12" w:space="1" w:color="auto"/>
        </w:pBdr>
        <w:spacing w:after="0" w:line="240" w:lineRule="auto"/>
      </w:pP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217B0461" w:rsidR="00A31ACC" w:rsidRPr="003F64AF" w:rsidRDefault="009433CB" w:rsidP="003C0CFB">
      <w:pPr>
        <w:pStyle w:val="ListParagraph"/>
        <w:numPr>
          <w:ilvl w:val="0"/>
          <w:numId w:val="7"/>
        </w:numPr>
        <w:spacing w:after="0" w:line="240" w:lineRule="auto"/>
        <w:rPr>
          <w:b/>
        </w:rPr>
      </w:pPr>
      <w:r>
        <w:rPr>
          <w:rStyle w:val="CommentReference"/>
        </w:rPr>
        <w:commentReference w:id="280"/>
      </w:r>
      <w:r w:rsidR="00A31ACC" w:rsidRPr="003F64AF">
        <w:rPr>
          <w:b/>
        </w:rPr>
        <w:t>[Subject Line for Email Blast]</w:t>
      </w:r>
      <w:r w:rsidR="004B27FE">
        <w:rPr>
          <w:b/>
        </w:rPr>
        <w:t xml:space="preserve"> - Grace</w:t>
      </w:r>
    </w:p>
    <w:p w14:paraId="0177E594" w14:textId="0961B098" w:rsidR="00AC3D43" w:rsidRPr="00671B35" w:rsidRDefault="00AC3D43" w:rsidP="00671B35">
      <w:pPr>
        <w:pStyle w:val="ListParagraph"/>
        <w:pBdr>
          <w:bottom w:val="single" w:sz="12" w:space="1" w:color="auto"/>
        </w:pBdr>
        <w:spacing w:after="0" w:line="240" w:lineRule="auto"/>
      </w:pPr>
      <w:r>
        <w:t xml:space="preserve">Register now for the </w:t>
      </w:r>
      <w:r w:rsidRPr="00671B35">
        <w:t xml:space="preserve">5th Annual </w:t>
      </w:r>
      <w:proofErr w:type="spellStart"/>
      <w:r w:rsidRPr="00671B35">
        <w:t>Winship</w:t>
      </w:r>
      <w:proofErr w:type="spellEnd"/>
      <w:r w:rsidRPr="00671B35">
        <w:t xml:space="preserve"> Gastrointestinal Cancer Symposium this Saturday, November 8</w:t>
      </w:r>
    </w:p>
    <w:p w14:paraId="3178F5BC" w14:textId="77777777" w:rsidR="00A31ACC" w:rsidRDefault="00A31ACC" w:rsidP="00285C5C">
      <w:pPr>
        <w:spacing w:after="0" w:line="240" w:lineRule="auto"/>
      </w:pPr>
    </w:p>
    <w:p w14:paraId="087808A3" w14:textId="77777777" w:rsidR="004A6934" w:rsidRDefault="004A6934" w:rsidP="00285C5C">
      <w:pPr>
        <w:spacing w:after="0" w:line="240" w:lineRule="auto"/>
        <w:rPr>
          <w:b/>
        </w:rPr>
      </w:pPr>
    </w:p>
    <w:p w14:paraId="7FF018CC" w14:textId="77777777" w:rsidR="00A31ACC" w:rsidRPr="003F64AF" w:rsidRDefault="00A31ACC" w:rsidP="003C0CFB">
      <w:pPr>
        <w:pStyle w:val="ListParagraph"/>
        <w:numPr>
          <w:ilvl w:val="0"/>
          <w:numId w:val="7"/>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proofErr w:type="spellStart"/>
      <w:r>
        <w:t>Providership</w:t>
      </w:r>
      <w:proofErr w:type="spellEnd"/>
      <w:r w:rsidR="00AC6372">
        <w:t xml:space="preserve"> (with logos)</w:t>
      </w:r>
    </w:p>
    <w:p w14:paraId="51FD9776" w14:textId="47068248" w:rsidR="00AC6372" w:rsidRDefault="00AC6372" w:rsidP="00AC6372">
      <w:pPr>
        <w:pBdr>
          <w:bottom w:val="single" w:sz="12" w:space="1" w:color="auto"/>
        </w:pBdr>
        <w:spacing w:after="0" w:line="240" w:lineRule="auto"/>
      </w:pPr>
      <w:r>
        <w:t>Support (</w:t>
      </w:r>
      <w:r w:rsidRPr="002F1E5A">
        <w:rPr>
          <w:highlight w:val="lightGray"/>
        </w:rPr>
        <w:t>with logos</w:t>
      </w:r>
      <w:r w:rsidR="00F95962" w:rsidRPr="002F1E5A">
        <w:rPr>
          <w:highlight w:val="lightGray"/>
        </w:rPr>
        <w:t>* - see Support</w:t>
      </w:r>
      <w:r w:rsidR="00BA6C74" w:rsidRPr="002F1E5A">
        <w:rPr>
          <w:highlight w:val="lightGray"/>
        </w:rPr>
        <w:t>,</w:t>
      </w:r>
      <w:r w:rsidR="00F95962" w:rsidRPr="002F1E5A">
        <w:rPr>
          <w:highlight w:val="lightGray"/>
        </w:rPr>
        <w:t xml:space="preserve"> Section #13 for restrictions</w:t>
      </w:r>
      <w:r>
        <w:t>)</w:t>
      </w:r>
    </w:p>
    <w:p w14:paraId="03991DAE" w14:textId="5BFD33D6" w:rsidR="00603B32" w:rsidRPr="00F3390F" w:rsidRDefault="00F3390F" w:rsidP="00F3390F">
      <w:pPr>
        <w:pBdr>
          <w:bottom w:val="single" w:sz="12" w:space="1" w:color="auto"/>
        </w:pBdr>
        <w:spacing w:after="0" w:line="240" w:lineRule="auto"/>
      </w:pPr>
      <w:r>
        <w:t>Fee Statemen</w:t>
      </w:r>
      <w:r w:rsidR="009433CB">
        <w:t>t</w:t>
      </w:r>
    </w:p>
    <w:p w14:paraId="24143B88" w14:textId="77777777" w:rsidR="004A6934" w:rsidRDefault="004A6934" w:rsidP="00285C5C">
      <w:pPr>
        <w:spacing w:after="0" w:line="240" w:lineRule="auto"/>
        <w:rPr>
          <w:b/>
        </w:rPr>
      </w:pPr>
    </w:p>
    <w:p w14:paraId="373CA766" w14:textId="405D6AE4" w:rsidR="00A31ACC" w:rsidRPr="003F64AF" w:rsidRDefault="00A31ACC" w:rsidP="003C0CFB">
      <w:pPr>
        <w:pStyle w:val="ListParagraph"/>
        <w:numPr>
          <w:ilvl w:val="0"/>
          <w:numId w:val="7"/>
        </w:numPr>
        <w:spacing w:after="0" w:line="240" w:lineRule="auto"/>
        <w:rPr>
          <w:b/>
        </w:rPr>
      </w:pPr>
      <w:r w:rsidRPr="003F64AF">
        <w:rPr>
          <w:b/>
        </w:rPr>
        <w:t>[Registration Confirmation Copy]</w:t>
      </w:r>
      <w:r w:rsidR="004B27FE">
        <w:rPr>
          <w:b/>
        </w:rPr>
        <w:t xml:space="preserve"> R</w:t>
      </w:r>
    </w:p>
    <w:p w14:paraId="2CEEC979" w14:textId="77777777" w:rsidR="00A31ACC" w:rsidRDefault="00A31ACC" w:rsidP="00285C5C">
      <w:pPr>
        <w:pBdr>
          <w:bottom w:val="single" w:sz="12" w:space="1" w:color="auto"/>
        </w:pBdr>
        <w:spacing w:after="0" w:line="240" w:lineRule="auto"/>
      </w:pPr>
      <w:r>
        <w:t>Insert Registration Confirmation Email copy here.</w:t>
      </w:r>
    </w:p>
    <w:p w14:paraId="5ADA79C7" w14:textId="77777777" w:rsidR="004B27FE" w:rsidRDefault="004B27FE" w:rsidP="00285C5C">
      <w:pPr>
        <w:pBdr>
          <w:bottom w:val="single" w:sz="12" w:space="1" w:color="auto"/>
        </w:pBdr>
        <w:spacing w:after="0" w:line="240" w:lineRule="auto"/>
      </w:pPr>
    </w:p>
    <w:p w14:paraId="0A7EB60A" w14:textId="43154168" w:rsidR="004B27FE" w:rsidRDefault="004B27FE" w:rsidP="00285C5C">
      <w:pPr>
        <w:pBdr>
          <w:bottom w:val="single" w:sz="12" w:space="1" w:color="auto"/>
        </w:pBdr>
        <w:spacing w:after="0" w:line="240" w:lineRule="auto"/>
      </w:pPr>
      <w:r>
        <w:t>Registration will be through Emory</w:t>
      </w:r>
    </w:p>
    <w:p w14:paraId="5FB4037E" w14:textId="77777777" w:rsidR="00734A18" w:rsidRDefault="00734A18" w:rsidP="003C0CFB">
      <w:pPr>
        <w:pBdr>
          <w:bottom w:val="single" w:sz="12" w:space="1" w:color="auto"/>
        </w:pBdr>
        <w:spacing w:after="0" w:line="240" w:lineRule="auto"/>
      </w:pPr>
    </w:p>
    <w:p w14:paraId="17F6DF21" w14:textId="77777777" w:rsidR="00734A18" w:rsidRPr="00F56A34" w:rsidRDefault="00734A18" w:rsidP="00734A18">
      <w:pPr>
        <w:pBdr>
          <w:bottom w:val="single" w:sz="12" w:space="1" w:color="auto"/>
        </w:pBdr>
        <w:spacing w:after="0" w:line="240" w:lineRule="auto"/>
      </w:pPr>
      <w:r w:rsidRPr="00F56A34">
        <w:t xml:space="preserve">Thank you for registering for </w:t>
      </w:r>
      <w:r w:rsidR="00F56A34" w:rsidRPr="00F56A34">
        <w:t>[</w:t>
      </w:r>
      <w:r w:rsidR="00F56A34" w:rsidRPr="00F56A34">
        <w:rPr>
          <w:i/>
        </w:rPr>
        <w:t>Title</w:t>
      </w:r>
      <w:r w:rsidR="00F56A34" w:rsidRPr="00F56A34">
        <w:t>]</w:t>
      </w:r>
      <w:r w:rsidRPr="00F56A34">
        <w:t>.</w:t>
      </w:r>
    </w:p>
    <w:p w14:paraId="74DAAD1B" w14:textId="77777777" w:rsidR="00734A18" w:rsidRPr="00F56A34" w:rsidRDefault="00734A18" w:rsidP="00734A18">
      <w:pPr>
        <w:pBdr>
          <w:bottom w:val="single" w:sz="12" w:space="1" w:color="auto"/>
        </w:pBdr>
        <w:spacing w:after="0" w:line="240" w:lineRule="auto"/>
      </w:pPr>
    </w:p>
    <w:p w14:paraId="042FE6E3" w14:textId="77777777" w:rsidR="00734A18" w:rsidRPr="00F56A34" w:rsidRDefault="00F56A34" w:rsidP="00734A18">
      <w:pPr>
        <w:pBdr>
          <w:bottom w:val="single" w:sz="12" w:space="1" w:color="auto"/>
        </w:pBdr>
        <w:spacing w:after="0" w:line="240" w:lineRule="auto"/>
      </w:pPr>
      <w:r w:rsidRPr="00F56A34">
        <w:t>[Date/Time]</w:t>
      </w:r>
    </w:p>
    <w:p w14:paraId="3CB95287" w14:textId="77777777" w:rsidR="00734A18" w:rsidRPr="00F56A34" w:rsidRDefault="00734A18" w:rsidP="00734A18">
      <w:pPr>
        <w:pBdr>
          <w:bottom w:val="single" w:sz="12" w:space="1" w:color="auto"/>
        </w:pBdr>
        <w:spacing w:after="0" w:line="240" w:lineRule="auto"/>
      </w:pPr>
    </w:p>
    <w:p w14:paraId="2C9FEA7F" w14:textId="77777777" w:rsidR="00734A18" w:rsidRPr="00F56A34" w:rsidRDefault="00F56A34" w:rsidP="00734A18">
      <w:pPr>
        <w:pBdr>
          <w:bottom w:val="single" w:sz="12" w:space="1" w:color="auto"/>
        </w:pBdr>
        <w:spacing w:after="0" w:line="240" w:lineRule="auto"/>
      </w:pPr>
      <w:r w:rsidRPr="00F56A34">
        <w:t>[Location]</w:t>
      </w:r>
    </w:p>
    <w:p w14:paraId="0DF3E1BB" w14:textId="77777777" w:rsidR="00734A18" w:rsidRPr="00F56A34" w:rsidRDefault="00734A18" w:rsidP="00734A18">
      <w:pPr>
        <w:pBdr>
          <w:bottom w:val="single" w:sz="12" w:space="1" w:color="auto"/>
        </w:pBdr>
        <w:spacing w:after="0" w:line="240" w:lineRule="auto"/>
      </w:pPr>
    </w:p>
    <w:p w14:paraId="6027835F" w14:textId="77777777" w:rsidR="00734A18" w:rsidRPr="00F56A34" w:rsidRDefault="00F56A34" w:rsidP="00734A18">
      <w:pPr>
        <w:pBdr>
          <w:bottom w:val="single" w:sz="12" w:space="1" w:color="auto"/>
        </w:pBdr>
        <w:spacing w:after="0" w:line="240" w:lineRule="auto"/>
      </w:pPr>
      <w:r w:rsidRPr="00F56A34">
        <w:t>[Insert additional instructions, shuttle info, etc.]</w:t>
      </w:r>
    </w:p>
    <w:p w14:paraId="66E7B571" w14:textId="77777777" w:rsidR="00734A18" w:rsidRPr="003C0CFB" w:rsidRDefault="00734A18" w:rsidP="003C0CFB">
      <w:pPr>
        <w:pBdr>
          <w:bottom w:val="single" w:sz="12" w:space="1" w:color="auto"/>
        </w:pBdr>
        <w:spacing w:after="0" w:line="240" w:lineRule="auto"/>
      </w:pPr>
    </w:p>
    <w:p w14:paraId="62289966" w14:textId="77777777" w:rsidR="00734A18" w:rsidRPr="00F56A34" w:rsidRDefault="00734A18" w:rsidP="00734A18">
      <w:pPr>
        <w:pBdr>
          <w:bottom w:val="single" w:sz="12" w:space="1" w:color="auto"/>
        </w:pBdr>
        <w:spacing w:after="0" w:line="240" w:lineRule="auto"/>
      </w:pPr>
      <w:r w:rsidRPr="00F56A34">
        <w:t xml:space="preserve">For questions, please email: </w:t>
      </w:r>
      <w:r w:rsidR="00F56A34" w:rsidRPr="00F56A34">
        <w:t>[insert email address]</w:t>
      </w:r>
      <w:r w:rsidRPr="00F56A34">
        <w:t>.</w:t>
      </w:r>
    </w:p>
    <w:p w14:paraId="4A91C6BB" w14:textId="77777777" w:rsidR="00734A18" w:rsidRPr="009E447D" w:rsidRDefault="00734A18" w:rsidP="00734A18">
      <w:pPr>
        <w:pBdr>
          <w:bottom w:val="single" w:sz="12" w:space="1" w:color="auto"/>
        </w:pBdr>
        <w:spacing w:after="0" w:line="240" w:lineRule="auto"/>
        <w:rPr>
          <w:highlight w:val="yellow"/>
        </w:rPr>
      </w:pPr>
    </w:p>
    <w:p w14:paraId="5581C441" w14:textId="77777777" w:rsidR="00734A18" w:rsidRPr="009E447D" w:rsidRDefault="00734A18" w:rsidP="00734A18">
      <w:pPr>
        <w:pBdr>
          <w:bottom w:val="single" w:sz="12" w:space="1" w:color="auto"/>
        </w:pBdr>
        <w:spacing w:after="0" w:line="240" w:lineRule="auto"/>
        <w:rPr>
          <w:highlight w:val="yellow"/>
        </w:rPr>
      </w:pP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29CF26DE" w14:textId="77777777" w:rsidR="00F56A34" w:rsidRDefault="00F56A34" w:rsidP="00F56A34">
      <w:pPr>
        <w:pBdr>
          <w:bottom w:val="single" w:sz="12" w:space="1" w:color="auto"/>
        </w:pBdr>
        <w:spacing w:after="0" w:line="240" w:lineRule="auto"/>
      </w:pPr>
    </w:p>
    <w:p w14:paraId="0B12DF4E" w14:textId="77777777" w:rsidR="00F56A34" w:rsidRPr="00F56A34" w:rsidRDefault="00F56A34" w:rsidP="00F56A34">
      <w:pPr>
        <w:pBdr>
          <w:bottom w:val="single" w:sz="12" w:space="1" w:color="auto"/>
        </w:pBdr>
        <w:spacing w:after="0" w:line="240" w:lineRule="auto"/>
      </w:pPr>
      <w:r w:rsidRPr="00F56A34">
        <w:t>You have cancelled the registration process. None of your information has been captured. To register, please return to the meeting home page.</w:t>
      </w:r>
    </w:p>
    <w:p w14:paraId="6E0D5FD7" w14:textId="77777777" w:rsidR="00F56A34" w:rsidRPr="00F56A34" w:rsidRDefault="00F56A34" w:rsidP="00F56A34">
      <w:pPr>
        <w:pBdr>
          <w:bottom w:val="single" w:sz="12" w:space="1" w:color="auto"/>
        </w:pBdr>
        <w:spacing w:after="0" w:line="240" w:lineRule="auto"/>
      </w:pPr>
    </w:p>
    <w:p w14:paraId="1222B744" w14:textId="7E83CA4B" w:rsidR="00F56A34" w:rsidRDefault="00F56A34" w:rsidP="00F56A34">
      <w:pPr>
        <w:pBdr>
          <w:bottom w:val="single" w:sz="12" w:space="1" w:color="auto"/>
        </w:pBdr>
        <w:spacing w:after="0" w:line="240" w:lineRule="auto"/>
      </w:pPr>
      <w:r w:rsidRPr="00F56A34">
        <w:t>If you experience difficulty registering, please contact the meeting organizer at info@pr</w:t>
      </w:r>
      <w:r w:rsidR="00687636">
        <w:t>IME</w:t>
      </w:r>
      <w:r w:rsidRPr="00F56A34">
        <w:t>oncology.org.</w:t>
      </w:r>
    </w:p>
    <w:p w14:paraId="58DD5E6E" w14:textId="77777777" w:rsidR="00734A18" w:rsidRPr="00F56A34" w:rsidRDefault="00734A18" w:rsidP="00734A18">
      <w:pPr>
        <w:pBdr>
          <w:bottom w:val="single" w:sz="12" w:space="1" w:color="auto"/>
        </w:pBdr>
        <w:spacing w:after="0" w:line="240" w:lineRule="auto"/>
      </w:pPr>
    </w:p>
    <w:p w14:paraId="3F7C7AAD" w14:textId="77777777" w:rsidR="00734A18" w:rsidRDefault="00734A18" w:rsidP="00285C5C">
      <w:pPr>
        <w:pBdr>
          <w:bottom w:val="single" w:sz="12" w:space="1" w:color="auto"/>
        </w:pBdr>
        <w:spacing w:after="0" w:line="240" w:lineRule="auto"/>
      </w:pPr>
    </w:p>
    <w:p w14:paraId="257B1B16" w14:textId="77777777" w:rsidR="00A31ACC" w:rsidRDefault="00A31ACC" w:rsidP="00285C5C">
      <w:pPr>
        <w:spacing w:after="0" w:line="240" w:lineRule="auto"/>
      </w:pPr>
    </w:p>
    <w:p w14:paraId="7ECAE578" w14:textId="77777777" w:rsidR="00A31ACC" w:rsidRPr="003F64AF" w:rsidRDefault="00A31ACC" w:rsidP="003C0CFB">
      <w:pPr>
        <w:pStyle w:val="ListParagraph"/>
        <w:numPr>
          <w:ilvl w:val="0"/>
          <w:numId w:val="7"/>
        </w:numPr>
        <w:spacing w:after="0" w:line="240" w:lineRule="auto"/>
        <w:rPr>
          <w:b/>
        </w:rPr>
      </w:pPr>
      <w:r w:rsidRPr="003F64AF">
        <w:rPr>
          <w:b/>
        </w:rPr>
        <w:t>[Other]</w:t>
      </w:r>
    </w:p>
    <w:p w14:paraId="48D21B90" w14:textId="77777777" w:rsidR="00A31ACC" w:rsidRDefault="00A31ACC" w:rsidP="00285C5C">
      <w:pPr>
        <w:spacing w:after="0" w:line="240" w:lineRule="auto"/>
      </w:pPr>
      <w:r>
        <w:t>Please add any additional copy needed but not listed above with a description of what it is and where it is needed.</w:t>
      </w:r>
    </w:p>
    <w:p w14:paraId="244575E6" w14:textId="77777777" w:rsidR="002C2D1B" w:rsidRDefault="002C2D1B" w:rsidP="002C2D1B">
      <w:pPr>
        <w:pBdr>
          <w:bottom w:val="single" w:sz="12" w:space="1" w:color="auto"/>
        </w:pBdr>
        <w:spacing w:after="0" w:line="240" w:lineRule="auto"/>
      </w:pPr>
    </w:p>
    <w:p w14:paraId="71346F08" w14:textId="19C061DE" w:rsidR="0091793F" w:rsidRDefault="0091793F">
      <w:r>
        <w:br w:type="page"/>
      </w:r>
    </w:p>
    <w:p w14:paraId="6921D6D6" w14:textId="77777777" w:rsidR="00A21EB2" w:rsidRPr="00052578" w:rsidRDefault="0090063D" w:rsidP="00A21EB2">
      <w:pPr>
        <w:spacing w:after="0" w:line="240" w:lineRule="auto"/>
        <w:jc w:val="center"/>
        <w:rPr>
          <w:b/>
        </w:rPr>
      </w:pPr>
      <w:r>
        <w:rPr>
          <w:b/>
          <w:sz w:val="28"/>
          <w:szCs w:val="28"/>
        </w:rPr>
        <w:t>WEB REQUIREMENTS</w:t>
      </w:r>
    </w:p>
    <w:p w14:paraId="523BC694" w14:textId="77777777" w:rsidR="00A21EB2" w:rsidRDefault="00A21EB2"/>
    <w:tbl>
      <w:tblPr>
        <w:tblStyle w:val="TableGrid"/>
        <w:tblW w:w="9576" w:type="dxa"/>
        <w:tblLook w:val="04A0" w:firstRow="1" w:lastRow="0" w:firstColumn="1" w:lastColumn="0" w:noHBand="0" w:noVBand="1"/>
      </w:tblPr>
      <w:tblGrid>
        <w:gridCol w:w="2538"/>
        <w:gridCol w:w="2250"/>
        <w:gridCol w:w="2610"/>
        <w:gridCol w:w="2178"/>
      </w:tblGrid>
      <w:tr w:rsidR="004421DD" w14:paraId="4CE0CB05" w14:textId="77777777" w:rsidTr="004421DD">
        <w:tc>
          <w:tcPr>
            <w:tcW w:w="2538" w:type="dxa"/>
          </w:tcPr>
          <w:p w14:paraId="5A3E0FC1" w14:textId="77777777" w:rsidR="004421DD" w:rsidRPr="007A0164" w:rsidRDefault="004421DD" w:rsidP="007D7B2C">
            <w:pPr>
              <w:rPr>
                <w:b/>
              </w:rPr>
            </w:pPr>
            <w:r w:rsidRPr="007A0164">
              <w:rPr>
                <w:b/>
              </w:rPr>
              <w:t>Project Name</w:t>
            </w:r>
            <w:r>
              <w:rPr>
                <w:b/>
              </w:rPr>
              <w:t xml:space="preserve"> (internal)</w:t>
            </w:r>
          </w:p>
        </w:tc>
        <w:tc>
          <w:tcPr>
            <w:tcW w:w="2250" w:type="dxa"/>
          </w:tcPr>
          <w:p w14:paraId="19EF3FD9" w14:textId="77777777" w:rsidR="004421DD" w:rsidRDefault="004421DD" w:rsidP="007D7B2C"/>
        </w:tc>
        <w:tc>
          <w:tcPr>
            <w:tcW w:w="2610" w:type="dxa"/>
          </w:tcPr>
          <w:p w14:paraId="0A712E6B" w14:textId="77777777" w:rsidR="004421DD" w:rsidRPr="007A0164" w:rsidRDefault="004421DD" w:rsidP="007D7B2C">
            <w:pPr>
              <w:rPr>
                <w:b/>
              </w:rPr>
            </w:pPr>
            <w:r w:rsidRPr="007A0164">
              <w:rPr>
                <w:b/>
              </w:rPr>
              <w:t>Project Code</w:t>
            </w:r>
          </w:p>
        </w:tc>
        <w:tc>
          <w:tcPr>
            <w:tcW w:w="2178" w:type="dxa"/>
          </w:tcPr>
          <w:p w14:paraId="330E7665" w14:textId="77777777" w:rsidR="004421DD" w:rsidRDefault="004421DD" w:rsidP="007D7B2C"/>
        </w:tc>
      </w:tr>
      <w:tr w:rsidR="004421DD" w14:paraId="2FC20B47" w14:textId="77777777" w:rsidTr="004421DD">
        <w:tc>
          <w:tcPr>
            <w:tcW w:w="2538" w:type="dxa"/>
          </w:tcPr>
          <w:p w14:paraId="66D95FD9" w14:textId="77777777" w:rsidR="004421DD" w:rsidRPr="007A0164" w:rsidRDefault="004421DD" w:rsidP="007D7B2C">
            <w:pPr>
              <w:rPr>
                <w:b/>
              </w:rPr>
            </w:pPr>
            <w:r>
              <w:rPr>
                <w:b/>
              </w:rPr>
              <w:t>Virtual Project Manager</w:t>
            </w:r>
          </w:p>
        </w:tc>
        <w:tc>
          <w:tcPr>
            <w:tcW w:w="2250" w:type="dxa"/>
          </w:tcPr>
          <w:p w14:paraId="3C3EEA4A" w14:textId="114BE9C6" w:rsidR="004421DD" w:rsidRDefault="00876BEF" w:rsidP="00DC38BE">
            <w:pPr>
              <w:tabs>
                <w:tab w:val="right" w:pos="2034"/>
              </w:tabs>
            </w:pPr>
            <w:sdt>
              <w:sdtPr>
                <w:id w:val="-1729766789"/>
                <w:placeholder>
                  <w:docPart w:val="865239DA672E4574854C9041F6C827A1"/>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Content>
                <w:r w:rsidR="004421DD" w:rsidRPr="0065374A">
                  <w:rPr>
                    <w:rStyle w:val="PlaceholderText"/>
                  </w:rPr>
                  <w:t>Choose an item.</w:t>
                </w:r>
              </w:sdtContent>
            </w:sdt>
          </w:p>
        </w:tc>
        <w:tc>
          <w:tcPr>
            <w:tcW w:w="2610" w:type="dxa"/>
          </w:tcPr>
          <w:p w14:paraId="54AEE648" w14:textId="77777777" w:rsidR="004421DD" w:rsidRPr="007A0164" w:rsidRDefault="004421DD" w:rsidP="007D7B2C">
            <w:pPr>
              <w:rPr>
                <w:b/>
              </w:rPr>
            </w:pPr>
            <w:r>
              <w:rPr>
                <w:b/>
              </w:rPr>
              <w:t>Clinical Program Manager</w:t>
            </w:r>
          </w:p>
        </w:tc>
        <w:sdt>
          <w:sdtPr>
            <w:id w:val="2033683028"/>
            <w:placeholder>
              <w:docPart w:val="FA3EB84FE17644C38050FD56CEE92055"/>
            </w:placeholder>
            <w:showingPlcHd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Content>
            <w:tc>
              <w:tcPr>
                <w:tcW w:w="2178" w:type="dxa"/>
              </w:tcPr>
              <w:p w14:paraId="54C54A59" w14:textId="77777777" w:rsidR="004421DD" w:rsidRDefault="004421DD" w:rsidP="007D7B2C">
                <w:r w:rsidRPr="0065374A">
                  <w:rPr>
                    <w:rStyle w:val="PlaceholderText"/>
                  </w:rPr>
                  <w:t>Choose an item.</w:t>
                </w:r>
              </w:p>
            </w:tc>
          </w:sdtContent>
        </w:sdt>
      </w:tr>
      <w:tr w:rsidR="004421DD" w14:paraId="1A870C59" w14:textId="77777777" w:rsidTr="004421DD">
        <w:tc>
          <w:tcPr>
            <w:tcW w:w="2538" w:type="dxa"/>
          </w:tcPr>
          <w:p w14:paraId="42377F8E" w14:textId="77777777" w:rsidR="004421DD" w:rsidRPr="007A0164" w:rsidRDefault="004421DD" w:rsidP="007D7B2C">
            <w:pPr>
              <w:rPr>
                <w:b/>
              </w:rPr>
            </w:pPr>
            <w:r>
              <w:rPr>
                <w:b/>
              </w:rPr>
              <w:t>Compliance</w:t>
            </w:r>
          </w:p>
        </w:tc>
        <w:sdt>
          <w:sdtPr>
            <w:id w:val="1049502786"/>
            <w:placeholder>
              <w:docPart w:val="0108A06471AF4898A8C18C925DCB197F"/>
            </w:placeholder>
            <w:showingPlcHdr/>
            <w:dropDownList>
              <w:listItem w:value="Choose an item."/>
              <w:listItem w:displayText="----------" w:value="----------"/>
              <w:listItem w:displayText="Susan Yarbrough" w:value="Susan Yarbrough"/>
            </w:dropDownList>
          </w:sdtPr>
          <w:sdtContent>
            <w:tc>
              <w:tcPr>
                <w:tcW w:w="2250" w:type="dxa"/>
              </w:tcPr>
              <w:p w14:paraId="66253F7A" w14:textId="77777777" w:rsidR="004421DD" w:rsidRDefault="004421DD" w:rsidP="007D7B2C">
                <w:r w:rsidRPr="0065374A">
                  <w:rPr>
                    <w:rStyle w:val="PlaceholderText"/>
                  </w:rPr>
                  <w:t>Choose an item.</w:t>
                </w:r>
              </w:p>
            </w:tc>
          </w:sdtContent>
        </w:sdt>
        <w:tc>
          <w:tcPr>
            <w:tcW w:w="2610" w:type="dxa"/>
          </w:tcPr>
          <w:p w14:paraId="3E0123CE" w14:textId="77777777" w:rsidR="004421DD" w:rsidRPr="007A0164" w:rsidRDefault="004421DD" w:rsidP="007D7B2C">
            <w:pPr>
              <w:rPr>
                <w:b/>
              </w:rPr>
            </w:pPr>
            <w:r>
              <w:rPr>
                <w:b/>
              </w:rPr>
              <w:t>Editor</w:t>
            </w:r>
          </w:p>
        </w:tc>
        <w:sdt>
          <w:sdtPr>
            <w:id w:val="265899014"/>
            <w:placeholder>
              <w:docPart w:val="5F55EB69D6B84C2BB450DABC81861304"/>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Content>
            <w:tc>
              <w:tcPr>
                <w:tcW w:w="2178" w:type="dxa"/>
              </w:tcPr>
              <w:p w14:paraId="4CC772AC" w14:textId="77777777" w:rsidR="004421DD" w:rsidRDefault="004421DD" w:rsidP="007D7B2C">
                <w:r w:rsidRPr="0065374A">
                  <w:rPr>
                    <w:rStyle w:val="PlaceholderText"/>
                  </w:rPr>
                  <w:t>Choose an item.</w:t>
                </w:r>
              </w:p>
            </w:tc>
          </w:sdtContent>
        </w:sdt>
      </w:tr>
    </w:tbl>
    <w:p w14:paraId="49F18055" w14:textId="77777777" w:rsidR="00603B32" w:rsidRDefault="00603B32" w:rsidP="003F7B54">
      <w:pPr>
        <w:spacing w:after="0" w:line="240" w:lineRule="auto"/>
        <w:rPr>
          <w:sz w:val="28"/>
          <w:szCs w:val="28"/>
        </w:rPr>
      </w:pPr>
    </w:p>
    <w:p w14:paraId="4696D953" w14:textId="77777777" w:rsidR="00603B32" w:rsidRDefault="00603B32" w:rsidP="00603B32">
      <w:pPr>
        <w:spacing w:after="0" w:line="240" w:lineRule="auto"/>
      </w:pPr>
    </w:p>
    <w:p w14:paraId="6F7D75BF" w14:textId="77777777" w:rsidR="00F15329" w:rsidRDefault="00F15329">
      <w:pPr>
        <w:sectPr w:rsidR="00F15329">
          <w:headerReference w:type="default" r:id="rId11"/>
          <w:footerReference w:type="default" r:id="rId12"/>
          <w:pgSz w:w="12240" w:h="15840"/>
          <w:pgMar w:top="1440" w:right="1440" w:bottom="1440" w:left="1440" w:header="720" w:footer="720" w:gutter="0"/>
          <w:cols w:space="720"/>
          <w:docGrid w:linePitch="360"/>
        </w:sectPr>
      </w:pPr>
    </w:p>
    <w:p w14:paraId="11D69733" w14:textId="77777777" w:rsidR="00F15329" w:rsidRPr="00556459" w:rsidRDefault="00F15329" w:rsidP="00F15329">
      <w:pPr>
        <w:pStyle w:val="ListParagraph"/>
        <w:ind w:left="0"/>
        <w:rPr>
          <w:b/>
          <w:sz w:val="24"/>
          <w:szCs w:val="24"/>
        </w:rPr>
      </w:pPr>
      <w:r>
        <w:rPr>
          <w:b/>
          <w:sz w:val="24"/>
          <w:szCs w:val="24"/>
        </w:rPr>
        <w:t>Launch Date/Internal Launch Date:</w:t>
      </w:r>
    </w:p>
    <w:p w14:paraId="70734369" w14:textId="77777777" w:rsidR="00F15329" w:rsidRDefault="00F15329" w:rsidP="00F15329">
      <w:pPr>
        <w:pStyle w:val="ListParagraph"/>
        <w:ind w:left="0"/>
        <w:rPr>
          <w:b/>
          <w:sz w:val="24"/>
          <w:szCs w:val="24"/>
        </w:rPr>
      </w:pPr>
    </w:p>
    <w:p w14:paraId="6E4C78FE" w14:textId="77777777" w:rsidR="00F15329" w:rsidRDefault="00F15329" w:rsidP="00F15329">
      <w:pPr>
        <w:pStyle w:val="ListParagraph"/>
        <w:ind w:left="0"/>
        <w:rPr>
          <w:b/>
          <w:sz w:val="24"/>
          <w:szCs w:val="24"/>
        </w:rPr>
        <w:sectPr w:rsidR="00F15329" w:rsidSect="00F15329">
          <w:type w:val="continuous"/>
          <w:pgSz w:w="12240" w:h="15840"/>
          <w:pgMar w:top="1440" w:right="1440" w:bottom="1440" w:left="1440" w:header="720" w:footer="720" w:gutter="0"/>
          <w:cols w:space="720"/>
          <w:docGrid w:linePitch="360"/>
        </w:sectPr>
      </w:pPr>
    </w:p>
    <w:p w14:paraId="10EE02B7" w14:textId="6CD624BE" w:rsidR="00F15329" w:rsidRDefault="00F15329" w:rsidP="00F15329">
      <w:pPr>
        <w:pStyle w:val="ListParagraph"/>
        <w:ind w:left="0"/>
        <w:rPr>
          <w:b/>
          <w:sz w:val="24"/>
          <w:szCs w:val="24"/>
        </w:rPr>
      </w:pPr>
      <w:r w:rsidRPr="006A1E25">
        <w:rPr>
          <w:b/>
          <w:sz w:val="24"/>
          <w:szCs w:val="24"/>
        </w:rPr>
        <w:t>Project Type</w:t>
      </w:r>
    </w:p>
    <w:p w14:paraId="15EAEBCB" w14:textId="77777777" w:rsidR="00F15329" w:rsidRPr="004333EE" w:rsidRDefault="00F15329" w:rsidP="00F15329">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4333EE">
        <w:rPr>
          <w:sz w:val="24"/>
          <w:szCs w:val="24"/>
        </w:rPr>
        <w:t>Webcast</w:t>
      </w:r>
    </w:p>
    <w:p w14:paraId="70647EE5" w14:textId="05BF4AFE" w:rsidR="00F15329" w:rsidRPr="004333EE" w:rsidRDefault="00F15329" w:rsidP="00F15329">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sidRPr="004333EE">
        <w:rPr>
          <w:sz w:val="24"/>
          <w:szCs w:val="24"/>
        </w:rPr>
        <w:t>Downloadable Slides</w:t>
      </w:r>
    </w:p>
    <w:p w14:paraId="5A650137" w14:textId="77777777" w:rsidR="00F15329" w:rsidRDefault="00F15329" w:rsidP="00F15329">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Content>
          <w:r w:rsidRPr="004333EE">
            <w:rPr>
              <w:rFonts w:ascii="MS Gothic" w:eastAsia="MS Gothic" w:hAnsi="MS Gothic" w:hint="eastAsia"/>
              <w:sz w:val="24"/>
              <w:szCs w:val="24"/>
            </w:rPr>
            <w:t>☐</w:t>
          </w:r>
        </w:sdtContent>
      </w:sdt>
      <w:r w:rsidRPr="004333EE">
        <w:rPr>
          <w:sz w:val="24"/>
          <w:szCs w:val="24"/>
        </w:rPr>
        <w:t>CD/DVD</w:t>
      </w:r>
    </w:p>
    <w:p w14:paraId="6FEC75B7" w14:textId="77777777" w:rsidR="00F15329" w:rsidRPr="004333EE" w:rsidRDefault="00F15329" w:rsidP="00F15329">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Content>
          <w:r w:rsidRPr="004333EE">
            <w:rPr>
              <w:rFonts w:ascii="MS Gothic" w:eastAsia="MS Gothic" w:hAnsi="MS Gothic" w:hint="eastAsia"/>
              <w:sz w:val="24"/>
              <w:szCs w:val="24"/>
            </w:rPr>
            <w:t>☐</w:t>
          </w:r>
        </w:sdtContent>
      </w:sdt>
      <w:r w:rsidRPr="004333EE">
        <w:rPr>
          <w:sz w:val="24"/>
          <w:szCs w:val="24"/>
        </w:rPr>
        <w:t>Podcast</w:t>
      </w:r>
    </w:p>
    <w:p w14:paraId="5D6CEC68" w14:textId="77777777" w:rsidR="00F15329" w:rsidRDefault="00F15329" w:rsidP="00F15329">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Content>
          <w:r w:rsidRPr="004333EE">
            <w:rPr>
              <w:rFonts w:ascii="MS Gothic" w:eastAsia="MS Gothic" w:hAnsi="MS Gothic" w:hint="eastAsia"/>
              <w:sz w:val="24"/>
              <w:szCs w:val="24"/>
            </w:rPr>
            <w:t>☐</w:t>
          </w:r>
        </w:sdtContent>
      </w:sdt>
      <w:r w:rsidRPr="004333EE">
        <w:rPr>
          <w:sz w:val="24"/>
          <w:szCs w:val="24"/>
        </w:rPr>
        <w:t>Other</w:t>
      </w:r>
      <w:r>
        <w:rPr>
          <w:sz w:val="24"/>
          <w:szCs w:val="24"/>
        </w:rPr>
        <w:t>:</w:t>
      </w:r>
    </w:p>
    <w:p w14:paraId="36B64672" w14:textId="77777777" w:rsidR="00F15329" w:rsidRDefault="00F15329" w:rsidP="00F15329">
      <w:pPr>
        <w:pStyle w:val="ListParagraph"/>
        <w:ind w:left="0"/>
        <w:rPr>
          <w:sz w:val="24"/>
          <w:szCs w:val="24"/>
        </w:rPr>
      </w:pPr>
    </w:p>
    <w:p w14:paraId="09B95623" w14:textId="77777777" w:rsidR="00F15329" w:rsidRPr="004333EE" w:rsidRDefault="00F15329" w:rsidP="00F15329">
      <w:pPr>
        <w:pStyle w:val="ListParagraph"/>
        <w:ind w:left="0"/>
        <w:rPr>
          <w:b/>
          <w:sz w:val="24"/>
          <w:szCs w:val="24"/>
        </w:rPr>
      </w:pPr>
      <w:r w:rsidRPr="004333EE">
        <w:rPr>
          <w:b/>
          <w:sz w:val="24"/>
          <w:szCs w:val="24"/>
        </w:rPr>
        <w:t>Email Blast Included?</w:t>
      </w:r>
    </w:p>
    <w:p w14:paraId="262A4493" w14:textId="7DE6CCA0" w:rsidR="00F15329" w:rsidRDefault="00F15329" w:rsidP="00F15329">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Yes</w:t>
      </w:r>
    </w:p>
    <w:p w14:paraId="3E95764C" w14:textId="77777777" w:rsidR="00F15329" w:rsidRDefault="00F15329" w:rsidP="00F15329">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No</w:t>
      </w:r>
    </w:p>
    <w:p w14:paraId="06E8129C" w14:textId="77777777" w:rsidR="00F15329" w:rsidRDefault="00F15329" w:rsidP="00F15329">
      <w:pPr>
        <w:pStyle w:val="ListParagraph"/>
        <w:ind w:left="0"/>
        <w:rPr>
          <w:sz w:val="24"/>
          <w:szCs w:val="24"/>
        </w:rPr>
      </w:pPr>
      <w:r>
        <w:rPr>
          <w:sz w:val="24"/>
          <w:szCs w:val="24"/>
        </w:rPr>
        <w:t>Subject Line:</w:t>
      </w:r>
    </w:p>
    <w:p w14:paraId="101EABB6" w14:textId="77777777" w:rsidR="00F15329" w:rsidRDefault="00F15329" w:rsidP="00F15329">
      <w:pPr>
        <w:pStyle w:val="ListParagraph"/>
        <w:ind w:left="0"/>
        <w:rPr>
          <w:sz w:val="24"/>
          <w:szCs w:val="24"/>
        </w:rPr>
      </w:pPr>
    </w:p>
    <w:p w14:paraId="03AE3213" w14:textId="77777777" w:rsidR="00F15329" w:rsidRDefault="00F15329" w:rsidP="00F15329">
      <w:pPr>
        <w:pStyle w:val="ListParagraph"/>
        <w:ind w:left="0"/>
        <w:rPr>
          <w:b/>
          <w:sz w:val="24"/>
          <w:szCs w:val="24"/>
        </w:rPr>
      </w:pPr>
      <w:r>
        <w:rPr>
          <w:b/>
          <w:sz w:val="24"/>
          <w:szCs w:val="24"/>
        </w:rPr>
        <w:t xml:space="preserve">Number of </w:t>
      </w:r>
      <w:r w:rsidRPr="008820F4">
        <w:rPr>
          <w:b/>
          <w:sz w:val="24"/>
          <w:szCs w:val="24"/>
        </w:rPr>
        <w:t>E-Blasts</w:t>
      </w:r>
    </w:p>
    <w:p w14:paraId="4CC3A4EB" w14:textId="4039B03A" w:rsidR="00F15329" w:rsidRDefault="00F15329" w:rsidP="00F15329">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Only One</w:t>
      </w:r>
    </w:p>
    <w:p w14:paraId="089AB70C" w14:textId="77777777" w:rsidR="00F15329" w:rsidRDefault="00F15329" w:rsidP="00F15329">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Two</w:t>
      </w:r>
    </w:p>
    <w:p w14:paraId="326CFB83" w14:textId="77777777" w:rsidR="00F15329" w:rsidRDefault="00F15329" w:rsidP="00F15329">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Three</w:t>
      </w:r>
      <w:r>
        <w:rPr>
          <w:sz w:val="24"/>
          <w:szCs w:val="24"/>
        </w:rPr>
        <w:br/>
      </w:r>
      <w:sdt>
        <w:sdtPr>
          <w:rPr>
            <w:sz w:val="24"/>
            <w:szCs w:val="24"/>
          </w:rPr>
          <w:id w:val="163875693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Other Amount:</w:t>
      </w:r>
    </w:p>
    <w:p w14:paraId="19F99441" w14:textId="77777777" w:rsidR="00F15329" w:rsidRDefault="00F15329" w:rsidP="00F15329">
      <w:pPr>
        <w:pStyle w:val="ListParagraph"/>
        <w:ind w:left="0"/>
        <w:rPr>
          <w:sz w:val="24"/>
          <w:szCs w:val="24"/>
        </w:rPr>
      </w:pPr>
    </w:p>
    <w:p w14:paraId="16B935EB" w14:textId="77777777" w:rsidR="00F15329" w:rsidRDefault="00F15329" w:rsidP="00F15329">
      <w:pPr>
        <w:pStyle w:val="ListParagraph"/>
        <w:ind w:left="0"/>
        <w:rPr>
          <w:sz w:val="24"/>
          <w:szCs w:val="24"/>
        </w:rPr>
      </w:pPr>
      <w:r>
        <w:rPr>
          <w:sz w:val="24"/>
          <w:szCs w:val="24"/>
        </w:rPr>
        <w:t>Dates to Blast or Special Requests:</w:t>
      </w:r>
    </w:p>
    <w:p w14:paraId="5A56239A" w14:textId="77777777" w:rsidR="00F15329" w:rsidRDefault="00F15329" w:rsidP="00F15329">
      <w:pPr>
        <w:pStyle w:val="ListParagraph"/>
        <w:ind w:left="0"/>
        <w:rPr>
          <w:sz w:val="24"/>
          <w:szCs w:val="24"/>
        </w:rPr>
      </w:pPr>
    </w:p>
    <w:p w14:paraId="35A0C3BB" w14:textId="77777777" w:rsidR="00F15329" w:rsidRDefault="00F15329" w:rsidP="00F15329">
      <w:pPr>
        <w:pStyle w:val="ListParagraph"/>
        <w:ind w:left="0"/>
        <w:rPr>
          <w:b/>
          <w:sz w:val="24"/>
          <w:szCs w:val="24"/>
        </w:rPr>
      </w:pPr>
      <w:r w:rsidRPr="00D82046">
        <w:rPr>
          <w:b/>
          <w:sz w:val="24"/>
          <w:szCs w:val="24"/>
        </w:rPr>
        <w:t>Cross Promotion</w:t>
      </w:r>
    </w:p>
    <w:p w14:paraId="7381AF47" w14:textId="0F6ECCD6" w:rsidR="00F15329" w:rsidRDefault="00F15329" w:rsidP="00F15329">
      <w:pPr>
        <w:pStyle w:val="ListParagraph"/>
        <w:ind w:left="0"/>
        <w:rPr>
          <w:sz w:val="24"/>
          <w:szCs w:val="24"/>
        </w:rPr>
      </w:pPr>
      <w:sdt>
        <w:sdtPr>
          <w:rPr>
            <w:sz w:val="24"/>
            <w:szCs w:val="24"/>
          </w:rPr>
          <w:id w:val="2009946184"/>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Yes</w:t>
      </w:r>
    </w:p>
    <w:p w14:paraId="512E2889" w14:textId="77777777" w:rsidR="00F15329" w:rsidRDefault="00F15329" w:rsidP="00F15329">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No</w:t>
      </w:r>
    </w:p>
    <w:p w14:paraId="72D5DF44" w14:textId="77777777" w:rsidR="00F15329" w:rsidRPr="00D82046" w:rsidRDefault="00F15329" w:rsidP="00F15329">
      <w:pPr>
        <w:pStyle w:val="ListParagraph"/>
        <w:ind w:left="0"/>
        <w:rPr>
          <w:sz w:val="24"/>
          <w:szCs w:val="24"/>
        </w:rPr>
      </w:pPr>
      <w:r>
        <w:rPr>
          <w:sz w:val="24"/>
          <w:szCs w:val="24"/>
        </w:rPr>
        <w:t>If Yes, List Activities:</w:t>
      </w:r>
    </w:p>
    <w:p w14:paraId="11E32932" w14:textId="77777777" w:rsidR="00F15329" w:rsidRDefault="00F15329" w:rsidP="00F15329">
      <w:pPr>
        <w:pStyle w:val="ListParagraph"/>
        <w:ind w:left="0"/>
        <w:rPr>
          <w:sz w:val="24"/>
          <w:szCs w:val="24"/>
        </w:rPr>
      </w:pPr>
    </w:p>
    <w:p w14:paraId="52B00F72" w14:textId="77777777" w:rsidR="00F15329" w:rsidRDefault="00F15329" w:rsidP="00F15329">
      <w:pPr>
        <w:pStyle w:val="ListParagraph"/>
        <w:ind w:left="0"/>
        <w:rPr>
          <w:b/>
          <w:sz w:val="24"/>
          <w:szCs w:val="24"/>
        </w:rPr>
      </w:pPr>
      <w:r w:rsidRPr="004333EE">
        <w:rPr>
          <w:b/>
          <w:sz w:val="24"/>
          <w:szCs w:val="24"/>
        </w:rPr>
        <w:t>Target Audience</w:t>
      </w:r>
    </w:p>
    <w:p w14:paraId="474D6FAA" w14:textId="6D3A1FD7" w:rsidR="00F15329" w:rsidRPr="00C243B4" w:rsidRDefault="00F15329" w:rsidP="00F15329">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Content>
          <w:r w:rsidRPr="00C243B4">
            <w:rPr>
              <w:rFonts w:ascii="MS Gothic" w:eastAsia="MS Gothic" w:hAnsi="MS Gothic" w:hint="eastAsia"/>
              <w:sz w:val="24"/>
              <w:szCs w:val="24"/>
            </w:rPr>
            <w:t>☐</w:t>
          </w:r>
        </w:sdtContent>
      </w:sdt>
      <w:r w:rsidRPr="00C243B4">
        <w:rPr>
          <w:sz w:val="24"/>
          <w:szCs w:val="24"/>
        </w:rPr>
        <w:t>US</w:t>
      </w:r>
      <w:r w:rsidRPr="00C243B4">
        <w:rPr>
          <w:sz w:val="24"/>
          <w:szCs w:val="24"/>
        </w:rPr>
        <w:br/>
      </w:r>
      <w:sdt>
        <w:sdtPr>
          <w:rPr>
            <w:sz w:val="24"/>
            <w:szCs w:val="24"/>
          </w:rPr>
          <w:id w:val="1256020219"/>
          <w14:checkbox>
            <w14:checked w14:val="0"/>
            <w14:checkedState w14:val="2612" w14:font="MS Gothic"/>
            <w14:uncheckedState w14:val="2610" w14:font="MS Gothic"/>
          </w14:checkbox>
        </w:sdtPr>
        <w:sdtContent>
          <w:r w:rsidRPr="00C243B4">
            <w:rPr>
              <w:rFonts w:ascii="MS Gothic" w:eastAsia="MS Gothic" w:hAnsi="MS Gothic" w:hint="eastAsia"/>
              <w:sz w:val="24"/>
              <w:szCs w:val="24"/>
            </w:rPr>
            <w:t>☐</w:t>
          </w:r>
        </w:sdtContent>
      </w:sdt>
      <w:r w:rsidRPr="00C243B4">
        <w:rPr>
          <w:sz w:val="24"/>
          <w:szCs w:val="24"/>
        </w:rPr>
        <w:t>EX-US</w:t>
      </w:r>
      <w:r w:rsidRPr="00C243B4">
        <w:rPr>
          <w:sz w:val="24"/>
          <w:szCs w:val="24"/>
        </w:rPr>
        <w:br/>
      </w:r>
      <w:sdt>
        <w:sdtPr>
          <w:rPr>
            <w:sz w:val="24"/>
            <w:szCs w:val="24"/>
          </w:rPr>
          <w:id w:val="-148138496"/>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sidRPr="00C243B4">
        <w:rPr>
          <w:sz w:val="24"/>
          <w:szCs w:val="24"/>
        </w:rPr>
        <w:t>Global (Both EX-US &amp; US</w:t>
      </w:r>
      <w:proofErr w:type="gramStart"/>
      <w:r w:rsidRPr="00C243B4">
        <w:rPr>
          <w:sz w:val="24"/>
          <w:szCs w:val="24"/>
        </w:rPr>
        <w:t>)</w:t>
      </w:r>
      <w:proofErr w:type="gramEnd"/>
      <w:r w:rsidRPr="00C243B4">
        <w:rPr>
          <w:sz w:val="24"/>
          <w:szCs w:val="24"/>
        </w:rPr>
        <w:br/>
      </w:r>
      <w:sdt>
        <w:sdtPr>
          <w:rPr>
            <w:sz w:val="24"/>
            <w:szCs w:val="24"/>
          </w:rPr>
          <w:id w:val="-734546170"/>
          <w14:checkbox>
            <w14:checked w14:val="0"/>
            <w14:checkedState w14:val="2612" w14:font="MS Gothic"/>
            <w14:uncheckedState w14:val="2610" w14:font="MS Gothic"/>
          </w14:checkbox>
        </w:sdtPr>
        <w:sdtContent>
          <w:r w:rsidRPr="00C243B4">
            <w:rPr>
              <w:rFonts w:ascii="MS Gothic" w:eastAsia="MS Gothic" w:hAnsi="MS Gothic" w:hint="eastAsia"/>
              <w:sz w:val="24"/>
              <w:szCs w:val="24"/>
            </w:rPr>
            <w:t>☐</w:t>
          </w:r>
        </w:sdtContent>
      </w:sdt>
      <w:r w:rsidRPr="00C243B4">
        <w:rPr>
          <w:sz w:val="24"/>
          <w:szCs w:val="24"/>
        </w:rPr>
        <w:t>Other or Special:</w:t>
      </w:r>
    </w:p>
    <w:p w14:paraId="00C1B224" w14:textId="77777777" w:rsidR="00F15329" w:rsidRDefault="00F15329" w:rsidP="00F15329">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C243B4">
        <w:rPr>
          <w:sz w:val="24"/>
          <w:szCs w:val="24"/>
        </w:rPr>
        <w:t>Additional Emails</w:t>
      </w:r>
      <w:r>
        <w:rPr>
          <w:sz w:val="24"/>
          <w:szCs w:val="24"/>
        </w:rPr>
        <w:t xml:space="preserve"> (Supporters?)</w:t>
      </w:r>
      <w:r w:rsidRPr="00C243B4">
        <w:rPr>
          <w:sz w:val="24"/>
          <w:szCs w:val="24"/>
        </w:rPr>
        <w:t>:</w:t>
      </w:r>
    </w:p>
    <w:p w14:paraId="7072AAD5" w14:textId="77777777" w:rsidR="00F15329" w:rsidRDefault="00F15329" w:rsidP="00F15329">
      <w:pPr>
        <w:pStyle w:val="ListParagraph"/>
        <w:ind w:left="0"/>
        <w:rPr>
          <w:sz w:val="24"/>
          <w:szCs w:val="24"/>
        </w:rPr>
      </w:pPr>
    </w:p>
    <w:p w14:paraId="21DBB957" w14:textId="77777777" w:rsidR="00F15329" w:rsidRDefault="00F15329" w:rsidP="00F15329">
      <w:pPr>
        <w:pStyle w:val="ListParagraph"/>
        <w:ind w:left="0"/>
        <w:rPr>
          <w:sz w:val="24"/>
          <w:szCs w:val="24"/>
        </w:rPr>
      </w:pPr>
    </w:p>
    <w:p w14:paraId="0562032C" w14:textId="77777777" w:rsidR="00F15329" w:rsidRDefault="00F15329" w:rsidP="00F15329">
      <w:pPr>
        <w:pStyle w:val="ListParagraph"/>
        <w:ind w:left="0"/>
        <w:rPr>
          <w:b/>
          <w:sz w:val="24"/>
          <w:szCs w:val="24"/>
        </w:rPr>
      </w:pPr>
      <w:r w:rsidRPr="006A1E25">
        <w:rPr>
          <w:b/>
          <w:sz w:val="24"/>
          <w:szCs w:val="24"/>
        </w:rPr>
        <w:t>Slides</w:t>
      </w:r>
    </w:p>
    <w:p w14:paraId="1C204F52" w14:textId="77777777" w:rsidR="00F15329" w:rsidRDefault="00F15329" w:rsidP="00F15329">
      <w:pPr>
        <w:pStyle w:val="ListParagraph"/>
        <w:ind w:left="0"/>
        <w:rPr>
          <w:rFonts w:eastAsia="MS Gothic"/>
          <w:sz w:val="24"/>
          <w:szCs w:val="24"/>
        </w:rPr>
      </w:pPr>
      <w:r>
        <w:rPr>
          <w:rFonts w:eastAsia="MS Gothic"/>
          <w:sz w:val="24"/>
          <w:szCs w:val="24"/>
        </w:rPr>
        <w:t>Slides Included</w:t>
      </w:r>
    </w:p>
    <w:p w14:paraId="1E8FAB96" w14:textId="6BA28712" w:rsidR="00F15329" w:rsidRDefault="00F15329" w:rsidP="00F15329">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Yes</w:t>
      </w:r>
    </w:p>
    <w:p w14:paraId="08B64A76" w14:textId="77777777" w:rsidR="00F15329" w:rsidRDefault="00F15329" w:rsidP="00F15329">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No</w:t>
      </w:r>
    </w:p>
    <w:p w14:paraId="54534C19" w14:textId="77777777" w:rsidR="00F15329" w:rsidRDefault="00F15329" w:rsidP="00F15329">
      <w:pPr>
        <w:pStyle w:val="ListParagraph"/>
        <w:ind w:left="0" w:right="-720"/>
        <w:rPr>
          <w:sz w:val="24"/>
          <w:szCs w:val="24"/>
        </w:rPr>
      </w:pPr>
      <w:r>
        <w:rPr>
          <w:sz w:val="24"/>
          <w:szCs w:val="24"/>
        </w:rPr>
        <w:t>Slide Location:</w:t>
      </w:r>
    </w:p>
    <w:p w14:paraId="1A9B3842" w14:textId="77777777" w:rsidR="00F15329" w:rsidRDefault="00F15329" w:rsidP="00F15329">
      <w:pPr>
        <w:pStyle w:val="ListParagraph"/>
        <w:ind w:left="0"/>
        <w:rPr>
          <w:sz w:val="24"/>
          <w:szCs w:val="24"/>
        </w:rPr>
      </w:pPr>
    </w:p>
    <w:p w14:paraId="4FC9FDB0" w14:textId="77777777" w:rsidR="00F15329" w:rsidRDefault="00F15329" w:rsidP="00F15329">
      <w:pPr>
        <w:pStyle w:val="ListParagraph"/>
        <w:ind w:left="0"/>
        <w:rPr>
          <w:sz w:val="24"/>
          <w:szCs w:val="24"/>
        </w:rPr>
      </w:pPr>
      <w:r>
        <w:rPr>
          <w:sz w:val="24"/>
          <w:szCs w:val="24"/>
        </w:rPr>
        <w:t>Slides Available By:</w:t>
      </w:r>
    </w:p>
    <w:p w14:paraId="13162E3E" w14:textId="77777777" w:rsidR="00F15329" w:rsidRDefault="00F15329" w:rsidP="00F15329">
      <w:pPr>
        <w:pStyle w:val="ListParagraph"/>
        <w:ind w:left="0"/>
        <w:rPr>
          <w:sz w:val="24"/>
          <w:szCs w:val="24"/>
        </w:rPr>
      </w:pPr>
    </w:p>
    <w:p w14:paraId="54F8CA2D" w14:textId="77777777" w:rsidR="00F15329" w:rsidRPr="00DF0B72" w:rsidRDefault="00F15329" w:rsidP="00F15329">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67710F64" w14:textId="77777777" w:rsidR="00F15329" w:rsidRDefault="00F15329" w:rsidP="00F15329">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Yes</w:t>
      </w:r>
    </w:p>
    <w:p w14:paraId="77685082" w14:textId="774682E6" w:rsidR="00F15329" w:rsidRDefault="00F15329" w:rsidP="00F15329">
      <w:pPr>
        <w:pStyle w:val="ListParagraph"/>
        <w:ind w:left="0"/>
        <w:rPr>
          <w:sz w:val="24"/>
          <w:szCs w:val="24"/>
        </w:rPr>
      </w:pPr>
      <w:sdt>
        <w:sdtPr>
          <w:rPr>
            <w:sz w:val="24"/>
            <w:szCs w:val="24"/>
          </w:rPr>
          <w:id w:val="-184297904"/>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No</w:t>
      </w:r>
    </w:p>
    <w:p w14:paraId="77E57B9E" w14:textId="77777777" w:rsidR="00F15329" w:rsidRDefault="00F15329" w:rsidP="00F15329">
      <w:pPr>
        <w:pStyle w:val="ListParagraph"/>
        <w:ind w:left="0"/>
        <w:rPr>
          <w:sz w:val="24"/>
          <w:szCs w:val="24"/>
        </w:rPr>
      </w:pPr>
    </w:p>
    <w:p w14:paraId="39C447EC" w14:textId="77777777" w:rsidR="00F15329" w:rsidRDefault="00F15329" w:rsidP="00F15329">
      <w:pPr>
        <w:pStyle w:val="ListParagraph"/>
        <w:ind w:left="0"/>
        <w:rPr>
          <w:b/>
          <w:sz w:val="24"/>
          <w:szCs w:val="24"/>
        </w:rPr>
      </w:pPr>
      <w:r w:rsidRPr="00D82046">
        <w:rPr>
          <w:b/>
          <w:sz w:val="24"/>
          <w:szCs w:val="24"/>
        </w:rPr>
        <w:t>Webpage Content</w:t>
      </w:r>
      <w:r>
        <w:rPr>
          <w:b/>
          <w:sz w:val="24"/>
          <w:szCs w:val="24"/>
        </w:rPr>
        <w:t xml:space="preserve"> (All Copy)</w:t>
      </w:r>
    </w:p>
    <w:p w14:paraId="3A07F563" w14:textId="77777777" w:rsidR="00F15329" w:rsidRDefault="00F15329" w:rsidP="00F15329">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5E5DA9D6" w14:textId="77777777" w:rsidR="00F15329" w:rsidRDefault="00F15329" w:rsidP="00F15329">
      <w:pPr>
        <w:pStyle w:val="ListParagraph"/>
        <w:ind w:left="0"/>
        <w:rPr>
          <w:sz w:val="24"/>
          <w:szCs w:val="24"/>
        </w:rPr>
      </w:pPr>
    </w:p>
    <w:p w14:paraId="4A494C89" w14:textId="77777777" w:rsidR="00F15329" w:rsidRDefault="00F15329" w:rsidP="00F15329">
      <w:pPr>
        <w:pStyle w:val="ListParagraph"/>
        <w:ind w:left="0"/>
        <w:rPr>
          <w:b/>
          <w:sz w:val="24"/>
          <w:szCs w:val="24"/>
        </w:rPr>
      </w:pPr>
      <w:proofErr w:type="gramStart"/>
      <w:r>
        <w:rPr>
          <w:b/>
          <w:sz w:val="24"/>
          <w:szCs w:val="24"/>
        </w:rPr>
        <w:t>CME?</w:t>
      </w:r>
      <w:proofErr w:type="gramEnd"/>
    </w:p>
    <w:p w14:paraId="7909FCC8" w14:textId="77777777" w:rsidR="00F15329" w:rsidRDefault="00F15329" w:rsidP="00F15329">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Yes</w:t>
      </w:r>
    </w:p>
    <w:p w14:paraId="0F337CC5" w14:textId="6661CEEA" w:rsidR="00F15329" w:rsidRDefault="00F15329" w:rsidP="00F15329">
      <w:pPr>
        <w:pStyle w:val="ListParagraph"/>
        <w:ind w:left="0"/>
        <w:rPr>
          <w:sz w:val="24"/>
          <w:szCs w:val="24"/>
        </w:rPr>
      </w:pPr>
      <w:sdt>
        <w:sdtPr>
          <w:rPr>
            <w:sz w:val="24"/>
            <w:szCs w:val="24"/>
          </w:rPr>
          <w:id w:val="1772733408"/>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No</w:t>
      </w:r>
    </w:p>
    <w:p w14:paraId="45464BA3" w14:textId="77777777" w:rsidR="00F15329" w:rsidRDefault="00F15329" w:rsidP="00F15329">
      <w:pPr>
        <w:pStyle w:val="ListParagraph"/>
        <w:ind w:left="0"/>
        <w:rPr>
          <w:b/>
          <w:sz w:val="24"/>
          <w:szCs w:val="24"/>
        </w:rPr>
      </w:pPr>
    </w:p>
    <w:p w14:paraId="3D6347E4" w14:textId="77777777" w:rsidR="00F15329" w:rsidRDefault="00F15329" w:rsidP="00F15329">
      <w:pPr>
        <w:pStyle w:val="ListParagraph"/>
        <w:ind w:left="0"/>
        <w:rPr>
          <w:b/>
          <w:sz w:val="24"/>
          <w:szCs w:val="24"/>
        </w:rPr>
      </w:pPr>
    </w:p>
    <w:p w14:paraId="24C9BEA9" w14:textId="77777777" w:rsidR="00F15329" w:rsidRDefault="00F15329" w:rsidP="00F15329">
      <w:pPr>
        <w:pStyle w:val="ListParagraph"/>
        <w:ind w:left="0"/>
        <w:rPr>
          <w:b/>
          <w:sz w:val="24"/>
          <w:szCs w:val="24"/>
        </w:rPr>
      </w:pPr>
      <w:r>
        <w:rPr>
          <w:b/>
          <w:sz w:val="24"/>
          <w:szCs w:val="24"/>
        </w:rPr>
        <w:t>Webcast/PDS URL:</w:t>
      </w:r>
    </w:p>
    <w:p w14:paraId="6AA42226" w14:textId="18AB9188" w:rsidR="00F15329" w:rsidRDefault="005A5549" w:rsidP="00F15329">
      <w:pPr>
        <w:pStyle w:val="ListParagraph"/>
        <w:ind w:left="0"/>
        <w:rPr>
          <w:b/>
          <w:sz w:val="24"/>
          <w:szCs w:val="24"/>
        </w:rPr>
      </w:pPr>
      <w:hyperlink r:id="rId13" w:history="1">
        <w:proofErr w:type="gramStart"/>
        <w:r w:rsidRPr="00637404">
          <w:rPr>
            <w:rStyle w:val="Hyperlink"/>
            <w:b/>
            <w:sz w:val="24"/>
            <w:szCs w:val="24"/>
          </w:rPr>
          <w:t>prIMEoncology.org/2014</w:t>
        </w:r>
        <w:proofErr w:type="gramEnd"/>
      </w:hyperlink>
      <w:r>
        <w:rPr>
          <w:b/>
          <w:sz w:val="24"/>
          <w:szCs w:val="24"/>
        </w:rPr>
        <w:t xml:space="preserve">EmoryGI_PDS </w:t>
      </w:r>
      <w:bookmarkStart w:id="281" w:name="_GoBack"/>
      <w:bookmarkEnd w:id="281"/>
      <w:r>
        <w:rPr>
          <w:b/>
          <w:sz w:val="24"/>
          <w:szCs w:val="24"/>
        </w:rPr>
        <w:t xml:space="preserve"> </w:t>
      </w:r>
    </w:p>
    <w:p w14:paraId="35BEF3F5" w14:textId="77777777" w:rsidR="00F15329" w:rsidRDefault="00F15329" w:rsidP="00F15329">
      <w:pPr>
        <w:pStyle w:val="ListParagraph"/>
        <w:ind w:left="0"/>
        <w:rPr>
          <w:b/>
          <w:sz w:val="24"/>
          <w:szCs w:val="24"/>
        </w:rPr>
      </w:pPr>
      <w:r>
        <w:rPr>
          <w:b/>
          <w:sz w:val="24"/>
          <w:szCs w:val="24"/>
        </w:rPr>
        <w:t>Additional Components</w:t>
      </w:r>
    </w:p>
    <w:p w14:paraId="79A1C3E9" w14:textId="77777777" w:rsidR="00F15329" w:rsidRDefault="00F15329" w:rsidP="00F15329">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Content>
          <w:r>
            <w:rPr>
              <w:rFonts w:ascii="MS Gothic" w:eastAsia="MS Gothic" w:hAnsi="MS Gothic" w:hint="eastAsia"/>
              <w:b/>
              <w:sz w:val="24"/>
              <w:szCs w:val="24"/>
            </w:rPr>
            <w:t>☐</w:t>
          </w:r>
        </w:sdtContent>
      </w:sdt>
      <w:r w:rsidRPr="00D82046">
        <w:rPr>
          <w:sz w:val="24"/>
          <w:szCs w:val="24"/>
        </w:rPr>
        <w:t>Cases with Voting</w:t>
      </w:r>
    </w:p>
    <w:p w14:paraId="4DE5AD8A" w14:textId="77777777" w:rsidR="00F15329" w:rsidRDefault="00F15329" w:rsidP="00F15329">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Content>
          <w:r>
            <w:rPr>
              <w:rFonts w:ascii="MS Gothic" w:eastAsia="MS Gothic" w:hAnsi="MS Gothic" w:hint="eastAsia"/>
              <w:b/>
              <w:sz w:val="24"/>
              <w:szCs w:val="24"/>
            </w:rPr>
            <w:t>☐</w:t>
          </w:r>
        </w:sdtContent>
      </w:sdt>
      <w:r w:rsidRPr="00D82046">
        <w:rPr>
          <w:sz w:val="24"/>
          <w:szCs w:val="24"/>
        </w:rPr>
        <w:t>Polls</w:t>
      </w:r>
    </w:p>
    <w:p w14:paraId="7F3F768C" w14:textId="77777777" w:rsidR="00F15329" w:rsidRDefault="00F15329" w:rsidP="00F15329">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Content>
          <w:r>
            <w:rPr>
              <w:rFonts w:ascii="MS Gothic" w:eastAsia="MS Gothic" w:hAnsi="MS Gothic" w:hint="eastAsia"/>
              <w:b/>
              <w:sz w:val="24"/>
              <w:szCs w:val="24"/>
            </w:rPr>
            <w:t>☐</w:t>
          </w:r>
        </w:sdtContent>
      </w:sdt>
      <w:r w:rsidRPr="00D82046">
        <w:rPr>
          <w:sz w:val="24"/>
          <w:szCs w:val="24"/>
        </w:rPr>
        <w:t>Video Segmentation</w:t>
      </w:r>
    </w:p>
    <w:p w14:paraId="40B3DCE2" w14:textId="77777777" w:rsidR="00F15329" w:rsidRDefault="00F15329" w:rsidP="00F15329">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Content>
          <w:r>
            <w:rPr>
              <w:rFonts w:ascii="MS Gothic" w:eastAsia="MS Gothic" w:hAnsi="MS Gothic" w:hint="eastAsia"/>
              <w:b/>
              <w:sz w:val="24"/>
              <w:szCs w:val="24"/>
            </w:rPr>
            <w:t>☐</w:t>
          </w:r>
        </w:sdtContent>
      </w:sdt>
      <w:r w:rsidRPr="00F152E2">
        <w:rPr>
          <w:sz w:val="24"/>
          <w:szCs w:val="24"/>
        </w:rPr>
        <w:t>Table of Contents</w:t>
      </w:r>
    </w:p>
    <w:p w14:paraId="4F2DA5E3" w14:textId="34CC5ECC" w:rsidR="00F15329" w:rsidRDefault="00F15329" w:rsidP="00F15329">
      <w:pPr>
        <w:pStyle w:val="ListParagraph"/>
        <w:ind w:left="0"/>
        <w:rPr>
          <w:sz w:val="24"/>
          <w:szCs w:val="24"/>
        </w:rPr>
      </w:pPr>
      <w:sdt>
        <w:sdtPr>
          <w:rPr>
            <w:sz w:val="24"/>
            <w:szCs w:val="24"/>
          </w:rPr>
          <w:id w:val="1789847451"/>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sidRPr="00F152E2">
        <w:rPr>
          <w:sz w:val="24"/>
          <w:szCs w:val="24"/>
        </w:rPr>
        <w:t>Other:</w:t>
      </w:r>
    </w:p>
    <w:p w14:paraId="2541E2DD" w14:textId="77777777" w:rsidR="00F15329" w:rsidRDefault="00F15329" w:rsidP="00F15329">
      <w:pPr>
        <w:pStyle w:val="ListParagraph"/>
        <w:ind w:left="0"/>
        <w:rPr>
          <w:sz w:val="24"/>
          <w:szCs w:val="24"/>
        </w:rPr>
      </w:pPr>
    </w:p>
    <w:p w14:paraId="6BA8F340" w14:textId="77777777" w:rsidR="00F15329" w:rsidRPr="00F152E2" w:rsidRDefault="00F15329" w:rsidP="00F15329">
      <w:pPr>
        <w:pStyle w:val="ListParagraph"/>
        <w:ind w:left="0"/>
        <w:rPr>
          <w:b/>
          <w:sz w:val="24"/>
          <w:szCs w:val="24"/>
        </w:rPr>
      </w:pPr>
      <w:r w:rsidRPr="00F152E2">
        <w:rPr>
          <w:b/>
          <w:sz w:val="24"/>
          <w:szCs w:val="24"/>
        </w:rPr>
        <w:t>Mobile App Title:</w:t>
      </w:r>
    </w:p>
    <w:p w14:paraId="263872E2" w14:textId="2239E0F2" w:rsidR="00F15329" w:rsidRDefault="005A5549" w:rsidP="00F15329">
      <w:pPr>
        <w:sectPr w:rsidR="00F15329" w:rsidSect="00F15329">
          <w:type w:val="continuous"/>
          <w:pgSz w:w="12240" w:h="15840"/>
          <w:pgMar w:top="1440" w:right="1440" w:bottom="1440" w:left="1440" w:header="720" w:footer="720" w:gutter="0"/>
          <w:cols w:num="2" w:space="720"/>
          <w:docGrid w:linePitch="360"/>
        </w:sectPr>
      </w:pPr>
      <w:r w:rsidRPr="005A5549">
        <w:t>Emory GI Symposium 2014</w:t>
      </w:r>
    </w:p>
    <w:p w14:paraId="157CD056" w14:textId="5E9C00BF" w:rsidR="0091793F" w:rsidRPr="0091793F" w:rsidRDefault="0091793F" w:rsidP="00F15329">
      <w:pPr>
        <w:rPr>
          <w:b/>
        </w:rPr>
      </w:pPr>
      <w:r w:rsidRPr="0091793F">
        <w:rPr>
          <w:b/>
        </w:rPr>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606AE908" w:rsidR="0091793F" w:rsidRPr="009D7D6F" w:rsidRDefault="00876BEF" w:rsidP="0091793F">
      <w:pPr>
        <w:spacing w:after="0" w:line="240" w:lineRule="auto"/>
        <w:rPr>
          <w:b/>
          <w:color w:val="FF9900"/>
        </w:rPr>
      </w:pPr>
      <w:r w:rsidRPr="00876BEF">
        <w:rPr>
          <w:b/>
          <w:color w:val="FF9900"/>
        </w:rPr>
        <w:t xml:space="preserve">5th Annual </w:t>
      </w:r>
      <w:proofErr w:type="spellStart"/>
      <w:r w:rsidRPr="00876BEF">
        <w:rPr>
          <w:b/>
          <w:color w:val="FF9900"/>
        </w:rPr>
        <w:t>Winship</w:t>
      </w:r>
      <w:proofErr w:type="spellEnd"/>
      <w:r w:rsidRPr="00876BEF">
        <w:rPr>
          <w:b/>
          <w:color w:val="FF9900"/>
        </w:rPr>
        <w:t xml:space="preserve"> Gastrointestinal Cancer Symposium</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53EEAC12" w:rsidR="0091793F" w:rsidRDefault="0091793F" w:rsidP="0091793F">
      <w:pPr>
        <w:spacing w:after="0" w:line="240" w:lineRule="auto"/>
      </w:pPr>
      <w:proofErr w:type="gramStart"/>
      <w:r>
        <w:t>prIME</w:t>
      </w:r>
      <w:proofErr w:type="gramEnd"/>
      <w:r>
        <w:t xml:space="preserve"> Oncology invites you to view Downloadable Slides from the</w:t>
      </w:r>
      <w:r>
        <w:rPr>
          <w:rStyle w:val="Emphasis"/>
        </w:rPr>
        <w:t xml:space="preserve"> </w:t>
      </w:r>
      <w:r w:rsidR="00876BEF" w:rsidRPr="00876BEF">
        <w:rPr>
          <w:rStyle w:val="Emphasis"/>
        </w:rPr>
        <w:t xml:space="preserve">5th Annual </w:t>
      </w:r>
      <w:proofErr w:type="spellStart"/>
      <w:r w:rsidR="00876BEF" w:rsidRPr="00876BEF">
        <w:rPr>
          <w:rStyle w:val="Emphasis"/>
        </w:rPr>
        <w:t>Winship</w:t>
      </w:r>
      <w:proofErr w:type="spellEnd"/>
      <w:r w:rsidR="00876BEF" w:rsidRPr="00876BEF">
        <w:rPr>
          <w:rStyle w:val="Emphasis"/>
        </w:rPr>
        <w:t xml:space="preserve"> Gastrointestinal Cancer Symposium </w:t>
      </w:r>
      <w:r w:rsidR="00876BEF">
        <w:t xml:space="preserve"> </w:t>
      </w:r>
      <w:r>
        <w:t xml:space="preserve">held in San </w:t>
      </w:r>
      <w:r w:rsidR="00876BEF">
        <w:t>Atlanta, Georgia</w:t>
      </w:r>
      <w:ins w:id="282" w:author="Debbie Greiner" w:date="2014-11-18T15:57:00Z">
        <w:r w:rsidR="00876BEF">
          <w:t>,</w:t>
        </w:r>
      </w:ins>
      <w:r>
        <w:t xml:space="preserve"> United States.</w:t>
      </w:r>
    </w:p>
    <w:p w14:paraId="6BD59639" w14:textId="77777777" w:rsidR="0091793F" w:rsidRDefault="0091793F" w:rsidP="0091793F">
      <w:pPr>
        <w:spacing w:after="0" w:line="240" w:lineRule="auto"/>
      </w:pPr>
    </w:p>
    <w:p w14:paraId="64A87596" w14:textId="77777777" w:rsidR="0091793F" w:rsidRDefault="0091793F" w:rsidP="0091793F">
      <w:pPr>
        <w:spacing w:after="0" w:line="240" w:lineRule="auto"/>
      </w:pPr>
    </w:p>
    <w:p w14:paraId="2DB3F88D" w14:textId="77777777" w:rsidR="0091793F" w:rsidRDefault="0091793F" w:rsidP="0091793F">
      <w:pPr>
        <w:spacing w:after="0" w:line="240" w:lineRule="auto"/>
        <w:rPr>
          <w:b/>
        </w:rPr>
      </w:pPr>
      <w:r>
        <w:rPr>
          <w:b/>
        </w:rPr>
        <w:t>ORGANIZER</w:t>
      </w:r>
    </w:p>
    <w:p w14:paraId="45383639" w14:textId="609F7480" w:rsidR="0091793F" w:rsidRDefault="005A5549" w:rsidP="0091793F">
      <w:pPr>
        <w:spacing w:after="0" w:line="240" w:lineRule="auto"/>
      </w:pPr>
      <w:r w:rsidRPr="005A5549">
        <w:t xml:space="preserve">This activity is jointly sponsored by prIME Oncology and </w:t>
      </w:r>
      <w:proofErr w:type="spellStart"/>
      <w:r w:rsidRPr="005A5549">
        <w:t>Winship</w:t>
      </w:r>
      <w:proofErr w:type="spellEnd"/>
      <w:r w:rsidRPr="005A5549">
        <w:t xml:space="preserve"> Cancer Institute of Emory University.</w:t>
      </w:r>
    </w:p>
    <w:p w14:paraId="60454417" w14:textId="77777777" w:rsidR="005A5549" w:rsidRDefault="005A5549" w:rsidP="0091793F">
      <w:pPr>
        <w:spacing w:after="0" w:line="240" w:lineRule="auto"/>
        <w:rPr>
          <w:b/>
        </w:rPr>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w:t>
      </w:r>
      <w:proofErr w:type="gramStart"/>
      <w:r>
        <w:t>insert</w:t>
      </w:r>
      <w:proofErr w:type="gramEnd"/>
      <w:r>
        <w:t xml:space="preserve">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77777777" w:rsidR="0091793F" w:rsidRDefault="0091793F" w:rsidP="0091793F">
      <w:r>
        <w:t xml:space="preserve">Discussant: </w:t>
      </w:r>
      <w:r>
        <w:tab/>
      </w:r>
      <w:r>
        <w:tab/>
      </w:r>
      <w:r>
        <w:rPr>
          <w:b/>
        </w:rPr>
        <w:t xml:space="preserve">Name, Degree, </w:t>
      </w:r>
      <w:r>
        <w:t>Institute, City, State, Country</w:t>
      </w:r>
    </w:p>
    <w:p w14:paraId="64AEE5E1" w14:textId="77777777" w:rsidR="0091793F" w:rsidRDefault="0091793F" w:rsidP="0091793F">
      <w:r>
        <w:t>Topic:</w:t>
      </w:r>
      <w:r>
        <w:tab/>
      </w:r>
      <w:r>
        <w:tab/>
      </w:r>
      <w:r>
        <w:tab/>
        <w:t>Insert agenda topic</w:t>
      </w:r>
    </w:p>
    <w:p w14:paraId="24B5CF18" w14:textId="77777777" w:rsidR="0091793F" w:rsidRDefault="0091793F" w:rsidP="0091793F">
      <w:r>
        <w:t>Learning Objective:</w:t>
      </w:r>
      <w:r>
        <w:tab/>
        <w:t>Insert presentation-specific objective</w:t>
      </w:r>
    </w:p>
    <w:p w14:paraId="6DD683D6" w14:textId="77777777" w:rsidR="0091793F" w:rsidRDefault="0091793F" w:rsidP="0091793F">
      <w:r>
        <w:t>[</w:t>
      </w:r>
      <w:proofErr w:type="gramStart"/>
      <w:r>
        <w:t>insert</w:t>
      </w:r>
      <w:proofErr w:type="gramEnd"/>
      <w:r>
        <w:t xml:space="preserve">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213E6312" w:rsidR="0091793F" w:rsidDel="00876BEF" w:rsidRDefault="0091793F" w:rsidP="0091793F">
      <w:pPr>
        <w:spacing w:after="0" w:line="240" w:lineRule="auto"/>
        <w:rPr>
          <w:del w:id="283" w:author="Debbie Greiner" w:date="2014-11-18T15:59:00Z"/>
        </w:rPr>
      </w:pPr>
    </w:p>
    <w:p w14:paraId="256889CC" w14:textId="02D25562" w:rsidR="0091793F" w:rsidDel="00876BEF" w:rsidRDefault="0091793F" w:rsidP="0091793F">
      <w:pPr>
        <w:spacing w:after="0" w:line="240" w:lineRule="auto"/>
        <w:rPr>
          <w:del w:id="284" w:author="Debbie Greiner" w:date="2014-11-18T15:59:00Z"/>
        </w:rPr>
      </w:pP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 xml:space="preserve">squamous cell </w:t>
      </w:r>
      <w:proofErr w:type="spellStart"/>
      <w:r>
        <w:rPr>
          <w:i/>
        </w:rPr>
        <w:t>nsclc</w:t>
      </w:r>
      <w:proofErr w:type="spellEnd"/>
      <w:r>
        <w:rPr>
          <w:i/>
        </w:rPr>
        <w:br/>
      </w:r>
      <w:proofErr w:type="spellStart"/>
      <w:r>
        <w:rPr>
          <w:i/>
        </w:rPr>
        <w:t>nsclc</w:t>
      </w:r>
      <w:proofErr w:type="spellEnd"/>
      <w:r>
        <w:rPr>
          <w:i/>
        </w:rPr>
        <w:t xml:space="preserve"> mutations</w:t>
      </w:r>
      <w:r>
        <w:rPr>
          <w:i/>
        </w:rPr>
        <w:br/>
      </w:r>
      <w:proofErr w:type="spellStart"/>
      <w:r>
        <w:rPr>
          <w:i/>
        </w:rPr>
        <w:t>egfr</w:t>
      </w:r>
      <w:proofErr w:type="spellEnd"/>
      <w:r>
        <w:rPr>
          <w:i/>
        </w:rPr>
        <w:t xml:space="preserve"> mutations in </w:t>
      </w:r>
      <w:proofErr w:type="spellStart"/>
      <w:r>
        <w:rPr>
          <w:i/>
        </w:rPr>
        <w:t>nsclc</w:t>
      </w:r>
      <w:proofErr w:type="spellEnd"/>
      <w:r>
        <w:rPr>
          <w:i/>
        </w:rPr>
        <w:br/>
        <w:t xml:space="preserve">lung cancer </w:t>
      </w:r>
      <w:proofErr w:type="spellStart"/>
      <w:r>
        <w:rPr>
          <w:i/>
        </w:rPr>
        <w:t>nsclc</w:t>
      </w:r>
      <w:proofErr w:type="spellEnd"/>
      <w:r>
        <w:rPr>
          <w:i/>
        </w:rPr>
        <w:br/>
      </w:r>
      <w:proofErr w:type="spellStart"/>
      <w:r>
        <w:rPr>
          <w:i/>
        </w:rPr>
        <w:t>etc</w:t>
      </w:r>
      <w:proofErr w:type="spellEnd"/>
    </w:p>
    <w:p w14:paraId="162D7663" w14:textId="77777777" w:rsidR="00A87A60" w:rsidRDefault="00A87A60" w:rsidP="00BC31C6">
      <w:pPr>
        <w:spacing w:after="0" w:line="240" w:lineRule="auto"/>
      </w:pPr>
    </w:p>
    <w:p w14:paraId="42B0D8E0" w14:textId="1348209E" w:rsidR="00603B32" w:rsidRPr="00A31ACC" w:rsidRDefault="00603B32" w:rsidP="00E675D9"/>
    <w:sectPr w:rsidR="00603B32" w:rsidRPr="00A31ACC" w:rsidSect="00F1532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rudy Stoddert, ELS" w:date="2014-09-11T11:11:00Z" w:initials="TS">
    <w:p w14:paraId="1607DB26" w14:textId="0D3352ED" w:rsidR="00876BEF" w:rsidRDefault="00876BEF">
      <w:pPr>
        <w:pStyle w:val="CommentText"/>
      </w:pPr>
      <w:r>
        <w:rPr>
          <w:rStyle w:val="CommentReference"/>
        </w:rPr>
        <w:annotationRef/>
      </w:r>
      <w:r>
        <w:t>Not needed.</w:t>
      </w:r>
    </w:p>
  </w:comment>
  <w:comment w:id="169" w:author="Briana Devaser" w:date="2014-09-11T11:11:00Z" w:initials="BD">
    <w:p w14:paraId="0AEE0255" w14:textId="02496E24" w:rsidR="00876BEF" w:rsidRDefault="00876BEF">
      <w:pPr>
        <w:pStyle w:val="CommentText"/>
      </w:pPr>
      <w:r>
        <w:rPr>
          <w:rStyle w:val="CommentReference"/>
        </w:rPr>
        <w:annotationRef/>
      </w:r>
      <w:r>
        <w:t>See comment [BD2]</w:t>
      </w:r>
    </w:p>
  </w:comment>
  <w:comment w:id="261" w:author="Heather Tomlinson" w:date="2014-09-17T13:12:00Z" w:initials="HT">
    <w:p w14:paraId="22FC374F" w14:textId="13A19970" w:rsidR="00876BEF" w:rsidRDefault="00876BEF">
      <w:pPr>
        <w:pStyle w:val="CommentText"/>
      </w:pPr>
      <w:r>
        <w:rPr>
          <w:rStyle w:val="CommentReference"/>
        </w:rPr>
        <w:annotationRef/>
      </w:r>
      <w:r>
        <w:t>Is Nathan really the medical director for this?</w:t>
      </w:r>
    </w:p>
  </w:comment>
  <w:comment w:id="263" w:author="Janelle Bowersox, RN, MSN, OCN" w:date="2014-09-30T10:32:00Z" w:initials="JBRMO">
    <w:p w14:paraId="53A0F53B" w14:textId="73B0D6E6" w:rsidR="00876BEF" w:rsidRDefault="00876BEF">
      <w:pPr>
        <w:pStyle w:val="CommentText"/>
      </w:pPr>
      <w:r>
        <w:rPr>
          <w:rStyle w:val="CommentReference"/>
        </w:rPr>
        <w:annotationRef/>
      </w:r>
      <w:r>
        <w:t>Janice is the medical director</w:t>
      </w:r>
    </w:p>
  </w:comment>
  <w:comment w:id="275" w:author="Trudy Stoddert, ELS" w:date="2014-09-11T11:11:00Z" w:initials="TS">
    <w:p w14:paraId="5F565BD0" w14:textId="0F0D2A22" w:rsidR="00876BEF" w:rsidRDefault="00876BEF">
      <w:pPr>
        <w:pStyle w:val="CommentText"/>
      </w:pPr>
      <w:r>
        <w:rPr>
          <w:rStyle w:val="CommentReference"/>
        </w:rPr>
        <w:annotationRef/>
      </w:r>
      <w:r>
        <w:t>This is not filled out. I assume because it is not going to be on our website? If it is not, then we don't need the mobile app name either.</w:t>
      </w:r>
    </w:p>
  </w:comment>
  <w:comment w:id="280" w:author="Briana Devaser" w:date="2014-09-11T11:11:00Z" w:initials="BD">
    <w:p w14:paraId="1BBA79DA" w14:textId="54067C73" w:rsidR="00876BEF" w:rsidRDefault="00876BEF">
      <w:pPr>
        <w:pStyle w:val="CommentText"/>
      </w:pPr>
      <w:r>
        <w:rPr>
          <w:rStyle w:val="CommentReference"/>
        </w:rPr>
        <w:annotationRef/>
      </w:r>
      <w:r>
        <w:t>Nothing below here appears to have been completed or edited for this specific project.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876BEF" w:rsidRDefault="00876BEF" w:rsidP="007A0164">
      <w:pPr>
        <w:spacing w:after="0" w:line="240" w:lineRule="auto"/>
      </w:pPr>
      <w:r>
        <w:separator/>
      </w:r>
    </w:p>
  </w:endnote>
  <w:endnote w:type="continuationSeparator" w:id="0">
    <w:p w14:paraId="283F2799" w14:textId="77777777" w:rsidR="00876BEF" w:rsidRDefault="00876BEF" w:rsidP="007A0164">
      <w:pPr>
        <w:spacing w:after="0" w:line="240" w:lineRule="auto"/>
      </w:pPr>
      <w:r>
        <w:continuationSeparator/>
      </w:r>
    </w:p>
  </w:endnote>
  <w:endnote w:type="continuationNotice" w:id="1">
    <w:p w14:paraId="15F34E58" w14:textId="77777777" w:rsidR="00876BEF" w:rsidRDefault="00876B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876BEF" w:rsidRDefault="00876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876BEF" w:rsidRDefault="00876BEF" w:rsidP="007A0164">
      <w:pPr>
        <w:spacing w:after="0" w:line="240" w:lineRule="auto"/>
      </w:pPr>
      <w:r>
        <w:separator/>
      </w:r>
    </w:p>
  </w:footnote>
  <w:footnote w:type="continuationSeparator" w:id="0">
    <w:p w14:paraId="689C2D91" w14:textId="77777777" w:rsidR="00876BEF" w:rsidRDefault="00876BEF" w:rsidP="007A0164">
      <w:pPr>
        <w:spacing w:after="0" w:line="240" w:lineRule="auto"/>
      </w:pPr>
      <w:r>
        <w:continuationSeparator/>
      </w:r>
    </w:p>
  </w:footnote>
  <w:footnote w:type="continuationNotice" w:id="1">
    <w:p w14:paraId="1E18B4C1" w14:textId="77777777" w:rsidR="00876BEF" w:rsidRDefault="00876BE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876BEF" w:rsidRDefault="00876BEF" w:rsidP="007A0164">
    <w:pPr>
      <w:pStyle w:val="Header"/>
      <w:pBdr>
        <w:bottom w:val="single" w:sz="12" w:space="1" w:color="auto"/>
      </w:pBdr>
      <w:jc w:val="center"/>
      <w:rPr>
        <w:sz w:val="28"/>
      </w:rPr>
    </w:pPr>
    <w:r w:rsidRPr="007A0164">
      <w:rPr>
        <w:sz w:val="28"/>
      </w:rPr>
      <w:t>ALL COPY TEMPLATE</w:t>
    </w:r>
  </w:p>
  <w:p w14:paraId="45BF219F" w14:textId="77777777" w:rsidR="00876BEF" w:rsidRPr="007A0164" w:rsidRDefault="00876BEF"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9"/>
  </w:num>
  <w:num w:numId="4">
    <w:abstractNumId w:val="8"/>
  </w:num>
  <w:num w:numId="5">
    <w:abstractNumId w:val="10"/>
  </w:num>
  <w:num w:numId="6">
    <w:abstractNumId w:val="16"/>
  </w:num>
  <w:num w:numId="7">
    <w:abstractNumId w:val="7"/>
  </w:num>
  <w:num w:numId="8">
    <w:abstractNumId w:val="12"/>
  </w:num>
  <w:num w:numId="9">
    <w:abstractNumId w:val="1"/>
  </w:num>
  <w:num w:numId="10">
    <w:abstractNumId w:val="13"/>
  </w:num>
  <w:num w:numId="11">
    <w:abstractNumId w:val="14"/>
  </w:num>
  <w:num w:numId="12">
    <w:abstractNumId w:val="17"/>
  </w:num>
  <w:num w:numId="13">
    <w:abstractNumId w:val="3"/>
  </w:num>
  <w:num w:numId="14">
    <w:abstractNumId w:val="11"/>
  </w:num>
  <w:num w:numId="15">
    <w:abstractNumId w:val="5"/>
  </w:num>
  <w:num w:numId="16">
    <w:abstractNumId w:val="0"/>
  </w:num>
  <w:num w:numId="17">
    <w:abstractNumId w:val="6"/>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23491"/>
    <w:rsid w:val="00050A07"/>
    <w:rsid w:val="000523A8"/>
    <w:rsid w:val="00053BDA"/>
    <w:rsid w:val="00055E39"/>
    <w:rsid w:val="000678AE"/>
    <w:rsid w:val="000751E0"/>
    <w:rsid w:val="00075912"/>
    <w:rsid w:val="000804B3"/>
    <w:rsid w:val="00083B58"/>
    <w:rsid w:val="00091FEC"/>
    <w:rsid w:val="000B0CD6"/>
    <w:rsid w:val="000C7414"/>
    <w:rsid w:val="000D4254"/>
    <w:rsid w:val="000E6B12"/>
    <w:rsid w:val="000F611F"/>
    <w:rsid w:val="001014D3"/>
    <w:rsid w:val="0014011D"/>
    <w:rsid w:val="00143AB7"/>
    <w:rsid w:val="00152883"/>
    <w:rsid w:val="00161378"/>
    <w:rsid w:val="00183963"/>
    <w:rsid w:val="00195FD8"/>
    <w:rsid w:val="001B0EA4"/>
    <w:rsid w:val="001D1F6A"/>
    <w:rsid w:val="001F505B"/>
    <w:rsid w:val="0020366E"/>
    <w:rsid w:val="0020510A"/>
    <w:rsid w:val="00215049"/>
    <w:rsid w:val="002277CB"/>
    <w:rsid w:val="00227DFC"/>
    <w:rsid w:val="00235074"/>
    <w:rsid w:val="00285C5C"/>
    <w:rsid w:val="00293E5C"/>
    <w:rsid w:val="002A0559"/>
    <w:rsid w:val="002A3E42"/>
    <w:rsid w:val="002B36FF"/>
    <w:rsid w:val="002B5CF7"/>
    <w:rsid w:val="002B7338"/>
    <w:rsid w:val="002C0E35"/>
    <w:rsid w:val="002C2D1B"/>
    <w:rsid w:val="002C3D5D"/>
    <w:rsid w:val="002F1E5A"/>
    <w:rsid w:val="00326C53"/>
    <w:rsid w:val="00335698"/>
    <w:rsid w:val="00350A02"/>
    <w:rsid w:val="0035437F"/>
    <w:rsid w:val="00390E1B"/>
    <w:rsid w:val="003A12FE"/>
    <w:rsid w:val="003B6DD2"/>
    <w:rsid w:val="003C0CFB"/>
    <w:rsid w:val="003F1F60"/>
    <w:rsid w:val="003F64AF"/>
    <w:rsid w:val="003F7B54"/>
    <w:rsid w:val="00424CB2"/>
    <w:rsid w:val="004261CA"/>
    <w:rsid w:val="00435C0F"/>
    <w:rsid w:val="004421DD"/>
    <w:rsid w:val="004469C0"/>
    <w:rsid w:val="004520E0"/>
    <w:rsid w:val="0045472A"/>
    <w:rsid w:val="00461522"/>
    <w:rsid w:val="004722C0"/>
    <w:rsid w:val="004919EB"/>
    <w:rsid w:val="00492C27"/>
    <w:rsid w:val="004A6934"/>
    <w:rsid w:val="004A7029"/>
    <w:rsid w:val="004B27FE"/>
    <w:rsid w:val="004D7A60"/>
    <w:rsid w:val="004E79B8"/>
    <w:rsid w:val="004F69C2"/>
    <w:rsid w:val="00507217"/>
    <w:rsid w:val="005122FA"/>
    <w:rsid w:val="00514E20"/>
    <w:rsid w:val="0053113C"/>
    <w:rsid w:val="00532778"/>
    <w:rsid w:val="00533C5E"/>
    <w:rsid w:val="00573206"/>
    <w:rsid w:val="00585321"/>
    <w:rsid w:val="005A343A"/>
    <w:rsid w:val="005A412D"/>
    <w:rsid w:val="005A5549"/>
    <w:rsid w:val="005B5B5D"/>
    <w:rsid w:val="005F7ED6"/>
    <w:rsid w:val="00603B32"/>
    <w:rsid w:val="00606BF5"/>
    <w:rsid w:val="0061087D"/>
    <w:rsid w:val="00613EF8"/>
    <w:rsid w:val="00617FD1"/>
    <w:rsid w:val="00620F8A"/>
    <w:rsid w:val="006235A4"/>
    <w:rsid w:val="00645CE0"/>
    <w:rsid w:val="00651AF6"/>
    <w:rsid w:val="0067103F"/>
    <w:rsid w:val="00671B35"/>
    <w:rsid w:val="00687636"/>
    <w:rsid w:val="0069073F"/>
    <w:rsid w:val="006A2125"/>
    <w:rsid w:val="006A4DEA"/>
    <w:rsid w:val="006A5CA4"/>
    <w:rsid w:val="006B2E5F"/>
    <w:rsid w:val="006B5220"/>
    <w:rsid w:val="006D0598"/>
    <w:rsid w:val="006E7349"/>
    <w:rsid w:val="006F4251"/>
    <w:rsid w:val="006F77CB"/>
    <w:rsid w:val="00702FE6"/>
    <w:rsid w:val="007059B6"/>
    <w:rsid w:val="007128FF"/>
    <w:rsid w:val="00717044"/>
    <w:rsid w:val="0072565C"/>
    <w:rsid w:val="00734A18"/>
    <w:rsid w:val="00742532"/>
    <w:rsid w:val="0074563C"/>
    <w:rsid w:val="0075239A"/>
    <w:rsid w:val="00754AA6"/>
    <w:rsid w:val="007565B6"/>
    <w:rsid w:val="0077075E"/>
    <w:rsid w:val="00780D0C"/>
    <w:rsid w:val="00795E95"/>
    <w:rsid w:val="007A0164"/>
    <w:rsid w:val="007A478A"/>
    <w:rsid w:val="007B66EC"/>
    <w:rsid w:val="007D0456"/>
    <w:rsid w:val="007D5A90"/>
    <w:rsid w:val="007D7725"/>
    <w:rsid w:val="007D7B2C"/>
    <w:rsid w:val="007E386D"/>
    <w:rsid w:val="007F2078"/>
    <w:rsid w:val="007F41E1"/>
    <w:rsid w:val="00803ADD"/>
    <w:rsid w:val="008246BC"/>
    <w:rsid w:val="00847793"/>
    <w:rsid w:val="00876BEF"/>
    <w:rsid w:val="008815DD"/>
    <w:rsid w:val="008828C6"/>
    <w:rsid w:val="00882B92"/>
    <w:rsid w:val="00887D38"/>
    <w:rsid w:val="008A2919"/>
    <w:rsid w:val="008A6889"/>
    <w:rsid w:val="008B07F1"/>
    <w:rsid w:val="008B6F1E"/>
    <w:rsid w:val="008E0820"/>
    <w:rsid w:val="0090063D"/>
    <w:rsid w:val="0091793F"/>
    <w:rsid w:val="0092265D"/>
    <w:rsid w:val="009433CB"/>
    <w:rsid w:val="00952974"/>
    <w:rsid w:val="00954B15"/>
    <w:rsid w:val="00996805"/>
    <w:rsid w:val="009A17CA"/>
    <w:rsid w:val="009C0D7C"/>
    <w:rsid w:val="009C1C7F"/>
    <w:rsid w:val="009D0EF3"/>
    <w:rsid w:val="009D7B4B"/>
    <w:rsid w:val="009D7D6F"/>
    <w:rsid w:val="009E1A34"/>
    <w:rsid w:val="009E3A02"/>
    <w:rsid w:val="009E447D"/>
    <w:rsid w:val="009E5B13"/>
    <w:rsid w:val="00A2058B"/>
    <w:rsid w:val="00A21EB2"/>
    <w:rsid w:val="00A26DF5"/>
    <w:rsid w:val="00A31ACC"/>
    <w:rsid w:val="00A3748B"/>
    <w:rsid w:val="00A50B31"/>
    <w:rsid w:val="00A820C9"/>
    <w:rsid w:val="00A868F4"/>
    <w:rsid w:val="00A87A60"/>
    <w:rsid w:val="00AC3D43"/>
    <w:rsid w:val="00AC6372"/>
    <w:rsid w:val="00AD7ECD"/>
    <w:rsid w:val="00AF2B92"/>
    <w:rsid w:val="00B10689"/>
    <w:rsid w:val="00B10D00"/>
    <w:rsid w:val="00B32FB4"/>
    <w:rsid w:val="00B61FE1"/>
    <w:rsid w:val="00B85FDF"/>
    <w:rsid w:val="00BA44FF"/>
    <w:rsid w:val="00BA6C74"/>
    <w:rsid w:val="00BB1C19"/>
    <w:rsid w:val="00BB5FC0"/>
    <w:rsid w:val="00BB66B0"/>
    <w:rsid w:val="00BC31C6"/>
    <w:rsid w:val="00BD6E47"/>
    <w:rsid w:val="00BE0192"/>
    <w:rsid w:val="00BE4C3B"/>
    <w:rsid w:val="00BE7A4F"/>
    <w:rsid w:val="00BF20C5"/>
    <w:rsid w:val="00C04226"/>
    <w:rsid w:val="00C06B67"/>
    <w:rsid w:val="00C30556"/>
    <w:rsid w:val="00C34304"/>
    <w:rsid w:val="00C36C2B"/>
    <w:rsid w:val="00C45AF2"/>
    <w:rsid w:val="00C7566C"/>
    <w:rsid w:val="00CA0F78"/>
    <w:rsid w:val="00CA2A32"/>
    <w:rsid w:val="00CA4294"/>
    <w:rsid w:val="00CA4A43"/>
    <w:rsid w:val="00CC5F4C"/>
    <w:rsid w:val="00CF017C"/>
    <w:rsid w:val="00D37140"/>
    <w:rsid w:val="00D41D57"/>
    <w:rsid w:val="00D6119E"/>
    <w:rsid w:val="00D700C2"/>
    <w:rsid w:val="00D80F94"/>
    <w:rsid w:val="00D84468"/>
    <w:rsid w:val="00D85D33"/>
    <w:rsid w:val="00D95E9B"/>
    <w:rsid w:val="00DC10BA"/>
    <w:rsid w:val="00DC38BE"/>
    <w:rsid w:val="00DD2CD5"/>
    <w:rsid w:val="00DE2992"/>
    <w:rsid w:val="00DE7436"/>
    <w:rsid w:val="00E13145"/>
    <w:rsid w:val="00E13424"/>
    <w:rsid w:val="00E14F26"/>
    <w:rsid w:val="00E350E7"/>
    <w:rsid w:val="00E455C7"/>
    <w:rsid w:val="00E60B07"/>
    <w:rsid w:val="00E675D9"/>
    <w:rsid w:val="00E82009"/>
    <w:rsid w:val="00E833CD"/>
    <w:rsid w:val="00E940E2"/>
    <w:rsid w:val="00EB1FBF"/>
    <w:rsid w:val="00EB300B"/>
    <w:rsid w:val="00EB6092"/>
    <w:rsid w:val="00EE2164"/>
    <w:rsid w:val="00EF1FEE"/>
    <w:rsid w:val="00F00782"/>
    <w:rsid w:val="00F03048"/>
    <w:rsid w:val="00F15329"/>
    <w:rsid w:val="00F3390F"/>
    <w:rsid w:val="00F3569D"/>
    <w:rsid w:val="00F35E99"/>
    <w:rsid w:val="00F41E71"/>
    <w:rsid w:val="00F46545"/>
    <w:rsid w:val="00F56A34"/>
    <w:rsid w:val="00F617D4"/>
    <w:rsid w:val="00F61AB0"/>
    <w:rsid w:val="00F64BEC"/>
    <w:rsid w:val="00F84011"/>
    <w:rsid w:val="00F921B6"/>
    <w:rsid w:val="00F95962"/>
    <w:rsid w:val="00FB242A"/>
    <w:rsid w:val="00FB47F3"/>
    <w:rsid w:val="00FD17E5"/>
    <w:rsid w:val="00FD3405"/>
    <w:rsid w:val="00FF3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paragraph" w:styleId="Revision">
    <w:name w:val="Revision"/>
    <w:hidden/>
    <w:uiPriority w:val="99"/>
    <w:semiHidden/>
    <w:rsid w:val="00FB242A"/>
    <w:pPr>
      <w:spacing w:after="0" w:line="240" w:lineRule="auto"/>
    </w:pPr>
  </w:style>
  <w:style w:type="character" w:styleId="Hyperlink">
    <w:name w:val="Hyperlink"/>
    <w:basedOn w:val="DefaultParagraphFont"/>
    <w:uiPriority w:val="99"/>
    <w:unhideWhenUsed/>
    <w:rsid w:val="005A55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paragraph" w:styleId="Revision">
    <w:name w:val="Revision"/>
    <w:hidden/>
    <w:uiPriority w:val="99"/>
    <w:semiHidden/>
    <w:rsid w:val="00FB242A"/>
    <w:pPr>
      <w:spacing w:after="0" w:line="240" w:lineRule="auto"/>
    </w:pPr>
  </w:style>
  <w:style w:type="character" w:styleId="Hyperlink">
    <w:name w:val="Hyperlink"/>
    <w:basedOn w:val="DefaultParagraphFont"/>
    <w:uiPriority w:val="99"/>
    <w:unhideWhenUsed/>
    <w:rsid w:val="005A55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IMEoncology.org/2014"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3EB84FE17644C38050FD56CEE92055"/>
        <w:category>
          <w:name w:val="General"/>
          <w:gallery w:val="placeholder"/>
        </w:category>
        <w:types>
          <w:type w:val="bbPlcHdr"/>
        </w:types>
        <w:behaviors>
          <w:behavior w:val="content"/>
        </w:behaviors>
        <w:guid w:val="{59FAE187-44A9-4A6D-BA4F-C0FBF6F7B108}"/>
      </w:docPartPr>
      <w:docPartBody>
        <w:p w:rsidR="00285E65" w:rsidRDefault="00E946B1" w:rsidP="00E946B1">
          <w:pPr>
            <w:pStyle w:val="FA3EB84FE17644C38050FD56CEE920551"/>
          </w:pPr>
          <w:r w:rsidRPr="0065374A">
            <w:rPr>
              <w:rStyle w:val="PlaceholderText"/>
            </w:rPr>
            <w:t>Choose an item.</w:t>
          </w:r>
        </w:p>
      </w:docPartBody>
    </w:docPart>
    <w:docPart>
      <w:docPartPr>
        <w:name w:val="0108A06471AF4898A8C18C925DCB197F"/>
        <w:category>
          <w:name w:val="General"/>
          <w:gallery w:val="placeholder"/>
        </w:category>
        <w:types>
          <w:type w:val="bbPlcHdr"/>
        </w:types>
        <w:behaviors>
          <w:behavior w:val="content"/>
        </w:behaviors>
        <w:guid w:val="{28EBA7A2-DDDE-4FB0-9DF5-2C6253AB6FA4}"/>
      </w:docPartPr>
      <w:docPartBody>
        <w:p w:rsidR="00285E65" w:rsidRDefault="00E946B1" w:rsidP="00E946B1">
          <w:pPr>
            <w:pStyle w:val="0108A06471AF4898A8C18C925DCB197F1"/>
          </w:pPr>
          <w:r w:rsidRPr="0065374A">
            <w:rPr>
              <w:rStyle w:val="PlaceholderText"/>
            </w:rPr>
            <w:t>Choose an item.</w:t>
          </w:r>
        </w:p>
      </w:docPartBody>
    </w:docPart>
    <w:docPart>
      <w:docPartPr>
        <w:name w:val="5F55EB69D6B84C2BB450DABC81861304"/>
        <w:category>
          <w:name w:val="General"/>
          <w:gallery w:val="placeholder"/>
        </w:category>
        <w:types>
          <w:type w:val="bbPlcHdr"/>
        </w:types>
        <w:behaviors>
          <w:behavior w:val="content"/>
        </w:behaviors>
        <w:guid w:val="{94A6E7EF-A0EE-4D57-A371-7543A9D51512}"/>
      </w:docPartPr>
      <w:docPartBody>
        <w:p w:rsidR="00285E65" w:rsidRDefault="00E946B1" w:rsidP="00E946B1">
          <w:pPr>
            <w:pStyle w:val="5F55EB69D6B84C2BB450DABC818613041"/>
          </w:pPr>
          <w:r w:rsidRPr="0065374A">
            <w:rPr>
              <w:rStyle w:val="PlaceholderText"/>
            </w:rPr>
            <w:t>Choose an item.</w:t>
          </w:r>
        </w:p>
      </w:docPartBody>
    </w:docPart>
    <w:docPart>
      <w:docPartPr>
        <w:name w:val="865239DA672E4574854C9041F6C827A1"/>
        <w:category>
          <w:name w:val="General"/>
          <w:gallery w:val="placeholder"/>
        </w:category>
        <w:types>
          <w:type w:val="bbPlcHdr"/>
        </w:types>
        <w:behaviors>
          <w:behavior w:val="content"/>
        </w:behaviors>
        <w:guid w:val="{D20BBF76-39FE-46E4-9B35-C1747D2140F6}"/>
      </w:docPartPr>
      <w:docPartBody>
        <w:p w:rsidR="00285E65" w:rsidRDefault="00E946B1" w:rsidP="00E946B1">
          <w:pPr>
            <w:pStyle w:val="865239DA672E4574854C9041F6C827A11"/>
          </w:pPr>
          <w:r w:rsidRPr="0065374A">
            <w:rPr>
              <w:rStyle w:val="PlaceholderText"/>
            </w:rPr>
            <w:t>Choose an item.</w:t>
          </w:r>
        </w:p>
      </w:docPartBody>
    </w:docPart>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B8600F76C8141D28F9A7D35E31632E4"/>
        <w:category>
          <w:name w:val="General"/>
          <w:gallery w:val="placeholder"/>
        </w:category>
        <w:types>
          <w:type w:val="bbPlcHdr"/>
        </w:types>
        <w:behaviors>
          <w:behavior w:val="content"/>
        </w:behaviors>
        <w:guid w:val="{54EC1163-0E5F-4A16-B95C-E1D607B60239}"/>
      </w:docPartPr>
      <w:docPartBody>
        <w:p w:rsidR="00051E98" w:rsidRDefault="002F618E" w:rsidP="002F618E">
          <w:pPr>
            <w:pStyle w:val="CB8600F76C8141D28F9A7D35E31632E4"/>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0E5DCC"/>
    <w:rsid w:val="00115ED8"/>
    <w:rsid w:val="00167409"/>
    <w:rsid w:val="001C345D"/>
    <w:rsid w:val="00203CE0"/>
    <w:rsid w:val="00285E65"/>
    <w:rsid w:val="002C6A0F"/>
    <w:rsid w:val="002F618E"/>
    <w:rsid w:val="00371F6B"/>
    <w:rsid w:val="00376462"/>
    <w:rsid w:val="00455BA5"/>
    <w:rsid w:val="00477241"/>
    <w:rsid w:val="004B2CB3"/>
    <w:rsid w:val="004F3352"/>
    <w:rsid w:val="005A7D54"/>
    <w:rsid w:val="00676D7C"/>
    <w:rsid w:val="007447AC"/>
    <w:rsid w:val="007D5C5E"/>
    <w:rsid w:val="00917B2C"/>
    <w:rsid w:val="00936577"/>
    <w:rsid w:val="00963621"/>
    <w:rsid w:val="00972CB7"/>
    <w:rsid w:val="00AD3D36"/>
    <w:rsid w:val="00BA44CE"/>
    <w:rsid w:val="00D872DD"/>
    <w:rsid w:val="00E13FBB"/>
    <w:rsid w:val="00E913CD"/>
    <w:rsid w:val="00E946B1"/>
    <w:rsid w:val="00F42CAF"/>
    <w:rsid w:val="00FC2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18E"/>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18E"/>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54729-12F2-4001-83D3-48834A76863F}">
  <ds:schemaRefs>
    <ds:schemaRef ds:uri="http://schemas.openxmlformats.org/officeDocument/2006/bibliography"/>
  </ds:schemaRefs>
</ds:datastoreItem>
</file>

<file path=customXml/itemProps2.xml><?xml version="1.0" encoding="utf-8"?>
<ds:datastoreItem xmlns:ds="http://schemas.openxmlformats.org/officeDocument/2006/customXml" ds:itemID="{1588ED9F-D42B-4C2F-AA40-543B8A6A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15</Pages>
  <Words>3617</Words>
  <Characters>20618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24187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Debbie Greiner</cp:lastModifiedBy>
  <cp:revision>6</cp:revision>
  <dcterms:created xsi:type="dcterms:W3CDTF">2014-09-30T14:33:00Z</dcterms:created>
  <dcterms:modified xsi:type="dcterms:W3CDTF">2014-11-18T22:59:00Z</dcterms:modified>
</cp:coreProperties>
</file>