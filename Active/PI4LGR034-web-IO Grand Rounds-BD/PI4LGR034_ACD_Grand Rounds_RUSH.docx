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610"/>
        <w:gridCol w:w="2178"/>
      </w:tblGrid>
      <w:tr w:rsidR="00B61FE1" w14:paraId="55E859BE" w14:textId="77777777" w:rsidTr="00053BDA">
        <w:tc>
          <w:tcPr>
            <w:tcW w:w="2394" w:type="dxa"/>
          </w:tcPr>
          <w:p w14:paraId="2FA4B25B" w14:textId="77777777" w:rsidR="00B61FE1" w:rsidRPr="007A0164" w:rsidRDefault="00B61FE1" w:rsidP="00053BDA">
            <w:pPr>
              <w:rPr>
                <w:b/>
              </w:rPr>
            </w:pPr>
            <w:bookmarkStart w:id="0" w:name="_GoBack"/>
            <w:bookmarkEnd w:id="0"/>
            <w:r w:rsidRPr="007A0164">
              <w:rPr>
                <w:b/>
              </w:rPr>
              <w:t>Project Name</w:t>
            </w:r>
            <w:r>
              <w:rPr>
                <w:b/>
              </w:rPr>
              <w:t xml:space="preserve"> (internal)</w:t>
            </w:r>
          </w:p>
        </w:tc>
        <w:tc>
          <w:tcPr>
            <w:tcW w:w="2394" w:type="dxa"/>
          </w:tcPr>
          <w:p w14:paraId="5C5B07BA" w14:textId="718BE2AD" w:rsidR="00B61FE1" w:rsidRDefault="003D7027" w:rsidP="00053BDA">
            <w:r w:rsidRPr="00E02B4C">
              <w:t>Immuno-oncology Grand Rounds</w:t>
            </w:r>
          </w:p>
        </w:tc>
        <w:tc>
          <w:tcPr>
            <w:tcW w:w="2610" w:type="dxa"/>
          </w:tcPr>
          <w:p w14:paraId="2B444D07" w14:textId="77777777" w:rsidR="00B61FE1" w:rsidRPr="007A0164" w:rsidRDefault="00B61FE1" w:rsidP="00053BDA">
            <w:pPr>
              <w:rPr>
                <w:b/>
              </w:rPr>
            </w:pPr>
            <w:r w:rsidRPr="007A0164">
              <w:rPr>
                <w:b/>
              </w:rPr>
              <w:t>Project Code</w:t>
            </w:r>
          </w:p>
        </w:tc>
        <w:tc>
          <w:tcPr>
            <w:tcW w:w="2178" w:type="dxa"/>
          </w:tcPr>
          <w:p w14:paraId="764BD2F1" w14:textId="676D769A" w:rsidR="00B61FE1" w:rsidRDefault="003D7027" w:rsidP="00053BDA">
            <w:r w:rsidRPr="003D7027">
              <w:t>PI4LGR034</w:t>
            </w:r>
          </w:p>
        </w:tc>
      </w:tr>
      <w:tr w:rsidR="00B61FE1" w14:paraId="3533BF0C" w14:textId="77777777" w:rsidTr="00053BDA">
        <w:tc>
          <w:tcPr>
            <w:tcW w:w="2394" w:type="dxa"/>
          </w:tcPr>
          <w:p w14:paraId="4DC7A0F8" w14:textId="77777777" w:rsidR="00B61FE1" w:rsidRPr="007A0164" w:rsidRDefault="00B61FE1" w:rsidP="00053BDA">
            <w:pPr>
              <w:rPr>
                <w:b/>
              </w:rPr>
            </w:pPr>
            <w:r>
              <w:rPr>
                <w:b/>
              </w:rPr>
              <w:t>Project Manager</w:t>
            </w:r>
          </w:p>
        </w:tc>
        <w:tc>
          <w:tcPr>
            <w:tcW w:w="2394" w:type="dxa"/>
          </w:tcPr>
          <w:p w14:paraId="7E7726DA" w14:textId="0FD6C262" w:rsidR="00B61FE1" w:rsidRDefault="00AE7BCE" w:rsidP="00053BDA">
            <w:sdt>
              <w:sdtPr>
                <w:id w:val="-1227990774"/>
                <w:placeholder>
                  <w:docPart w:val="45FE4B183BC841068C4FA4F88B31C7E7"/>
                </w:placeholder>
                <w:dropDownList>
                  <w:listItem w:value="----------"/>
                  <w:listItem w:displayText="Michael Checkoway" w:value="Michael Checkoway"/>
                  <w:listItem w:displayText="Debbie Greiner" w:value="Debbie Greiner"/>
                  <w:listItem w:displayText="Meg Rew" w:value="Meg Rew"/>
                  <w:listItem w:displayText="Jae Eising" w:value="Jae Eising"/>
                  <w:listItem w:displayText="Saskia Speth" w:value="Saskia Speth"/>
                  <w:listItem w:displayText="Elisa van Sonneveldt" w:value="Elisa van Sonneveldt"/>
                  <w:listItem w:displayText="Elise van Spijker" w:value="Elise van Spijker"/>
                </w:dropDownList>
              </w:sdtPr>
              <w:sdtEndPr/>
              <w:sdtContent>
                <w:r w:rsidR="003D7027">
                  <w:t>Debbie Greiner</w:t>
                </w:r>
              </w:sdtContent>
            </w:sdt>
          </w:p>
        </w:tc>
        <w:tc>
          <w:tcPr>
            <w:tcW w:w="2610" w:type="dxa"/>
          </w:tcPr>
          <w:p w14:paraId="3C1A7474" w14:textId="77777777" w:rsidR="00B61FE1" w:rsidRPr="007A0164" w:rsidRDefault="00B61FE1" w:rsidP="00053BDA">
            <w:pPr>
              <w:rPr>
                <w:b/>
              </w:rPr>
            </w:pPr>
            <w:r>
              <w:rPr>
                <w:b/>
              </w:rPr>
              <w:t>Clinical Program Manager</w:t>
            </w:r>
          </w:p>
        </w:tc>
        <w:sdt>
          <w:sdtPr>
            <w:id w:val="-878618654"/>
            <w:placeholder>
              <w:docPart w:val="CB8600F76C8141D28F9A7D35E31632E4"/>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y Goins" w:value="Chelsey Goins"/>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5DF25856" w14:textId="590EAA9D" w:rsidR="00B61FE1" w:rsidRDefault="003D7027" w:rsidP="00053BDA">
                <w:r>
                  <w:t>Chelsey Goins</w:t>
                </w:r>
              </w:p>
            </w:tc>
          </w:sdtContent>
        </w:sdt>
      </w:tr>
      <w:tr w:rsidR="00B61FE1" w14:paraId="1D9CC801" w14:textId="77777777" w:rsidTr="00053BDA">
        <w:tc>
          <w:tcPr>
            <w:tcW w:w="2394" w:type="dxa"/>
          </w:tcPr>
          <w:p w14:paraId="1D35071A" w14:textId="77777777" w:rsidR="00B61FE1" w:rsidRPr="007A0164" w:rsidRDefault="00B61FE1" w:rsidP="00053BDA">
            <w:pPr>
              <w:rPr>
                <w:b/>
              </w:rPr>
            </w:pPr>
            <w:r>
              <w:rPr>
                <w:b/>
              </w:rPr>
              <w:t>Compliance</w:t>
            </w:r>
          </w:p>
        </w:tc>
        <w:sdt>
          <w:sdtPr>
            <w:id w:val="1552505421"/>
            <w:placeholder>
              <w:docPart w:val="C4F236B2A89F457BAE1FCF00AC510F1A"/>
            </w:placeholder>
            <w:dropDownList>
              <w:listItem w:value="Choose an item."/>
              <w:listItem w:displayText="----------" w:value="----------"/>
              <w:listItem w:displayText="Briana Devaser" w:value="Briana Devaser"/>
            </w:dropDownList>
          </w:sdtPr>
          <w:sdtEndPr/>
          <w:sdtContent>
            <w:tc>
              <w:tcPr>
                <w:tcW w:w="2394" w:type="dxa"/>
              </w:tcPr>
              <w:p w14:paraId="165E3ED3" w14:textId="4213DCD7" w:rsidR="00B61FE1" w:rsidRDefault="003D7027" w:rsidP="00053BDA">
                <w:r>
                  <w:t>Briana Devaser</w:t>
                </w:r>
              </w:p>
            </w:tc>
          </w:sdtContent>
        </w:sdt>
        <w:tc>
          <w:tcPr>
            <w:tcW w:w="2610" w:type="dxa"/>
          </w:tcPr>
          <w:p w14:paraId="389CD7FB" w14:textId="77777777" w:rsidR="00B61FE1" w:rsidRPr="007A0164" w:rsidRDefault="00B61FE1" w:rsidP="00053BDA">
            <w:pPr>
              <w:rPr>
                <w:b/>
              </w:rPr>
            </w:pPr>
            <w:r>
              <w:rPr>
                <w:b/>
              </w:rPr>
              <w:t>Editor</w:t>
            </w:r>
          </w:p>
        </w:tc>
        <w:sdt>
          <w:sdtPr>
            <w:id w:val="-761998106"/>
            <w:placeholder>
              <w:docPart w:val="14CBC25B738E45A1A8A8A322E06468BF"/>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74167BEA" w14:textId="738B1E77" w:rsidR="00B61FE1" w:rsidRDefault="003D7027" w:rsidP="00053BDA">
                <w:r>
                  <w:t>Heather Tomlinson</w:t>
                </w:r>
              </w:p>
            </w:tc>
          </w:sdtContent>
        </w:sdt>
      </w:tr>
    </w:tbl>
    <w:p w14:paraId="167CB581" w14:textId="77777777" w:rsidR="004A6934" w:rsidRDefault="004A6934" w:rsidP="007A0164">
      <w:pPr>
        <w:spacing w:after="0" w:line="240" w:lineRule="auto"/>
      </w:pPr>
    </w:p>
    <w:p w14:paraId="494BC7FD" w14:textId="77777777" w:rsidR="007A0164" w:rsidRDefault="007A0164" w:rsidP="004A6934">
      <w:pPr>
        <w:spacing w:after="0" w:line="240" w:lineRule="auto"/>
      </w:pPr>
      <w:r>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2F708C67" w:rsidR="00780D0C" w:rsidRPr="002277CB" w:rsidRDefault="00780D0C" w:rsidP="002277CB">
      <w:pPr>
        <w:spacing w:after="0" w:line="240" w:lineRule="auto"/>
        <w:jc w:val="center"/>
        <w:rPr>
          <w:b/>
        </w:rPr>
      </w:pPr>
      <w:r>
        <w:rPr>
          <w:b/>
        </w:rPr>
        <w:t xml:space="preserve">Items highlighted in </w:t>
      </w:r>
      <w:r w:rsidRPr="00780D0C">
        <w:rPr>
          <w:b/>
          <w:highlight w:val="green"/>
        </w:rPr>
        <w:t>GREEN</w:t>
      </w:r>
      <w:r>
        <w:rPr>
          <w:b/>
        </w:rPr>
        <w:t xml:space="preserve"> are the </w:t>
      </w:r>
      <w:r>
        <w:rPr>
          <w:b/>
          <w:highlight w:val="green"/>
        </w:rPr>
        <w:t>Minimum Required S</w:t>
      </w:r>
      <w:r w:rsidRPr="00780D0C">
        <w:rPr>
          <w:b/>
          <w:highlight w:val="green"/>
        </w:rPr>
        <w:t>ections</w:t>
      </w:r>
      <w:r>
        <w:rPr>
          <w:b/>
        </w:rPr>
        <w:t xml:space="preserve"> for creating an invite.</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3F64AF" w:rsidRDefault="007A0164" w:rsidP="003F64AF">
      <w:pPr>
        <w:pStyle w:val="ListParagraph"/>
        <w:numPr>
          <w:ilvl w:val="0"/>
          <w:numId w:val="2"/>
        </w:numPr>
        <w:spacing w:after="0" w:line="240" w:lineRule="auto"/>
        <w:rPr>
          <w:b/>
        </w:rPr>
      </w:pPr>
      <w:r w:rsidRPr="003F64AF">
        <w:rPr>
          <w:b/>
        </w:rPr>
        <w:t>[</w:t>
      </w:r>
      <w:r w:rsidRPr="00780D0C">
        <w:rPr>
          <w:b/>
          <w:highlight w:val="green"/>
        </w:rPr>
        <w:t>Title</w:t>
      </w:r>
      <w:r w:rsidRPr="003F64AF">
        <w:rPr>
          <w:b/>
        </w:rPr>
        <w:t>---always italicized, no bold, no quotes]</w:t>
      </w:r>
    </w:p>
    <w:p w14:paraId="20CFB87B" w14:textId="2559E9AC" w:rsidR="003D7027" w:rsidRPr="003C0CFB" w:rsidRDefault="00DD0DAA" w:rsidP="003D7027">
      <w:pPr>
        <w:pStyle w:val="ListParagraph"/>
        <w:spacing w:after="0" w:line="240" w:lineRule="auto"/>
        <w:rPr>
          <w:b/>
        </w:rPr>
      </w:pPr>
      <w:r w:rsidRPr="00DD0DAA">
        <w:rPr>
          <w:i/>
        </w:rPr>
        <w:t>Immuno-Oncology Comes of Age: A Combination Approach to Immunotherapy</w:t>
      </w:r>
    </w:p>
    <w:p w14:paraId="0FEDD2C0" w14:textId="77777777" w:rsidR="00EB300B" w:rsidRPr="003C0CFB" w:rsidRDefault="00EB300B" w:rsidP="003C0CFB">
      <w:pPr>
        <w:pStyle w:val="ListParagraph"/>
        <w:spacing w:after="0" w:line="240" w:lineRule="auto"/>
        <w:rPr>
          <w:b/>
        </w:rPr>
      </w:pPr>
    </w:p>
    <w:p w14:paraId="619EE365" w14:textId="665DA49E"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Date/Time</w:t>
      </w:r>
      <w:r w:rsidR="003F64AF">
        <w:rPr>
          <w:b/>
        </w:rPr>
        <w:t xml:space="preserve">---Please do not use AM or PM for </w:t>
      </w:r>
      <w:r w:rsidR="00EF1FEE">
        <w:rPr>
          <w:b/>
        </w:rPr>
        <w:t>Ex-US</w:t>
      </w:r>
      <w:r w:rsidR="003F64AF">
        <w:rPr>
          <w:b/>
        </w:rPr>
        <w:t xml:space="preserve"> projects</w:t>
      </w:r>
      <w:r w:rsidRPr="003F64AF">
        <w:rPr>
          <w:b/>
        </w:rPr>
        <w:t>]</w:t>
      </w:r>
    </w:p>
    <w:p w14:paraId="64D7442E" w14:textId="77777777" w:rsidR="003D7027" w:rsidRDefault="003D7027" w:rsidP="003D7027">
      <w:pPr>
        <w:pBdr>
          <w:bottom w:val="single" w:sz="12" w:space="1" w:color="auto"/>
        </w:pBdr>
        <w:spacing w:after="0" w:line="240" w:lineRule="auto"/>
        <w:rPr>
          <w:smallCaps/>
        </w:rPr>
      </w:pPr>
    </w:p>
    <w:p w14:paraId="61933E58" w14:textId="77777777" w:rsidR="003D7027" w:rsidRPr="003D7027" w:rsidRDefault="003D7027" w:rsidP="003D7027">
      <w:pPr>
        <w:pBdr>
          <w:bottom w:val="single" w:sz="12" w:space="1" w:color="auto"/>
        </w:pBdr>
        <w:spacing w:after="0" w:line="240" w:lineRule="auto"/>
        <w:rPr>
          <w:smallCaps/>
        </w:rPr>
      </w:pPr>
      <w:r w:rsidRPr="003D7027">
        <w:rPr>
          <w:smallCaps/>
        </w:rPr>
        <w:t>Wednesday, December 17, 2014</w:t>
      </w:r>
    </w:p>
    <w:p w14:paraId="68CB931A" w14:textId="77777777" w:rsidR="003D7027" w:rsidRDefault="003D7027" w:rsidP="003D7027">
      <w:pPr>
        <w:pBdr>
          <w:bottom w:val="single" w:sz="12" w:space="1" w:color="auto"/>
        </w:pBdr>
        <w:spacing w:after="0" w:line="240" w:lineRule="auto"/>
        <w:rPr>
          <w:smallCaps/>
        </w:rPr>
      </w:pPr>
      <w:r w:rsidRPr="003D7027">
        <w:rPr>
          <w:smallCaps/>
        </w:rPr>
        <w:t>8.00. am – 9.00 am</w:t>
      </w:r>
    </w:p>
    <w:p w14:paraId="0460EFB2" w14:textId="77777777" w:rsidR="0053113C" w:rsidRDefault="0053113C" w:rsidP="007A0164">
      <w:pPr>
        <w:spacing w:after="0" w:line="240" w:lineRule="auto"/>
        <w:rPr>
          <w:b/>
        </w:rPr>
      </w:pPr>
    </w:p>
    <w:p w14:paraId="03E01ADB" w14:textId="77777777" w:rsidR="0053113C" w:rsidRDefault="0053113C" w:rsidP="007A0164">
      <w:pPr>
        <w:pBdr>
          <w:bottom w:val="single" w:sz="12" w:space="1" w:color="auto"/>
        </w:pBdr>
        <w:spacing w:after="0" w:line="240" w:lineRule="auto"/>
        <w:rPr>
          <w:smallCaps/>
        </w:rPr>
      </w:pPr>
    </w:p>
    <w:p w14:paraId="13D5272C" w14:textId="77777777" w:rsidR="006D0598" w:rsidRDefault="006D0598" w:rsidP="007A0164">
      <w:pPr>
        <w:spacing w:after="0" w:line="240" w:lineRule="auto"/>
        <w:rPr>
          <w:smallCaps/>
        </w:rPr>
      </w:pPr>
    </w:p>
    <w:p w14:paraId="734C88BD" w14:textId="77777777" w:rsidR="004A6934" w:rsidRDefault="004A6934" w:rsidP="007A0164">
      <w:pPr>
        <w:spacing w:after="0" w:line="240" w:lineRule="auto"/>
        <w:rPr>
          <w:smallCaps/>
        </w:rPr>
      </w:pPr>
    </w:p>
    <w:p w14:paraId="5A26BEFB" w14:textId="77777777"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Location</w:t>
      </w:r>
      <w:r w:rsidRPr="003F64AF">
        <w:rPr>
          <w:b/>
        </w:rPr>
        <w:t>]</w:t>
      </w:r>
    </w:p>
    <w:p w14:paraId="7EE14E31" w14:textId="77777777" w:rsidR="006D0598" w:rsidRDefault="006D0598" w:rsidP="007A0164">
      <w:pPr>
        <w:spacing w:after="0" w:line="240" w:lineRule="auto"/>
      </w:pPr>
    </w:p>
    <w:p w14:paraId="4305FB80" w14:textId="77777777" w:rsidR="003D7027" w:rsidRDefault="003D7027" w:rsidP="003D7027">
      <w:pPr>
        <w:spacing w:after="0" w:line="240" w:lineRule="auto"/>
      </w:pPr>
      <w:r>
        <w:t xml:space="preserve">Rush University Medical Center </w:t>
      </w:r>
    </w:p>
    <w:p w14:paraId="578E3DDB" w14:textId="77777777" w:rsidR="003D7027" w:rsidRDefault="003D7027" w:rsidP="003D7027">
      <w:pPr>
        <w:spacing w:after="0" w:line="240" w:lineRule="auto"/>
      </w:pPr>
      <w:r>
        <w:t xml:space="preserve">1725 West Harrison Street, </w:t>
      </w:r>
    </w:p>
    <w:p w14:paraId="06E7EB08" w14:textId="77777777" w:rsidR="003D7027" w:rsidRDefault="003D7027" w:rsidP="003D7027">
      <w:pPr>
        <w:spacing w:after="0" w:line="240" w:lineRule="auto"/>
      </w:pPr>
      <w:r>
        <w:t>Professional Building I</w:t>
      </w:r>
    </w:p>
    <w:p w14:paraId="0A3037AC" w14:textId="77777777" w:rsidR="003D7027" w:rsidRDefault="003D7027" w:rsidP="003D7027">
      <w:pPr>
        <w:spacing w:after="0" w:line="240" w:lineRule="auto"/>
      </w:pPr>
      <w:r>
        <w:t>Fifth Floor</w:t>
      </w:r>
    </w:p>
    <w:p w14:paraId="76D489F0" w14:textId="77777777" w:rsidR="003D7027" w:rsidRDefault="003D7027" w:rsidP="003D7027">
      <w:pPr>
        <w:spacing w:after="0" w:line="240" w:lineRule="auto"/>
      </w:pPr>
      <w:r>
        <w:t>Chicago, IL 60612</w:t>
      </w:r>
    </w:p>
    <w:p w14:paraId="52BCAED4" w14:textId="77777777" w:rsidR="003D7027" w:rsidRDefault="003D7027" w:rsidP="003D7027">
      <w:pPr>
        <w:spacing w:after="0" w:line="240" w:lineRule="auto"/>
      </w:pPr>
    </w:p>
    <w:p w14:paraId="2B8BD169" w14:textId="77777777" w:rsidR="003D7027" w:rsidRDefault="003D7027" w:rsidP="003D7027">
      <w:pPr>
        <w:spacing w:after="0" w:line="240" w:lineRule="auto"/>
      </w:pPr>
      <w:r>
        <w:t>The Garden Room/Main Lounge – Room 500</w:t>
      </w:r>
    </w:p>
    <w:p w14:paraId="315F7C97" w14:textId="77777777" w:rsidR="003D7027" w:rsidRDefault="003D7027" w:rsidP="007A0164">
      <w:pPr>
        <w:spacing w:after="0" w:line="240" w:lineRule="auto"/>
      </w:pPr>
    </w:p>
    <w:p w14:paraId="373B8B91" w14:textId="77777777" w:rsidR="003D7027" w:rsidRDefault="003D7027" w:rsidP="007A0164">
      <w:pPr>
        <w:spacing w:after="0" w:line="240" w:lineRule="auto"/>
      </w:pPr>
    </w:p>
    <w:p w14:paraId="450BB38B" w14:textId="77777777" w:rsidR="003F64AF" w:rsidRPr="00C34304" w:rsidRDefault="003F64AF" w:rsidP="00C34304">
      <w:pPr>
        <w:pBdr>
          <w:bottom w:val="single" w:sz="12" w:space="1" w:color="auto"/>
        </w:pBdr>
        <w:spacing w:after="0" w:line="240" w:lineRule="auto"/>
      </w:pPr>
    </w:p>
    <w:p w14:paraId="657B1431" w14:textId="77777777" w:rsidR="00EB300B" w:rsidRPr="006D0598" w:rsidRDefault="00EB300B" w:rsidP="003F64AF">
      <w:pPr>
        <w:spacing w:after="0" w:line="240" w:lineRule="auto"/>
      </w:pPr>
    </w:p>
    <w:p w14:paraId="3DC29230" w14:textId="77777777" w:rsidR="00847793" w:rsidRPr="003F64AF" w:rsidRDefault="00847793" w:rsidP="003C0CFB">
      <w:pPr>
        <w:pStyle w:val="ListParagraph"/>
        <w:numPr>
          <w:ilvl w:val="0"/>
          <w:numId w:val="7"/>
        </w:numPr>
        <w:spacing w:after="0" w:line="240" w:lineRule="auto"/>
        <w:rPr>
          <w:b/>
        </w:rPr>
      </w:pPr>
      <w:r w:rsidRPr="003F64AF">
        <w:rPr>
          <w:b/>
          <w:highlight w:val="yellow"/>
        </w:rPr>
        <w:t>[Target Audience]</w:t>
      </w:r>
    </w:p>
    <w:p w14:paraId="7C8496FB" w14:textId="77777777" w:rsidR="006D0598" w:rsidRDefault="006D0598" w:rsidP="007A0164">
      <w:pPr>
        <w:spacing w:after="0" w:line="240" w:lineRule="auto"/>
      </w:pPr>
    </w:p>
    <w:p w14:paraId="2DED6D2E" w14:textId="7B58C40E" w:rsidR="003D7027" w:rsidRDefault="003D7027" w:rsidP="007A0164">
      <w:pPr>
        <w:spacing w:after="0" w:line="240" w:lineRule="auto"/>
      </w:pPr>
      <w:r w:rsidRPr="003D7027">
        <w:t>This educational activity is specifically designed for medical oncologists, nurses, and other healthcare professionals involved in the treatment of patients with cancer in the United States.</w:t>
      </w:r>
    </w:p>
    <w:p w14:paraId="088254DB" w14:textId="77777777" w:rsidR="003D7027" w:rsidRDefault="003D7027" w:rsidP="007A0164">
      <w:pPr>
        <w:spacing w:after="0" w:line="240" w:lineRule="auto"/>
      </w:pPr>
    </w:p>
    <w:p w14:paraId="0AFE128E" w14:textId="77777777" w:rsidR="003D7027" w:rsidRDefault="003D7027" w:rsidP="007A0164">
      <w:pPr>
        <w:spacing w:after="0" w:line="240" w:lineRule="auto"/>
      </w:pPr>
    </w:p>
    <w:p w14:paraId="501A7F84" w14:textId="77777777" w:rsidR="003D7027" w:rsidRDefault="003D7027" w:rsidP="007A0164">
      <w:pPr>
        <w:spacing w:after="0" w:line="240" w:lineRule="auto"/>
      </w:pPr>
    </w:p>
    <w:p w14:paraId="239AD20E" w14:textId="77777777" w:rsidR="003D7027" w:rsidRDefault="003D7027" w:rsidP="007A0164">
      <w:pPr>
        <w:spacing w:after="0" w:line="240" w:lineRule="auto"/>
      </w:pPr>
    </w:p>
    <w:p w14:paraId="05A10536" w14:textId="77777777" w:rsidR="00847793" w:rsidRDefault="00847793" w:rsidP="007A0164">
      <w:pPr>
        <w:spacing w:after="0" w:line="240" w:lineRule="auto"/>
      </w:pPr>
    </w:p>
    <w:p w14:paraId="0D519CFF" w14:textId="7783C0C2" w:rsidR="00847793" w:rsidRPr="003F64AF" w:rsidRDefault="00847793" w:rsidP="003C0CFB">
      <w:pPr>
        <w:pStyle w:val="ListParagraph"/>
        <w:numPr>
          <w:ilvl w:val="0"/>
          <w:numId w:val="7"/>
        </w:numPr>
        <w:spacing w:after="0" w:line="240" w:lineRule="auto"/>
        <w:rPr>
          <w:b/>
        </w:rPr>
      </w:pPr>
      <w:r w:rsidRPr="003F64AF">
        <w:rPr>
          <w:b/>
          <w:highlight w:val="yellow"/>
        </w:rPr>
        <w:lastRenderedPageBreak/>
        <w:t>[</w:t>
      </w:r>
      <w:r w:rsidR="00195FD8">
        <w:rPr>
          <w:b/>
          <w:highlight w:val="yellow"/>
        </w:rPr>
        <w:t>Learning</w:t>
      </w:r>
      <w:r w:rsidRPr="003F64AF">
        <w:rPr>
          <w:b/>
          <w:highlight w:val="yellow"/>
        </w:rPr>
        <w:t xml:space="preserve"> Objectives]</w:t>
      </w:r>
    </w:p>
    <w:p w14:paraId="35A63A1A" w14:textId="77777777" w:rsidR="004A6934" w:rsidRDefault="004A6934" w:rsidP="007A0164">
      <w:pPr>
        <w:spacing w:after="0" w:line="240" w:lineRule="auto"/>
        <w:rPr>
          <w:b/>
          <w:color w:val="000000"/>
        </w:rPr>
      </w:pPr>
    </w:p>
    <w:p w14:paraId="032AC8EB" w14:textId="77777777" w:rsidR="00DD0DAA" w:rsidRPr="00D4531B" w:rsidRDefault="00DD0DAA" w:rsidP="00DD0DAA">
      <w:pPr>
        <w:spacing w:after="0" w:line="240" w:lineRule="auto"/>
        <w:rPr>
          <w:color w:val="000000"/>
        </w:rPr>
      </w:pPr>
      <w:r w:rsidRPr="00D4531B">
        <w:rPr>
          <w:color w:val="000000"/>
        </w:rPr>
        <w:t>After successful completion of this educational activity, participants should be able to:</w:t>
      </w:r>
    </w:p>
    <w:p w14:paraId="1B6A8D28" w14:textId="77777777" w:rsidR="00DD0DAA" w:rsidRPr="00D4531B" w:rsidRDefault="00DD0DAA" w:rsidP="00DD0DAA">
      <w:pPr>
        <w:pStyle w:val="ListParagraph"/>
        <w:numPr>
          <w:ilvl w:val="0"/>
          <w:numId w:val="1"/>
        </w:numPr>
        <w:spacing w:after="0" w:line="240" w:lineRule="auto"/>
        <w:rPr>
          <w:color w:val="000000"/>
        </w:rPr>
      </w:pPr>
      <w:r w:rsidRPr="00D4531B">
        <w:rPr>
          <w:color w:val="000000"/>
        </w:rPr>
        <w:t>Explain the rationale for combining immunotherapies and combining immunotherapies with other agents</w:t>
      </w:r>
    </w:p>
    <w:p w14:paraId="61B5EA55" w14:textId="77777777" w:rsidR="00DD0DAA" w:rsidRPr="00D4531B" w:rsidRDefault="00DD0DAA" w:rsidP="00DD0DAA">
      <w:pPr>
        <w:pStyle w:val="ListParagraph"/>
        <w:numPr>
          <w:ilvl w:val="0"/>
          <w:numId w:val="1"/>
        </w:numPr>
        <w:spacing w:after="0" w:line="240" w:lineRule="auto"/>
        <w:rPr>
          <w:color w:val="000000"/>
        </w:rPr>
      </w:pPr>
      <w:r w:rsidRPr="00D4531B">
        <w:rPr>
          <w:color w:val="000000"/>
        </w:rPr>
        <w:t>Review emerging data from clinical trials of combination immunotherapy</w:t>
      </w:r>
    </w:p>
    <w:p w14:paraId="1AEBB591" w14:textId="77777777" w:rsidR="00DD0DAA" w:rsidRPr="00D4531B" w:rsidRDefault="00DD0DAA" w:rsidP="00DD0DAA">
      <w:pPr>
        <w:pStyle w:val="ListParagraph"/>
        <w:numPr>
          <w:ilvl w:val="0"/>
          <w:numId w:val="1"/>
        </w:numPr>
        <w:spacing w:after="0" w:line="240" w:lineRule="auto"/>
        <w:rPr>
          <w:color w:val="000000"/>
        </w:rPr>
      </w:pPr>
      <w:r w:rsidRPr="00D4531B">
        <w:rPr>
          <w:color w:val="000000"/>
        </w:rPr>
        <w:t>Suggest clinical trials in which to enroll appropriate patients</w:t>
      </w:r>
    </w:p>
    <w:p w14:paraId="6ED5FD75" w14:textId="77777777" w:rsidR="00DD0DAA" w:rsidRDefault="00DD0DAA" w:rsidP="007A0164">
      <w:pPr>
        <w:spacing w:after="0" w:line="240" w:lineRule="auto"/>
        <w:rPr>
          <w:b/>
          <w:color w:val="000000"/>
        </w:rPr>
      </w:pPr>
    </w:p>
    <w:p w14:paraId="226963C6" w14:textId="77777777" w:rsidR="00DD0DAA" w:rsidRDefault="00DD0DAA" w:rsidP="007A0164">
      <w:pPr>
        <w:spacing w:after="0" w:line="240" w:lineRule="auto"/>
        <w:rPr>
          <w:b/>
          <w:color w:val="000000"/>
        </w:rPr>
      </w:pPr>
    </w:p>
    <w:p w14:paraId="4025568E" w14:textId="77777777" w:rsidR="00DD0DAA" w:rsidRDefault="00DD0DAA" w:rsidP="007A0164">
      <w:pPr>
        <w:spacing w:after="0" w:line="240" w:lineRule="auto"/>
        <w:rPr>
          <w:b/>
          <w:color w:val="000000"/>
        </w:rPr>
      </w:pPr>
    </w:p>
    <w:p w14:paraId="73766531" w14:textId="77777777" w:rsidR="00DD0DAA" w:rsidRDefault="00DD0DAA" w:rsidP="007A0164">
      <w:pPr>
        <w:spacing w:after="0" w:line="240" w:lineRule="auto"/>
        <w:rPr>
          <w:b/>
          <w:color w:val="000000"/>
        </w:rPr>
      </w:pPr>
    </w:p>
    <w:p w14:paraId="450FC898" w14:textId="77777777" w:rsidR="004A6934" w:rsidRDefault="004A6934" w:rsidP="007A0164">
      <w:pPr>
        <w:spacing w:after="0" w:line="240" w:lineRule="auto"/>
        <w:rPr>
          <w:b/>
          <w:color w:val="000000"/>
        </w:rPr>
      </w:pPr>
    </w:p>
    <w:p w14:paraId="098F3E32" w14:textId="1DAB4474"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[Faculty</w:t>
      </w:r>
      <w:r w:rsidR="006A5CA4" w:rsidRPr="003F64AF">
        <w:rPr>
          <w:b/>
          <w:color w:val="000000"/>
          <w:highlight w:val="yellow"/>
        </w:rPr>
        <w:t xml:space="preserve"> Listing---</w:t>
      </w:r>
      <w:r w:rsidR="004A6934" w:rsidRPr="003F64AF">
        <w:rPr>
          <w:b/>
          <w:color w:val="000000"/>
          <w:highlight w:val="yellow"/>
        </w:rPr>
        <w:t>note bolding and lack of colons</w:t>
      </w:r>
      <w:r w:rsidR="00BE0192">
        <w:rPr>
          <w:b/>
          <w:color w:val="000000"/>
          <w:highlight w:val="yellow"/>
        </w:rPr>
        <w:t>, alphabetical order</w:t>
      </w:r>
      <w:r w:rsidRPr="003F64AF">
        <w:rPr>
          <w:b/>
          <w:color w:val="000000"/>
          <w:highlight w:val="yellow"/>
        </w:rPr>
        <w:t>]</w:t>
      </w:r>
    </w:p>
    <w:p w14:paraId="5B4B3F79" w14:textId="77777777" w:rsidR="00DD0DAA" w:rsidRPr="00DD0DAA" w:rsidRDefault="00DD0DAA" w:rsidP="00DD0DAA">
      <w:pPr>
        <w:spacing w:after="0" w:line="240" w:lineRule="auto"/>
        <w:rPr>
          <w:b/>
          <w:color w:val="000000"/>
        </w:rPr>
      </w:pPr>
      <w:r w:rsidRPr="00DD0DAA">
        <w:rPr>
          <w:b/>
          <w:color w:val="000000"/>
        </w:rPr>
        <w:t>Jason J. Luke, MD, FACP</w:t>
      </w:r>
    </w:p>
    <w:p w14:paraId="70CEEA7B" w14:textId="5E5F84CE" w:rsidR="00DD0DAA" w:rsidRPr="00DD0DAA" w:rsidRDefault="00DD0DAA" w:rsidP="00DD0DAA">
      <w:pPr>
        <w:spacing w:after="0" w:line="240" w:lineRule="auto"/>
        <w:rPr>
          <w:b/>
          <w:color w:val="000000"/>
        </w:rPr>
      </w:pPr>
      <w:r>
        <w:rPr>
          <w:b/>
          <w:color w:val="000000"/>
        </w:rPr>
        <w:t>University of Chicago</w:t>
      </w:r>
    </w:p>
    <w:p w14:paraId="2BA8D541" w14:textId="02D9F855" w:rsidR="004A6934" w:rsidRDefault="00366DA8" w:rsidP="00DD0DAA">
      <w:pPr>
        <w:spacing w:after="0" w:line="240" w:lineRule="auto"/>
        <w:rPr>
          <w:b/>
          <w:color w:val="000000"/>
        </w:rPr>
      </w:pPr>
      <w:r>
        <w:rPr>
          <w:b/>
          <w:color w:val="000000"/>
        </w:rPr>
        <w:t>Chicago, Illinois</w:t>
      </w:r>
    </w:p>
    <w:p w14:paraId="0709ED71" w14:textId="77777777" w:rsidR="004A6934" w:rsidRDefault="004A6934" w:rsidP="007A0164">
      <w:pPr>
        <w:spacing w:after="0" w:line="240" w:lineRule="auto"/>
        <w:rPr>
          <w:b/>
          <w:color w:val="000000"/>
        </w:rPr>
      </w:pPr>
    </w:p>
    <w:p w14:paraId="22E6BED3" w14:textId="05451BBA"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w:t>
      </w:r>
      <w:r w:rsidR="00DD0DAA">
        <w:rPr>
          <w:b/>
          <w:color w:val="000000"/>
          <w:highlight w:val="yellow"/>
        </w:rPr>
        <w:t xml:space="preserve">Topic Description </w:t>
      </w:r>
      <w:r w:rsidRPr="003F64AF">
        <w:rPr>
          <w:b/>
          <w:color w:val="000000"/>
          <w:highlight w:val="yellow"/>
        </w:rPr>
        <w:t>]</w:t>
      </w:r>
    </w:p>
    <w:p w14:paraId="37EBDAAA" w14:textId="7DC7CB0E" w:rsidR="004A6934" w:rsidRDefault="00DD0DAA" w:rsidP="007A0164">
      <w:pPr>
        <w:spacing w:after="0" w:line="240" w:lineRule="auto"/>
      </w:pPr>
      <w:r w:rsidRPr="00DD0DAA">
        <w:t>During A Combination Approach to Immunotherapy, participants will discuss the rationale for using immunotherapies in combination with other agents for the treatment of cancer. This includes both combinations of two or more immunotherapies and combinations of immunotherapies with other treatment approaches. Participants will review recent data from clinical trials examining combination immunotherapy and examine current clinical trials of immunotherapy combinations. This interactive meeting will feature a combination of lectures, quizzes, and lively discussion to challenge and inform attendees.</w:t>
      </w:r>
    </w:p>
    <w:p w14:paraId="6E30904F" w14:textId="77777777" w:rsidR="002A3E42" w:rsidRPr="00847793" w:rsidRDefault="002A3E42" w:rsidP="007A0164">
      <w:pPr>
        <w:spacing w:after="0" w:line="240" w:lineRule="auto"/>
      </w:pPr>
    </w:p>
    <w:p w14:paraId="581D1DC2" w14:textId="58BE873D" w:rsidR="00887D38" w:rsidRPr="003F64AF" w:rsidRDefault="00620F8A" w:rsidP="003C0CFB">
      <w:pPr>
        <w:pStyle w:val="ListParagraph"/>
        <w:numPr>
          <w:ilvl w:val="0"/>
          <w:numId w:val="7"/>
        </w:numPr>
        <w:spacing w:after="0" w:line="240" w:lineRule="auto"/>
        <w:rPr>
          <w:b/>
        </w:rPr>
      </w:pPr>
      <w:r>
        <w:rPr>
          <w:b/>
          <w:highlight w:val="cyan"/>
        </w:rPr>
        <w:t>Provider</w:t>
      </w:r>
    </w:p>
    <w:p w14:paraId="700B8D71" w14:textId="4439F9D4" w:rsidR="00887D38" w:rsidRDefault="00887D38" w:rsidP="007A0164">
      <w:pPr>
        <w:spacing w:after="0" w:line="240" w:lineRule="auto"/>
        <w:rPr>
          <w:b/>
        </w:rPr>
      </w:pPr>
      <w:r>
        <w:rPr>
          <w:b/>
        </w:rPr>
        <w:t xml:space="preserve">Joint </w:t>
      </w:r>
      <w:proofErr w:type="spellStart"/>
      <w:r w:rsidR="00620F8A">
        <w:rPr>
          <w:b/>
        </w:rPr>
        <w:t>provider</w:t>
      </w:r>
      <w:r>
        <w:rPr>
          <w:b/>
        </w:rPr>
        <w:t>ship</w:t>
      </w:r>
      <w:proofErr w:type="spellEnd"/>
      <w:r>
        <w:rPr>
          <w:b/>
        </w:rPr>
        <w:t xml:space="preserve"> with </w:t>
      </w:r>
      <w:proofErr w:type="spellStart"/>
      <w:r>
        <w:rPr>
          <w:b/>
        </w:rPr>
        <w:t>prIME</w:t>
      </w:r>
      <w:proofErr w:type="spellEnd"/>
      <w:r>
        <w:rPr>
          <w:b/>
        </w:rPr>
        <w:t xml:space="preserve"> as accredited </w:t>
      </w:r>
      <w:r w:rsidR="00573206">
        <w:rPr>
          <w:b/>
        </w:rPr>
        <w:t>provider</w:t>
      </w:r>
      <w:r>
        <w:rPr>
          <w:b/>
        </w:rPr>
        <w:t>:</w:t>
      </w:r>
    </w:p>
    <w:p w14:paraId="063E0C75" w14:textId="271B806C" w:rsidR="00887D38" w:rsidRDefault="00887D38" w:rsidP="007A0164">
      <w:pPr>
        <w:spacing w:after="0" w:line="240" w:lineRule="auto"/>
      </w:pPr>
      <w:r>
        <w:t xml:space="preserve">This activity is jointly </w:t>
      </w:r>
      <w:r w:rsidR="00620F8A">
        <w:t>provide</w:t>
      </w:r>
      <w:r>
        <w:t>d by prIME Oncology and [insert other company name].</w:t>
      </w:r>
    </w:p>
    <w:p w14:paraId="1570A745" w14:textId="77777777" w:rsidR="006A5CA4" w:rsidRDefault="006A5CA4" w:rsidP="007A0164">
      <w:pPr>
        <w:spacing w:after="0" w:line="240" w:lineRule="auto"/>
        <w:rPr>
          <w:b/>
        </w:rPr>
      </w:pPr>
    </w:p>
    <w:p w14:paraId="1DCDAF7A" w14:textId="0F13F61B" w:rsidR="00847793" w:rsidRDefault="00887D38" w:rsidP="007A0164">
      <w:pPr>
        <w:spacing w:after="0" w:line="240" w:lineRule="auto"/>
        <w:rPr>
          <w:b/>
        </w:rPr>
      </w:pPr>
      <w:r>
        <w:rPr>
          <w:b/>
        </w:rPr>
        <w:t xml:space="preserve">Joint </w:t>
      </w:r>
      <w:proofErr w:type="spellStart"/>
      <w:r w:rsidR="00620F8A">
        <w:rPr>
          <w:b/>
        </w:rPr>
        <w:t>provider</w:t>
      </w:r>
      <w:r>
        <w:rPr>
          <w:b/>
        </w:rPr>
        <w:t>ship</w:t>
      </w:r>
      <w:proofErr w:type="spellEnd"/>
      <w:r>
        <w:rPr>
          <w:b/>
        </w:rPr>
        <w:t xml:space="preserve"> with another</w:t>
      </w:r>
      <w:r w:rsidR="00847793">
        <w:rPr>
          <w:b/>
        </w:rPr>
        <w:t xml:space="preserve"> accredited provider (</w:t>
      </w:r>
      <w:proofErr w:type="spellStart"/>
      <w:r w:rsidR="00847793">
        <w:rPr>
          <w:b/>
        </w:rPr>
        <w:t>eg</w:t>
      </w:r>
      <w:proofErr w:type="spellEnd"/>
      <w:r w:rsidR="00847793">
        <w:rPr>
          <w:b/>
        </w:rPr>
        <w:t>, PIM):</w:t>
      </w:r>
    </w:p>
    <w:p w14:paraId="76D191A4" w14:textId="7CF1DB9A" w:rsidR="00847793" w:rsidRDefault="00847793" w:rsidP="007A0164">
      <w:pPr>
        <w:spacing w:after="0" w:line="240" w:lineRule="auto"/>
      </w:pPr>
      <w:r>
        <w:t xml:space="preserve">This activity is jointly </w:t>
      </w:r>
      <w:r w:rsidR="00620F8A">
        <w:t>provid</w:t>
      </w:r>
      <w:r>
        <w:t>ed by [insert other company name] and prIME Oncology.</w:t>
      </w:r>
    </w:p>
    <w:p w14:paraId="60CD34DD" w14:textId="77777777" w:rsidR="006A5CA4" w:rsidRDefault="006A5CA4" w:rsidP="007A0164">
      <w:pPr>
        <w:spacing w:after="0" w:line="240" w:lineRule="auto"/>
        <w:rPr>
          <w:b/>
        </w:rPr>
      </w:pPr>
    </w:p>
    <w:p w14:paraId="156DE5E5" w14:textId="5E857F89" w:rsidR="00617FD1" w:rsidRDefault="00617FD1" w:rsidP="00617FD1">
      <w:pPr>
        <w:spacing w:after="0" w:line="240" w:lineRule="auto"/>
        <w:rPr>
          <w:b/>
        </w:rPr>
      </w:pPr>
      <w:r>
        <w:rPr>
          <w:b/>
        </w:rPr>
        <w:t xml:space="preserve">Directly </w:t>
      </w:r>
      <w:r w:rsidR="00620F8A">
        <w:rPr>
          <w:b/>
        </w:rPr>
        <w:t>provided</w:t>
      </w:r>
      <w:r>
        <w:rPr>
          <w:b/>
        </w:rPr>
        <w:t xml:space="preserve"> by prIME (*prIME is the accredited - used </w:t>
      </w:r>
      <w:r w:rsidR="001B0EA4">
        <w:rPr>
          <w:b/>
        </w:rPr>
        <w:t>for US and EX-US CME</w:t>
      </w:r>
      <w:r>
        <w:rPr>
          <w:b/>
        </w:rPr>
        <w:t>)</w:t>
      </w:r>
      <w:r w:rsidR="00B95987">
        <w:rPr>
          <w:b/>
        </w:rPr>
        <w:t xml:space="preserve"> or No CME</w:t>
      </w:r>
      <w:r>
        <w:rPr>
          <w:b/>
        </w:rPr>
        <w:t>:</w:t>
      </w:r>
    </w:p>
    <w:p w14:paraId="34192E1A" w14:textId="2AD07744" w:rsidR="00617FD1" w:rsidRDefault="00617FD1" w:rsidP="00617FD1">
      <w:pPr>
        <w:spacing w:after="0" w:line="240" w:lineRule="auto"/>
      </w:pPr>
      <w:r>
        <w:t xml:space="preserve">This activity is </w:t>
      </w:r>
      <w:r w:rsidR="00532778">
        <w:t>provided</w:t>
      </w:r>
      <w:r>
        <w:t xml:space="preserve"> by prIME Oncology.</w:t>
      </w:r>
    </w:p>
    <w:p w14:paraId="450A5FDB" w14:textId="77777777" w:rsidR="00617FD1" w:rsidRDefault="00617FD1" w:rsidP="00617FD1">
      <w:pPr>
        <w:spacing w:after="0" w:line="240" w:lineRule="auto"/>
        <w:rPr>
          <w:b/>
        </w:rPr>
      </w:pPr>
    </w:p>
    <w:p w14:paraId="7A858337" w14:textId="77777777" w:rsidR="009A17CA" w:rsidRDefault="009A17CA" w:rsidP="007A0164">
      <w:pPr>
        <w:spacing w:after="0" w:line="240" w:lineRule="auto"/>
      </w:pPr>
    </w:p>
    <w:p w14:paraId="6F07CF09" w14:textId="77777777" w:rsidR="004A6934" w:rsidRDefault="004A6934" w:rsidP="007A0164">
      <w:pPr>
        <w:spacing w:after="0" w:line="240" w:lineRule="auto"/>
      </w:pPr>
    </w:p>
    <w:p w14:paraId="199E886E" w14:textId="10CC27E3" w:rsidR="006A5CA4" w:rsidRPr="003F64AF" w:rsidRDefault="006A5CA4" w:rsidP="003C0CFB">
      <w:pPr>
        <w:pStyle w:val="ListParagraph"/>
        <w:numPr>
          <w:ilvl w:val="0"/>
          <w:numId w:val="7"/>
        </w:numPr>
        <w:spacing w:after="0" w:line="240" w:lineRule="auto"/>
        <w:rPr>
          <w:b/>
        </w:rPr>
      </w:pPr>
      <w:r w:rsidRPr="003F64AF">
        <w:rPr>
          <w:b/>
          <w:highlight w:val="cyan"/>
        </w:rPr>
        <w:t>[Continuing Ed</w:t>
      </w:r>
      <w:r w:rsidR="0053113C">
        <w:rPr>
          <w:b/>
          <w:highlight w:val="cyan"/>
        </w:rPr>
        <w:t>ucation</w:t>
      </w:r>
      <w:r w:rsidR="00E13424" w:rsidRPr="003F64AF">
        <w:rPr>
          <w:b/>
          <w:highlight w:val="cyan"/>
        </w:rPr>
        <w:t>---choose one]</w:t>
      </w:r>
    </w:p>
    <w:p w14:paraId="1042F6FC" w14:textId="77777777" w:rsidR="00326C53" w:rsidRPr="00326C53" w:rsidRDefault="00326C53" w:rsidP="00326C53">
      <w:pPr>
        <w:spacing w:after="0" w:line="240" w:lineRule="auto"/>
        <w:rPr>
          <w:b/>
          <w:i/>
          <w:sz w:val="20"/>
          <w:szCs w:val="20"/>
        </w:rPr>
      </w:pPr>
      <w:r w:rsidRPr="00326C53">
        <w:rPr>
          <w:b/>
          <w:i/>
          <w:sz w:val="20"/>
          <w:szCs w:val="20"/>
        </w:rPr>
        <w:t>[ACCME NOTE: The accreditation statement must appear on all CME activity materials and brochures distributed by accredited organizations, except that the accreditation statement does not need to be included on initial save-the-date type activity announcements. Such announcements contain only general, preliminary information about the activity such as the date, location and title. If more specific information is included, such as faculty and objectives, the accreditation statement must be included]</w:t>
      </w:r>
    </w:p>
    <w:p w14:paraId="31EA9AD7" w14:textId="77777777" w:rsidR="00326C53" w:rsidRDefault="00326C53" w:rsidP="00651AF6">
      <w:pPr>
        <w:spacing w:after="0" w:line="240" w:lineRule="auto"/>
        <w:rPr>
          <w:b/>
          <w:u w:val="single"/>
        </w:rPr>
      </w:pPr>
    </w:p>
    <w:p w14:paraId="71E496AF" w14:textId="77777777" w:rsidR="00651AF6" w:rsidRPr="006A5CA4" w:rsidRDefault="00651AF6" w:rsidP="00651AF6">
      <w:pPr>
        <w:spacing w:after="0" w:line="240" w:lineRule="auto"/>
        <w:rPr>
          <w:b/>
          <w:u w:val="single"/>
        </w:rPr>
      </w:pPr>
      <w:r w:rsidRPr="006A5CA4">
        <w:rPr>
          <w:b/>
          <w:u w:val="single"/>
        </w:rPr>
        <w:t>US CME</w:t>
      </w:r>
    </w:p>
    <w:p w14:paraId="6975B6A7" w14:textId="73464F6A" w:rsidR="00651AF6" w:rsidRDefault="00651AF6" w:rsidP="00651AF6">
      <w:pPr>
        <w:spacing w:after="0" w:line="240" w:lineRule="auto"/>
        <w:rPr>
          <w:b/>
        </w:rPr>
      </w:pPr>
      <w:r>
        <w:rPr>
          <w:b/>
        </w:rPr>
        <w:t xml:space="preserve">Joint </w:t>
      </w:r>
      <w:proofErr w:type="spellStart"/>
      <w:r w:rsidR="00532778">
        <w:rPr>
          <w:b/>
        </w:rPr>
        <w:t>providership</w:t>
      </w:r>
      <w:proofErr w:type="spellEnd"/>
      <w:r>
        <w:rPr>
          <w:b/>
        </w:rPr>
        <w:t xml:space="preserve"> with </w:t>
      </w:r>
      <w:proofErr w:type="spellStart"/>
      <w:r>
        <w:rPr>
          <w:b/>
        </w:rPr>
        <w:t>prIME</w:t>
      </w:r>
      <w:proofErr w:type="spellEnd"/>
      <w:r>
        <w:rPr>
          <w:b/>
        </w:rPr>
        <w:t xml:space="preserve"> as accredited body:</w:t>
      </w:r>
    </w:p>
    <w:p w14:paraId="30544202" w14:textId="77777777" w:rsidR="001B0EA4" w:rsidRDefault="001B0EA4" w:rsidP="00651AF6">
      <w:pPr>
        <w:spacing w:after="0" w:line="240" w:lineRule="auto"/>
        <w:rPr>
          <w:b/>
        </w:rPr>
      </w:pPr>
    </w:p>
    <w:p w14:paraId="63ED00E7" w14:textId="03575911" w:rsidR="00651AF6" w:rsidRDefault="00651AF6" w:rsidP="00651AF6">
      <w:pPr>
        <w:spacing w:after="0" w:line="240" w:lineRule="auto"/>
      </w:pPr>
      <w:r>
        <w:rPr>
          <w:b/>
        </w:rPr>
        <w:lastRenderedPageBreak/>
        <w:t xml:space="preserve">Summary Book/Invite/Flyer: </w:t>
      </w:r>
      <w:r>
        <w:t xml:space="preserve">This activity has been planned and implemented in accordance with the </w:t>
      </w:r>
      <w:r w:rsidR="001B0EA4">
        <w:t xml:space="preserve">accreditation requirements and policies </w:t>
      </w:r>
      <w:r>
        <w:t xml:space="preserve">of the Accreditation Council for Continuing Medical Education (ACCME®) through the joint </w:t>
      </w:r>
      <w:proofErr w:type="spellStart"/>
      <w:r w:rsidR="00532778">
        <w:t>providership</w:t>
      </w:r>
      <w:proofErr w:type="spellEnd"/>
      <w:r>
        <w:t xml:space="preserve"> of </w:t>
      </w:r>
      <w:proofErr w:type="spellStart"/>
      <w:r>
        <w:t>prIME</w:t>
      </w:r>
      <w:proofErr w:type="spellEnd"/>
      <w:r>
        <w:t xml:space="preserve"> Oncology and [Insert other company name]. </w:t>
      </w:r>
      <w:proofErr w:type="gramStart"/>
      <w:r>
        <w:t>prIME</w:t>
      </w:r>
      <w:proofErr w:type="gramEnd"/>
      <w:r>
        <w:t xml:space="preserve"> Oncology is accredited by the ACCME to provide continuing medical education for physicians.</w:t>
      </w:r>
    </w:p>
    <w:p w14:paraId="16488EC3" w14:textId="77777777" w:rsidR="00651AF6" w:rsidRDefault="00651AF6" w:rsidP="00651AF6">
      <w:pPr>
        <w:spacing w:after="0" w:line="240" w:lineRule="auto"/>
      </w:pPr>
    </w:p>
    <w:p w14:paraId="78999771" w14:textId="667F2133" w:rsidR="00055E39" w:rsidRDefault="00055E39" w:rsidP="00055E39">
      <w:pPr>
        <w:spacing w:after="0" w:line="240" w:lineRule="auto"/>
      </w:pPr>
      <w:r>
        <w:t>[Insert ACCME logo]</w:t>
      </w:r>
      <w:r w:rsidR="00507217">
        <w:t xml:space="preserve"> </w:t>
      </w:r>
    </w:p>
    <w:p w14:paraId="3753CAA1" w14:textId="77777777" w:rsidR="00055E39" w:rsidRDefault="00055E39" w:rsidP="00651AF6">
      <w:pPr>
        <w:spacing w:after="0" w:line="240" w:lineRule="auto"/>
      </w:pPr>
    </w:p>
    <w:p w14:paraId="249150A4" w14:textId="45EFC353" w:rsidR="00651AF6" w:rsidRDefault="00651AF6" w:rsidP="00651AF6">
      <w:pPr>
        <w:spacing w:after="0" w:line="240" w:lineRule="auto"/>
      </w:pPr>
      <w:proofErr w:type="gramStart"/>
      <w:r>
        <w:t>prIME</w:t>
      </w:r>
      <w:proofErr w:type="gramEnd"/>
      <w:r>
        <w:t xml:space="preserve"> Oncology designates this [choose one: live or enduring or journal-based CME] activity for a maximum of </w:t>
      </w:r>
      <w:r>
        <w:rPr>
          <w:i/>
        </w:rPr>
        <w:t>XX AMA PRA Category 1 Credit(s)</w:t>
      </w:r>
      <w:r>
        <w:rPr>
          <w:rFonts w:cstheme="minorHAnsi"/>
          <w:i/>
        </w:rPr>
        <w:t>™</w:t>
      </w:r>
      <w:r>
        <w:rPr>
          <w:i/>
        </w:rPr>
        <w:t xml:space="preserve">. </w:t>
      </w:r>
      <w:r>
        <w:t xml:space="preserve">Physicians should claim </w:t>
      </w:r>
      <w:r w:rsidR="00CA4A43">
        <w:t>only</w:t>
      </w:r>
      <w:r w:rsidR="002A0559">
        <w:t xml:space="preserve"> the</w:t>
      </w:r>
      <w:r w:rsidR="00CA4A43">
        <w:t xml:space="preserve"> </w:t>
      </w:r>
      <w:r>
        <w:t>credit commensurate with the extent of their participation in the activity.</w:t>
      </w:r>
    </w:p>
    <w:p w14:paraId="75CF685C" w14:textId="77777777" w:rsidR="00651AF6" w:rsidRDefault="00651AF6" w:rsidP="00651AF6">
      <w:pPr>
        <w:spacing w:after="0" w:line="240" w:lineRule="auto"/>
        <w:rPr>
          <w:b/>
        </w:rPr>
      </w:pPr>
    </w:p>
    <w:p w14:paraId="30E387E2" w14:textId="1E1E2754" w:rsidR="00651AF6" w:rsidRDefault="00651AF6" w:rsidP="00651AF6">
      <w:pPr>
        <w:spacing w:after="0" w:line="240" w:lineRule="auto"/>
      </w:pPr>
      <w:r>
        <w:rPr>
          <w:b/>
        </w:rPr>
        <w:t xml:space="preserve">Save-the-Date: </w:t>
      </w:r>
      <w:r>
        <w:t xml:space="preserve">This activity has been planned and implemented in accordance with the </w:t>
      </w:r>
      <w:r w:rsidR="00BB5FC0">
        <w:t xml:space="preserve">accreditation requirements </w:t>
      </w:r>
      <w:r>
        <w:t xml:space="preserve">and policies of the Accreditation Council for Continuing Medical Education (ACCME®) through the joint </w:t>
      </w:r>
      <w:proofErr w:type="spellStart"/>
      <w:r w:rsidR="00532778">
        <w:t>providership</w:t>
      </w:r>
      <w:proofErr w:type="spellEnd"/>
      <w:r>
        <w:t xml:space="preserve"> of </w:t>
      </w:r>
      <w:proofErr w:type="spellStart"/>
      <w:r>
        <w:t>prIME</w:t>
      </w:r>
      <w:proofErr w:type="spellEnd"/>
      <w:r>
        <w:t xml:space="preserve"> Oncology and [Insert other company name]. </w:t>
      </w:r>
      <w:proofErr w:type="gramStart"/>
      <w:r>
        <w:t>prIME</w:t>
      </w:r>
      <w:proofErr w:type="gramEnd"/>
      <w:r>
        <w:t xml:space="preserve"> Oncology is accredited by the ACCME to provide continuing medical education for physicians. </w:t>
      </w:r>
    </w:p>
    <w:p w14:paraId="23E0C9B0" w14:textId="77777777" w:rsidR="00651AF6" w:rsidRDefault="00651AF6" w:rsidP="00651AF6">
      <w:pPr>
        <w:spacing w:after="0" w:line="240" w:lineRule="auto"/>
      </w:pPr>
    </w:p>
    <w:p w14:paraId="01A61D96" w14:textId="77777777" w:rsidR="00651AF6" w:rsidRPr="00FD3405" w:rsidRDefault="00651AF6" w:rsidP="00651AF6">
      <w:pPr>
        <w:spacing w:after="0" w:line="240" w:lineRule="auto"/>
      </w:pPr>
      <w:r w:rsidRPr="00865099">
        <w:t xml:space="preserve">This activity has been approved for </w:t>
      </w:r>
      <w:r>
        <w:rPr>
          <w:i/>
        </w:rPr>
        <w:t>AMA PRA Category 1 C</w:t>
      </w:r>
      <w:r w:rsidRPr="00865099">
        <w:rPr>
          <w:i/>
        </w:rPr>
        <w:t>redit</w:t>
      </w:r>
      <w:r w:rsidRPr="00865099">
        <w:t>™.</w:t>
      </w:r>
    </w:p>
    <w:p w14:paraId="5CC9C341" w14:textId="77777777" w:rsidR="00651AF6" w:rsidRDefault="00651AF6" w:rsidP="00651AF6">
      <w:pPr>
        <w:spacing w:after="0" w:line="240" w:lineRule="auto"/>
        <w:rPr>
          <w:b/>
        </w:rPr>
      </w:pPr>
    </w:p>
    <w:p w14:paraId="4354848F" w14:textId="77EEA9FC" w:rsidR="00651AF6" w:rsidRDefault="00651AF6" w:rsidP="00651AF6">
      <w:pPr>
        <w:spacing w:after="0" w:line="240" w:lineRule="auto"/>
        <w:rPr>
          <w:b/>
        </w:rPr>
      </w:pPr>
      <w:r>
        <w:rPr>
          <w:b/>
        </w:rPr>
        <w:t xml:space="preserve">Joint </w:t>
      </w:r>
      <w:proofErr w:type="spellStart"/>
      <w:r w:rsidR="00532778">
        <w:rPr>
          <w:b/>
        </w:rPr>
        <w:t>providership</w:t>
      </w:r>
      <w:proofErr w:type="spellEnd"/>
      <w:r>
        <w:rPr>
          <w:b/>
        </w:rPr>
        <w:t xml:space="preserve"> with another accredited provider (</w:t>
      </w:r>
      <w:proofErr w:type="spellStart"/>
      <w:r>
        <w:rPr>
          <w:b/>
        </w:rPr>
        <w:t>eg</w:t>
      </w:r>
      <w:proofErr w:type="spellEnd"/>
      <w:r>
        <w:rPr>
          <w:b/>
        </w:rPr>
        <w:t>, PIM):</w:t>
      </w:r>
    </w:p>
    <w:p w14:paraId="1C6E2F21" w14:textId="4F1A40CB" w:rsidR="00651AF6" w:rsidRDefault="00651AF6" w:rsidP="00651AF6">
      <w:pPr>
        <w:spacing w:after="0" w:line="240" w:lineRule="auto"/>
      </w:pPr>
      <w:r>
        <w:rPr>
          <w:b/>
        </w:rPr>
        <w:t xml:space="preserve">Summary Book/Invite/Flyer: </w:t>
      </w:r>
      <w:r>
        <w:t xml:space="preserve">This activity has been planned and implemented in accordance with the </w:t>
      </w:r>
      <w:r w:rsidR="00BB5FC0">
        <w:t>accreditation requirements</w:t>
      </w:r>
      <w:r>
        <w:t xml:space="preserve"> and policies of the Accreditation Council for Continuing Medical Education (ACCME®) through the joint </w:t>
      </w:r>
      <w:proofErr w:type="spellStart"/>
      <w:r w:rsidR="00532778">
        <w:t>providership</w:t>
      </w:r>
      <w:proofErr w:type="spellEnd"/>
      <w:r>
        <w:t xml:space="preserve"> of [Insert other company name] and prIME Oncology. [Insert other company name] is accredited by the ACCME to provide continuing medical education for physicians.</w:t>
      </w:r>
    </w:p>
    <w:p w14:paraId="4A12BBE9" w14:textId="77777777" w:rsidR="00651AF6" w:rsidRDefault="00651AF6" w:rsidP="00651AF6">
      <w:pPr>
        <w:spacing w:after="0" w:line="240" w:lineRule="auto"/>
      </w:pPr>
    </w:p>
    <w:p w14:paraId="4BBFB8F4" w14:textId="77777777" w:rsidR="00055E39" w:rsidRDefault="00055E39" w:rsidP="00055E39">
      <w:pPr>
        <w:spacing w:after="0" w:line="240" w:lineRule="auto"/>
      </w:pPr>
      <w:r>
        <w:t>[Insert ACCME logo]</w:t>
      </w:r>
    </w:p>
    <w:p w14:paraId="15274448" w14:textId="77777777" w:rsidR="00055E39" w:rsidRDefault="00055E39" w:rsidP="00651AF6">
      <w:pPr>
        <w:spacing w:after="0" w:line="240" w:lineRule="auto"/>
      </w:pPr>
    </w:p>
    <w:p w14:paraId="1E733741" w14:textId="1A2526EA" w:rsidR="00651AF6" w:rsidRDefault="00651AF6" w:rsidP="00651AF6">
      <w:pPr>
        <w:spacing w:after="0" w:line="240" w:lineRule="auto"/>
      </w:pPr>
      <w:r>
        <w:t xml:space="preserve">[Insert other company’s name] designates this [choose one: live or enduring or journal-based CME] activity for a maximum of </w:t>
      </w:r>
      <w:r>
        <w:rPr>
          <w:i/>
        </w:rPr>
        <w:t>XX AMA PRA Category 1 Credit(s</w:t>
      </w:r>
      <w:proofErr w:type="gramStart"/>
      <w:r>
        <w:rPr>
          <w:i/>
        </w:rPr>
        <w:t>)</w:t>
      </w:r>
      <w:r>
        <w:rPr>
          <w:rFonts w:cstheme="minorHAnsi"/>
          <w:i/>
        </w:rPr>
        <w:t>™</w:t>
      </w:r>
      <w:proofErr w:type="gramEnd"/>
      <w:r>
        <w:rPr>
          <w:i/>
        </w:rPr>
        <w:t xml:space="preserve">. </w:t>
      </w:r>
      <w:r>
        <w:t xml:space="preserve">Physicians should claim </w:t>
      </w:r>
      <w:r w:rsidR="00CA4A43">
        <w:t>only</w:t>
      </w:r>
      <w:r w:rsidR="002A0559">
        <w:t xml:space="preserve"> the</w:t>
      </w:r>
      <w:r w:rsidR="00CA4A43">
        <w:t xml:space="preserve"> </w:t>
      </w:r>
      <w:r>
        <w:t>credit commensurate with the extent of their participation in the activity.</w:t>
      </w:r>
    </w:p>
    <w:p w14:paraId="451B7BD3" w14:textId="77777777" w:rsidR="00651AF6" w:rsidRDefault="00651AF6" w:rsidP="00651AF6">
      <w:pPr>
        <w:spacing w:after="0" w:line="240" w:lineRule="auto"/>
        <w:rPr>
          <w:b/>
        </w:rPr>
      </w:pPr>
    </w:p>
    <w:p w14:paraId="4A6A24DE" w14:textId="046F8294" w:rsidR="00651AF6" w:rsidRDefault="00651AF6" w:rsidP="00651AF6">
      <w:pPr>
        <w:spacing w:after="0" w:line="240" w:lineRule="auto"/>
      </w:pPr>
      <w:r>
        <w:rPr>
          <w:b/>
        </w:rPr>
        <w:t xml:space="preserve">Save-the-Date: </w:t>
      </w:r>
      <w:r>
        <w:t xml:space="preserve">This activity has been planned and implemented in accordance with the </w:t>
      </w:r>
      <w:r w:rsidR="00BB5FC0">
        <w:t>accreditation requirements</w:t>
      </w:r>
      <w:r>
        <w:t xml:space="preserve"> and policies of the Accreditation Council for Continuing Medical Education (ACCME®) through the joint </w:t>
      </w:r>
      <w:proofErr w:type="spellStart"/>
      <w:r w:rsidR="00532778">
        <w:t>providership</w:t>
      </w:r>
      <w:proofErr w:type="spellEnd"/>
      <w:r>
        <w:t xml:space="preserve"> of [Insert other company name] and prIME Oncology. [Insert other company name]</w:t>
      </w:r>
      <w:r w:rsidRPr="00FD3405">
        <w:t xml:space="preserve"> is accredited by the Accreditation Council on Continuing Medical Education to provide continuing medical education for physicians.</w:t>
      </w:r>
    </w:p>
    <w:p w14:paraId="651542F8" w14:textId="77777777" w:rsidR="00651AF6" w:rsidRDefault="00651AF6" w:rsidP="00651AF6">
      <w:pPr>
        <w:spacing w:after="0" w:line="240" w:lineRule="auto"/>
      </w:pPr>
    </w:p>
    <w:p w14:paraId="7BB71AA1" w14:textId="77777777" w:rsidR="00651AF6" w:rsidRPr="00FD3405" w:rsidRDefault="00651AF6" w:rsidP="00651AF6">
      <w:pPr>
        <w:spacing w:after="0" w:line="240" w:lineRule="auto"/>
      </w:pPr>
      <w:r w:rsidRPr="00865099">
        <w:t xml:space="preserve">This activity has been approved for </w:t>
      </w:r>
      <w:r>
        <w:rPr>
          <w:i/>
        </w:rPr>
        <w:t>AMA PRA Category 1 C</w:t>
      </w:r>
      <w:r w:rsidRPr="00865099">
        <w:rPr>
          <w:i/>
        </w:rPr>
        <w:t>redit</w:t>
      </w:r>
      <w:r w:rsidRPr="00865099">
        <w:t>™.</w:t>
      </w:r>
    </w:p>
    <w:p w14:paraId="3A8579F7" w14:textId="77777777" w:rsidR="00651AF6" w:rsidRDefault="00651AF6" w:rsidP="00651AF6">
      <w:pPr>
        <w:spacing w:after="0" w:line="240" w:lineRule="auto"/>
        <w:rPr>
          <w:b/>
        </w:rPr>
      </w:pPr>
    </w:p>
    <w:p w14:paraId="2DA4CCBA" w14:textId="29CD1677" w:rsidR="00651AF6" w:rsidRDefault="00651AF6" w:rsidP="00651AF6">
      <w:pPr>
        <w:spacing w:after="0" w:line="240" w:lineRule="auto"/>
        <w:rPr>
          <w:b/>
        </w:rPr>
      </w:pPr>
      <w:r>
        <w:rPr>
          <w:b/>
        </w:rPr>
        <w:t xml:space="preserve">Directly </w:t>
      </w:r>
      <w:r w:rsidR="00532778">
        <w:rPr>
          <w:b/>
        </w:rPr>
        <w:t>provided</w:t>
      </w:r>
      <w:r>
        <w:rPr>
          <w:b/>
        </w:rPr>
        <w:t xml:space="preserve"> by prIME:</w:t>
      </w:r>
    </w:p>
    <w:p w14:paraId="264EC6CD" w14:textId="77777777" w:rsidR="00651AF6" w:rsidRDefault="00651AF6" w:rsidP="00651AF6">
      <w:pPr>
        <w:spacing w:after="0" w:line="240" w:lineRule="auto"/>
        <w:rPr>
          <w:color w:val="000000"/>
        </w:rPr>
      </w:pPr>
      <w:r>
        <w:rPr>
          <w:b/>
          <w:color w:val="000000"/>
        </w:rPr>
        <w:t>Summary Book/Invite/</w:t>
      </w:r>
      <w:r w:rsidRPr="00A31ACC">
        <w:rPr>
          <w:b/>
          <w:color w:val="000000"/>
        </w:rPr>
        <w:t>Flyer:</w:t>
      </w:r>
      <w:r>
        <w:rPr>
          <w:color w:val="000000"/>
        </w:rPr>
        <w:t xml:space="preserve"> prIME Oncology is accredited by the Accreditation Council for Continuing Medical Education (ACCME®) to provide continuing medical education for physicians.</w:t>
      </w:r>
    </w:p>
    <w:p w14:paraId="372D6809" w14:textId="77777777" w:rsidR="00651AF6" w:rsidRDefault="00651AF6" w:rsidP="00651AF6">
      <w:pPr>
        <w:spacing w:after="0" w:line="240" w:lineRule="auto"/>
        <w:rPr>
          <w:color w:val="000000"/>
        </w:rPr>
      </w:pPr>
    </w:p>
    <w:p w14:paraId="63FCF8A2" w14:textId="77777777" w:rsidR="00055E39" w:rsidRDefault="00055E39" w:rsidP="00055E39">
      <w:pPr>
        <w:spacing w:after="0" w:line="240" w:lineRule="auto"/>
      </w:pPr>
      <w:r>
        <w:t>[Insert ACCME logo]</w:t>
      </w:r>
    </w:p>
    <w:p w14:paraId="7ADB571C" w14:textId="77777777" w:rsidR="00055E39" w:rsidRDefault="00055E39" w:rsidP="00651AF6">
      <w:pPr>
        <w:spacing w:after="0" w:line="240" w:lineRule="auto"/>
        <w:rPr>
          <w:color w:val="000000"/>
        </w:rPr>
      </w:pPr>
    </w:p>
    <w:p w14:paraId="4BA9BB77" w14:textId="1E5297BB" w:rsidR="00651AF6" w:rsidRDefault="00651AF6" w:rsidP="00651AF6">
      <w:pPr>
        <w:spacing w:after="0" w:line="240" w:lineRule="auto"/>
        <w:rPr>
          <w:color w:val="000000"/>
        </w:rPr>
      </w:pPr>
      <w:proofErr w:type="gramStart"/>
      <w:r>
        <w:t>prIME</w:t>
      </w:r>
      <w:proofErr w:type="gramEnd"/>
      <w:r>
        <w:t xml:space="preserve"> Oncology designates this [choose one: live or enduring or journal-based CME] activity for a maximum of </w:t>
      </w:r>
      <w:r>
        <w:rPr>
          <w:i/>
        </w:rPr>
        <w:t>XX AMA PRA Category 1 Credit(s)</w:t>
      </w:r>
      <w:r>
        <w:rPr>
          <w:rFonts w:cstheme="minorHAnsi"/>
          <w:i/>
        </w:rPr>
        <w:t>™</w:t>
      </w:r>
      <w:r>
        <w:rPr>
          <w:i/>
        </w:rPr>
        <w:t xml:space="preserve">. </w:t>
      </w:r>
      <w:r>
        <w:t xml:space="preserve">Physicians should claim </w:t>
      </w:r>
      <w:r w:rsidR="00CA4A43">
        <w:t>only</w:t>
      </w:r>
      <w:r w:rsidR="002A0559">
        <w:t xml:space="preserve"> the</w:t>
      </w:r>
      <w:r w:rsidR="00CA4A43">
        <w:t xml:space="preserve"> </w:t>
      </w:r>
      <w:r>
        <w:t>credit commensurate with the extent of their participation in the activity.</w:t>
      </w:r>
    </w:p>
    <w:p w14:paraId="4989AC75" w14:textId="77777777" w:rsidR="00651AF6" w:rsidRDefault="00651AF6" w:rsidP="00651AF6">
      <w:pPr>
        <w:spacing w:after="0" w:line="240" w:lineRule="auto"/>
        <w:rPr>
          <w:color w:val="000000"/>
        </w:rPr>
      </w:pPr>
    </w:p>
    <w:p w14:paraId="41A9D161" w14:textId="292640CA" w:rsidR="00651AF6" w:rsidRDefault="00651AF6" w:rsidP="00651AF6">
      <w:pPr>
        <w:spacing w:after="0" w:line="240" w:lineRule="auto"/>
      </w:pPr>
      <w:r>
        <w:rPr>
          <w:b/>
          <w:color w:val="000000"/>
        </w:rPr>
        <w:t xml:space="preserve">Save-the-Date: </w:t>
      </w:r>
      <w:r w:rsidR="00BB5FC0">
        <w:rPr>
          <w:color w:val="000000"/>
        </w:rPr>
        <w:t>prIME Oncology is accredited by the Accreditation Council for Continuing Medical Education (ACCME®) to provide continuing medical education for physicians.</w:t>
      </w:r>
    </w:p>
    <w:p w14:paraId="2AD25E04" w14:textId="77777777" w:rsidR="00651AF6" w:rsidRDefault="00651AF6" w:rsidP="00651AF6">
      <w:pPr>
        <w:spacing w:after="0" w:line="240" w:lineRule="auto"/>
      </w:pPr>
    </w:p>
    <w:p w14:paraId="636D88E2" w14:textId="77777777" w:rsidR="00651AF6" w:rsidRPr="00FD3405" w:rsidRDefault="00651AF6" w:rsidP="00651AF6">
      <w:pPr>
        <w:spacing w:after="0" w:line="240" w:lineRule="auto"/>
      </w:pPr>
      <w:r w:rsidRPr="00865099">
        <w:t xml:space="preserve">This activity has been approved for </w:t>
      </w:r>
      <w:r>
        <w:rPr>
          <w:i/>
        </w:rPr>
        <w:t>AMA PRA Category 1 C</w:t>
      </w:r>
      <w:r w:rsidRPr="00865099">
        <w:rPr>
          <w:i/>
        </w:rPr>
        <w:t>redit</w:t>
      </w:r>
      <w:r w:rsidRPr="00865099">
        <w:t>™.</w:t>
      </w:r>
    </w:p>
    <w:p w14:paraId="7C29203D" w14:textId="77777777" w:rsidR="00651AF6" w:rsidRPr="00FD3405" w:rsidRDefault="00651AF6" w:rsidP="00651AF6">
      <w:pPr>
        <w:spacing w:after="0" w:line="240" w:lineRule="auto"/>
      </w:pPr>
    </w:p>
    <w:p w14:paraId="50C6B1B4" w14:textId="77777777" w:rsidR="00651AF6" w:rsidRPr="00A31ACC" w:rsidRDefault="00651AF6" w:rsidP="00651AF6">
      <w:pPr>
        <w:spacing w:after="0" w:line="240" w:lineRule="auto"/>
        <w:rPr>
          <w:b/>
          <w:color w:val="000000"/>
        </w:rPr>
      </w:pPr>
    </w:p>
    <w:p w14:paraId="22C2CFC0" w14:textId="77777777" w:rsidR="006D0598" w:rsidRPr="003C0CFB" w:rsidRDefault="006D0598" w:rsidP="003C0CFB">
      <w:pPr>
        <w:spacing w:after="0" w:line="240" w:lineRule="auto"/>
        <w:rPr>
          <w:b/>
        </w:rPr>
      </w:pPr>
    </w:p>
    <w:p w14:paraId="26A8C2A2" w14:textId="77777777" w:rsidR="004A6934" w:rsidRDefault="004A6934" w:rsidP="007A0164">
      <w:pPr>
        <w:spacing w:after="0" w:line="240" w:lineRule="auto"/>
        <w:rPr>
          <w:b/>
        </w:rPr>
      </w:pPr>
    </w:p>
    <w:p w14:paraId="333F7813" w14:textId="5ADD02BC" w:rsidR="006D0598" w:rsidRPr="003F64AF" w:rsidRDefault="00E60D2C" w:rsidP="003C0CFB">
      <w:pPr>
        <w:pStyle w:val="ListParagraph"/>
        <w:numPr>
          <w:ilvl w:val="0"/>
          <w:numId w:val="7"/>
        </w:numPr>
        <w:spacing w:after="0" w:line="240" w:lineRule="auto"/>
        <w:rPr>
          <w:b/>
        </w:rPr>
      </w:pPr>
      <w:r>
        <w:rPr>
          <w:b/>
        </w:rPr>
        <w:t xml:space="preserve">Support Statement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1FEEB8C0" w14:textId="77777777" w:rsidR="008815DD" w:rsidRPr="00BE7A4F" w:rsidRDefault="008815DD" w:rsidP="002F1E5A">
      <w:pPr>
        <w:pStyle w:val="ListParagraph"/>
        <w:spacing w:after="0" w:line="240" w:lineRule="auto"/>
        <w:rPr>
          <w:highlight w:val="lightGray"/>
        </w:rPr>
      </w:pPr>
    </w:p>
    <w:p w14:paraId="4AF8DE8A" w14:textId="01753512" w:rsidR="005B5B5D" w:rsidRDefault="003D7027" w:rsidP="007A0164">
      <w:pPr>
        <w:pBdr>
          <w:bottom w:val="single" w:sz="12" w:space="1" w:color="auto"/>
        </w:pBdr>
        <w:spacing w:after="0" w:line="240" w:lineRule="auto"/>
        <w:rPr>
          <w:rFonts w:ascii="Arial" w:hAnsi="Arial" w:cs="Arial"/>
          <w:color w:val="333333"/>
          <w:sz w:val="18"/>
          <w:szCs w:val="18"/>
          <w:lang w:val="en"/>
        </w:rPr>
      </w:pPr>
      <w:r>
        <w:rPr>
          <w:rFonts w:ascii="Arial" w:hAnsi="Arial" w:cs="Arial"/>
          <w:color w:val="333333"/>
          <w:sz w:val="18"/>
          <w:szCs w:val="18"/>
          <w:lang w:val="en"/>
        </w:rPr>
        <w:t>This educational activity is supported by a grant from Merck &amp; Co., Inc.</w:t>
      </w:r>
    </w:p>
    <w:p w14:paraId="08819170" w14:textId="77777777" w:rsidR="003D7027" w:rsidRDefault="003D7027" w:rsidP="007A0164">
      <w:pPr>
        <w:pBdr>
          <w:bottom w:val="single" w:sz="12" w:space="1" w:color="auto"/>
        </w:pBdr>
        <w:spacing w:after="0" w:line="240" w:lineRule="auto"/>
        <w:rPr>
          <w:rFonts w:ascii="Arial" w:hAnsi="Arial" w:cs="Arial"/>
          <w:color w:val="333333"/>
          <w:sz w:val="18"/>
          <w:szCs w:val="18"/>
          <w:lang w:val="en"/>
        </w:rPr>
      </w:pPr>
    </w:p>
    <w:p w14:paraId="6DB53B5F" w14:textId="77777777" w:rsidR="003D7027" w:rsidRDefault="003D7027" w:rsidP="007A0164">
      <w:pPr>
        <w:pBdr>
          <w:bottom w:val="single" w:sz="12" w:space="1" w:color="auto"/>
        </w:pBdr>
        <w:spacing w:after="0" w:line="240" w:lineRule="auto"/>
      </w:pPr>
    </w:p>
    <w:p w14:paraId="03CD941A" w14:textId="77777777" w:rsidR="00A31ACC" w:rsidRDefault="00A31ACC" w:rsidP="007A0164">
      <w:pPr>
        <w:spacing w:after="0" w:line="240" w:lineRule="auto"/>
      </w:pPr>
    </w:p>
    <w:p w14:paraId="00B75F06" w14:textId="77777777" w:rsidR="00A868F4" w:rsidRDefault="00A868F4" w:rsidP="007A0164">
      <w:pPr>
        <w:spacing w:after="0" w:line="240" w:lineRule="auto"/>
      </w:pPr>
    </w:p>
    <w:p w14:paraId="15C517CA" w14:textId="77777777" w:rsidR="006D0598" w:rsidRDefault="006D0598" w:rsidP="003C0CFB">
      <w:pPr>
        <w:pStyle w:val="ListParagraph"/>
        <w:numPr>
          <w:ilvl w:val="0"/>
          <w:numId w:val="7"/>
        </w:numPr>
        <w:spacing w:after="0" w:line="240" w:lineRule="auto"/>
      </w:pPr>
      <w:r w:rsidRPr="003F64AF">
        <w:rPr>
          <w:b/>
        </w:rPr>
        <w:t>[Registration/Fee Information]</w:t>
      </w:r>
    </w:p>
    <w:p w14:paraId="452E531C" w14:textId="77777777" w:rsidR="006D0598" w:rsidRDefault="006D0598" w:rsidP="007A0164">
      <w:pPr>
        <w:pBdr>
          <w:bottom w:val="single" w:sz="12" w:space="1" w:color="auto"/>
        </w:pBdr>
        <w:spacing w:after="0" w:line="240" w:lineRule="auto"/>
      </w:pPr>
      <w:r>
        <w:t>Insert Registration/Fee copy here.</w:t>
      </w:r>
    </w:p>
    <w:p w14:paraId="0DB66632" w14:textId="77777777" w:rsidR="003D7027" w:rsidRDefault="003D7027" w:rsidP="007A0164">
      <w:pPr>
        <w:pBdr>
          <w:bottom w:val="single" w:sz="12" w:space="1" w:color="auto"/>
        </w:pBdr>
        <w:spacing w:after="0" w:line="240" w:lineRule="auto"/>
      </w:pPr>
    </w:p>
    <w:p w14:paraId="51472A7E" w14:textId="77777777" w:rsidR="003D7027" w:rsidRDefault="003D7027" w:rsidP="003D7027">
      <w:pPr>
        <w:pBdr>
          <w:bottom w:val="single" w:sz="12" w:space="1" w:color="auto"/>
        </w:pBdr>
        <w:spacing w:after="0" w:line="240" w:lineRule="auto"/>
      </w:pPr>
      <w:r w:rsidRPr="002B3B0C">
        <w:t>There is no fee for this activity and preregistr</w:t>
      </w:r>
      <w:r>
        <w:t xml:space="preserve">ation is not required; however, </w:t>
      </w:r>
      <w:proofErr w:type="gramStart"/>
      <w:r>
        <w:t>If</w:t>
      </w:r>
      <w:proofErr w:type="gramEnd"/>
      <w:r>
        <w:t xml:space="preserve"> you would like to participate in the live simulcast</w:t>
      </w:r>
      <w:ins w:id="1" w:author="Heather Tomlinson" w:date="2014-04-09T16:45:00Z">
        <w:r>
          <w:t>,</w:t>
        </w:r>
      </w:ins>
      <w:r>
        <w:t xml:space="preserve"> you will need to register to obtain login in information.</w:t>
      </w:r>
    </w:p>
    <w:p w14:paraId="297B4556" w14:textId="77777777" w:rsidR="003D7027" w:rsidRDefault="003D7027" w:rsidP="007A0164">
      <w:pPr>
        <w:pBdr>
          <w:bottom w:val="single" w:sz="12" w:space="1" w:color="auto"/>
        </w:pBdr>
        <w:spacing w:after="0" w:line="240" w:lineRule="auto"/>
      </w:pPr>
    </w:p>
    <w:p w14:paraId="791FBE6B" w14:textId="77777777" w:rsidR="003D7027" w:rsidRDefault="003D7027" w:rsidP="007A0164">
      <w:pPr>
        <w:pBdr>
          <w:bottom w:val="single" w:sz="12" w:space="1" w:color="auto"/>
        </w:pBdr>
        <w:spacing w:after="0" w:line="240" w:lineRule="auto"/>
      </w:pPr>
    </w:p>
    <w:p w14:paraId="51D90854" w14:textId="77777777" w:rsidR="003D7027" w:rsidRDefault="003D7027" w:rsidP="007A0164">
      <w:pPr>
        <w:pBdr>
          <w:bottom w:val="single" w:sz="12" w:space="1" w:color="auto"/>
        </w:pBdr>
        <w:spacing w:after="0" w:line="240" w:lineRule="auto"/>
      </w:pPr>
    </w:p>
    <w:p w14:paraId="0E21694B" w14:textId="77777777" w:rsidR="003D7027" w:rsidRDefault="003D7027" w:rsidP="007A0164">
      <w:pPr>
        <w:pBdr>
          <w:bottom w:val="single" w:sz="12" w:space="1" w:color="auto"/>
        </w:pBdr>
        <w:spacing w:after="0" w:line="240" w:lineRule="auto"/>
      </w:pPr>
    </w:p>
    <w:p w14:paraId="32D10F81" w14:textId="77777777" w:rsidR="003D7027" w:rsidRDefault="003D7027" w:rsidP="007A0164">
      <w:pPr>
        <w:pBdr>
          <w:bottom w:val="single" w:sz="12" w:space="1" w:color="auto"/>
        </w:pBdr>
        <w:spacing w:after="0" w:line="240" w:lineRule="auto"/>
      </w:pPr>
    </w:p>
    <w:p w14:paraId="194C969E" w14:textId="77777777" w:rsidR="003D7027" w:rsidRDefault="003D7027" w:rsidP="007A0164">
      <w:pPr>
        <w:pBdr>
          <w:bottom w:val="single" w:sz="12" w:space="1" w:color="auto"/>
        </w:pBdr>
        <w:spacing w:after="0" w:line="240" w:lineRule="auto"/>
      </w:pPr>
    </w:p>
    <w:p w14:paraId="489A4606" w14:textId="77777777" w:rsidR="004A6934" w:rsidRDefault="004A6934" w:rsidP="007A0164">
      <w:pPr>
        <w:spacing w:after="0" w:line="240" w:lineRule="auto"/>
      </w:pPr>
    </w:p>
    <w:p w14:paraId="292508FA" w14:textId="77777777" w:rsidR="003D7027" w:rsidRDefault="003D7027" w:rsidP="007A0164">
      <w:pPr>
        <w:spacing w:after="0" w:line="240" w:lineRule="auto"/>
      </w:pPr>
    </w:p>
    <w:p w14:paraId="0CD620D6" w14:textId="77777777" w:rsidR="003D7027" w:rsidRDefault="003D7027" w:rsidP="007A0164">
      <w:pPr>
        <w:spacing w:after="0" w:line="240" w:lineRule="auto"/>
      </w:pPr>
    </w:p>
    <w:p w14:paraId="617D1E82" w14:textId="77777777" w:rsidR="00BA44FF" w:rsidRPr="003F64AF" w:rsidRDefault="00BA44FF" w:rsidP="003C0CFB">
      <w:pPr>
        <w:pStyle w:val="ListParagraph"/>
        <w:numPr>
          <w:ilvl w:val="0"/>
          <w:numId w:val="7"/>
        </w:numPr>
        <w:spacing w:after="0" w:line="240" w:lineRule="auto"/>
        <w:rPr>
          <w:b/>
        </w:rPr>
      </w:pPr>
      <w:r w:rsidRPr="003F64AF">
        <w:rPr>
          <w:b/>
          <w:highlight w:val="cyan"/>
        </w:rPr>
        <w:t>[Disclosure</w:t>
      </w:r>
      <w:r w:rsidR="00A26DF5">
        <w:rPr>
          <w:b/>
          <w:highlight w:val="cyan"/>
        </w:rPr>
        <w:t>s</w:t>
      </w:r>
      <w:r w:rsidR="00DE2992">
        <w:rPr>
          <w:b/>
          <w:highlight w:val="cyan"/>
        </w:rPr>
        <w:t>---can be in much smaller font if necessary</w:t>
      </w:r>
      <w:r w:rsidRPr="003F64AF">
        <w:rPr>
          <w:b/>
          <w:highlight w:val="cyan"/>
        </w:rPr>
        <w:t>]</w:t>
      </w:r>
    </w:p>
    <w:p w14:paraId="18084243" w14:textId="77777777" w:rsidR="00BA44FF" w:rsidRPr="006A5CA4" w:rsidRDefault="00BA44FF" w:rsidP="00BA44FF">
      <w:pPr>
        <w:spacing w:after="0" w:line="240" w:lineRule="auto"/>
        <w:rPr>
          <w:b/>
          <w:u w:val="single"/>
        </w:rPr>
      </w:pPr>
      <w:r w:rsidRPr="006A5CA4">
        <w:rPr>
          <w:b/>
          <w:u w:val="single"/>
        </w:rPr>
        <w:t>US CME</w:t>
      </w:r>
    </w:p>
    <w:p w14:paraId="0FE2C070" w14:textId="23D469E1" w:rsidR="00BA44FF" w:rsidRDefault="00BA44FF" w:rsidP="00BA44FF">
      <w:pPr>
        <w:spacing w:after="0" w:line="240" w:lineRule="auto"/>
        <w:rPr>
          <w:b/>
        </w:rPr>
      </w:pPr>
      <w:r>
        <w:rPr>
          <w:b/>
        </w:rPr>
        <w:t xml:space="preserve">Joint </w:t>
      </w:r>
      <w:proofErr w:type="spellStart"/>
      <w:r w:rsidR="00532778">
        <w:rPr>
          <w:b/>
        </w:rPr>
        <w:t>providership</w:t>
      </w:r>
      <w:proofErr w:type="spellEnd"/>
      <w:r>
        <w:rPr>
          <w:b/>
        </w:rPr>
        <w:t xml:space="preserve"> with </w:t>
      </w:r>
      <w:proofErr w:type="spellStart"/>
      <w:r>
        <w:rPr>
          <w:b/>
        </w:rPr>
        <w:t>prIME</w:t>
      </w:r>
      <w:proofErr w:type="spellEnd"/>
      <w:r>
        <w:rPr>
          <w:b/>
        </w:rPr>
        <w:t xml:space="preserve"> as accredited body:</w:t>
      </w:r>
    </w:p>
    <w:p w14:paraId="08FD2FBB" w14:textId="77777777" w:rsidR="00EB300B" w:rsidRDefault="00EB300B" w:rsidP="00BA44FF">
      <w:pPr>
        <w:spacing w:after="0" w:line="240" w:lineRule="auto"/>
        <w:rPr>
          <w:rFonts w:eastAsia="Times New Roman" w:cs="Arial"/>
          <w:b/>
        </w:rPr>
      </w:pPr>
      <w:r>
        <w:rPr>
          <w:rFonts w:eastAsia="Times New Roman" w:cs="Arial"/>
          <w:b/>
        </w:rPr>
        <w:t>Flyer</w:t>
      </w:r>
    </w:p>
    <w:p w14:paraId="741CBE65" w14:textId="7B01F002" w:rsidR="007565B6" w:rsidRDefault="007565B6" w:rsidP="00BA44FF">
      <w:pPr>
        <w:spacing w:after="0" w:line="240" w:lineRule="auto"/>
        <w:rPr>
          <w:rFonts w:eastAsia="Times New Roman" w:cs="Arial"/>
        </w:rPr>
      </w:pPr>
      <w:r>
        <w:rPr>
          <w:rFonts w:eastAsia="Times New Roman" w:cs="Arial"/>
        </w:rPr>
        <w:t xml:space="preserve">Disclosure of </w:t>
      </w:r>
      <w:r w:rsidR="0075239A">
        <w:rPr>
          <w:rFonts w:eastAsia="Times New Roman" w:cs="Arial"/>
        </w:rPr>
        <w:t>Relevant Financial R</w:t>
      </w:r>
      <w:r w:rsidR="00BF20C5">
        <w:rPr>
          <w:rFonts w:eastAsia="Times New Roman" w:cs="Arial"/>
        </w:rPr>
        <w:t>elationships</w:t>
      </w:r>
    </w:p>
    <w:p w14:paraId="0DC12201" w14:textId="1DFD68BB" w:rsidR="00BA44FF" w:rsidRDefault="00BA44FF" w:rsidP="00BA44FF">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CME </w:t>
      </w:r>
      <w:r w:rsidR="00A26DF5">
        <w:rPr>
          <w:rFonts w:eastAsia="Times New Roman" w:cs="Arial"/>
        </w:rPr>
        <w:t>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sidR="00514E20">
        <w:rPr>
          <w:rFonts w:eastAsia="Times New Roman" w:cs="Arial"/>
        </w:rPr>
        <w:t>ness,</w:t>
      </w:r>
      <w:r w:rsidRPr="0092421B">
        <w:rPr>
          <w:rFonts w:eastAsia="Times New Roman" w:cs="Arial"/>
        </w:rPr>
        <w:t xml:space="preserve"> balance, </w:t>
      </w:r>
      <w:r w:rsidR="00514E20">
        <w:rPr>
          <w:rFonts w:eastAsia="Times New Roman" w:cs="Arial"/>
        </w:rPr>
        <w:t xml:space="preserve">and </w:t>
      </w:r>
      <w:r w:rsidRPr="0092421B">
        <w:rPr>
          <w:rFonts w:eastAsia="Times New Roman" w:cs="Arial"/>
        </w:rPr>
        <w:t xml:space="preserve">scientific objectivity of </w:t>
      </w:r>
      <w:r w:rsidR="00514E20">
        <w:rPr>
          <w:rFonts w:eastAsia="Times New Roman" w:cs="Arial"/>
        </w:rPr>
        <w:t>data</w:t>
      </w:r>
      <w:r w:rsidRPr="0092421B">
        <w:rPr>
          <w:rFonts w:eastAsia="Times New Roman" w:cs="Arial"/>
        </w:rPr>
        <w:t xml:space="preserve">, </w:t>
      </w:r>
      <w:r w:rsidR="00514E20">
        <w:rPr>
          <w:rFonts w:eastAsia="Times New Roman" w:cs="Arial"/>
        </w:rPr>
        <w:t>as well as</w:t>
      </w:r>
      <w:r w:rsidR="00514E20" w:rsidRPr="0092421B">
        <w:rPr>
          <w:rFonts w:eastAsia="Times New Roman" w:cs="Arial"/>
        </w:rPr>
        <w:t xml:space="preserve"> </w:t>
      </w:r>
      <w:r w:rsidRPr="0092421B">
        <w:rPr>
          <w:rFonts w:eastAsia="Times New Roman" w:cs="Arial"/>
        </w:rPr>
        <w:t xml:space="preserve">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454236D6" w14:textId="77777777" w:rsidR="00A26DF5" w:rsidRDefault="00A26DF5" w:rsidP="00BA44FF">
      <w:pPr>
        <w:spacing w:after="0" w:line="240" w:lineRule="auto"/>
        <w:rPr>
          <w:rFonts w:eastAsia="Times New Roman" w:cs="Arial"/>
        </w:rPr>
      </w:pPr>
    </w:p>
    <w:p w14:paraId="183E8B9B" w14:textId="135CECB0" w:rsidR="007565B6" w:rsidRPr="0053113C" w:rsidRDefault="007565B6" w:rsidP="00BA44FF">
      <w:pPr>
        <w:spacing w:after="0" w:line="240" w:lineRule="auto"/>
        <w:rPr>
          <w:sz w:val="18"/>
          <w:szCs w:val="18"/>
        </w:rPr>
      </w:pPr>
      <w:r w:rsidRPr="0053113C">
        <w:rPr>
          <w:sz w:val="18"/>
          <w:szCs w:val="18"/>
        </w:rPr>
        <w:t xml:space="preserve">Disclosure </w:t>
      </w:r>
      <w:r w:rsidR="00215049">
        <w:rPr>
          <w:sz w:val="18"/>
          <w:szCs w:val="18"/>
        </w:rPr>
        <w:t>Regarding Unlabeled</w:t>
      </w:r>
      <w:r w:rsidRPr="0053113C">
        <w:rPr>
          <w:sz w:val="18"/>
          <w:szCs w:val="18"/>
        </w:rPr>
        <w:t xml:space="preserve"> Use</w:t>
      </w:r>
    </w:p>
    <w:p w14:paraId="327E874F" w14:textId="77777777" w:rsidR="00A26DF5" w:rsidRPr="0053113C" w:rsidRDefault="00A26DF5" w:rsidP="00BA44FF">
      <w:pPr>
        <w:spacing w:after="0" w:line="240" w:lineRule="auto"/>
        <w:rPr>
          <w:sz w:val="18"/>
          <w:szCs w:val="18"/>
        </w:rPr>
      </w:pPr>
      <w:r w:rsidRPr="0053113C">
        <w:rPr>
          <w:sz w:val="18"/>
          <w:szCs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3B19BEE9" w14:textId="77777777" w:rsidR="00A26DF5" w:rsidRPr="0053113C" w:rsidRDefault="00A26DF5" w:rsidP="00BA44FF">
      <w:pPr>
        <w:spacing w:after="0" w:line="240" w:lineRule="auto"/>
        <w:rPr>
          <w:sz w:val="18"/>
          <w:szCs w:val="18"/>
        </w:rPr>
      </w:pPr>
    </w:p>
    <w:p w14:paraId="65BDC8FC" w14:textId="77777777" w:rsidR="007565B6" w:rsidRPr="0053113C" w:rsidRDefault="007565B6" w:rsidP="00BA44FF">
      <w:pPr>
        <w:spacing w:after="0" w:line="240" w:lineRule="auto"/>
        <w:rPr>
          <w:sz w:val="18"/>
          <w:szCs w:val="18"/>
        </w:rPr>
      </w:pPr>
      <w:r w:rsidRPr="0053113C">
        <w:rPr>
          <w:sz w:val="18"/>
          <w:szCs w:val="18"/>
        </w:rPr>
        <w:t>Disclaimer</w:t>
      </w:r>
    </w:p>
    <w:p w14:paraId="3CD44B4E" w14:textId="77777777" w:rsidR="00A26DF5" w:rsidRPr="0053113C" w:rsidRDefault="00A26DF5" w:rsidP="00BA44FF">
      <w:pPr>
        <w:spacing w:after="0" w:line="240" w:lineRule="auto"/>
        <w:rPr>
          <w:rFonts w:eastAsia="Times New Roman" w:cs="Arial"/>
          <w:sz w:val="18"/>
          <w:szCs w:val="18"/>
        </w:rPr>
      </w:pPr>
      <w:r w:rsidRPr="0053113C">
        <w:rPr>
          <w:sz w:val="18"/>
          <w:szCs w:val="18"/>
        </w:rPr>
        <w:lastRenderedPageBreak/>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r w:rsidR="00227DFC" w:rsidRPr="0053113C">
        <w:rPr>
          <w:sz w:val="18"/>
          <w:szCs w:val="18"/>
        </w:rPr>
        <w:t>.</w:t>
      </w:r>
    </w:p>
    <w:p w14:paraId="3759CE6C" w14:textId="77777777" w:rsidR="004A6934" w:rsidRPr="003C0CFB" w:rsidRDefault="004A6934" w:rsidP="00BA44FF">
      <w:pPr>
        <w:spacing w:after="0" w:line="240" w:lineRule="auto"/>
        <w:rPr>
          <w:b/>
        </w:rPr>
      </w:pPr>
    </w:p>
    <w:p w14:paraId="0B50CBF8" w14:textId="77777777" w:rsidR="00EB300B" w:rsidRDefault="00EB300B" w:rsidP="00BA44FF">
      <w:pPr>
        <w:spacing w:after="0" w:line="240" w:lineRule="auto"/>
        <w:rPr>
          <w:b/>
        </w:rPr>
      </w:pPr>
      <w:r>
        <w:rPr>
          <w:b/>
        </w:rPr>
        <w:t>Summary Book</w:t>
      </w:r>
    </w:p>
    <w:p w14:paraId="35ADAE8E" w14:textId="51BBC579" w:rsidR="00EB300B" w:rsidRDefault="00EB300B" w:rsidP="003C0CFB">
      <w:pPr>
        <w:spacing w:after="0" w:line="240" w:lineRule="auto"/>
        <w:rPr>
          <w:rFonts w:eastAsia="Times New Roman" w:cs="Arial"/>
        </w:rPr>
      </w:pPr>
      <w:r>
        <w:rPr>
          <w:rFonts w:eastAsia="Times New Roman" w:cs="Arial"/>
        </w:rPr>
        <w:t xml:space="preserve">Disclosure of </w:t>
      </w:r>
      <w:r w:rsidR="00335698">
        <w:rPr>
          <w:rFonts w:eastAsia="Times New Roman" w:cs="Arial"/>
        </w:rPr>
        <w:t xml:space="preserve">Relevant </w:t>
      </w:r>
      <w:r w:rsidR="0075239A">
        <w:rPr>
          <w:rFonts w:eastAsia="Times New Roman" w:cs="Arial"/>
        </w:rPr>
        <w:t>Financial Relationships</w:t>
      </w:r>
    </w:p>
    <w:p w14:paraId="630E3FAC" w14:textId="3F38FE03" w:rsidR="00EB300B" w:rsidRDefault="00EB300B" w:rsidP="00EB300B">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CME </w:t>
      </w:r>
      <w:r>
        <w:rPr>
          <w:rFonts w:eastAsia="Times New Roman" w:cs="Arial"/>
        </w:rPr>
        <w:t>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34AD8B44" w14:textId="77777777" w:rsidR="006A2125" w:rsidRDefault="006A2125" w:rsidP="00EB300B">
      <w:pPr>
        <w:spacing w:after="0" w:line="240" w:lineRule="auto"/>
        <w:rPr>
          <w:rFonts w:eastAsia="Times New Roman" w:cs="Arial"/>
        </w:rPr>
      </w:pPr>
    </w:p>
    <w:p w14:paraId="00C48B1F" w14:textId="3D563929" w:rsidR="006A2125" w:rsidRDefault="006A2125" w:rsidP="006A2125">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p>
    <w:p w14:paraId="0F19C875" w14:textId="77777777" w:rsidR="00EB300B" w:rsidRDefault="00EB300B" w:rsidP="00EB300B">
      <w:pPr>
        <w:spacing w:after="0" w:line="240" w:lineRule="auto"/>
        <w:rPr>
          <w:rFonts w:eastAsia="Times New Roman" w:cs="Arial"/>
        </w:rPr>
      </w:pPr>
    </w:p>
    <w:p w14:paraId="6B2BD9B7" w14:textId="77777777" w:rsidR="006A2125" w:rsidRDefault="006A2125" w:rsidP="00EB300B">
      <w:pPr>
        <w:spacing w:after="0" w:line="240" w:lineRule="auto"/>
        <w:rPr>
          <w:rFonts w:eastAsia="Times New Roman" w:cs="Arial"/>
        </w:rPr>
      </w:pPr>
      <w:proofErr w:type="spellStart"/>
      <w:r>
        <w:rPr>
          <w:rFonts w:eastAsia="Times New Roman" w:cs="Arial"/>
        </w:rPr>
        <w:t>Dr</w:t>
      </w:r>
      <w:proofErr w:type="spellEnd"/>
      <w:r>
        <w:rPr>
          <w:rFonts w:eastAsia="Times New Roman" w:cs="Arial"/>
        </w:rPr>
        <w:t xml:space="preserve"> XXX has disclosed ______. S/He has agreed to disclose any unlabeled/unapproved uses of drugs or products referenced in her presentation.</w:t>
      </w:r>
    </w:p>
    <w:p w14:paraId="0C4C2314" w14:textId="77777777" w:rsidR="006A2125" w:rsidRDefault="006A2125" w:rsidP="00EB300B">
      <w:pPr>
        <w:spacing w:after="0" w:line="240" w:lineRule="auto"/>
        <w:rPr>
          <w:rFonts w:eastAsia="Times New Roman" w:cs="Arial"/>
        </w:rPr>
      </w:pPr>
    </w:p>
    <w:p w14:paraId="5FEA6D30" w14:textId="77777777" w:rsidR="006A2125" w:rsidRPr="00423CC1" w:rsidRDefault="006A2125" w:rsidP="006A2125">
      <w:pPr>
        <w:spacing w:after="0" w:line="240" w:lineRule="auto"/>
        <w:rPr>
          <w:rFonts w:eastAsia="Times New Roman" w:cs="Arial"/>
        </w:rPr>
      </w:pPr>
      <w:r w:rsidRPr="00423CC1">
        <w:rPr>
          <w:rFonts w:eastAsia="Times New Roman" w:cs="Arial"/>
        </w:rPr>
        <w:t>The employees of</w:t>
      </w:r>
      <w:r>
        <w:rPr>
          <w:rFonts w:eastAsia="Times New Roman" w:cs="Arial"/>
        </w:rPr>
        <w:t xml:space="preserve"> prIME Oncology have disclosed:</w:t>
      </w:r>
    </w:p>
    <w:p w14:paraId="3F6BA9BF" w14:textId="4CAED552" w:rsidR="006A2125" w:rsidRDefault="006A2125" w:rsidP="006A2125">
      <w:pPr>
        <w:pStyle w:val="ListParagraph"/>
        <w:numPr>
          <w:ilvl w:val="0"/>
          <w:numId w:val="9"/>
        </w:numPr>
        <w:spacing w:after="0" w:line="240" w:lineRule="auto"/>
        <w:rPr>
          <w:rFonts w:eastAsia="Times New Roman" w:cs="Arial"/>
        </w:rPr>
      </w:pPr>
      <w:r>
        <w:rPr>
          <w:rFonts w:eastAsia="Times New Roman" w:cs="Arial"/>
        </w:rPr>
        <w:t>XXXX</w:t>
      </w:r>
      <w:r w:rsidRPr="00187B86">
        <w:rPr>
          <w:rFonts w:eastAsia="Times New Roman" w:cs="Arial"/>
        </w:rPr>
        <w:t xml:space="preserve"> (</w:t>
      </w:r>
      <w:r w:rsidR="00FE0ED7">
        <w:rPr>
          <w:rFonts w:eastAsia="Times New Roman" w:cs="Arial"/>
        </w:rPr>
        <w:t>medical director content reviewer/planner</w:t>
      </w:r>
      <w:r w:rsidRPr="00187B86">
        <w:rPr>
          <w:rFonts w:eastAsia="Times New Roman" w:cs="Arial"/>
        </w:rPr>
        <w:t xml:space="preserve">) – no relevant financial relationships </w:t>
      </w:r>
      <w:r w:rsidR="00FE0ED7">
        <w:rPr>
          <w:rFonts w:eastAsia="Times New Roman" w:cs="Arial"/>
        </w:rPr>
        <w:t>[when applicable]</w:t>
      </w:r>
    </w:p>
    <w:p w14:paraId="46A4B5A6" w14:textId="2BFC78FC" w:rsidR="00FE0ED7" w:rsidRPr="00FE0ED7" w:rsidRDefault="003D7027" w:rsidP="00FE0ED7">
      <w:pPr>
        <w:pStyle w:val="ListParagraph"/>
        <w:numPr>
          <w:ilvl w:val="0"/>
          <w:numId w:val="9"/>
        </w:numPr>
        <w:spacing w:after="0" w:line="240" w:lineRule="auto"/>
        <w:rPr>
          <w:rFonts w:eastAsia="Times New Roman" w:cs="Arial"/>
        </w:rPr>
      </w:pPr>
      <w:r>
        <w:rPr>
          <w:rFonts w:eastAsia="Times New Roman" w:cs="Arial"/>
        </w:rPr>
        <w:t>Chelsey Goins, PhD</w:t>
      </w:r>
      <w:r w:rsidR="00FE0ED7" w:rsidRPr="00187B86">
        <w:rPr>
          <w:rFonts w:eastAsia="Times New Roman" w:cs="Arial"/>
        </w:rPr>
        <w:t xml:space="preserve"> (clinical</w:t>
      </w:r>
      <w:r w:rsidR="00FE0ED7">
        <w:rPr>
          <w:rFonts w:eastAsia="Times New Roman" w:cs="Arial"/>
        </w:rPr>
        <w:t xml:space="preserve"> content reviewer/planner</w:t>
      </w:r>
      <w:r w:rsidR="00FE0ED7" w:rsidRPr="00187B86">
        <w:rPr>
          <w:rFonts w:eastAsia="Times New Roman" w:cs="Arial"/>
        </w:rPr>
        <w:t xml:space="preserve">) – no relevant financial relationships </w:t>
      </w:r>
    </w:p>
    <w:p w14:paraId="205BE007" w14:textId="572587B0" w:rsidR="006A2125" w:rsidRPr="00187B86" w:rsidRDefault="003D7027" w:rsidP="006A2125">
      <w:pPr>
        <w:pStyle w:val="ListParagraph"/>
        <w:numPr>
          <w:ilvl w:val="0"/>
          <w:numId w:val="9"/>
        </w:numPr>
        <w:spacing w:after="0" w:line="240" w:lineRule="auto"/>
        <w:rPr>
          <w:rFonts w:eastAsia="Times New Roman" w:cs="Arial"/>
        </w:rPr>
      </w:pPr>
      <w:r>
        <w:rPr>
          <w:rFonts w:eastAsia="Times New Roman" w:cs="Arial"/>
        </w:rPr>
        <w:t>Heather Tomlinson, ELS</w:t>
      </w:r>
      <w:r w:rsidR="006A2125" w:rsidRPr="00187B86">
        <w:rPr>
          <w:rFonts w:eastAsia="Times New Roman" w:cs="Arial"/>
        </w:rPr>
        <w:t>(editorial</w:t>
      </w:r>
      <w:r w:rsidR="00FE0ED7">
        <w:rPr>
          <w:rFonts w:eastAsia="Times New Roman" w:cs="Arial"/>
        </w:rPr>
        <w:t xml:space="preserve"> content reviewer</w:t>
      </w:r>
      <w:r w:rsidR="006A2125" w:rsidRPr="00187B86">
        <w:rPr>
          <w:rFonts w:eastAsia="Times New Roman" w:cs="Arial"/>
        </w:rPr>
        <w:t xml:space="preserve">) – no relevant financial relationships </w:t>
      </w:r>
    </w:p>
    <w:p w14:paraId="56E6C7CA" w14:textId="729DC359" w:rsidR="006A2125" w:rsidRDefault="006A2125" w:rsidP="003C0CFB">
      <w:pPr>
        <w:spacing w:after="0" w:line="240" w:lineRule="auto"/>
        <w:rPr>
          <w:rFonts w:eastAsia="Times New Roman" w:cs="Arial"/>
        </w:rPr>
      </w:pPr>
    </w:p>
    <w:p w14:paraId="6E8B67AC" w14:textId="27D9011A" w:rsidR="00EB300B" w:rsidRPr="003C0CFB" w:rsidRDefault="00EB300B" w:rsidP="003C0CFB">
      <w:pPr>
        <w:spacing w:after="0" w:line="240" w:lineRule="auto"/>
        <w:rPr>
          <w:sz w:val="18"/>
        </w:rPr>
      </w:pPr>
      <w:r w:rsidRPr="003C0CFB">
        <w:rPr>
          <w:sz w:val="18"/>
        </w:rPr>
        <w:t xml:space="preserve">Disclosure </w:t>
      </w:r>
      <w:r w:rsidR="00215049">
        <w:rPr>
          <w:sz w:val="18"/>
        </w:rPr>
        <w:t>Regarding Unlabeled</w:t>
      </w:r>
      <w:r w:rsidRPr="003C0CFB">
        <w:rPr>
          <w:sz w:val="18"/>
        </w:rPr>
        <w:t xml:space="preserve"> Use</w:t>
      </w:r>
    </w:p>
    <w:p w14:paraId="751522C6" w14:textId="77777777" w:rsidR="00EB300B" w:rsidRPr="003C0CFB" w:rsidRDefault="00EB300B" w:rsidP="003C0CFB">
      <w:pPr>
        <w:spacing w:after="0" w:line="240" w:lineRule="auto"/>
        <w:rPr>
          <w:sz w:val="18"/>
        </w:rPr>
      </w:pPr>
      <w:r w:rsidRPr="003C0CFB">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46E3F858" w14:textId="77777777" w:rsidR="00EB300B" w:rsidRPr="003C0CFB" w:rsidRDefault="00EB300B" w:rsidP="003C0CFB">
      <w:pPr>
        <w:spacing w:after="0" w:line="240" w:lineRule="auto"/>
        <w:rPr>
          <w:sz w:val="18"/>
        </w:rPr>
      </w:pPr>
    </w:p>
    <w:p w14:paraId="32BB2FE5" w14:textId="77777777" w:rsidR="00EB300B" w:rsidRPr="003C0CFB" w:rsidRDefault="00EB300B" w:rsidP="003C0CFB">
      <w:pPr>
        <w:spacing w:after="0" w:line="240" w:lineRule="auto"/>
        <w:rPr>
          <w:sz w:val="18"/>
        </w:rPr>
      </w:pPr>
      <w:r w:rsidRPr="003C0CFB">
        <w:rPr>
          <w:sz w:val="18"/>
        </w:rPr>
        <w:t>Disclaimer</w:t>
      </w:r>
    </w:p>
    <w:p w14:paraId="52293B8F" w14:textId="77777777" w:rsidR="00EB300B" w:rsidRPr="003C0CFB" w:rsidRDefault="00EB300B" w:rsidP="003C0CFB">
      <w:pPr>
        <w:spacing w:after="0" w:line="240" w:lineRule="auto"/>
        <w:rPr>
          <w:sz w:val="18"/>
        </w:rPr>
      </w:pPr>
      <w:r w:rsidRPr="003C0CFB">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12DEAED9" w14:textId="77777777" w:rsidR="00EB300B" w:rsidRPr="003C0CFB" w:rsidRDefault="00EB300B" w:rsidP="00BA44FF">
      <w:pPr>
        <w:spacing w:after="0" w:line="240" w:lineRule="auto"/>
      </w:pPr>
    </w:p>
    <w:p w14:paraId="03E682C4" w14:textId="29CEB7C4" w:rsidR="00BA44FF" w:rsidRDefault="00BA44FF" w:rsidP="00BA44FF">
      <w:pPr>
        <w:spacing w:after="0" w:line="240" w:lineRule="auto"/>
        <w:rPr>
          <w:b/>
        </w:rPr>
      </w:pPr>
      <w:r>
        <w:rPr>
          <w:b/>
        </w:rPr>
        <w:t xml:space="preserve">Joint </w:t>
      </w:r>
      <w:proofErr w:type="spellStart"/>
      <w:r w:rsidR="00532778">
        <w:rPr>
          <w:b/>
        </w:rPr>
        <w:t>providership</w:t>
      </w:r>
      <w:proofErr w:type="spellEnd"/>
      <w:r>
        <w:rPr>
          <w:b/>
        </w:rPr>
        <w:t xml:space="preserve"> with another accredited provider (</w:t>
      </w:r>
      <w:proofErr w:type="spellStart"/>
      <w:r>
        <w:rPr>
          <w:b/>
        </w:rPr>
        <w:t>eg</w:t>
      </w:r>
      <w:proofErr w:type="spellEnd"/>
      <w:r>
        <w:rPr>
          <w:b/>
        </w:rPr>
        <w:t>, PIM):</w:t>
      </w:r>
    </w:p>
    <w:p w14:paraId="3D335B11" w14:textId="77777777" w:rsidR="006A2125" w:rsidRDefault="006A2125" w:rsidP="00BA44FF">
      <w:pPr>
        <w:spacing w:after="0" w:line="240" w:lineRule="auto"/>
        <w:rPr>
          <w:rFonts w:eastAsia="Times New Roman" w:cs="Arial"/>
          <w:b/>
        </w:rPr>
      </w:pPr>
      <w:r>
        <w:rPr>
          <w:rFonts w:eastAsia="Times New Roman" w:cs="Arial"/>
          <w:b/>
        </w:rPr>
        <w:t>Flyer</w:t>
      </w:r>
    </w:p>
    <w:p w14:paraId="7639680D" w14:textId="55794C32" w:rsidR="007565B6" w:rsidRDefault="007565B6" w:rsidP="00BA44FF">
      <w:pPr>
        <w:spacing w:after="0" w:line="240" w:lineRule="auto"/>
        <w:rPr>
          <w:rFonts w:eastAsia="Times New Roman" w:cs="Arial"/>
        </w:rPr>
      </w:pPr>
      <w:r>
        <w:rPr>
          <w:rFonts w:eastAsia="Times New Roman" w:cs="Arial"/>
        </w:rPr>
        <w:t xml:space="preserve">Disclosure of </w:t>
      </w:r>
      <w:r w:rsidR="00335698">
        <w:rPr>
          <w:rFonts w:eastAsia="Times New Roman" w:cs="Arial"/>
        </w:rPr>
        <w:t xml:space="preserve">Relevant </w:t>
      </w:r>
      <w:r w:rsidR="0075239A">
        <w:rPr>
          <w:rFonts w:eastAsia="Times New Roman" w:cs="Arial"/>
        </w:rPr>
        <w:t>Financial Relationships</w:t>
      </w:r>
    </w:p>
    <w:p w14:paraId="1359A280" w14:textId="00ECC493" w:rsidR="00BA44FF" w:rsidRDefault="00BA44FF" w:rsidP="00BA44FF">
      <w:pPr>
        <w:spacing w:after="0" w:line="240" w:lineRule="auto"/>
        <w:rPr>
          <w:rFonts w:eastAsia="Times New Roman" w:cs="Arial"/>
        </w:rPr>
      </w:pPr>
      <w:r>
        <w:rPr>
          <w:rFonts w:eastAsia="Times New Roman" w:cs="Arial"/>
        </w:rPr>
        <w:t>[Insert other company’s name]</w:t>
      </w:r>
      <w:r w:rsidRPr="0092421B">
        <w:rPr>
          <w:rFonts w:eastAsia="Times New Roman" w:cs="Arial"/>
        </w:rPr>
        <w:t xml:space="preserve">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CME </w:t>
      </w:r>
      <w:r w:rsidR="00A26DF5">
        <w:rPr>
          <w:rFonts w:eastAsia="Times New Roman" w:cs="Arial"/>
        </w:rPr>
        <w:t>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w:t>
      </w:r>
      <w:r>
        <w:rPr>
          <w:rFonts w:eastAsia="Times New Roman" w:cs="Arial"/>
        </w:rPr>
        <w:t>[Insert other company’s name]</w:t>
      </w:r>
      <w:r w:rsidRPr="0092421B">
        <w:rPr>
          <w:rFonts w:eastAsia="Times New Roman" w:cs="Arial"/>
        </w:rPr>
        <w:t xml:space="preserve"> for fair</w:t>
      </w:r>
      <w:r w:rsidR="00514E20">
        <w:rPr>
          <w:rFonts w:eastAsia="Times New Roman" w:cs="Arial"/>
        </w:rPr>
        <w:t xml:space="preserve">ness, </w:t>
      </w:r>
      <w:r w:rsidRPr="0092421B">
        <w:rPr>
          <w:rFonts w:eastAsia="Times New Roman" w:cs="Arial"/>
        </w:rPr>
        <w:t xml:space="preserve">balance, </w:t>
      </w:r>
      <w:r w:rsidR="00514E20">
        <w:rPr>
          <w:rFonts w:eastAsia="Times New Roman" w:cs="Arial"/>
        </w:rPr>
        <w:t xml:space="preserve">and </w:t>
      </w:r>
      <w:r w:rsidRPr="0092421B">
        <w:rPr>
          <w:rFonts w:eastAsia="Times New Roman" w:cs="Arial"/>
        </w:rPr>
        <w:t xml:space="preserve">scientific objectivity of </w:t>
      </w:r>
      <w:r w:rsidR="00514E20">
        <w:rPr>
          <w:rFonts w:eastAsia="Times New Roman" w:cs="Arial"/>
        </w:rPr>
        <w:t>data</w:t>
      </w:r>
      <w:r w:rsidRPr="0092421B">
        <w:rPr>
          <w:rFonts w:eastAsia="Times New Roman" w:cs="Arial"/>
        </w:rPr>
        <w:t xml:space="preserve">, </w:t>
      </w:r>
      <w:r w:rsidR="00514E20">
        <w:rPr>
          <w:rFonts w:eastAsia="Times New Roman" w:cs="Arial"/>
        </w:rPr>
        <w:t>as well as</w:t>
      </w:r>
      <w:r w:rsidRPr="0092421B">
        <w:rPr>
          <w:rFonts w:eastAsia="Times New Roman" w:cs="Arial"/>
        </w:rPr>
        <w:t xml:space="preserve"> patient care recommendations. </w:t>
      </w:r>
      <w:r>
        <w:rPr>
          <w:rFonts w:eastAsia="Times New Roman" w:cs="Arial"/>
        </w:rPr>
        <w:t>[Insert other company’s name]</w:t>
      </w:r>
      <w:r w:rsidRPr="0092421B">
        <w:rPr>
          <w:rFonts w:eastAsia="Times New Roman" w:cs="Arial"/>
        </w:rPr>
        <w:t xml:space="preserve">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70BBD201" w14:textId="77777777" w:rsidR="00A26DF5" w:rsidRDefault="00A26DF5" w:rsidP="00BA44FF">
      <w:pPr>
        <w:spacing w:after="0" w:line="240" w:lineRule="auto"/>
        <w:rPr>
          <w:rFonts w:eastAsia="Times New Roman" w:cs="Arial"/>
        </w:rPr>
      </w:pPr>
    </w:p>
    <w:p w14:paraId="70745178" w14:textId="2A4FB213" w:rsidR="007565B6" w:rsidRPr="0053113C" w:rsidRDefault="007565B6" w:rsidP="00BA44FF">
      <w:pPr>
        <w:spacing w:after="0" w:line="240" w:lineRule="auto"/>
        <w:rPr>
          <w:sz w:val="18"/>
        </w:rPr>
      </w:pPr>
      <w:r w:rsidRPr="0053113C">
        <w:rPr>
          <w:sz w:val="18"/>
        </w:rPr>
        <w:t xml:space="preserve">Disclosure </w:t>
      </w:r>
      <w:r w:rsidR="00215049">
        <w:rPr>
          <w:sz w:val="18"/>
        </w:rPr>
        <w:t>Regarding Unlabeled</w:t>
      </w:r>
      <w:r w:rsidRPr="0053113C">
        <w:rPr>
          <w:sz w:val="18"/>
        </w:rPr>
        <w:t xml:space="preserve"> Use</w:t>
      </w:r>
    </w:p>
    <w:p w14:paraId="39665205" w14:textId="77777777" w:rsidR="00A26DF5" w:rsidRPr="0053113C" w:rsidRDefault="00A26DF5" w:rsidP="00BA44FF">
      <w:pPr>
        <w:spacing w:after="0" w:line="240" w:lineRule="auto"/>
        <w:rPr>
          <w:sz w:val="18"/>
        </w:rPr>
      </w:pPr>
      <w:r w:rsidRPr="0053113C">
        <w:rPr>
          <w:sz w:val="18"/>
        </w:rPr>
        <w:lastRenderedPageBreak/>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565532C" w14:textId="77777777" w:rsidR="00A26DF5" w:rsidRPr="0053113C" w:rsidRDefault="00A26DF5" w:rsidP="00BA44FF">
      <w:pPr>
        <w:spacing w:after="0" w:line="240" w:lineRule="auto"/>
        <w:rPr>
          <w:rFonts w:eastAsia="Times New Roman" w:cs="Arial"/>
          <w:sz w:val="18"/>
        </w:rPr>
      </w:pPr>
    </w:p>
    <w:p w14:paraId="3B349228" w14:textId="77777777" w:rsidR="007565B6" w:rsidRPr="0053113C" w:rsidRDefault="007565B6" w:rsidP="00BA44FF">
      <w:pPr>
        <w:spacing w:after="0" w:line="240" w:lineRule="auto"/>
        <w:rPr>
          <w:sz w:val="18"/>
        </w:rPr>
      </w:pPr>
      <w:r w:rsidRPr="0053113C">
        <w:rPr>
          <w:sz w:val="18"/>
        </w:rPr>
        <w:t>Disclaimer</w:t>
      </w:r>
    </w:p>
    <w:p w14:paraId="6AD7D3D5" w14:textId="77777777" w:rsidR="00A26DF5" w:rsidRPr="0053113C" w:rsidRDefault="00A26DF5" w:rsidP="00BA44FF">
      <w:pPr>
        <w:spacing w:after="0" w:line="240" w:lineRule="auto"/>
        <w:rPr>
          <w:sz w:val="18"/>
        </w:rPr>
      </w:pPr>
      <w:r w:rsidRPr="0053113C">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r w:rsidR="00227DFC" w:rsidRPr="0053113C">
        <w:rPr>
          <w:sz w:val="18"/>
        </w:rPr>
        <w:t>.</w:t>
      </w:r>
    </w:p>
    <w:p w14:paraId="74E68145" w14:textId="77777777" w:rsidR="00A26DF5" w:rsidRDefault="00A26DF5" w:rsidP="00BA44FF">
      <w:pPr>
        <w:spacing w:after="0" w:line="240" w:lineRule="auto"/>
        <w:rPr>
          <w:rFonts w:eastAsia="Times New Roman" w:cs="Arial"/>
        </w:rPr>
      </w:pPr>
    </w:p>
    <w:p w14:paraId="49FA2DAD" w14:textId="404E8251" w:rsidR="00BA44FF" w:rsidRPr="00D6119E" w:rsidRDefault="00BA44FF" w:rsidP="00BA44FF">
      <w:pPr>
        <w:spacing w:after="0" w:line="240" w:lineRule="auto"/>
      </w:pPr>
      <w:r>
        <w:rPr>
          <w:rFonts w:eastAsia="Times New Roman" w:cs="Arial"/>
        </w:rPr>
        <w:t xml:space="preserve">**Or use the copy the other company supplies. Consult </w:t>
      </w:r>
      <w:r w:rsidR="00D6119E">
        <w:t>Regulatory/Compliance Manager</w:t>
      </w:r>
      <w:proofErr w:type="gramStart"/>
      <w:r>
        <w:rPr>
          <w:rFonts w:eastAsia="Times New Roman" w:cs="Arial"/>
        </w:rPr>
        <w:t>.*</w:t>
      </w:r>
      <w:proofErr w:type="gramEnd"/>
      <w:r>
        <w:rPr>
          <w:rFonts w:eastAsia="Times New Roman" w:cs="Arial"/>
        </w:rPr>
        <w:t>*</w:t>
      </w:r>
    </w:p>
    <w:p w14:paraId="1DB71832" w14:textId="77777777" w:rsidR="002A3E42" w:rsidRDefault="002A3E42" w:rsidP="00BA44FF">
      <w:pPr>
        <w:spacing w:after="0" w:line="240" w:lineRule="auto"/>
        <w:rPr>
          <w:b/>
        </w:rPr>
      </w:pPr>
    </w:p>
    <w:p w14:paraId="1428018C" w14:textId="77777777" w:rsidR="006A2125" w:rsidRPr="006A2125" w:rsidRDefault="006A2125" w:rsidP="00BA44FF">
      <w:pPr>
        <w:spacing w:after="0" w:line="240" w:lineRule="auto"/>
        <w:rPr>
          <w:b/>
        </w:rPr>
      </w:pPr>
      <w:r>
        <w:rPr>
          <w:b/>
        </w:rPr>
        <w:t>Summary Book</w:t>
      </w:r>
    </w:p>
    <w:p w14:paraId="68AA06D8" w14:textId="77777777" w:rsidR="0075239A" w:rsidRDefault="006A2125" w:rsidP="006A2125">
      <w:pPr>
        <w:spacing w:after="0" w:line="240" w:lineRule="auto"/>
        <w:rPr>
          <w:rFonts w:eastAsia="Times New Roman" w:cs="Arial"/>
        </w:rPr>
      </w:pPr>
      <w:r>
        <w:rPr>
          <w:rFonts w:eastAsia="Times New Roman" w:cs="Arial"/>
        </w:rPr>
        <w:t xml:space="preserve">Disclosure of </w:t>
      </w:r>
      <w:r w:rsidR="00335698">
        <w:rPr>
          <w:rFonts w:eastAsia="Times New Roman" w:cs="Arial"/>
        </w:rPr>
        <w:t xml:space="preserve">Relevant </w:t>
      </w:r>
      <w:r w:rsidR="0075239A">
        <w:rPr>
          <w:rFonts w:eastAsia="Times New Roman" w:cs="Arial"/>
        </w:rPr>
        <w:t xml:space="preserve">Financial Relationships </w:t>
      </w:r>
    </w:p>
    <w:p w14:paraId="0FC305C4" w14:textId="5DD57957" w:rsidR="006A2125" w:rsidRDefault="006A2125" w:rsidP="006A2125">
      <w:pPr>
        <w:spacing w:after="0" w:line="240" w:lineRule="auto"/>
        <w:rPr>
          <w:rFonts w:eastAsia="Times New Roman" w:cs="Arial"/>
        </w:rPr>
      </w:pPr>
      <w:r>
        <w:rPr>
          <w:rFonts w:eastAsia="Times New Roman" w:cs="Arial"/>
        </w:rPr>
        <w:t>[Insert other company’s name]</w:t>
      </w:r>
      <w:r w:rsidRPr="0092421B">
        <w:rPr>
          <w:rFonts w:eastAsia="Times New Roman" w:cs="Arial"/>
        </w:rPr>
        <w:t xml:space="preserve">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CME </w:t>
      </w:r>
      <w:r>
        <w:rPr>
          <w:rFonts w:eastAsia="Times New Roman" w:cs="Arial"/>
        </w:rPr>
        <w:t>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w:t>
      </w:r>
      <w:r>
        <w:rPr>
          <w:rFonts w:eastAsia="Times New Roman" w:cs="Arial"/>
        </w:rPr>
        <w:t>[Insert other company’s name]</w:t>
      </w:r>
      <w:r w:rsidRPr="0092421B">
        <w:rPr>
          <w:rFonts w:eastAsia="Times New Roman" w:cs="Arial"/>
        </w:rPr>
        <w:t xml:space="preserve"> for fair</w:t>
      </w:r>
      <w:r>
        <w:rPr>
          <w:rFonts w:eastAsia="Times New Roman" w:cs="Arial"/>
        </w:rPr>
        <w:t xml:space="preserve">ness, </w:t>
      </w:r>
      <w:r w:rsidRPr="0092421B">
        <w:rPr>
          <w:rFonts w:eastAsia="Times New Roman" w:cs="Arial"/>
        </w:rPr>
        <w:t xml:space="preserve">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r>
        <w:rPr>
          <w:rFonts w:eastAsia="Times New Roman" w:cs="Arial"/>
        </w:rPr>
        <w:t>[Insert other company’s name]</w:t>
      </w:r>
      <w:r w:rsidRPr="0092421B">
        <w:rPr>
          <w:rFonts w:eastAsia="Times New Roman" w:cs="Arial"/>
        </w:rPr>
        <w:t xml:space="preserve">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47C0DC7C" w14:textId="77777777" w:rsidR="006A2125" w:rsidRDefault="006A2125" w:rsidP="006A2125">
      <w:pPr>
        <w:spacing w:after="0" w:line="240" w:lineRule="auto"/>
        <w:rPr>
          <w:rFonts w:eastAsia="Times New Roman" w:cs="Arial"/>
        </w:rPr>
      </w:pPr>
    </w:p>
    <w:p w14:paraId="4CD7684C" w14:textId="77777777" w:rsidR="006A2125" w:rsidRDefault="006A2125" w:rsidP="006A2125">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p>
    <w:p w14:paraId="7EC910FC" w14:textId="77777777" w:rsidR="006A2125" w:rsidRDefault="006A2125" w:rsidP="006A2125">
      <w:pPr>
        <w:spacing w:after="0" w:line="240" w:lineRule="auto"/>
        <w:rPr>
          <w:rFonts w:eastAsia="Times New Roman" w:cs="Arial"/>
        </w:rPr>
      </w:pPr>
    </w:p>
    <w:p w14:paraId="029D8A89" w14:textId="77777777" w:rsidR="006A2125" w:rsidRDefault="006A2125" w:rsidP="006A2125">
      <w:pPr>
        <w:spacing w:after="0" w:line="240" w:lineRule="auto"/>
        <w:rPr>
          <w:rFonts w:eastAsia="Times New Roman" w:cs="Arial"/>
        </w:rPr>
      </w:pPr>
      <w:proofErr w:type="spellStart"/>
      <w:r>
        <w:rPr>
          <w:rFonts w:eastAsia="Times New Roman" w:cs="Arial"/>
        </w:rPr>
        <w:t>Dr</w:t>
      </w:r>
      <w:proofErr w:type="spellEnd"/>
      <w:r>
        <w:rPr>
          <w:rFonts w:eastAsia="Times New Roman" w:cs="Arial"/>
        </w:rPr>
        <w:t xml:space="preserve"> XXX has disclosed ______. S/He has agreed to disclose any unlabeled/unapproved uses of drugs or products referenced in her presentation.</w:t>
      </w:r>
    </w:p>
    <w:p w14:paraId="70D86E54" w14:textId="77777777" w:rsidR="006A2125" w:rsidRDefault="006A2125" w:rsidP="006A2125">
      <w:pPr>
        <w:spacing w:after="0" w:line="240" w:lineRule="auto"/>
        <w:rPr>
          <w:rFonts w:eastAsia="Times New Roman" w:cs="Arial"/>
        </w:rPr>
      </w:pPr>
    </w:p>
    <w:p w14:paraId="3A0D6E13" w14:textId="77777777" w:rsidR="006A2125" w:rsidRPr="00423CC1" w:rsidRDefault="006A2125" w:rsidP="006A2125">
      <w:pPr>
        <w:spacing w:after="0" w:line="240" w:lineRule="auto"/>
        <w:rPr>
          <w:rFonts w:eastAsia="Times New Roman" w:cs="Arial"/>
        </w:rPr>
      </w:pPr>
      <w:r w:rsidRPr="00423CC1">
        <w:rPr>
          <w:rFonts w:eastAsia="Times New Roman" w:cs="Arial"/>
        </w:rPr>
        <w:t>The employees of</w:t>
      </w:r>
      <w:r>
        <w:rPr>
          <w:rFonts w:eastAsia="Times New Roman" w:cs="Arial"/>
        </w:rPr>
        <w:t xml:space="preserve"> prIME Oncology have disclosed:</w:t>
      </w:r>
    </w:p>
    <w:p w14:paraId="334C978D" w14:textId="77777777" w:rsidR="00FE0ED7" w:rsidRDefault="00FE0ED7" w:rsidP="00FE0ED7">
      <w:pPr>
        <w:pStyle w:val="ListParagraph"/>
        <w:numPr>
          <w:ilvl w:val="0"/>
          <w:numId w:val="9"/>
        </w:numPr>
        <w:spacing w:after="0" w:line="240" w:lineRule="auto"/>
        <w:rPr>
          <w:rFonts w:eastAsia="Times New Roman" w:cs="Arial"/>
        </w:rPr>
      </w:pPr>
      <w:r>
        <w:rPr>
          <w:rFonts w:eastAsia="Times New Roman" w:cs="Arial"/>
        </w:rPr>
        <w:t>XXXX</w:t>
      </w:r>
      <w:r w:rsidRPr="00187B86">
        <w:rPr>
          <w:rFonts w:eastAsia="Times New Roman" w:cs="Arial"/>
        </w:rPr>
        <w:t xml:space="preserve"> (</w:t>
      </w:r>
      <w:r>
        <w:rPr>
          <w:rFonts w:eastAsia="Times New Roman" w:cs="Arial"/>
        </w:rPr>
        <w:t>medical director content reviewer/planner</w:t>
      </w:r>
      <w:r w:rsidRPr="00187B86">
        <w:rPr>
          <w:rFonts w:eastAsia="Times New Roman" w:cs="Arial"/>
        </w:rPr>
        <w:t xml:space="preserve">) – no relevant financial relationships </w:t>
      </w:r>
      <w:r>
        <w:rPr>
          <w:rFonts w:eastAsia="Times New Roman" w:cs="Arial"/>
        </w:rPr>
        <w:t>[when applicable]</w:t>
      </w:r>
    </w:p>
    <w:p w14:paraId="1C5EDC49" w14:textId="04DE9003" w:rsidR="00FE0ED7" w:rsidRPr="00FE0ED7" w:rsidRDefault="003D7027" w:rsidP="00FE0ED7">
      <w:pPr>
        <w:pStyle w:val="ListParagraph"/>
        <w:numPr>
          <w:ilvl w:val="0"/>
          <w:numId w:val="9"/>
        </w:numPr>
        <w:spacing w:after="0" w:line="240" w:lineRule="auto"/>
        <w:rPr>
          <w:rFonts w:eastAsia="Times New Roman" w:cs="Arial"/>
        </w:rPr>
      </w:pPr>
      <w:r>
        <w:rPr>
          <w:rFonts w:eastAsia="Times New Roman" w:cs="Arial"/>
        </w:rPr>
        <w:t>Chelsey Goins, PhD</w:t>
      </w:r>
      <w:r w:rsidR="00FE0ED7" w:rsidRPr="00187B86">
        <w:rPr>
          <w:rFonts w:eastAsia="Times New Roman" w:cs="Arial"/>
        </w:rPr>
        <w:t>(clinical</w:t>
      </w:r>
      <w:r w:rsidR="00FE0ED7">
        <w:rPr>
          <w:rFonts w:eastAsia="Times New Roman" w:cs="Arial"/>
        </w:rPr>
        <w:t xml:space="preserve"> content reviewer/planner</w:t>
      </w:r>
      <w:r w:rsidR="00FE0ED7" w:rsidRPr="00187B86">
        <w:rPr>
          <w:rFonts w:eastAsia="Times New Roman" w:cs="Arial"/>
        </w:rPr>
        <w:t xml:space="preserve">) – no relevant financial relationships </w:t>
      </w:r>
    </w:p>
    <w:p w14:paraId="7E358ABF" w14:textId="00C2E4EA" w:rsidR="00FE0ED7" w:rsidRPr="00187B86" w:rsidRDefault="003D7027" w:rsidP="00FE0ED7">
      <w:pPr>
        <w:pStyle w:val="ListParagraph"/>
        <w:numPr>
          <w:ilvl w:val="0"/>
          <w:numId w:val="9"/>
        </w:numPr>
        <w:spacing w:after="0" w:line="240" w:lineRule="auto"/>
        <w:rPr>
          <w:rFonts w:eastAsia="Times New Roman" w:cs="Arial"/>
        </w:rPr>
      </w:pPr>
      <w:r>
        <w:rPr>
          <w:rFonts w:eastAsia="Times New Roman" w:cs="Arial"/>
        </w:rPr>
        <w:t xml:space="preserve">Heather Tomlinson, ELS </w:t>
      </w:r>
      <w:r w:rsidR="00FE0ED7" w:rsidRPr="00187B86">
        <w:rPr>
          <w:rFonts w:eastAsia="Times New Roman" w:cs="Arial"/>
        </w:rPr>
        <w:t>(editorial</w:t>
      </w:r>
      <w:r w:rsidR="00FE0ED7">
        <w:rPr>
          <w:rFonts w:eastAsia="Times New Roman" w:cs="Arial"/>
        </w:rPr>
        <w:t xml:space="preserve"> content reviewer</w:t>
      </w:r>
      <w:r w:rsidR="00FE0ED7" w:rsidRPr="00187B86">
        <w:rPr>
          <w:rFonts w:eastAsia="Times New Roman" w:cs="Arial"/>
        </w:rPr>
        <w:t xml:space="preserve">) – no relevant financial relationships </w:t>
      </w:r>
    </w:p>
    <w:p w14:paraId="0CDAA174" w14:textId="77777777" w:rsidR="006A2125" w:rsidRDefault="006A2125" w:rsidP="006A2125">
      <w:pPr>
        <w:spacing w:after="0" w:line="240" w:lineRule="auto"/>
        <w:rPr>
          <w:rFonts w:eastAsia="Times New Roman" w:cs="Arial"/>
        </w:rPr>
      </w:pPr>
    </w:p>
    <w:p w14:paraId="3A709444" w14:textId="1CBC6AF2" w:rsidR="006A2125" w:rsidRPr="003C0CFB" w:rsidRDefault="006A2125" w:rsidP="006A2125">
      <w:pPr>
        <w:spacing w:after="0" w:line="240" w:lineRule="auto"/>
        <w:rPr>
          <w:sz w:val="18"/>
        </w:rPr>
      </w:pPr>
      <w:r w:rsidRPr="003C0CFB">
        <w:rPr>
          <w:sz w:val="18"/>
        </w:rPr>
        <w:t xml:space="preserve">Disclosure </w:t>
      </w:r>
      <w:r w:rsidR="00215049">
        <w:rPr>
          <w:sz w:val="18"/>
        </w:rPr>
        <w:t>Regarding Unlabeled</w:t>
      </w:r>
      <w:r w:rsidRPr="003C0CFB">
        <w:rPr>
          <w:sz w:val="18"/>
        </w:rPr>
        <w:t xml:space="preserve"> Use</w:t>
      </w:r>
    </w:p>
    <w:p w14:paraId="0BF4C63B" w14:textId="77777777" w:rsidR="006A2125" w:rsidRPr="003C0CFB" w:rsidRDefault="006A2125" w:rsidP="006A2125">
      <w:pPr>
        <w:spacing w:after="0" w:line="240" w:lineRule="auto"/>
        <w:rPr>
          <w:sz w:val="18"/>
        </w:rPr>
      </w:pPr>
      <w:r w:rsidRPr="003C0CFB">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48656A86" w14:textId="77777777" w:rsidR="006A2125" w:rsidRPr="003C0CFB" w:rsidRDefault="006A2125" w:rsidP="006A2125">
      <w:pPr>
        <w:spacing w:after="0" w:line="240" w:lineRule="auto"/>
        <w:rPr>
          <w:sz w:val="18"/>
        </w:rPr>
      </w:pPr>
    </w:p>
    <w:p w14:paraId="75B46D25" w14:textId="77777777" w:rsidR="006A2125" w:rsidRPr="003C0CFB" w:rsidRDefault="006A2125" w:rsidP="006A2125">
      <w:pPr>
        <w:spacing w:after="0" w:line="240" w:lineRule="auto"/>
        <w:rPr>
          <w:sz w:val="18"/>
        </w:rPr>
      </w:pPr>
      <w:r w:rsidRPr="003C0CFB">
        <w:rPr>
          <w:sz w:val="18"/>
        </w:rPr>
        <w:t>Disclaimer</w:t>
      </w:r>
    </w:p>
    <w:p w14:paraId="25CC15CF" w14:textId="77777777" w:rsidR="006A2125" w:rsidRPr="003C0CFB" w:rsidRDefault="006A2125" w:rsidP="006A2125">
      <w:pPr>
        <w:spacing w:after="0" w:line="240" w:lineRule="auto"/>
        <w:rPr>
          <w:sz w:val="18"/>
        </w:rPr>
      </w:pPr>
      <w:r w:rsidRPr="003C0CFB">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216D794C" w14:textId="77777777" w:rsidR="006A2125" w:rsidRDefault="006A2125" w:rsidP="00BA44FF">
      <w:pPr>
        <w:spacing w:after="0" w:line="240" w:lineRule="auto"/>
        <w:rPr>
          <w:b/>
        </w:rPr>
      </w:pPr>
    </w:p>
    <w:p w14:paraId="7FD31CF1" w14:textId="19C743D8" w:rsidR="006A2125" w:rsidRPr="0092421B" w:rsidRDefault="006A2125" w:rsidP="006A2125">
      <w:pPr>
        <w:spacing w:after="0" w:line="240" w:lineRule="auto"/>
        <w:rPr>
          <w:rFonts w:eastAsia="Times New Roman" w:cs="Arial"/>
        </w:rPr>
      </w:pPr>
      <w:r>
        <w:rPr>
          <w:rFonts w:eastAsia="Times New Roman" w:cs="Arial"/>
        </w:rPr>
        <w:t xml:space="preserve">**Or use the copy the other company supplies. Consult </w:t>
      </w:r>
      <w:r w:rsidR="00D6119E">
        <w:rPr>
          <w:rFonts w:eastAsia="Times New Roman" w:cs="Arial"/>
        </w:rPr>
        <w:t>Regulatory/Compliance Manager</w:t>
      </w:r>
      <w:proofErr w:type="gramStart"/>
      <w:r>
        <w:rPr>
          <w:rFonts w:eastAsia="Times New Roman" w:cs="Arial"/>
        </w:rPr>
        <w:t>.*</w:t>
      </w:r>
      <w:proofErr w:type="gramEnd"/>
      <w:r>
        <w:rPr>
          <w:rFonts w:eastAsia="Times New Roman" w:cs="Arial"/>
        </w:rPr>
        <w:t>*</w:t>
      </w:r>
    </w:p>
    <w:p w14:paraId="610A3C90" w14:textId="77777777" w:rsidR="006A2125" w:rsidRDefault="006A2125" w:rsidP="00BA44FF">
      <w:pPr>
        <w:spacing w:after="0" w:line="240" w:lineRule="auto"/>
        <w:rPr>
          <w:b/>
        </w:rPr>
      </w:pPr>
    </w:p>
    <w:p w14:paraId="60C2599F" w14:textId="285C5E3F" w:rsidR="00BA44FF" w:rsidRDefault="00BA44FF" w:rsidP="00BA44FF">
      <w:pPr>
        <w:spacing w:after="0" w:line="240" w:lineRule="auto"/>
        <w:rPr>
          <w:b/>
        </w:rPr>
      </w:pPr>
      <w:r>
        <w:rPr>
          <w:b/>
        </w:rPr>
        <w:t xml:space="preserve">Directly </w:t>
      </w:r>
      <w:r w:rsidR="00532778">
        <w:rPr>
          <w:b/>
        </w:rPr>
        <w:t>provided</w:t>
      </w:r>
      <w:r>
        <w:rPr>
          <w:b/>
        </w:rPr>
        <w:t xml:space="preserve"> by prIME:</w:t>
      </w:r>
    </w:p>
    <w:p w14:paraId="1AF50587" w14:textId="77777777" w:rsidR="006A2125" w:rsidRPr="006A2125" w:rsidRDefault="006A2125" w:rsidP="00BA44FF">
      <w:pPr>
        <w:spacing w:after="0" w:line="240" w:lineRule="auto"/>
        <w:rPr>
          <w:rFonts w:eastAsia="Times New Roman" w:cs="Arial"/>
          <w:b/>
        </w:rPr>
      </w:pPr>
      <w:r>
        <w:rPr>
          <w:rFonts w:eastAsia="Times New Roman" w:cs="Arial"/>
          <w:b/>
        </w:rPr>
        <w:t>Flyer</w:t>
      </w:r>
    </w:p>
    <w:p w14:paraId="44E1BA93" w14:textId="58B84421" w:rsidR="007565B6" w:rsidRDefault="007565B6" w:rsidP="00BA44FF">
      <w:pPr>
        <w:spacing w:after="0" w:line="240" w:lineRule="auto"/>
        <w:rPr>
          <w:rFonts w:eastAsia="Times New Roman" w:cs="Arial"/>
        </w:rPr>
      </w:pPr>
      <w:r>
        <w:rPr>
          <w:rFonts w:eastAsia="Times New Roman" w:cs="Arial"/>
        </w:rPr>
        <w:lastRenderedPageBreak/>
        <w:t xml:space="preserve">Disclosure of </w:t>
      </w:r>
      <w:r w:rsidR="00335698">
        <w:rPr>
          <w:rFonts w:eastAsia="Times New Roman" w:cs="Arial"/>
        </w:rPr>
        <w:t xml:space="preserve">Relevant </w:t>
      </w:r>
      <w:r w:rsidR="0075239A">
        <w:rPr>
          <w:rFonts w:eastAsia="Times New Roman" w:cs="Arial"/>
        </w:rPr>
        <w:t>Financial Relationships</w:t>
      </w:r>
    </w:p>
    <w:p w14:paraId="22BF6B87" w14:textId="69ED5030" w:rsidR="00BA44FF" w:rsidRDefault="00BA44FF" w:rsidP="00BA44FF">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w:t>
      </w:r>
      <w:r w:rsidR="0020510A">
        <w:rPr>
          <w:rFonts w:eastAsia="Times New Roman" w:cs="Arial"/>
        </w:rPr>
        <w:t xml:space="preserve">CME </w:t>
      </w:r>
      <w:r w:rsidR="00A26DF5">
        <w:rPr>
          <w:rFonts w:eastAsia="Times New Roman" w:cs="Arial"/>
        </w:rPr>
        <w:t>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sidR="00514E20">
        <w:rPr>
          <w:rFonts w:eastAsia="Times New Roman" w:cs="Arial"/>
        </w:rPr>
        <w:t>ness,</w:t>
      </w:r>
      <w:r w:rsidRPr="0092421B">
        <w:rPr>
          <w:rFonts w:eastAsia="Times New Roman" w:cs="Arial"/>
        </w:rPr>
        <w:t xml:space="preserve"> balance, </w:t>
      </w:r>
      <w:r w:rsidR="00514E20">
        <w:rPr>
          <w:rFonts w:eastAsia="Times New Roman" w:cs="Arial"/>
        </w:rPr>
        <w:t xml:space="preserve">and </w:t>
      </w:r>
      <w:r w:rsidRPr="0092421B">
        <w:rPr>
          <w:rFonts w:eastAsia="Times New Roman" w:cs="Arial"/>
        </w:rPr>
        <w:t xml:space="preserve">scientific objectivity of </w:t>
      </w:r>
      <w:r w:rsidR="00514E20">
        <w:rPr>
          <w:rFonts w:eastAsia="Times New Roman" w:cs="Arial"/>
        </w:rPr>
        <w:t>data</w:t>
      </w:r>
      <w:r w:rsidRPr="0092421B">
        <w:rPr>
          <w:rFonts w:eastAsia="Times New Roman" w:cs="Arial"/>
        </w:rPr>
        <w:t xml:space="preserve">, </w:t>
      </w:r>
      <w:r w:rsidR="00514E20">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248CD085" w14:textId="77777777" w:rsidR="00A26DF5" w:rsidRDefault="00A26DF5" w:rsidP="00BA44FF">
      <w:pPr>
        <w:spacing w:after="0" w:line="240" w:lineRule="auto"/>
        <w:rPr>
          <w:rFonts w:eastAsia="Times New Roman" w:cs="Arial"/>
        </w:rPr>
      </w:pPr>
    </w:p>
    <w:p w14:paraId="492833D1" w14:textId="02F9E966" w:rsidR="007565B6" w:rsidRPr="0053113C" w:rsidRDefault="007565B6" w:rsidP="00BA44FF">
      <w:pPr>
        <w:spacing w:after="0" w:line="240" w:lineRule="auto"/>
        <w:rPr>
          <w:sz w:val="18"/>
        </w:rPr>
      </w:pPr>
      <w:r w:rsidRPr="0053113C">
        <w:rPr>
          <w:sz w:val="18"/>
        </w:rPr>
        <w:t xml:space="preserve">Disclosure </w:t>
      </w:r>
      <w:r w:rsidR="00215049">
        <w:rPr>
          <w:sz w:val="18"/>
        </w:rPr>
        <w:t>Regarding Unlabeled</w:t>
      </w:r>
      <w:r w:rsidRPr="0053113C">
        <w:rPr>
          <w:sz w:val="18"/>
        </w:rPr>
        <w:t xml:space="preserve"> Use</w:t>
      </w:r>
    </w:p>
    <w:p w14:paraId="2658A6EE" w14:textId="77777777" w:rsidR="00A26DF5" w:rsidRPr="0053113C" w:rsidRDefault="00A26DF5" w:rsidP="00BA44FF">
      <w:pPr>
        <w:spacing w:after="0" w:line="240" w:lineRule="auto"/>
        <w:rPr>
          <w:sz w:val="18"/>
        </w:rPr>
      </w:pPr>
      <w:r w:rsidRPr="0053113C">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3208AF4F" w14:textId="77777777" w:rsidR="00A26DF5" w:rsidRPr="0053113C" w:rsidRDefault="00A26DF5" w:rsidP="00BA44FF">
      <w:pPr>
        <w:spacing w:after="0" w:line="240" w:lineRule="auto"/>
        <w:rPr>
          <w:sz w:val="18"/>
        </w:rPr>
      </w:pPr>
    </w:p>
    <w:p w14:paraId="123A420B" w14:textId="77777777" w:rsidR="007565B6" w:rsidRPr="0053113C" w:rsidRDefault="007565B6" w:rsidP="00BA44FF">
      <w:pPr>
        <w:spacing w:after="0" w:line="240" w:lineRule="auto"/>
        <w:rPr>
          <w:sz w:val="18"/>
        </w:rPr>
      </w:pPr>
      <w:r w:rsidRPr="0053113C">
        <w:rPr>
          <w:sz w:val="18"/>
        </w:rPr>
        <w:t>Disclaimer</w:t>
      </w:r>
    </w:p>
    <w:p w14:paraId="60045964" w14:textId="77777777" w:rsidR="00A26DF5" w:rsidRPr="0053113C" w:rsidRDefault="00A26DF5" w:rsidP="00BA44FF">
      <w:pPr>
        <w:spacing w:after="0" w:line="240" w:lineRule="auto"/>
        <w:rPr>
          <w:rFonts w:eastAsia="Times New Roman" w:cs="Arial"/>
          <w:sz w:val="18"/>
        </w:rPr>
      </w:pPr>
      <w:r w:rsidRPr="0053113C">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r w:rsidR="00227DFC" w:rsidRPr="0053113C">
        <w:rPr>
          <w:sz w:val="18"/>
        </w:rPr>
        <w:t>.</w:t>
      </w:r>
    </w:p>
    <w:p w14:paraId="21E6306A" w14:textId="77777777" w:rsidR="00BA44FF" w:rsidRDefault="00BA44FF" w:rsidP="007A0164">
      <w:pPr>
        <w:spacing w:after="0" w:line="240" w:lineRule="auto"/>
        <w:rPr>
          <w:b/>
        </w:rPr>
      </w:pPr>
    </w:p>
    <w:p w14:paraId="16DC193E" w14:textId="77777777" w:rsidR="006A2125" w:rsidRPr="006A2125" w:rsidRDefault="006A2125" w:rsidP="006A2125">
      <w:pPr>
        <w:spacing w:after="0" w:line="240" w:lineRule="auto"/>
        <w:rPr>
          <w:rFonts w:eastAsia="Times New Roman" w:cs="Arial"/>
          <w:b/>
        </w:rPr>
      </w:pPr>
      <w:r>
        <w:rPr>
          <w:rFonts w:eastAsia="Times New Roman" w:cs="Arial"/>
          <w:b/>
        </w:rPr>
        <w:t>Summary Book</w:t>
      </w:r>
    </w:p>
    <w:p w14:paraId="14C124FC" w14:textId="04AC4DEC" w:rsidR="006A2125" w:rsidRDefault="006A2125" w:rsidP="006A2125">
      <w:pPr>
        <w:spacing w:after="0" w:line="240" w:lineRule="auto"/>
        <w:rPr>
          <w:rFonts w:eastAsia="Times New Roman" w:cs="Arial"/>
        </w:rPr>
      </w:pPr>
      <w:r>
        <w:rPr>
          <w:rFonts w:eastAsia="Times New Roman" w:cs="Arial"/>
        </w:rPr>
        <w:t xml:space="preserve">Disclosure of </w:t>
      </w:r>
      <w:r w:rsidR="00335698">
        <w:rPr>
          <w:rFonts w:eastAsia="Times New Roman" w:cs="Arial"/>
        </w:rPr>
        <w:t xml:space="preserve">Relevant </w:t>
      </w:r>
      <w:r w:rsidR="0075239A">
        <w:rPr>
          <w:rFonts w:eastAsia="Times New Roman" w:cs="Arial"/>
        </w:rPr>
        <w:t>Financial Relationships</w:t>
      </w:r>
    </w:p>
    <w:p w14:paraId="50B499A2" w14:textId="7D33E421" w:rsidR="006A2125" w:rsidRDefault="006A2125" w:rsidP="006A2125">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w:t>
      </w:r>
      <w:r>
        <w:rPr>
          <w:rFonts w:eastAsia="Times New Roman" w:cs="Arial"/>
        </w:rPr>
        <w:t>CME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3B76BDA2" w14:textId="77777777" w:rsidR="006A2125" w:rsidRDefault="006A2125" w:rsidP="006A2125">
      <w:pPr>
        <w:spacing w:after="0" w:line="240" w:lineRule="auto"/>
        <w:rPr>
          <w:rFonts w:eastAsia="Times New Roman" w:cs="Arial"/>
        </w:rPr>
      </w:pPr>
    </w:p>
    <w:p w14:paraId="5555CB43" w14:textId="77777777" w:rsidR="006A2125" w:rsidRDefault="006A2125" w:rsidP="006A2125">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p>
    <w:p w14:paraId="5763BA41" w14:textId="77777777" w:rsidR="006A2125" w:rsidRDefault="006A2125" w:rsidP="006A2125">
      <w:pPr>
        <w:spacing w:after="0" w:line="240" w:lineRule="auto"/>
        <w:rPr>
          <w:rFonts w:eastAsia="Times New Roman" w:cs="Arial"/>
        </w:rPr>
      </w:pPr>
    </w:p>
    <w:p w14:paraId="27ED458D" w14:textId="77777777" w:rsidR="006A2125" w:rsidRDefault="006A2125" w:rsidP="006A2125">
      <w:pPr>
        <w:spacing w:after="0" w:line="240" w:lineRule="auto"/>
        <w:rPr>
          <w:rFonts w:eastAsia="Times New Roman" w:cs="Arial"/>
        </w:rPr>
      </w:pPr>
      <w:proofErr w:type="spellStart"/>
      <w:r>
        <w:rPr>
          <w:rFonts w:eastAsia="Times New Roman" w:cs="Arial"/>
        </w:rPr>
        <w:t>Dr</w:t>
      </w:r>
      <w:proofErr w:type="spellEnd"/>
      <w:r>
        <w:rPr>
          <w:rFonts w:eastAsia="Times New Roman" w:cs="Arial"/>
        </w:rPr>
        <w:t xml:space="preserve"> XXX has disclosed ______. S/He has agreed to disclose any unlabeled/unapproved uses of drugs or products referenced in her presentation.</w:t>
      </w:r>
    </w:p>
    <w:p w14:paraId="54920850" w14:textId="77777777" w:rsidR="006A2125" w:rsidRDefault="006A2125" w:rsidP="006A2125">
      <w:pPr>
        <w:spacing w:after="0" w:line="240" w:lineRule="auto"/>
        <w:rPr>
          <w:rFonts w:eastAsia="Times New Roman" w:cs="Arial"/>
        </w:rPr>
      </w:pPr>
    </w:p>
    <w:p w14:paraId="0155D9F4" w14:textId="77777777" w:rsidR="006A2125" w:rsidRPr="00423CC1" w:rsidRDefault="006A2125" w:rsidP="006A2125">
      <w:pPr>
        <w:spacing w:after="0" w:line="240" w:lineRule="auto"/>
        <w:rPr>
          <w:rFonts w:eastAsia="Times New Roman" w:cs="Arial"/>
        </w:rPr>
      </w:pPr>
      <w:r w:rsidRPr="00423CC1">
        <w:rPr>
          <w:rFonts w:eastAsia="Times New Roman" w:cs="Arial"/>
        </w:rPr>
        <w:t>The employees of</w:t>
      </w:r>
      <w:r>
        <w:rPr>
          <w:rFonts w:eastAsia="Times New Roman" w:cs="Arial"/>
        </w:rPr>
        <w:t xml:space="preserve"> prIME Oncology have disclosed:</w:t>
      </w:r>
    </w:p>
    <w:p w14:paraId="6718C45C" w14:textId="77777777" w:rsidR="00FE0ED7" w:rsidRDefault="00FE0ED7" w:rsidP="00FE0ED7">
      <w:pPr>
        <w:pStyle w:val="ListParagraph"/>
        <w:numPr>
          <w:ilvl w:val="0"/>
          <w:numId w:val="9"/>
        </w:numPr>
        <w:spacing w:after="0" w:line="240" w:lineRule="auto"/>
        <w:rPr>
          <w:rFonts w:eastAsia="Times New Roman" w:cs="Arial"/>
        </w:rPr>
      </w:pPr>
      <w:r>
        <w:rPr>
          <w:rFonts w:eastAsia="Times New Roman" w:cs="Arial"/>
        </w:rPr>
        <w:t>XXXX</w:t>
      </w:r>
      <w:r w:rsidRPr="00187B86">
        <w:rPr>
          <w:rFonts w:eastAsia="Times New Roman" w:cs="Arial"/>
        </w:rPr>
        <w:t xml:space="preserve"> (</w:t>
      </w:r>
      <w:r>
        <w:rPr>
          <w:rFonts w:eastAsia="Times New Roman" w:cs="Arial"/>
        </w:rPr>
        <w:t>medical director content reviewer/planner</w:t>
      </w:r>
      <w:r w:rsidRPr="00187B86">
        <w:rPr>
          <w:rFonts w:eastAsia="Times New Roman" w:cs="Arial"/>
        </w:rPr>
        <w:t xml:space="preserve">) – no relevant financial relationships </w:t>
      </w:r>
      <w:r>
        <w:rPr>
          <w:rFonts w:eastAsia="Times New Roman" w:cs="Arial"/>
        </w:rPr>
        <w:t>[when applicable]</w:t>
      </w:r>
    </w:p>
    <w:p w14:paraId="3C31EABE" w14:textId="4C42FA6F" w:rsidR="00FE0ED7" w:rsidRPr="00FE0ED7" w:rsidRDefault="003D7027" w:rsidP="00FE0ED7">
      <w:pPr>
        <w:pStyle w:val="ListParagraph"/>
        <w:numPr>
          <w:ilvl w:val="0"/>
          <w:numId w:val="9"/>
        </w:numPr>
        <w:spacing w:after="0" w:line="240" w:lineRule="auto"/>
        <w:rPr>
          <w:rFonts w:eastAsia="Times New Roman" w:cs="Arial"/>
        </w:rPr>
      </w:pPr>
      <w:r>
        <w:rPr>
          <w:rFonts w:eastAsia="Times New Roman" w:cs="Arial"/>
        </w:rPr>
        <w:t>Chelsey Goins, PhD</w:t>
      </w:r>
      <w:r w:rsidR="00FE0ED7" w:rsidRPr="00187B86">
        <w:rPr>
          <w:rFonts w:eastAsia="Times New Roman" w:cs="Arial"/>
        </w:rPr>
        <w:t xml:space="preserve"> (clinical</w:t>
      </w:r>
      <w:r w:rsidR="00FE0ED7">
        <w:rPr>
          <w:rFonts w:eastAsia="Times New Roman" w:cs="Arial"/>
        </w:rPr>
        <w:t xml:space="preserve"> content reviewer/planner</w:t>
      </w:r>
      <w:r w:rsidR="00FE0ED7" w:rsidRPr="00187B86">
        <w:rPr>
          <w:rFonts w:eastAsia="Times New Roman" w:cs="Arial"/>
        </w:rPr>
        <w:t xml:space="preserve">) – no relevant financial relationships </w:t>
      </w:r>
    </w:p>
    <w:p w14:paraId="62075563" w14:textId="1F017AF0" w:rsidR="00FE0ED7" w:rsidRPr="00187B86" w:rsidRDefault="003D7027" w:rsidP="00FE0ED7">
      <w:pPr>
        <w:pStyle w:val="ListParagraph"/>
        <w:numPr>
          <w:ilvl w:val="0"/>
          <w:numId w:val="9"/>
        </w:numPr>
        <w:spacing w:after="0" w:line="240" w:lineRule="auto"/>
        <w:rPr>
          <w:rFonts w:eastAsia="Times New Roman" w:cs="Arial"/>
        </w:rPr>
      </w:pPr>
      <w:r>
        <w:rPr>
          <w:rFonts w:eastAsia="Times New Roman" w:cs="Arial"/>
        </w:rPr>
        <w:t xml:space="preserve">Heather Tomlinson, ELS </w:t>
      </w:r>
      <w:r w:rsidR="00FE0ED7" w:rsidRPr="00187B86">
        <w:rPr>
          <w:rFonts w:eastAsia="Times New Roman" w:cs="Arial"/>
        </w:rPr>
        <w:t>(editorial</w:t>
      </w:r>
      <w:r w:rsidR="00FE0ED7">
        <w:rPr>
          <w:rFonts w:eastAsia="Times New Roman" w:cs="Arial"/>
        </w:rPr>
        <w:t xml:space="preserve"> content reviewer</w:t>
      </w:r>
      <w:r w:rsidR="00FE0ED7" w:rsidRPr="00187B86">
        <w:rPr>
          <w:rFonts w:eastAsia="Times New Roman" w:cs="Arial"/>
        </w:rPr>
        <w:t xml:space="preserve">) – no relevant financial relationships </w:t>
      </w:r>
    </w:p>
    <w:p w14:paraId="0A0B9AB6" w14:textId="77777777" w:rsidR="006A2125" w:rsidRDefault="006A2125" w:rsidP="006A2125">
      <w:pPr>
        <w:spacing w:after="0" w:line="240" w:lineRule="auto"/>
        <w:rPr>
          <w:rFonts w:eastAsia="Times New Roman" w:cs="Arial"/>
        </w:rPr>
      </w:pPr>
    </w:p>
    <w:p w14:paraId="7A3AF75A" w14:textId="4852C2B4" w:rsidR="006A2125" w:rsidRPr="006A2125" w:rsidRDefault="006A2125" w:rsidP="006A2125">
      <w:pPr>
        <w:spacing w:after="0" w:line="240" w:lineRule="auto"/>
        <w:rPr>
          <w:sz w:val="18"/>
        </w:rPr>
      </w:pPr>
      <w:r w:rsidRPr="006A2125">
        <w:rPr>
          <w:sz w:val="18"/>
        </w:rPr>
        <w:t xml:space="preserve">Disclosure </w:t>
      </w:r>
      <w:r w:rsidR="00215049">
        <w:rPr>
          <w:sz w:val="18"/>
        </w:rPr>
        <w:t>Regarding Unlabeled</w:t>
      </w:r>
      <w:r w:rsidRPr="006A2125">
        <w:rPr>
          <w:sz w:val="18"/>
        </w:rPr>
        <w:t xml:space="preserve"> Use</w:t>
      </w:r>
    </w:p>
    <w:p w14:paraId="43304396" w14:textId="77777777" w:rsidR="006A2125" w:rsidRPr="006A2125" w:rsidRDefault="006A2125" w:rsidP="006A2125">
      <w:pPr>
        <w:spacing w:after="0" w:line="240" w:lineRule="auto"/>
        <w:rPr>
          <w:sz w:val="18"/>
        </w:rPr>
      </w:pPr>
      <w:r w:rsidRPr="006A2125">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D9DB021" w14:textId="77777777" w:rsidR="006A2125" w:rsidRPr="006A2125" w:rsidRDefault="006A2125" w:rsidP="006A2125">
      <w:pPr>
        <w:spacing w:after="0" w:line="240" w:lineRule="auto"/>
        <w:rPr>
          <w:sz w:val="18"/>
        </w:rPr>
      </w:pPr>
    </w:p>
    <w:p w14:paraId="157AA547" w14:textId="77777777" w:rsidR="006A2125" w:rsidRPr="006A2125" w:rsidRDefault="006A2125" w:rsidP="006A2125">
      <w:pPr>
        <w:spacing w:after="0" w:line="240" w:lineRule="auto"/>
        <w:rPr>
          <w:sz w:val="18"/>
        </w:rPr>
      </w:pPr>
      <w:r w:rsidRPr="006A2125">
        <w:rPr>
          <w:sz w:val="18"/>
        </w:rPr>
        <w:t>Disclaimer</w:t>
      </w:r>
    </w:p>
    <w:p w14:paraId="1D234C9E" w14:textId="77777777" w:rsidR="006A2125" w:rsidRPr="006A2125" w:rsidRDefault="006A2125" w:rsidP="006A2125">
      <w:pPr>
        <w:spacing w:after="0" w:line="240" w:lineRule="auto"/>
        <w:rPr>
          <w:rFonts w:eastAsia="Times New Roman" w:cs="Arial"/>
          <w:sz w:val="18"/>
        </w:rPr>
      </w:pPr>
      <w:r w:rsidRPr="006A2125">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6E3F093C" w14:textId="77777777" w:rsidR="006A2125" w:rsidRDefault="006A2125" w:rsidP="007A0164">
      <w:pPr>
        <w:spacing w:after="0" w:line="240" w:lineRule="auto"/>
        <w:rPr>
          <w:b/>
        </w:rPr>
      </w:pPr>
    </w:p>
    <w:p w14:paraId="3DBFF63A" w14:textId="16D60475" w:rsidR="004D7A60" w:rsidRDefault="00AC6372" w:rsidP="00AC6372">
      <w:pPr>
        <w:pBdr>
          <w:bottom w:val="single" w:sz="12" w:space="1" w:color="auto"/>
        </w:pBdr>
        <w:spacing w:after="0" w:line="240" w:lineRule="auto"/>
      </w:pPr>
      <w:r>
        <w:t>.</w:t>
      </w:r>
    </w:p>
    <w:p w14:paraId="5F822A98" w14:textId="77777777" w:rsidR="004D7A60" w:rsidRDefault="004D7A60" w:rsidP="00AC6372">
      <w:pPr>
        <w:pBdr>
          <w:bottom w:val="single" w:sz="12" w:space="1" w:color="auto"/>
        </w:pBdr>
        <w:spacing w:after="0" w:line="240" w:lineRule="auto"/>
      </w:pPr>
    </w:p>
    <w:p w14:paraId="09F696DD" w14:textId="77777777" w:rsidR="004D7A60" w:rsidRDefault="004D7A60" w:rsidP="004D7A60">
      <w:pPr>
        <w:pStyle w:val="ListParagraph"/>
        <w:spacing w:after="0" w:line="240" w:lineRule="auto"/>
        <w:rPr>
          <w:b/>
        </w:rPr>
      </w:pPr>
    </w:p>
    <w:p w14:paraId="1BF4F892" w14:textId="2A2117AF" w:rsidR="004D7A60" w:rsidRPr="003F64AF" w:rsidRDefault="004D7A60" w:rsidP="004D7A60">
      <w:pPr>
        <w:pStyle w:val="ListParagraph"/>
        <w:numPr>
          <w:ilvl w:val="0"/>
          <w:numId w:val="7"/>
        </w:numPr>
        <w:spacing w:after="0" w:line="240" w:lineRule="auto"/>
        <w:rPr>
          <w:b/>
        </w:rPr>
      </w:pPr>
      <w:r w:rsidRPr="003F64AF">
        <w:rPr>
          <w:b/>
        </w:rPr>
        <w:t>[</w:t>
      </w:r>
      <w:r>
        <w:rPr>
          <w:b/>
        </w:rPr>
        <w:t>Back Page Copy</w:t>
      </w:r>
      <w:r w:rsidRPr="003F64AF">
        <w:rPr>
          <w:b/>
        </w:rPr>
        <w:t>]</w:t>
      </w:r>
      <w:r>
        <w:rPr>
          <w:b/>
        </w:rPr>
        <w:t xml:space="preserve"> used for invitation and/or summary books</w:t>
      </w:r>
    </w:p>
    <w:p w14:paraId="65D92E9F" w14:textId="77777777" w:rsidR="00BE0192" w:rsidRDefault="00BE0192" w:rsidP="00BE0192">
      <w:pPr>
        <w:pBdr>
          <w:bottom w:val="single" w:sz="12" w:space="1" w:color="auto"/>
        </w:pBdr>
        <w:spacing w:after="0" w:line="240" w:lineRule="auto"/>
      </w:pPr>
      <w:r>
        <w:t>EU Office</w:t>
      </w:r>
    </w:p>
    <w:p w14:paraId="57DE7595" w14:textId="77777777" w:rsidR="00BE0192" w:rsidRDefault="00BE0192" w:rsidP="00BE0192">
      <w:pPr>
        <w:pBdr>
          <w:bottom w:val="single" w:sz="12" w:space="1" w:color="auto"/>
        </w:pBdr>
        <w:spacing w:after="0" w:line="240" w:lineRule="auto"/>
      </w:pPr>
      <w:proofErr w:type="gramStart"/>
      <w:r>
        <w:t>prIME</w:t>
      </w:r>
      <w:proofErr w:type="gramEnd"/>
      <w:r>
        <w:t xml:space="preserve"> Oncology</w:t>
      </w:r>
    </w:p>
    <w:p w14:paraId="13B767EC" w14:textId="5275436C" w:rsidR="00844244" w:rsidRDefault="00844244" w:rsidP="00BE0192">
      <w:pPr>
        <w:pBdr>
          <w:bottom w:val="single" w:sz="12" w:space="1" w:color="auto"/>
        </w:pBdr>
        <w:spacing w:after="0" w:line="240" w:lineRule="auto"/>
      </w:pPr>
      <w:proofErr w:type="spellStart"/>
      <w:r w:rsidRPr="00844244">
        <w:t>Schenkkade</w:t>
      </w:r>
      <w:proofErr w:type="spellEnd"/>
      <w:r w:rsidRPr="00844244">
        <w:t xml:space="preserve"> 50</w:t>
      </w:r>
      <w:r w:rsidR="007B3532">
        <w:t>, Suite 16</w:t>
      </w:r>
    </w:p>
    <w:p w14:paraId="36E2B88C" w14:textId="0EA688F6" w:rsidR="00BE0192" w:rsidRDefault="00267A30" w:rsidP="00BE0192">
      <w:pPr>
        <w:pBdr>
          <w:bottom w:val="single" w:sz="12" w:space="1" w:color="auto"/>
        </w:pBdr>
        <w:spacing w:after="0" w:line="240" w:lineRule="auto"/>
      </w:pPr>
      <w:r>
        <w:rPr>
          <w:color w:val="000000"/>
        </w:rPr>
        <w:t>2595 AR </w:t>
      </w:r>
      <w:proofErr w:type="gramStart"/>
      <w:r w:rsidR="00844244">
        <w:rPr>
          <w:color w:val="000000"/>
        </w:rPr>
        <w:t>The</w:t>
      </w:r>
      <w:proofErr w:type="gramEnd"/>
      <w:r w:rsidR="00844244">
        <w:rPr>
          <w:color w:val="000000"/>
        </w:rPr>
        <w:t xml:space="preserve"> Hague</w:t>
      </w:r>
    </w:p>
    <w:p w14:paraId="32CEAE46" w14:textId="77777777" w:rsidR="00BE0192" w:rsidRDefault="00BE0192" w:rsidP="00BE0192">
      <w:pPr>
        <w:pBdr>
          <w:bottom w:val="single" w:sz="12" w:space="1" w:color="auto"/>
        </w:pBdr>
        <w:spacing w:after="0" w:line="240" w:lineRule="auto"/>
      </w:pPr>
      <w:proofErr w:type="gramStart"/>
      <w:r>
        <w:t>the</w:t>
      </w:r>
      <w:proofErr w:type="gramEnd"/>
      <w:r>
        <w:t xml:space="preserve"> Netherlands</w:t>
      </w:r>
    </w:p>
    <w:p w14:paraId="33EDFC1F" w14:textId="77777777" w:rsidR="00BE0192" w:rsidRDefault="00BE0192" w:rsidP="00BE0192">
      <w:pPr>
        <w:pBdr>
          <w:bottom w:val="single" w:sz="12" w:space="1" w:color="auto"/>
        </w:pBdr>
        <w:spacing w:after="0" w:line="240" w:lineRule="auto"/>
      </w:pPr>
      <w:proofErr w:type="spellStart"/>
      <w:proofErr w:type="gramStart"/>
      <w:r>
        <w:t>tel</w:t>
      </w:r>
      <w:proofErr w:type="spellEnd"/>
      <w:proofErr w:type="gramEnd"/>
      <w:r>
        <w:t xml:space="preserve"> + 31.70.3067.190</w:t>
      </w:r>
    </w:p>
    <w:p w14:paraId="059CFC96" w14:textId="77777777" w:rsidR="00BE0192" w:rsidRDefault="00BE0192" w:rsidP="00BE0192">
      <w:pPr>
        <w:pBdr>
          <w:bottom w:val="single" w:sz="12" w:space="1" w:color="auto"/>
        </w:pBdr>
        <w:spacing w:after="0" w:line="240" w:lineRule="auto"/>
      </w:pPr>
    </w:p>
    <w:p w14:paraId="5BBA9512" w14:textId="4BEE075B" w:rsidR="006F4251" w:rsidRDefault="006F4251" w:rsidP="00BE0192">
      <w:pPr>
        <w:pBdr>
          <w:bottom w:val="single" w:sz="12" w:space="1" w:color="auto"/>
        </w:pBdr>
        <w:spacing w:after="0" w:line="240" w:lineRule="auto"/>
      </w:pPr>
      <w:r>
        <w:t>US Office</w:t>
      </w:r>
    </w:p>
    <w:p w14:paraId="1FF5C86E" w14:textId="77777777" w:rsidR="006F4251" w:rsidRDefault="006F4251" w:rsidP="006F4251">
      <w:pPr>
        <w:pBdr>
          <w:bottom w:val="single" w:sz="12" w:space="1" w:color="auto"/>
        </w:pBdr>
        <w:spacing w:after="0" w:line="240" w:lineRule="auto"/>
      </w:pPr>
      <w:proofErr w:type="gramStart"/>
      <w:r>
        <w:t>prIME</w:t>
      </w:r>
      <w:proofErr w:type="gramEnd"/>
      <w:r>
        <w:t xml:space="preserve"> Oncology</w:t>
      </w:r>
    </w:p>
    <w:p w14:paraId="3316E539" w14:textId="77777777" w:rsidR="006F4251" w:rsidRDefault="006F4251" w:rsidP="006F4251">
      <w:pPr>
        <w:pBdr>
          <w:bottom w:val="single" w:sz="12" w:space="1" w:color="auto"/>
        </w:pBdr>
        <w:spacing w:after="0" w:line="240" w:lineRule="auto"/>
      </w:pPr>
      <w:r>
        <w:t>Two Concourse Pkwy, Suite 270</w:t>
      </w:r>
    </w:p>
    <w:p w14:paraId="10649D91" w14:textId="77777777" w:rsidR="006F4251" w:rsidRDefault="006F4251" w:rsidP="006F4251">
      <w:pPr>
        <w:pBdr>
          <w:bottom w:val="single" w:sz="12" w:space="1" w:color="auto"/>
        </w:pBdr>
        <w:spacing w:after="0" w:line="240" w:lineRule="auto"/>
      </w:pPr>
      <w:r>
        <w:t>Atlanta, Georgia 30328</w:t>
      </w:r>
    </w:p>
    <w:p w14:paraId="7EFD7FB1" w14:textId="77777777" w:rsidR="006F4251" w:rsidRDefault="006F4251" w:rsidP="006F4251">
      <w:pPr>
        <w:pBdr>
          <w:bottom w:val="single" w:sz="12" w:space="1" w:color="auto"/>
        </w:pBdr>
        <w:spacing w:after="0" w:line="240" w:lineRule="auto"/>
      </w:pPr>
      <w:r>
        <w:t>United States</w:t>
      </w:r>
    </w:p>
    <w:p w14:paraId="5E189618" w14:textId="77777777" w:rsidR="006F4251" w:rsidRDefault="006F4251" w:rsidP="006F4251">
      <w:pPr>
        <w:pBdr>
          <w:bottom w:val="single" w:sz="12" w:space="1" w:color="auto"/>
        </w:pBdr>
        <w:spacing w:after="0" w:line="240" w:lineRule="auto"/>
      </w:pPr>
      <w:proofErr w:type="spellStart"/>
      <w:proofErr w:type="gramStart"/>
      <w:r>
        <w:t>tel</w:t>
      </w:r>
      <w:proofErr w:type="spellEnd"/>
      <w:proofErr w:type="gramEnd"/>
      <w:r>
        <w:t xml:space="preserve"> + 1.678.892.1340</w:t>
      </w:r>
    </w:p>
    <w:p w14:paraId="70430D07" w14:textId="77777777" w:rsidR="006F4251" w:rsidRDefault="006F4251" w:rsidP="006F4251">
      <w:pPr>
        <w:pBdr>
          <w:bottom w:val="single" w:sz="12" w:space="1" w:color="auto"/>
        </w:pBdr>
        <w:spacing w:after="0" w:line="240" w:lineRule="auto"/>
      </w:pPr>
      <w:r>
        <w:t>www.prIMEoncology.org</w:t>
      </w:r>
    </w:p>
    <w:p w14:paraId="1B041033" w14:textId="77777777" w:rsidR="006F4251" w:rsidRDefault="006F4251" w:rsidP="006F4251">
      <w:pPr>
        <w:pBdr>
          <w:bottom w:val="single" w:sz="12" w:space="1" w:color="auto"/>
        </w:pBdr>
        <w:spacing w:after="0" w:line="240" w:lineRule="auto"/>
      </w:pPr>
    </w:p>
    <w:p w14:paraId="05EE2F80" w14:textId="77777777" w:rsidR="006F4251" w:rsidRDefault="006F4251" w:rsidP="006F4251">
      <w:pPr>
        <w:pBdr>
          <w:bottom w:val="single" w:sz="12" w:space="1" w:color="auto"/>
        </w:pBdr>
        <w:spacing w:after="0" w:line="240" w:lineRule="auto"/>
      </w:pPr>
    </w:p>
    <w:p w14:paraId="623B3EBA" w14:textId="77777777" w:rsidR="006F4251" w:rsidRDefault="006F4251" w:rsidP="006F4251">
      <w:pPr>
        <w:pBdr>
          <w:bottom w:val="single" w:sz="12" w:space="1" w:color="auto"/>
        </w:pBdr>
        <w:spacing w:after="0" w:line="240" w:lineRule="auto"/>
      </w:pPr>
      <w:r>
        <w:t>About prIME Oncology</w:t>
      </w:r>
    </w:p>
    <w:p w14:paraId="723ED148" w14:textId="4F1719B1" w:rsidR="004D7A60" w:rsidRDefault="006F4251" w:rsidP="006F4251">
      <w:pPr>
        <w:pBdr>
          <w:bottom w:val="single" w:sz="12" w:space="1" w:color="auto"/>
        </w:pBdr>
        <w:spacing w:after="0" w:line="240" w:lineRule="auto"/>
      </w:pPr>
      <w:proofErr w:type="gramStart"/>
      <w:r>
        <w:t>prIME</w:t>
      </w:r>
      <w:proofErr w:type="gramEnd"/>
      <w:r>
        <w:t xml:space="preserve"> Oncology is a global </w:t>
      </w:r>
      <w:r w:rsidRPr="006F4251">
        <w:rPr>
          <w:b/>
        </w:rPr>
        <w:t>pr</w:t>
      </w:r>
      <w:r>
        <w:t xml:space="preserve">ofessional </w:t>
      </w:r>
      <w:r w:rsidRPr="006F4251">
        <w:rPr>
          <w:b/>
        </w:rPr>
        <w:t>I</w:t>
      </w:r>
      <w:r>
        <w:t xml:space="preserve">ndependent </w:t>
      </w:r>
      <w:r w:rsidRPr="006F4251">
        <w:rPr>
          <w:b/>
        </w:rPr>
        <w:t>M</w:t>
      </w:r>
      <w:r>
        <w:t xml:space="preserve">edical </w:t>
      </w:r>
      <w:r w:rsidRPr="006F4251">
        <w:rPr>
          <w:b/>
        </w:rPr>
        <w:t>E</w:t>
      </w:r>
      <w:r>
        <w:t>ducation organization</w:t>
      </w:r>
      <w:r w:rsidR="0069073F">
        <w:t xml:space="preserve"> </w:t>
      </w:r>
      <w:r>
        <w:t>specializing in educational activities for physicians who treat patients with cancer.</w:t>
      </w:r>
      <w:r w:rsidR="0069073F">
        <w:t xml:space="preserve"> </w:t>
      </w:r>
      <w:r>
        <w:t>With the ultimate goal of improving patient outcomes, prIME Oncology provides evidence</w:t>
      </w:r>
      <w:r w:rsidR="0069073F">
        <w:t>-based</w:t>
      </w:r>
      <w:r>
        <w:t>, state-of-the-art educational activities that assist oncology clinicians in making</w:t>
      </w:r>
      <w:r w:rsidR="0069073F">
        <w:t xml:space="preserve"> </w:t>
      </w:r>
      <w:r>
        <w:t>up-to-date and appropriate treatment decisions.</w:t>
      </w:r>
    </w:p>
    <w:p w14:paraId="444172AB" w14:textId="77777777" w:rsidR="0069073F" w:rsidRDefault="0069073F" w:rsidP="006F4251">
      <w:pPr>
        <w:pBdr>
          <w:bottom w:val="single" w:sz="12" w:space="1" w:color="auto"/>
        </w:pBdr>
        <w:spacing w:after="0" w:line="240" w:lineRule="auto"/>
      </w:pPr>
    </w:p>
    <w:p w14:paraId="237D73C0" w14:textId="1ECE4E9D" w:rsidR="0069073F" w:rsidRDefault="0069073F" w:rsidP="006F4251">
      <w:pPr>
        <w:pBdr>
          <w:bottom w:val="single" w:sz="12" w:space="1" w:color="auto"/>
        </w:pBdr>
        <w:spacing w:after="0" w:line="240" w:lineRule="auto"/>
      </w:pPr>
      <w:r>
        <w:t>**for Roche projects, please only use EU address**</w:t>
      </w:r>
    </w:p>
    <w:p w14:paraId="1DD8DC05" w14:textId="77777777" w:rsidR="0069073F" w:rsidRDefault="0069073F" w:rsidP="006F4251">
      <w:pPr>
        <w:pBdr>
          <w:bottom w:val="single" w:sz="12" w:space="1" w:color="auto"/>
        </w:pBdr>
        <w:spacing w:after="0" w:line="240" w:lineRule="auto"/>
      </w:pPr>
    </w:p>
    <w:p w14:paraId="17E6FA5B" w14:textId="77777777" w:rsidR="00AC6372" w:rsidRDefault="00AC6372" w:rsidP="00AC6372">
      <w:pPr>
        <w:spacing w:after="0" w:line="240" w:lineRule="auto"/>
      </w:pPr>
    </w:p>
    <w:p w14:paraId="131F4682" w14:textId="77777777" w:rsidR="00FB47F3" w:rsidRDefault="00FB47F3" w:rsidP="00285C5C">
      <w:pPr>
        <w:spacing w:after="0" w:line="240" w:lineRule="auto"/>
        <w:rPr>
          <w:b/>
        </w:rPr>
      </w:pPr>
    </w:p>
    <w:p w14:paraId="31E0ADB6" w14:textId="544948C7" w:rsidR="00A31ACC" w:rsidRPr="003F64AF" w:rsidRDefault="00A31ACC" w:rsidP="003C0CFB">
      <w:pPr>
        <w:pStyle w:val="ListParagraph"/>
        <w:numPr>
          <w:ilvl w:val="0"/>
          <w:numId w:val="7"/>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1374F9B5" w14:textId="77777777" w:rsidR="00A31ACC" w:rsidRDefault="00A31ACC" w:rsidP="00285C5C">
      <w:pPr>
        <w:pBdr>
          <w:bottom w:val="single" w:sz="12" w:space="1" w:color="auto"/>
        </w:pBdr>
        <w:spacing w:after="0" w:line="240" w:lineRule="auto"/>
      </w:pPr>
      <w:r w:rsidRPr="00717044">
        <w:rPr>
          <w:u w:val="single"/>
        </w:rPr>
        <w:t xml:space="preserve">Insert </w:t>
      </w:r>
      <w:r w:rsidR="002A3E42" w:rsidRPr="00717044">
        <w:rPr>
          <w:u w:val="single"/>
        </w:rPr>
        <w:t>URL here</w:t>
      </w:r>
      <w:r w:rsidR="002A3E42">
        <w:t>.</w:t>
      </w:r>
    </w:p>
    <w:p w14:paraId="28695EA7" w14:textId="231CB501" w:rsidR="003D7027" w:rsidRDefault="00AE7BCE" w:rsidP="003D7027">
      <w:pPr>
        <w:pBdr>
          <w:bottom w:val="single" w:sz="12" w:space="1" w:color="auto"/>
        </w:pBdr>
        <w:spacing w:after="0" w:line="240" w:lineRule="auto"/>
      </w:pPr>
      <w:hyperlink r:id="rId10" w:history="1">
        <w:r w:rsidR="007B1B6E" w:rsidRPr="00EF5B59">
          <w:rPr>
            <w:rStyle w:val="Hyperlink"/>
          </w:rPr>
          <w:t>www.primeoncology.org/Immuno-oncology_Chicago</w:t>
        </w:r>
      </w:hyperlink>
    </w:p>
    <w:p w14:paraId="55ED047B" w14:textId="77777777" w:rsidR="007B1B6E" w:rsidRDefault="007B1B6E" w:rsidP="003D7027">
      <w:pPr>
        <w:pBdr>
          <w:bottom w:val="single" w:sz="12" w:space="1" w:color="auto"/>
        </w:pBdr>
        <w:spacing w:after="0" w:line="240" w:lineRule="auto"/>
      </w:pPr>
    </w:p>
    <w:p w14:paraId="1F58A209" w14:textId="3E3DD383" w:rsidR="007B1B6E" w:rsidRDefault="007B1B6E" w:rsidP="003D7027">
      <w:pPr>
        <w:pBdr>
          <w:bottom w:val="single" w:sz="12" w:space="1" w:color="auto"/>
        </w:pBdr>
        <w:spacing w:after="0" w:line="240" w:lineRule="auto"/>
      </w:pPr>
      <w:r w:rsidRPr="007B1B6E">
        <w:rPr>
          <w:highlight w:val="yellow"/>
        </w:rPr>
        <w:t>Event ID: 18211069-3164-4b17-a67f-1024449ccc28</w:t>
      </w:r>
    </w:p>
    <w:p w14:paraId="099C5F63" w14:textId="77777777" w:rsidR="004A7029" w:rsidRDefault="004A7029" w:rsidP="00285C5C">
      <w:pPr>
        <w:pBdr>
          <w:bottom w:val="single" w:sz="12" w:space="1" w:color="auto"/>
        </w:pBdr>
        <w:spacing w:after="0" w:line="240" w:lineRule="auto"/>
      </w:pPr>
    </w:p>
    <w:p w14:paraId="4F040925" w14:textId="77777777" w:rsidR="004A7029" w:rsidRDefault="004A7029" w:rsidP="00285C5C">
      <w:pPr>
        <w:pBdr>
          <w:bottom w:val="single" w:sz="12" w:space="1" w:color="auto"/>
        </w:pBdr>
        <w:spacing w:after="0" w:line="240" w:lineRule="auto"/>
      </w:pPr>
      <w:r>
        <w:t>**Note: Do not include the name of the congress</w:t>
      </w:r>
      <w:r w:rsidR="00603B32">
        <w:t xml:space="preserve"> or</w:t>
      </w:r>
      <w:r>
        <w:t xml:space="preserve"> society in the URL</w:t>
      </w:r>
      <w:r w:rsidR="00603B32">
        <w:t>.</w:t>
      </w:r>
    </w:p>
    <w:p w14:paraId="1A79EF42" w14:textId="77777777" w:rsidR="002B36FF" w:rsidRDefault="002B36FF" w:rsidP="00285C5C">
      <w:pPr>
        <w:pBdr>
          <w:bottom w:val="single" w:sz="12" w:space="1" w:color="auto"/>
        </w:pBdr>
        <w:spacing w:after="0" w:line="240" w:lineRule="auto"/>
      </w:pPr>
    </w:p>
    <w:p w14:paraId="598C06CF" w14:textId="77777777" w:rsidR="00A87A60" w:rsidRDefault="00A87A60" w:rsidP="00A87A60">
      <w:pPr>
        <w:pBdr>
          <w:bottom w:val="single" w:sz="12" w:space="1" w:color="auto"/>
        </w:pBdr>
        <w:spacing w:after="0" w:line="240" w:lineRule="auto"/>
        <w:rPr>
          <w:u w:val="single"/>
        </w:rPr>
      </w:pPr>
      <w:r>
        <w:rPr>
          <w:u w:val="single"/>
        </w:rPr>
        <w:t>Page Title</w:t>
      </w:r>
    </w:p>
    <w:p w14:paraId="6BEE1B80" w14:textId="77777777" w:rsidR="00A87A60" w:rsidRDefault="00A87A60" w:rsidP="00A87A60">
      <w:pPr>
        <w:pBdr>
          <w:bottom w:val="single" w:sz="12" w:space="1" w:color="auto"/>
        </w:pBdr>
        <w:spacing w:after="0" w:line="240" w:lineRule="auto"/>
      </w:pPr>
      <w:r>
        <w:t>Primary Keyword | Secondary Keyword</w:t>
      </w:r>
    </w:p>
    <w:p w14:paraId="772E138A" w14:textId="77777777" w:rsidR="00A87A60" w:rsidRDefault="00A87A60" w:rsidP="00285C5C">
      <w:pPr>
        <w:pBdr>
          <w:bottom w:val="single" w:sz="12" w:space="1" w:color="auto"/>
        </w:pBdr>
        <w:spacing w:after="0" w:line="240" w:lineRule="auto"/>
      </w:pPr>
    </w:p>
    <w:p w14:paraId="7008F1FD" w14:textId="47C7FFE7" w:rsidR="002B36FF" w:rsidRDefault="00717044" w:rsidP="00285C5C">
      <w:pPr>
        <w:pBdr>
          <w:bottom w:val="single" w:sz="12" w:space="1" w:color="auto"/>
        </w:pBdr>
        <w:spacing w:after="0" w:line="240" w:lineRule="auto"/>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xml:space="preserve">, CSP, Expert Review] in the title, as </w:t>
      </w:r>
      <w:r w:rsidRPr="00717044">
        <w:lastRenderedPageBreak/>
        <w:t>this will be indicated below the title. For Webcasts, use the same app title as was used for the live activity)</w:t>
      </w:r>
      <w:r>
        <w:t>:</w:t>
      </w:r>
      <w:r w:rsidR="003D7027" w:rsidRPr="003D7027">
        <w:t xml:space="preserve"> Immuno-</w:t>
      </w:r>
      <w:proofErr w:type="spellStart"/>
      <w:r w:rsidR="003D7027" w:rsidRPr="003D7027">
        <w:t>onc</w:t>
      </w:r>
      <w:proofErr w:type="spellEnd"/>
      <w:r w:rsidR="003D7027" w:rsidRPr="003D7027">
        <w:t xml:space="preserve"> </w:t>
      </w:r>
      <w:r w:rsidR="003D7027">
        <w:t>Chicago</w:t>
      </w:r>
    </w:p>
    <w:p w14:paraId="31197B5A" w14:textId="77777777" w:rsidR="00717044" w:rsidRDefault="00717044" w:rsidP="00285C5C">
      <w:pPr>
        <w:pBdr>
          <w:bottom w:val="single" w:sz="12" w:space="1" w:color="auto"/>
        </w:pBdr>
        <w:spacing w:after="0" w:line="240" w:lineRule="auto"/>
      </w:pPr>
    </w:p>
    <w:p w14:paraId="0A235E53" w14:textId="77777777" w:rsidR="00A87A60" w:rsidRDefault="00A87A60" w:rsidP="00A87A60">
      <w:pPr>
        <w:pBdr>
          <w:bottom w:val="single" w:sz="12" w:space="1" w:color="auto"/>
        </w:pBdr>
        <w:spacing w:after="0" w:line="240" w:lineRule="auto"/>
      </w:pPr>
      <w:r>
        <w:t xml:space="preserve">Meta </w:t>
      </w:r>
      <w:proofErr w:type="gramStart"/>
      <w:r>
        <w:t>Description</w:t>
      </w:r>
      <w:proofErr w:type="gramEnd"/>
      <w:r>
        <w:br/>
      </w:r>
      <w:r>
        <w:rPr>
          <w:b/>
        </w:rPr>
        <w:t>(</w:t>
      </w:r>
      <w:r>
        <w:t>This should be roughly 150 characters in length. This is the short description that will appear beneath the activity title in search results, so it should be a compelling, keyword-rich description that will encourage the user to click)</w:t>
      </w:r>
    </w:p>
    <w:p w14:paraId="09E651F3" w14:textId="77777777" w:rsidR="00A87A60" w:rsidRDefault="00A87A60" w:rsidP="00A87A60">
      <w:pPr>
        <w:pBdr>
          <w:bottom w:val="single" w:sz="12" w:space="1" w:color="auto"/>
        </w:pBdr>
        <w:spacing w:after="0" w:line="240" w:lineRule="auto"/>
      </w:pPr>
    </w:p>
    <w:p w14:paraId="28A1E859" w14:textId="63E288CE" w:rsidR="00A87A60" w:rsidRDefault="00A87A60" w:rsidP="00A87A60">
      <w:pPr>
        <w:pBdr>
          <w:bottom w:val="single" w:sz="12" w:space="1" w:color="auto"/>
        </w:pBdr>
        <w:spacing w:after="0" w:line="240" w:lineRule="auto"/>
      </w:pPr>
      <w:r>
        <w:rPr>
          <w:u w:val="single"/>
        </w:rPr>
        <w:t>Key Words/Key Phrases</w:t>
      </w:r>
    </w:p>
    <w:p w14:paraId="7EB74565" w14:textId="76903F28" w:rsidR="00717044" w:rsidRDefault="007B1B6E" w:rsidP="00285C5C">
      <w:pPr>
        <w:pBdr>
          <w:bottom w:val="single" w:sz="12" w:space="1" w:color="auto"/>
        </w:pBdr>
        <w:spacing w:after="0" w:line="240" w:lineRule="auto"/>
      </w:pPr>
      <w:proofErr w:type="gramStart"/>
      <w:r w:rsidRPr="007B1B6E">
        <w:t>immuno-oncology</w:t>
      </w:r>
      <w:proofErr w:type="gramEnd"/>
    </w:p>
    <w:p w14:paraId="66D4B808" w14:textId="77777777" w:rsidR="002B36FF" w:rsidRDefault="002B36FF" w:rsidP="00285C5C">
      <w:pPr>
        <w:pBdr>
          <w:bottom w:val="single" w:sz="12" w:space="1" w:color="auto"/>
        </w:pBdr>
        <w:spacing w:after="0" w:line="240" w:lineRule="auto"/>
      </w:pP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77777777" w:rsidR="00A31ACC" w:rsidRPr="003F64AF" w:rsidRDefault="00A31ACC" w:rsidP="003C0CFB">
      <w:pPr>
        <w:pStyle w:val="ListParagraph"/>
        <w:numPr>
          <w:ilvl w:val="0"/>
          <w:numId w:val="7"/>
        </w:numPr>
        <w:spacing w:after="0" w:line="240" w:lineRule="auto"/>
        <w:rPr>
          <w:b/>
        </w:rPr>
      </w:pPr>
      <w:r w:rsidRPr="003F64AF">
        <w:rPr>
          <w:b/>
        </w:rPr>
        <w:t>[Subject Line for Email Blast]</w:t>
      </w:r>
    </w:p>
    <w:p w14:paraId="07408910" w14:textId="4F925199" w:rsidR="00A87A60" w:rsidRDefault="00A87A60" w:rsidP="00A87A60">
      <w:pPr>
        <w:pStyle w:val="ListParagraph"/>
        <w:pBdr>
          <w:bottom w:val="single" w:sz="12" w:space="1" w:color="auto"/>
        </w:pBdr>
        <w:spacing w:after="0" w:line="240" w:lineRule="auto"/>
      </w:pPr>
      <w:r>
        <w:t xml:space="preserve">A. </w:t>
      </w:r>
      <w:r w:rsidR="003D7027" w:rsidRPr="003D7027">
        <w:t xml:space="preserve">Join us on </w:t>
      </w:r>
      <w:r w:rsidR="003D7027">
        <w:t>Wednesday,</w:t>
      </w:r>
      <w:r w:rsidR="003D7027" w:rsidRPr="003D7027">
        <w:t xml:space="preserve"> </w:t>
      </w:r>
      <w:r w:rsidR="003D7027">
        <w:t>December 17 for Meeting #6</w:t>
      </w:r>
      <w:r w:rsidR="003D7027" w:rsidRPr="003D7027">
        <w:t xml:space="preserve"> of our immuno-oncology series</w:t>
      </w:r>
      <w:r>
        <w:t>.</w:t>
      </w:r>
    </w:p>
    <w:p w14:paraId="3178F5BC" w14:textId="78818A15" w:rsidR="00A31ACC" w:rsidRDefault="00A87A60" w:rsidP="007B1B6E">
      <w:pPr>
        <w:pStyle w:val="ListParagraph"/>
        <w:pBdr>
          <w:bottom w:val="single" w:sz="12" w:space="1" w:color="auto"/>
        </w:pBdr>
        <w:spacing w:after="0" w:line="240" w:lineRule="auto"/>
      </w:pPr>
      <w:r>
        <w:t xml:space="preserve">B. </w:t>
      </w:r>
      <w:r w:rsidR="007B1B6E" w:rsidRPr="007B1B6E">
        <w:t xml:space="preserve">Register now for </w:t>
      </w:r>
      <w:r w:rsidR="007B1B6E">
        <w:t>Meeting #6 of our</w:t>
      </w:r>
      <w:r w:rsidR="007B1B6E" w:rsidRPr="007B1B6E">
        <w:t xml:space="preserve"> immuno-oncology series.</w:t>
      </w:r>
    </w:p>
    <w:p w14:paraId="087808A3" w14:textId="77777777" w:rsidR="004A6934" w:rsidRDefault="004A6934" w:rsidP="00285C5C">
      <w:pPr>
        <w:spacing w:after="0" w:line="240" w:lineRule="auto"/>
        <w:rPr>
          <w:b/>
        </w:rPr>
      </w:pPr>
    </w:p>
    <w:p w14:paraId="7FF018CC" w14:textId="77777777" w:rsidR="00A31ACC" w:rsidRPr="003F64AF" w:rsidRDefault="00A31ACC" w:rsidP="003C0CFB">
      <w:pPr>
        <w:pStyle w:val="ListParagraph"/>
        <w:numPr>
          <w:ilvl w:val="0"/>
          <w:numId w:val="7"/>
        </w:numPr>
        <w:spacing w:after="0" w:line="240" w:lineRule="auto"/>
        <w:rPr>
          <w:b/>
        </w:rPr>
      </w:pPr>
      <w:r w:rsidRPr="003F64AF">
        <w:rPr>
          <w:b/>
        </w:rPr>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t>Example:</w:t>
      </w:r>
    </w:p>
    <w:p w14:paraId="2CC5E86E" w14:textId="77777777" w:rsidR="00AC6372" w:rsidRDefault="00AC6372" w:rsidP="00AC6372">
      <w:pPr>
        <w:pBdr>
          <w:bottom w:val="single" w:sz="12" w:space="1" w:color="auto"/>
        </w:pBdr>
        <w:spacing w:after="0" w:line="240" w:lineRule="auto"/>
      </w:pPr>
      <w:r>
        <w:t>Title</w:t>
      </w:r>
    </w:p>
    <w:p w14:paraId="3F727DF5" w14:textId="77777777" w:rsidR="00AC6372" w:rsidRDefault="00AC6372" w:rsidP="00AC6372">
      <w:pPr>
        <w:pBdr>
          <w:bottom w:val="single" w:sz="12" w:space="1" w:color="auto"/>
        </w:pBdr>
        <w:spacing w:after="0" w:line="240" w:lineRule="auto"/>
      </w:pPr>
      <w:r>
        <w:t>Date/Time</w:t>
      </w:r>
    </w:p>
    <w:p w14:paraId="2656EA1C" w14:textId="574CED15" w:rsidR="00AC6372" w:rsidRDefault="00AC6372" w:rsidP="00AC6372">
      <w:pPr>
        <w:pBdr>
          <w:bottom w:val="single" w:sz="12" w:space="1" w:color="auto"/>
        </w:pBdr>
        <w:spacing w:after="0" w:line="240" w:lineRule="auto"/>
      </w:pP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6E8F6982" w14:textId="77777777" w:rsidR="00AC6372" w:rsidRDefault="00AC6372" w:rsidP="00AC6372">
      <w:pPr>
        <w:pBdr>
          <w:bottom w:val="single" w:sz="12" w:space="1" w:color="auto"/>
        </w:pBdr>
        <w:spacing w:after="0" w:line="240" w:lineRule="auto"/>
      </w:pPr>
      <w:r>
        <w:t>Continuing Education Statement</w:t>
      </w:r>
    </w:p>
    <w:p w14:paraId="0ECF9E1C" w14:textId="77777777" w:rsidR="00AC6372" w:rsidRDefault="00AC6372" w:rsidP="00AC6372">
      <w:pPr>
        <w:pBdr>
          <w:bottom w:val="single" w:sz="12" w:space="1" w:color="auto"/>
        </w:pBdr>
        <w:spacing w:after="0" w:line="240" w:lineRule="auto"/>
      </w:pPr>
      <w:r>
        <w:t>Credit Designation Statement</w:t>
      </w:r>
    </w:p>
    <w:p w14:paraId="4DF151A4" w14:textId="77777777" w:rsidR="00AC6372" w:rsidRDefault="00AC6372" w:rsidP="00AC6372">
      <w:pPr>
        <w:pBdr>
          <w:bottom w:val="single" w:sz="12" w:space="1" w:color="auto"/>
        </w:pBdr>
        <w:spacing w:after="0" w:line="240" w:lineRule="auto"/>
      </w:pPr>
      <w:r>
        <w:t>Disclosure</w:t>
      </w:r>
      <w:r w:rsidR="000523A8">
        <w:t>s</w:t>
      </w:r>
    </w:p>
    <w:p w14:paraId="3DD5E6A2" w14:textId="3405210B" w:rsidR="00AC6372" w:rsidRDefault="00532778" w:rsidP="00AC6372">
      <w:pPr>
        <w:pBdr>
          <w:bottom w:val="single" w:sz="12" w:space="1" w:color="auto"/>
        </w:pBdr>
        <w:spacing w:after="0" w:line="240" w:lineRule="auto"/>
      </w:pPr>
      <w:proofErr w:type="spellStart"/>
      <w:r>
        <w:t>Providership</w:t>
      </w:r>
      <w:proofErr w:type="spellEnd"/>
      <w:r w:rsidR="00AC6372">
        <w:t xml:space="preserve"> (with logos)</w:t>
      </w:r>
    </w:p>
    <w:p w14:paraId="51FD9776" w14:textId="47068248" w:rsidR="00AC6372" w:rsidRDefault="00AC6372" w:rsidP="00AC6372">
      <w:pPr>
        <w:pBdr>
          <w:bottom w:val="single" w:sz="12" w:space="1" w:color="auto"/>
        </w:pBdr>
        <w:spacing w:after="0" w:line="240" w:lineRule="auto"/>
      </w:pPr>
      <w:r>
        <w:t>Support (</w:t>
      </w:r>
      <w:r w:rsidRPr="002F1E5A">
        <w:rPr>
          <w:highlight w:val="lightGray"/>
        </w:rPr>
        <w:t>with logos</w:t>
      </w:r>
      <w:r w:rsidR="00F95962" w:rsidRPr="002F1E5A">
        <w:rPr>
          <w:highlight w:val="lightGray"/>
        </w:rPr>
        <w:t>* - see Support</w:t>
      </w:r>
      <w:r w:rsidR="00BA6C74" w:rsidRPr="002F1E5A">
        <w:rPr>
          <w:highlight w:val="lightGray"/>
        </w:rPr>
        <w:t>,</w:t>
      </w:r>
      <w:r w:rsidR="00F95962" w:rsidRPr="002F1E5A">
        <w:rPr>
          <w:highlight w:val="lightGray"/>
        </w:rPr>
        <w:t xml:space="preserve"> Section #13 for restrictions</w:t>
      </w:r>
      <w:r>
        <w:t>)</w:t>
      </w:r>
    </w:p>
    <w:p w14:paraId="03991DAE" w14:textId="6EE62ABD" w:rsidR="00603B32" w:rsidRPr="00F3390F" w:rsidRDefault="00F3390F" w:rsidP="00F3390F">
      <w:pPr>
        <w:pBdr>
          <w:bottom w:val="single" w:sz="12" w:space="1" w:color="auto"/>
        </w:pBdr>
        <w:spacing w:after="0" w:line="240" w:lineRule="auto"/>
      </w:pPr>
      <w:r>
        <w:t xml:space="preserve">Fee </w:t>
      </w:r>
      <w:proofErr w:type="spellStart"/>
      <w:r>
        <w:t>Statemen</w:t>
      </w:r>
      <w:proofErr w:type="spellEnd"/>
    </w:p>
    <w:p w14:paraId="24143B88" w14:textId="77777777" w:rsidR="004A6934" w:rsidRDefault="004A6934" w:rsidP="00285C5C">
      <w:pPr>
        <w:spacing w:after="0" w:line="240" w:lineRule="auto"/>
        <w:rPr>
          <w:b/>
        </w:rPr>
      </w:pPr>
    </w:p>
    <w:p w14:paraId="373CA766" w14:textId="4CAD4610" w:rsidR="00A31ACC" w:rsidRPr="003F64AF" w:rsidRDefault="00A31ACC" w:rsidP="003C0CFB">
      <w:pPr>
        <w:pStyle w:val="ListParagraph"/>
        <w:numPr>
          <w:ilvl w:val="0"/>
          <w:numId w:val="7"/>
        </w:numPr>
        <w:spacing w:after="0" w:line="240" w:lineRule="auto"/>
        <w:rPr>
          <w:b/>
        </w:rPr>
      </w:pPr>
      <w:r w:rsidRPr="003F64AF">
        <w:rPr>
          <w:b/>
        </w:rPr>
        <w:t>[Registration Confirmation Copy]</w:t>
      </w:r>
    </w:p>
    <w:p w14:paraId="6BACF339" w14:textId="77777777" w:rsidR="007B1B6E" w:rsidRDefault="007B1B6E" w:rsidP="007B1B6E">
      <w:pPr>
        <w:pBdr>
          <w:bottom w:val="single" w:sz="12" w:space="1" w:color="auto"/>
        </w:pBdr>
        <w:spacing w:after="0" w:line="240" w:lineRule="auto"/>
      </w:pPr>
      <w:r>
        <w:t xml:space="preserve">Thank you for registering for </w:t>
      </w:r>
      <w:proofErr w:type="spellStart"/>
      <w:r>
        <w:t>Immuno</w:t>
      </w:r>
      <w:proofErr w:type="spellEnd"/>
      <w:r>
        <w:t xml:space="preserve"> - Oncology Comes of Age: Immunotherapy Year in Review</w:t>
      </w:r>
    </w:p>
    <w:p w14:paraId="64FBC967" w14:textId="77777777" w:rsidR="007B1B6E" w:rsidRDefault="007B1B6E" w:rsidP="007B1B6E">
      <w:pPr>
        <w:pBdr>
          <w:bottom w:val="single" w:sz="12" w:space="1" w:color="auto"/>
        </w:pBdr>
        <w:spacing w:after="0" w:line="240" w:lineRule="auto"/>
      </w:pPr>
    </w:p>
    <w:p w14:paraId="2A6A6809" w14:textId="77777777" w:rsidR="007B1B6E" w:rsidRDefault="007B1B6E" w:rsidP="007B1B6E">
      <w:pPr>
        <w:pBdr>
          <w:bottom w:val="single" w:sz="12" w:space="1" w:color="auto"/>
        </w:pBdr>
        <w:spacing w:after="0" w:line="240" w:lineRule="auto"/>
      </w:pPr>
      <w:r>
        <w:t>Thursday, December 17, 2014</w:t>
      </w:r>
    </w:p>
    <w:p w14:paraId="4F25DF29" w14:textId="77777777" w:rsidR="007B1B6E" w:rsidRDefault="007B1B6E" w:rsidP="007B1B6E">
      <w:pPr>
        <w:pBdr>
          <w:bottom w:val="single" w:sz="12" w:space="1" w:color="auto"/>
        </w:pBdr>
        <w:spacing w:after="0" w:line="240" w:lineRule="auto"/>
      </w:pPr>
      <w:r>
        <w:t>8.00 AM - 9.00 AM Central Time</w:t>
      </w:r>
    </w:p>
    <w:p w14:paraId="7AEF0314" w14:textId="77777777" w:rsidR="007B1B6E" w:rsidRDefault="007B1B6E" w:rsidP="007B1B6E">
      <w:pPr>
        <w:pBdr>
          <w:bottom w:val="single" w:sz="12" w:space="1" w:color="auto"/>
        </w:pBdr>
        <w:spacing w:after="0" w:line="240" w:lineRule="auto"/>
      </w:pPr>
    </w:p>
    <w:p w14:paraId="3E5618A4" w14:textId="77777777" w:rsidR="007B1B6E" w:rsidRDefault="007B1B6E" w:rsidP="007B1B6E">
      <w:pPr>
        <w:pBdr>
          <w:bottom w:val="single" w:sz="12" w:space="1" w:color="auto"/>
        </w:pBdr>
        <w:spacing w:after="0" w:line="240" w:lineRule="auto"/>
      </w:pPr>
      <w:r>
        <w:t>Live Meeting Location</w:t>
      </w:r>
    </w:p>
    <w:p w14:paraId="07FC2785" w14:textId="77777777" w:rsidR="007B1B6E" w:rsidRDefault="007B1B6E" w:rsidP="007B1B6E">
      <w:pPr>
        <w:pBdr>
          <w:bottom w:val="single" w:sz="12" w:space="1" w:color="auto"/>
        </w:pBdr>
        <w:spacing w:after="0" w:line="240" w:lineRule="auto"/>
      </w:pPr>
    </w:p>
    <w:p w14:paraId="6F84C7EB" w14:textId="77777777" w:rsidR="007B1B6E" w:rsidRDefault="007B1B6E" w:rsidP="007B1B6E">
      <w:pPr>
        <w:pBdr>
          <w:bottom w:val="single" w:sz="12" w:space="1" w:color="auto"/>
        </w:pBdr>
        <w:spacing w:after="0" w:line="240" w:lineRule="auto"/>
      </w:pPr>
      <w:r>
        <w:t xml:space="preserve">Rush University Medical Center </w:t>
      </w:r>
    </w:p>
    <w:p w14:paraId="53F681D3" w14:textId="77777777" w:rsidR="007B1B6E" w:rsidRDefault="007B1B6E" w:rsidP="007B1B6E">
      <w:pPr>
        <w:pBdr>
          <w:bottom w:val="single" w:sz="12" w:space="1" w:color="auto"/>
        </w:pBdr>
        <w:spacing w:after="0" w:line="240" w:lineRule="auto"/>
      </w:pPr>
      <w:r>
        <w:t xml:space="preserve">1725 West Harrison Street, </w:t>
      </w:r>
    </w:p>
    <w:p w14:paraId="32DF5472" w14:textId="77777777" w:rsidR="007B1B6E" w:rsidRDefault="007B1B6E" w:rsidP="007B1B6E">
      <w:pPr>
        <w:pBdr>
          <w:bottom w:val="single" w:sz="12" w:space="1" w:color="auto"/>
        </w:pBdr>
        <w:spacing w:after="0" w:line="240" w:lineRule="auto"/>
      </w:pPr>
      <w:r>
        <w:t>Professional Building I</w:t>
      </w:r>
    </w:p>
    <w:p w14:paraId="3CB75642" w14:textId="77777777" w:rsidR="007B1B6E" w:rsidRDefault="007B1B6E" w:rsidP="007B1B6E">
      <w:pPr>
        <w:pBdr>
          <w:bottom w:val="single" w:sz="12" w:space="1" w:color="auto"/>
        </w:pBdr>
        <w:spacing w:after="0" w:line="240" w:lineRule="auto"/>
      </w:pPr>
      <w:r>
        <w:lastRenderedPageBreak/>
        <w:t>Fifth Floor</w:t>
      </w:r>
    </w:p>
    <w:p w14:paraId="6074E855" w14:textId="77777777" w:rsidR="007B1B6E" w:rsidRDefault="007B1B6E" w:rsidP="007B1B6E">
      <w:pPr>
        <w:pBdr>
          <w:bottom w:val="single" w:sz="12" w:space="1" w:color="auto"/>
        </w:pBdr>
        <w:spacing w:after="0" w:line="240" w:lineRule="auto"/>
      </w:pPr>
      <w:r>
        <w:t>Chicago, IL 60612</w:t>
      </w:r>
    </w:p>
    <w:p w14:paraId="0001F43A" w14:textId="77777777" w:rsidR="007B1B6E" w:rsidRDefault="007B1B6E" w:rsidP="007B1B6E">
      <w:pPr>
        <w:pBdr>
          <w:bottom w:val="single" w:sz="12" w:space="1" w:color="auto"/>
        </w:pBdr>
        <w:spacing w:after="0" w:line="240" w:lineRule="auto"/>
      </w:pPr>
    </w:p>
    <w:p w14:paraId="66030566" w14:textId="77777777" w:rsidR="007B1B6E" w:rsidRDefault="007B1B6E" w:rsidP="007B1B6E">
      <w:pPr>
        <w:pBdr>
          <w:bottom w:val="single" w:sz="12" w:space="1" w:color="auto"/>
        </w:pBdr>
        <w:spacing w:after="0" w:line="240" w:lineRule="auto"/>
      </w:pPr>
      <w:r>
        <w:t>The Garden Room/Main Lounge – Room 500</w:t>
      </w:r>
    </w:p>
    <w:p w14:paraId="1CF2F9F7" w14:textId="77777777" w:rsidR="007B1B6E" w:rsidRDefault="007B1B6E" w:rsidP="007B1B6E">
      <w:pPr>
        <w:pBdr>
          <w:bottom w:val="single" w:sz="12" w:space="1" w:color="auto"/>
        </w:pBdr>
        <w:spacing w:after="0" w:line="240" w:lineRule="auto"/>
      </w:pPr>
    </w:p>
    <w:p w14:paraId="306C4D40" w14:textId="2CBC08E4" w:rsidR="007B1B6E" w:rsidRDefault="007B1B6E" w:rsidP="007B1B6E">
      <w:pPr>
        <w:pBdr>
          <w:bottom w:val="single" w:sz="12" w:space="1" w:color="auto"/>
        </w:pBdr>
        <w:spacing w:after="0" w:line="240" w:lineRule="auto"/>
      </w:pPr>
      <w:r>
        <w:t xml:space="preserve">Live simulcast link: </w:t>
      </w:r>
      <w:hyperlink r:id="rId11" w:history="1">
        <w:r w:rsidRPr="00EF5B59">
          <w:rPr>
            <w:rStyle w:val="Hyperlink"/>
          </w:rPr>
          <w:t>http://prime.fpplive.com</w:t>
        </w:r>
      </w:hyperlink>
      <w:r>
        <w:t xml:space="preserve"> </w:t>
      </w:r>
    </w:p>
    <w:p w14:paraId="45DC65E5" w14:textId="77777777" w:rsidR="007B1B6E" w:rsidRDefault="007B1B6E" w:rsidP="007B1B6E">
      <w:pPr>
        <w:pBdr>
          <w:bottom w:val="single" w:sz="12" w:space="1" w:color="auto"/>
        </w:pBdr>
        <w:spacing w:after="0" w:line="240" w:lineRule="auto"/>
      </w:pPr>
    </w:p>
    <w:p w14:paraId="333DCD45" w14:textId="5C329243" w:rsidR="007B1B6E" w:rsidRDefault="007B1B6E" w:rsidP="007B1B6E">
      <w:pPr>
        <w:pBdr>
          <w:bottom w:val="single" w:sz="12" w:space="1" w:color="auto"/>
        </w:pBdr>
        <w:spacing w:after="0" w:line="240" w:lineRule="auto"/>
      </w:pPr>
      <w:r>
        <w:t xml:space="preserve">To participate in the interactive activity on your device, you will need to click on a separate link: prime.arraylearn.com    </w:t>
      </w:r>
    </w:p>
    <w:p w14:paraId="64F8AA0E" w14:textId="77777777" w:rsidR="007B1B6E" w:rsidRDefault="007B1B6E" w:rsidP="007B1B6E">
      <w:pPr>
        <w:pBdr>
          <w:bottom w:val="single" w:sz="12" w:space="1" w:color="auto"/>
        </w:pBdr>
        <w:spacing w:after="0" w:line="240" w:lineRule="auto"/>
      </w:pPr>
    </w:p>
    <w:p w14:paraId="32A0BAB2" w14:textId="77777777" w:rsidR="007B1B6E" w:rsidRDefault="007B1B6E" w:rsidP="007B1B6E">
      <w:pPr>
        <w:pBdr>
          <w:bottom w:val="single" w:sz="12" w:space="1" w:color="auto"/>
        </w:pBdr>
        <w:spacing w:after="0" w:line="240" w:lineRule="auto"/>
      </w:pPr>
      <w:r>
        <w:t>For questions, please email: debbie.greiner@prIMEimeoncology.org</w:t>
      </w:r>
    </w:p>
    <w:p w14:paraId="5B270FCF" w14:textId="77777777" w:rsidR="007B1B6E" w:rsidRDefault="007B1B6E" w:rsidP="007B1B6E">
      <w:pPr>
        <w:pBdr>
          <w:bottom w:val="single" w:sz="12" w:space="1" w:color="auto"/>
        </w:pBdr>
        <w:spacing w:after="0" w:line="240" w:lineRule="auto"/>
      </w:pPr>
    </w:p>
    <w:p w14:paraId="4A91C6BB" w14:textId="04966D8A" w:rsidR="00734A18" w:rsidRPr="009E447D" w:rsidRDefault="007B1B6E" w:rsidP="007B1B6E">
      <w:pPr>
        <w:pBdr>
          <w:bottom w:val="single" w:sz="12" w:space="1" w:color="auto"/>
        </w:pBdr>
        <w:spacing w:after="0" w:line="240" w:lineRule="auto"/>
        <w:rPr>
          <w:highlight w:val="yellow"/>
        </w:rPr>
      </w:pPr>
      <w:r>
        <w:t>We look forward to your participation!</w:t>
      </w:r>
    </w:p>
    <w:p w14:paraId="5581C441" w14:textId="77777777" w:rsidR="00734A18" w:rsidRPr="009E447D" w:rsidRDefault="00734A18" w:rsidP="00734A18">
      <w:pPr>
        <w:pBdr>
          <w:bottom w:val="single" w:sz="12" w:space="1" w:color="auto"/>
        </w:pBdr>
        <w:spacing w:after="0" w:line="240" w:lineRule="auto"/>
        <w:rPr>
          <w:highlight w:val="yellow"/>
        </w:rPr>
      </w:pPr>
    </w:p>
    <w:p w14:paraId="6E52E706" w14:textId="77777777" w:rsidR="00F56A34" w:rsidRPr="00F56A34" w:rsidRDefault="00F56A34" w:rsidP="00F56A34">
      <w:pPr>
        <w:spacing w:after="0" w:line="240" w:lineRule="auto"/>
        <w:rPr>
          <w:b/>
        </w:rPr>
      </w:pPr>
    </w:p>
    <w:p w14:paraId="7D75C338" w14:textId="77777777" w:rsidR="00F56A34" w:rsidRPr="003F64AF" w:rsidRDefault="00F56A34" w:rsidP="004D7A60">
      <w:pPr>
        <w:pStyle w:val="ListParagraph"/>
        <w:numPr>
          <w:ilvl w:val="0"/>
          <w:numId w:val="7"/>
        </w:numPr>
        <w:spacing w:after="0" w:line="240" w:lineRule="auto"/>
        <w:rPr>
          <w:b/>
        </w:rPr>
      </w:pPr>
      <w:r w:rsidRPr="003F64AF">
        <w:rPr>
          <w:b/>
        </w:rPr>
        <w:t>[Registration Confirmation Copy]</w:t>
      </w:r>
    </w:p>
    <w:p w14:paraId="29CF26DE" w14:textId="77777777" w:rsidR="00F56A34" w:rsidRDefault="00F56A34" w:rsidP="00F56A34">
      <w:pPr>
        <w:pBdr>
          <w:bottom w:val="single" w:sz="12" w:space="1" w:color="auto"/>
        </w:pBdr>
        <w:spacing w:after="0" w:line="240" w:lineRule="auto"/>
      </w:pPr>
    </w:p>
    <w:p w14:paraId="0B12DF4E" w14:textId="77777777" w:rsidR="00F56A34" w:rsidRPr="00F56A34" w:rsidRDefault="00F56A34" w:rsidP="00F56A34">
      <w:pPr>
        <w:pBdr>
          <w:bottom w:val="single" w:sz="12" w:space="1" w:color="auto"/>
        </w:pBdr>
        <w:spacing w:after="0" w:line="240" w:lineRule="auto"/>
      </w:pPr>
      <w:r w:rsidRPr="00F56A34">
        <w:t>You have cancelled the registration process. None of your information has been captured. To register, please return to the meeting home page.</w:t>
      </w:r>
    </w:p>
    <w:p w14:paraId="6E0D5FD7" w14:textId="77777777" w:rsidR="00F56A34" w:rsidRPr="00F56A34" w:rsidRDefault="00F56A34" w:rsidP="00F56A34">
      <w:pPr>
        <w:pBdr>
          <w:bottom w:val="single" w:sz="12" w:space="1" w:color="auto"/>
        </w:pBdr>
        <w:spacing w:after="0" w:line="240" w:lineRule="auto"/>
      </w:pPr>
    </w:p>
    <w:p w14:paraId="1222B744" w14:textId="7E83CA4B" w:rsidR="00F56A34" w:rsidRDefault="00F56A34" w:rsidP="00F56A34">
      <w:pPr>
        <w:pBdr>
          <w:bottom w:val="single" w:sz="12" w:space="1" w:color="auto"/>
        </w:pBdr>
        <w:spacing w:after="0" w:line="240" w:lineRule="auto"/>
      </w:pPr>
      <w:r w:rsidRPr="00F56A34">
        <w:t>If you experience difficulty registering, please contact the meeting organizer at info@pr</w:t>
      </w:r>
      <w:r w:rsidR="00687636">
        <w:t>IME</w:t>
      </w:r>
      <w:r w:rsidRPr="00F56A34">
        <w:t>oncology.org.</w:t>
      </w:r>
    </w:p>
    <w:p w14:paraId="58DD5E6E" w14:textId="77777777" w:rsidR="00734A18" w:rsidRPr="00F56A34" w:rsidRDefault="00734A18" w:rsidP="00734A18">
      <w:pPr>
        <w:pBdr>
          <w:bottom w:val="single" w:sz="12" w:space="1" w:color="auto"/>
        </w:pBdr>
        <w:spacing w:after="0" w:line="240" w:lineRule="auto"/>
      </w:pPr>
    </w:p>
    <w:p w14:paraId="3F7C7AAD" w14:textId="77777777" w:rsidR="00734A18" w:rsidRDefault="00734A18" w:rsidP="00285C5C">
      <w:pPr>
        <w:pBdr>
          <w:bottom w:val="single" w:sz="12" w:space="1" w:color="auto"/>
        </w:pBdr>
        <w:spacing w:after="0" w:line="240" w:lineRule="auto"/>
      </w:pPr>
    </w:p>
    <w:p w14:paraId="257B1B16" w14:textId="77777777" w:rsidR="00A31ACC" w:rsidRDefault="00A31ACC" w:rsidP="00285C5C">
      <w:pPr>
        <w:spacing w:after="0" w:line="240" w:lineRule="auto"/>
      </w:pPr>
    </w:p>
    <w:p w14:paraId="7ECAE578" w14:textId="77777777" w:rsidR="00A31ACC" w:rsidRPr="003F64AF" w:rsidRDefault="00A31ACC" w:rsidP="003C0CFB">
      <w:pPr>
        <w:pStyle w:val="ListParagraph"/>
        <w:numPr>
          <w:ilvl w:val="0"/>
          <w:numId w:val="7"/>
        </w:numPr>
        <w:spacing w:after="0" w:line="240" w:lineRule="auto"/>
        <w:rPr>
          <w:b/>
        </w:rPr>
      </w:pPr>
      <w:r w:rsidRPr="003F64AF">
        <w:rPr>
          <w:b/>
        </w:rPr>
        <w:t>[Other]</w:t>
      </w:r>
    </w:p>
    <w:p w14:paraId="48D21B90" w14:textId="77777777" w:rsidR="00A31ACC" w:rsidRDefault="00A31ACC" w:rsidP="00285C5C">
      <w:pPr>
        <w:spacing w:after="0" w:line="240" w:lineRule="auto"/>
      </w:pPr>
      <w:r>
        <w:t>Please add any additional copy needed but not listed above with a description of what it is and where it is needed.</w:t>
      </w:r>
    </w:p>
    <w:p w14:paraId="4931762A" w14:textId="77777777" w:rsidR="00DD0DAA" w:rsidRDefault="00DD0DAA" w:rsidP="00285C5C">
      <w:pPr>
        <w:spacing w:after="0" w:line="240" w:lineRule="auto"/>
      </w:pPr>
    </w:p>
    <w:p w14:paraId="29066727" w14:textId="6070C445" w:rsidR="00DD0DAA" w:rsidRDefault="00DD0DAA" w:rsidP="00DD0DAA">
      <w:pPr>
        <w:spacing w:after="0" w:line="240" w:lineRule="auto"/>
        <w:rPr>
          <w:ins w:id="2" w:author="Debbie Greiner" w:date="2014-04-14T16:48:00Z"/>
        </w:rPr>
      </w:pPr>
      <w:ins w:id="3" w:author="Debbie Greiner" w:date="2014-04-14T16:48:00Z">
        <w:r w:rsidRPr="009561AD">
          <w:rPr>
            <w:i/>
            <w:rPrChange w:id="4" w:author="Debbie Greiner" w:date="2014-05-05T11:05:00Z">
              <w:rPr/>
            </w:rPrChange>
          </w:rPr>
          <w:t>Immuno-Oncology Comes of Age</w:t>
        </w:r>
        <w:r w:rsidRPr="00947BA2">
          <w:t xml:space="preserve"> is a six-meeting series taking place at educational institutions across </w:t>
        </w:r>
        <w:r>
          <w:t xml:space="preserve">the country. This installment, </w:t>
        </w:r>
      </w:ins>
      <w:r w:rsidRPr="00B932B6">
        <w:rPr>
          <w:i/>
        </w:rPr>
        <w:t>A Combination Approach to Immunotherapy</w:t>
      </w:r>
      <w:ins w:id="5" w:author="Debbie Greiner" w:date="2014-04-14T16:48:00Z">
        <w:r w:rsidRPr="00947BA2">
          <w:t xml:space="preserve">, is part of </w:t>
        </w:r>
        <w:proofErr w:type="gramStart"/>
        <w:r w:rsidRPr="00947BA2">
          <w:t xml:space="preserve">the </w:t>
        </w:r>
      </w:ins>
      <w:r>
        <w:t xml:space="preserve"> Rush</w:t>
      </w:r>
      <w:proofErr w:type="gramEnd"/>
      <w:r>
        <w:t xml:space="preserve"> University</w:t>
      </w:r>
      <w:ins w:id="6" w:author="Debbie Greiner" w:date="2014-04-14T16:48:00Z">
        <w:r w:rsidRPr="00947BA2">
          <w:t xml:space="preserve"> grand rounds series. A live simulcast of this meeting will be available on </w:t>
        </w:r>
      </w:ins>
      <w:r>
        <w:t>Wednesday, December 17</w:t>
      </w:r>
      <w:ins w:id="7" w:author="Debbie Greiner" w:date="2014-05-05T11:04:00Z">
        <w:r>
          <w:t>, 2014.</w:t>
        </w:r>
      </w:ins>
      <w:ins w:id="8" w:author="Debbie Greiner" w:date="2014-04-14T16:48:00Z">
        <w:r w:rsidRPr="00947BA2">
          <w:t xml:space="preserve"> You must register in advance in order to receive login information for the simulcast.</w:t>
        </w:r>
      </w:ins>
    </w:p>
    <w:p w14:paraId="098F03C6" w14:textId="77777777" w:rsidR="00DD0DAA" w:rsidRDefault="00DD0DAA" w:rsidP="00285C5C">
      <w:pPr>
        <w:spacing w:after="0" w:line="240" w:lineRule="auto"/>
      </w:pPr>
    </w:p>
    <w:p w14:paraId="4E908697" w14:textId="77777777" w:rsidR="00DD0DAA" w:rsidRDefault="00DD0DAA" w:rsidP="00285C5C">
      <w:pPr>
        <w:spacing w:after="0" w:line="240" w:lineRule="auto"/>
      </w:pPr>
    </w:p>
    <w:p w14:paraId="244575E6" w14:textId="77777777" w:rsidR="002C2D1B" w:rsidRDefault="002C2D1B" w:rsidP="002C2D1B">
      <w:pPr>
        <w:pBdr>
          <w:bottom w:val="single" w:sz="12" w:space="1" w:color="auto"/>
        </w:pBdr>
        <w:spacing w:after="0" w:line="240" w:lineRule="auto"/>
      </w:pPr>
    </w:p>
    <w:p w14:paraId="71346F08" w14:textId="19C061DE" w:rsidR="0091793F" w:rsidRDefault="0091793F">
      <w:r>
        <w:br w:type="page"/>
      </w:r>
    </w:p>
    <w:p w14:paraId="705564D9" w14:textId="77777777" w:rsidR="007B3532" w:rsidRPr="00C243B4" w:rsidRDefault="007B3532" w:rsidP="007B3532">
      <w:pPr>
        <w:spacing w:after="0" w:line="240" w:lineRule="auto"/>
        <w:jc w:val="center"/>
        <w:rPr>
          <w:b/>
        </w:rPr>
      </w:pPr>
      <w:r w:rsidRPr="0026285A">
        <w:rPr>
          <w:b/>
          <w:sz w:val="28"/>
          <w:szCs w:val="28"/>
        </w:rPr>
        <w:lastRenderedPageBreak/>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7B3532" w:rsidRPr="0026285A" w14:paraId="40BBF41C" w14:textId="77777777" w:rsidTr="003D7027">
        <w:trPr>
          <w:jc w:val="center"/>
        </w:trPr>
        <w:tc>
          <w:tcPr>
            <w:tcW w:w="2538" w:type="dxa"/>
          </w:tcPr>
          <w:p w14:paraId="170AD48B" w14:textId="77777777" w:rsidR="007B3532" w:rsidRPr="0026285A" w:rsidRDefault="007B3532" w:rsidP="003D7027">
            <w:pPr>
              <w:rPr>
                <w:b/>
              </w:rPr>
            </w:pPr>
            <w:r w:rsidRPr="0026285A">
              <w:rPr>
                <w:b/>
              </w:rPr>
              <w:t>Project Name (internal)</w:t>
            </w:r>
          </w:p>
        </w:tc>
        <w:tc>
          <w:tcPr>
            <w:tcW w:w="2250" w:type="dxa"/>
          </w:tcPr>
          <w:p w14:paraId="158887C7" w14:textId="77777777" w:rsidR="007B3532" w:rsidRPr="0026285A" w:rsidRDefault="007B3532" w:rsidP="003D7027"/>
        </w:tc>
        <w:tc>
          <w:tcPr>
            <w:tcW w:w="2610" w:type="dxa"/>
          </w:tcPr>
          <w:p w14:paraId="31CDA85F" w14:textId="77777777" w:rsidR="007B3532" w:rsidRPr="0026285A" w:rsidRDefault="007B3532" w:rsidP="003D7027">
            <w:pPr>
              <w:rPr>
                <w:b/>
              </w:rPr>
            </w:pPr>
            <w:r w:rsidRPr="0026285A">
              <w:rPr>
                <w:b/>
              </w:rPr>
              <w:t>Project Code</w:t>
            </w:r>
          </w:p>
        </w:tc>
        <w:tc>
          <w:tcPr>
            <w:tcW w:w="2178" w:type="dxa"/>
          </w:tcPr>
          <w:p w14:paraId="39C11E80" w14:textId="77777777" w:rsidR="007B3532" w:rsidRPr="0026285A" w:rsidRDefault="007B3532" w:rsidP="003D7027"/>
        </w:tc>
      </w:tr>
      <w:tr w:rsidR="007B3532" w:rsidRPr="0026285A" w14:paraId="2B439F58" w14:textId="77777777" w:rsidTr="003D7027">
        <w:trPr>
          <w:jc w:val="center"/>
        </w:trPr>
        <w:tc>
          <w:tcPr>
            <w:tcW w:w="2538" w:type="dxa"/>
          </w:tcPr>
          <w:p w14:paraId="0590A753" w14:textId="77777777" w:rsidR="007B3532" w:rsidRPr="0026285A" w:rsidRDefault="007B3532" w:rsidP="003D7027">
            <w:pPr>
              <w:rPr>
                <w:b/>
              </w:rPr>
            </w:pPr>
            <w:r w:rsidRPr="0026285A">
              <w:rPr>
                <w:b/>
              </w:rPr>
              <w:t>Virtual Project Manager</w:t>
            </w:r>
          </w:p>
        </w:tc>
        <w:tc>
          <w:tcPr>
            <w:tcW w:w="2250" w:type="dxa"/>
          </w:tcPr>
          <w:p w14:paraId="196FC3C4" w14:textId="77777777" w:rsidR="007B3532" w:rsidRPr="0026285A" w:rsidRDefault="00AE7BCE" w:rsidP="003D7027">
            <w:pPr>
              <w:tabs>
                <w:tab w:val="right" w:pos="2034"/>
              </w:tabs>
            </w:pPr>
            <w:sdt>
              <w:sdtPr>
                <w:id w:val="-1729766789"/>
                <w:placeholder>
                  <w:docPart w:val="1B27422820F34510B5F9EA4F7D32A25C"/>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7B3532" w:rsidRPr="0065374A">
                  <w:rPr>
                    <w:rStyle w:val="PlaceholderText"/>
                  </w:rPr>
                  <w:t>Choose an item.</w:t>
                </w:r>
              </w:sdtContent>
            </w:sdt>
          </w:p>
        </w:tc>
        <w:tc>
          <w:tcPr>
            <w:tcW w:w="2610" w:type="dxa"/>
          </w:tcPr>
          <w:p w14:paraId="6FB5FAE9" w14:textId="77777777" w:rsidR="007B3532" w:rsidRPr="0026285A" w:rsidRDefault="007B3532" w:rsidP="003D7027">
            <w:pPr>
              <w:rPr>
                <w:b/>
              </w:rPr>
            </w:pPr>
            <w:r w:rsidRPr="0026285A">
              <w:rPr>
                <w:b/>
              </w:rPr>
              <w:t>Clinical Program Manager</w:t>
            </w:r>
          </w:p>
        </w:tc>
        <w:sdt>
          <w:sdtPr>
            <w:id w:val="2033683028"/>
            <w:placeholder>
              <w:docPart w:val="EBC6FA42A5164CF8A062947E2BAC9F46"/>
            </w:placeholder>
            <w:showingPlcHd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77777777" w:rsidR="007B3532" w:rsidRPr="0026285A" w:rsidRDefault="007B3532" w:rsidP="003D7027">
                <w:r w:rsidRPr="0065374A">
                  <w:rPr>
                    <w:rStyle w:val="PlaceholderText"/>
                  </w:rPr>
                  <w:t>Choose an item.</w:t>
                </w:r>
              </w:p>
            </w:tc>
          </w:sdtContent>
        </w:sdt>
      </w:tr>
      <w:tr w:rsidR="007B3532" w:rsidRPr="0026285A" w14:paraId="4C0E6711" w14:textId="77777777" w:rsidTr="003D7027">
        <w:trPr>
          <w:jc w:val="center"/>
        </w:trPr>
        <w:tc>
          <w:tcPr>
            <w:tcW w:w="2538" w:type="dxa"/>
          </w:tcPr>
          <w:p w14:paraId="5C44CAA2" w14:textId="77777777" w:rsidR="007B3532" w:rsidRPr="0026285A" w:rsidRDefault="007B3532" w:rsidP="003D7027">
            <w:pPr>
              <w:rPr>
                <w:b/>
              </w:rPr>
            </w:pPr>
            <w:r w:rsidRPr="0026285A">
              <w:rPr>
                <w:b/>
              </w:rPr>
              <w:t>Compliance</w:t>
            </w:r>
          </w:p>
        </w:tc>
        <w:sdt>
          <w:sdtPr>
            <w:id w:val="1049502786"/>
            <w:placeholder>
              <w:docPart w:val="7611420DF2C846A8B64147BDBA9E1DD0"/>
            </w:placeholder>
            <w:showingPlcHdr/>
            <w:dropDownList>
              <w:listItem w:value="Choose an item."/>
              <w:listItem w:displayText="----------" w:value="----------"/>
              <w:listItem w:displayText="Susan Yarbrough" w:value="Susan Yarbrough"/>
            </w:dropDownList>
          </w:sdtPr>
          <w:sdtEndPr/>
          <w:sdtContent>
            <w:tc>
              <w:tcPr>
                <w:tcW w:w="2250" w:type="dxa"/>
              </w:tcPr>
              <w:p w14:paraId="561E969F" w14:textId="77777777" w:rsidR="007B3532" w:rsidRPr="0026285A" w:rsidRDefault="007B3532" w:rsidP="003D7027">
                <w:r w:rsidRPr="0026285A">
                  <w:rPr>
                    <w:rStyle w:val="PlaceholderText"/>
                  </w:rPr>
                  <w:t>Choose an item.</w:t>
                </w:r>
              </w:p>
            </w:tc>
          </w:sdtContent>
        </w:sdt>
        <w:tc>
          <w:tcPr>
            <w:tcW w:w="2610" w:type="dxa"/>
          </w:tcPr>
          <w:p w14:paraId="6E852F92" w14:textId="77777777" w:rsidR="007B3532" w:rsidRPr="0026285A" w:rsidRDefault="007B3532" w:rsidP="003D7027">
            <w:pPr>
              <w:rPr>
                <w:b/>
              </w:rPr>
            </w:pPr>
            <w:r w:rsidRPr="0026285A">
              <w:rPr>
                <w:b/>
              </w:rPr>
              <w:t>Editor</w:t>
            </w:r>
          </w:p>
        </w:tc>
        <w:sdt>
          <w:sdtPr>
            <w:id w:val="265899014"/>
            <w:placeholder>
              <w:docPart w:val="DFBD9AB74E4E4092ADBCB61DC373578F"/>
            </w:placeholder>
            <w:showingPlcHd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77777777" w:rsidR="007B3532" w:rsidRPr="0026285A" w:rsidRDefault="007B3532" w:rsidP="003D7027">
                <w:r w:rsidRPr="0065374A">
                  <w:rPr>
                    <w:rStyle w:val="PlaceholderText"/>
                  </w:rPr>
                  <w:t>Choose an item.</w:t>
                </w:r>
              </w:p>
            </w:tc>
          </w:sdtContent>
        </w:sdt>
      </w:tr>
    </w:tbl>
    <w:p w14:paraId="2C6638E6" w14:textId="77777777" w:rsidR="007B3532" w:rsidRDefault="007B3532" w:rsidP="007B3532">
      <w:pPr>
        <w:pStyle w:val="ListParagraph"/>
        <w:ind w:left="0"/>
        <w:rPr>
          <w:b/>
          <w:sz w:val="24"/>
          <w:szCs w:val="24"/>
        </w:rPr>
        <w:sectPr w:rsidR="007B3532">
          <w:headerReference w:type="default" r:id="rId12"/>
          <w:footerReference w:type="default" r:id="rId13"/>
          <w:pgSz w:w="12240" w:h="15840"/>
          <w:pgMar w:top="1440" w:right="1440" w:bottom="1440" w:left="1440" w:header="720" w:footer="720" w:gutter="0"/>
          <w:cols w:space="720"/>
          <w:docGrid w:linePitch="360"/>
        </w:sectPr>
      </w:pPr>
    </w:p>
    <w:p w14:paraId="6D6ADDDF" w14:textId="5247ED44" w:rsidR="007B3532" w:rsidRPr="00556459" w:rsidRDefault="007B3532" w:rsidP="007B3532">
      <w:pPr>
        <w:pStyle w:val="ListParagraph"/>
        <w:ind w:left="0"/>
        <w:rPr>
          <w:b/>
          <w:sz w:val="24"/>
          <w:szCs w:val="24"/>
        </w:rPr>
      </w:pPr>
      <w:r>
        <w:rPr>
          <w:b/>
          <w:sz w:val="24"/>
          <w:szCs w:val="24"/>
        </w:rPr>
        <w:lastRenderedPageBreak/>
        <w:t>Launch Date/Internal Launch Date:</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77777777" w:rsidR="007B3532" w:rsidRPr="004333EE" w:rsidRDefault="00AE7BCE" w:rsidP="007B3532">
      <w:pPr>
        <w:pStyle w:val="ListParagraph"/>
        <w:ind w:left="0"/>
        <w:rPr>
          <w:sz w:val="24"/>
          <w:szCs w:val="24"/>
        </w:rPr>
      </w:pPr>
      <w:sdt>
        <w:sdtPr>
          <w:rPr>
            <w:sz w:val="24"/>
            <w:szCs w:val="24"/>
          </w:rPr>
          <w:id w:val="3794389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4333EE">
        <w:rPr>
          <w:sz w:val="24"/>
          <w:szCs w:val="24"/>
        </w:rPr>
        <w:t>Webcast</w:t>
      </w:r>
    </w:p>
    <w:p w14:paraId="216F73B8" w14:textId="77777777" w:rsidR="007B3532" w:rsidRPr="004333EE" w:rsidRDefault="00AE7BCE" w:rsidP="007B3532">
      <w:pPr>
        <w:pStyle w:val="ListParagraph"/>
        <w:ind w:left="0"/>
        <w:rPr>
          <w:sz w:val="24"/>
          <w:szCs w:val="24"/>
        </w:rPr>
      </w:pPr>
      <w:sdt>
        <w:sdtPr>
          <w:rPr>
            <w:sz w:val="24"/>
            <w:szCs w:val="24"/>
          </w:rPr>
          <w:id w:val="668299344"/>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AE7BCE"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AE7BCE"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AE7BCE"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77777777" w:rsidR="007B3532" w:rsidRDefault="00AE7BCE" w:rsidP="007B3532">
      <w:pPr>
        <w:pStyle w:val="ListParagraph"/>
        <w:ind w:left="0"/>
        <w:rPr>
          <w:sz w:val="24"/>
          <w:szCs w:val="24"/>
        </w:rPr>
      </w:pPr>
      <w:sdt>
        <w:sdtPr>
          <w:rPr>
            <w:sz w:val="24"/>
            <w:szCs w:val="24"/>
          </w:rPr>
          <w:id w:val="-4353468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1E18BCD3" w14:textId="77777777" w:rsidR="007B3532" w:rsidRDefault="00AE7BCE"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610AC5E" w14:textId="77777777" w:rsidR="007B3532" w:rsidRDefault="007B3532" w:rsidP="007B3532">
      <w:pPr>
        <w:pStyle w:val="ListParagraph"/>
        <w:ind w:left="0"/>
        <w:rPr>
          <w:sz w:val="24"/>
          <w:szCs w:val="24"/>
        </w:rPr>
      </w:pPr>
      <w:r>
        <w:rPr>
          <w:sz w:val="24"/>
          <w:szCs w:val="24"/>
        </w:rPr>
        <w:t>Subject Line:</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77777777" w:rsidR="007B3532" w:rsidRDefault="00AE7BCE" w:rsidP="007B3532">
      <w:pPr>
        <w:pStyle w:val="ListParagraph"/>
        <w:ind w:left="0"/>
        <w:rPr>
          <w:sz w:val="24"/>
          <w:szCs w:val="24"/>
        </w:rPr>
      </w:pPr>
      <w:sdt>
        <w:sdtPr>
          <w:rPr>
            <w:sz w:val="24"/>
            <w:szCs w:val="24"/>
          </w:rPr>
          <w:id w:val="-171336657"/>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Only One</w:t>
      </w:r>
    </w:p>
    <w:p w14:paraId="4B8486BF" w14:textId="77777777" w:rsidR="007B3532" w:rsidRDefault="00AE7BCE"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Two</w:t>
      </w:r>
    </w:p>
    <w:p w14:paraId="36323DC8" w14:textId="77777777" w:rsidR="007B3532" w:rsidRDefault="00AE7BCE"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01559CC5" w14:textId="77777777" w:rsidR="007B3532" w:rsidRDefault="007B3532" w:rsidP="007B3532">
      <w:pPr>
        <w:pStyle w:val="ListParagraph"/>
        <w:ind w:left="0"/>
        <w:rPr>
          <w:sz w:val="24"/>
          <w:szCs w:val="24"/>
        </w:rPr>
      </w:pP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77777777" w:rsidR="007B3532" w:rsidRDefault="00AE7BCE" w:rsidP="007B3532">
      <w:pPr>
        <w:pStyle w:val="ListParagraph"/>
        <w:ind w:left="0"/>
        <w:rPr>
          <w:sz w:val="24"/>
          <w:szCs w:val="24"/>
        </w:rPr>
      </w:pPr>
      <w:sdt>
        <w:sdtPr>
          <w:rPr>
            <w:sz w:val="24"/>
            <w:szCs w:val="24"/>
          </w:rPr>
          <w:id w:val="200994618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756660C1" w14:textId="77777777" w:rsidR="007B3532" w:rsidRDefault="00AE7BCE" w:rsidP="007B3532">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739AB96E" w14:textId="77777777" w:rsidR="007B3532" w:rsidRPr="00D82046" w:rsidRDefault="007B3532" w:rsidP="007B3532">
      <w:pPr>
        <w:pStyle w:val="ListParagraph"/>
        <w:ind w:left="0"/>
        <w:rPr>
          <w:sz w:val="24"/>
          <w:szCs w:val="24"/>
        </w:rPr>
      </w:pPr>
      <w:r>
        <w:rPr>
          <w:sz w:val="24"/>
          <w:szCs w:val="24"/>
        </w:rPr>
        <w:t>If Yes, List Activities: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77777777" w:rsidR="007B3532" w:rsidRPr="00C243B4" w:rsidRDefault="00AE7BCE"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EX-US</w:t>
      </w:r>
      <w:r w:rsidR="007B3532"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Global (Both EX-US &amp; US</w:t>
      </w:r>
      <w:proofErr w:type="gramStart"/>
      <w:r w:rsidR="007B3532" w:rsidRPr="00C243B4">
        <w:rPr>
          <w:sz w:val="24"/>
          <w:szCs w:val="24"/>
        </w:rPr>
        <w:t>)</w:t>
      </w:r>
      <w:proofErr w:type="gramEnd"/>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77777777" w:rsidR="007B3532" w:rsidRDefault="00AE7BCE" w:rsidP="007B3532">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r w:rsidR="007B3532" w:rsidRPr="00C243B4">
        <w:rPr>
          <w:sz w:val="24"/>
          <w:szCs w:val="24"/>
        </w:rPr>
        <w:t>:</w:t>
      </w: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77777777" w:rsidR="007B3532" w:rsidRDefault="00AE7BCE" w:rsidP="007B3532">
      <w:pPr>
        <w:pStyle w:val="ListParagraph"/>
        <w:ind w:left="0"/>
        <w:rPr>
          <w:sz w:val="24"/>
          <w:szCs w:val="24"/>
        </w:rPr>
      </w:pPr>
      <w:sdt>
        <w:sdtPr>
          <w:rPr>
            <w:sz w:val="24"/>
            <w:szCs w:val="24"/>
          </w:rPr>
          <w:id w:val="-1262684470"/>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2E4E7B25" w14:textId="77777777" w:rsidR="007B3532" w:rsidRDefault="00AE7BCE"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77777777" w:rsidR="007B3532" w:rsidRDefault="007B3532" w:rsidP="007B3532">
      <w:pPr>
        <w:pStyle w:val="ListParagraph"/>
        <w:ind w:left="0"/>
        <w:rPr>
          <w:sz w:val="24"/>
          <w:szCs w:val="24"/>
        </w:rPr>
      </w:pPr>
      <w:r>
        <w:rPr>
          <w:sz w:val="24"/>
          <w:szCs w:val="24"/>
        </w:rPr>
        <w:t>Slides Available By:</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4756ED46" w14:textId="77777777" w:rsidR="007B3532" w:rsidRDefault="00AE7BCE" w:rsidP="007B3532">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6CD97A02" w14:textId="77777777" w:rsidR="007B3532" w:rsidRDefault="00AE7BCE"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47C20F62" w14:textId="77777777" w:rsidR="007B3532" w:rsidRDefault="007B3532" w:rsidP="007B3532">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7AD4F7F1" w14:textId="77777777" w:rsidR="007B3532" w:rsidRDefault="007B3532" w:rsidP="007B3532">
      <w:pPr>
        <w:pStyle w:val="ListParagraph"/>
        <w:ind w:left="0"/>
        <w:rPr>
          <w:sz w:val="24"/>
          <w:szCs w:val="24"/>
        </w:rPr>
      </w:pPr>
    </w:p>
    <w:p w14:paraId="5738D47B" w14:textId="77777777" w:rsidR="007B3532" w:rsidRDefault="007B3532" w:rsidP="007B3532">
      <w:pPr>
        <w:pStyle w:val="ListParagraph"/>
        <w:ind w:left="0"/>
        <w:rPr>
          <w:b/>
          <w:sz w:val="24"/>
          <w:szCs w:val="24"/>
        </w:rPr>
      </w:pPr>
      <w:proofErr w:type="gramStart"/>
      <w:r>
        <w:rPr>
          <w:b/>
          <w:sz w:val="24"/>
          <w:szCs w:val="24"/>
        </w:rPr>
        <w:t>CME?</w:t>
      </w:r>
      <w:proofErr w:type="gramEnd"/>
    </w:p>
    <w:p w14:paraId="3A3C5D28" w14:textId="77777777" w:rsidR="007B3532" w:rsidRDefault="00AE7BCE" w:rsidP="007B3532">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38CEA5A4" w14:textId="77777777" w:rsidR="007B3532" w:rsidRDefault="00AE7BCE" w:rsidP="007B3532">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77777777" w:rsidR="007B3532" w:rsidRDefault="007B3532" w:rsidP="007B3532">
      <w:pPr>
        <w:pStyle w:val="ListParagraph"/>
        <w:ind w:left="0"/>
        <w:rPr>
          <w:b/>
          <w:sz w:val="24"/>
          <w:szCs w:val="24"/>
        </w:rPr>
      </w:pPr>
      <w:r>
        <w:rPr>
          <w:b/>
          <w:sz w:val="24"/>
          <w:szCs w:val="24"/>
        </w:rPr>
        <w:t>Webcast/PDS URL:</w:t>
      </w: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77777777" w:rsidR="007B3532" w:rsidRDefault="00AE7BCE" w:rsidP="007B3532">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AE7BCE"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AE7BCE"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AE7BCE"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AE7BCE"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1A5CF6DA" w14:textId="77777777"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F152E2">
        <w:rPr>
          <w:b/>
          <w:sz w:val="24"/>
          <w:szCs w:val="24"/>
        </w:rPr>
        <w:t>Mobile App Title:</w:t>
      </w:r>
    </w:p>
    <w:p w14:paraId="157CD056" w14:textId="07F27E95" w:rsidR="0091793F" w:rsidRPr="0091793F" w:rsidRDefault="0091793F" w:rsidP="0091793F">
      <w:pPr>
        <w:spacing w:after="0" w:line="240" w:lineRule="auto"/>
        <w:rPr>
          <w:b/>
        </w:rPr>
      </w:pPr>
      <w:r w:rsidRPr="0091793F">
        <w:rPr>
          <w:b/>
        </w:rPr>
        <w:lastRenderedPageBreak/>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745B519C" w14:textId="77777777" w:rsidR="0091793F" w:rsidRPr="009D7D6F" w:rsidRDefault="0091793F" w:rsidP="0091793F">
      <w:pPr>
        <w:pStyle w:val="ListParagraph"/>
        <w:numPr>
          <w:ilvl w:val="0"/>
          <w:numId w:val="7"/>
        </w:numPr>
        <w:spacing w:after="0" w:line="240" w:lineRule="auto"/>
        <w:rPr>
          <w:b/>
        </w:rPr>
      </w:pPr>
      <w:r w:rsidRPr="009D7D6F">
        <w:rPr>
          <w:b/>
        </w:rPr>
        <w:t>[Meeting-Associated Downloadable Slides]---</w:t>
      </w:r>
      <w:r w:rsidRPr="009D7D6F">
        <w:rPr>
          <w:b/>
          <w:color w:val="FF0000"/>
        </w:rPr>
        <w:t>VERIFY with Clinical after the meeting to see what presentation are to be included</w:t>
      </w:r>
    </w:p>
    <w:p w14:paraId="6E56B0A6" w14:textId="77777777" w:rsidR="0091793F" w:rsidRDefault="0091793F" w:rsidP="0091793F">
      <w:pPr>
        <w:spacing w:after="0" w:line="240" w:lineRule="auto"/>
      </w:pPr>
    </w:p>
    <w:p w14:paraId="0EC3CE90" w14:textId="77777777" w:rsidR="0091793F" w:rsidRPr="009D7D6F" w:rsidRDefault="0091793F" w:rsidP="0091793F">
      <w:pPr>
        <w:spacing w:after="0" w:line="240" w:lineRule="auto"/>
        <w:rPr>
          <w:b/>
          <w:color w:val="FF9900"/>
        </w:rPr>
      </w:pPr>
      <w:r w:rsidRPr="009D7D6F">
        <w:rPr>
          <w:b/>
          <w:color w:val="FF9900"/>
        </w:rPr>
        <w:t xml:space="preserve">Downloadable Slides </w:t>
      </w:r>
      <w:proofErr w:type="gramStart"/>
      <w:r w:rsidRPr="009D7D6F">
        <w:rPr>
          <w:b/>
          <w:color w:val="FF9900"/>
        </w:rPr>
        <w:t>From</w:t>
      </w:r>
      <w:proofErr w:type="gramEnd"/>
      <w:r w:rsidRPr="009D7D6F">
        <w:rPr>
          <w:b/>
          <w:color w:val="FF9900"/>
        </w:rPr>
        <w:t xml:space="preserve"> [Insert Meeting Title]</w:t>
      </w:r>
    </w:p>
    <w:p w14:paraId="08D82057" w14:textId="77777777" w:rsidR="0091793F" w:rsidRPr="009D7D6F" w:rsidRDefault="0091793F" w:rsidP="0091793F">
      <w:pPr>
        <w:spacing w:after="0" w:line="240" w:lineRule="auto"/>
        <w:rPr>
          <w:b/>
        </w:rPr>
      </w:pPr>
      <w:r w:rsidRPr="009D7D6F">
        <w:rPr>
          <w:b/>
        </w:rPr>
        <w:t>ACTIVITY FEATURES</w:t>
      </w:r>
    </w:p>
    <w:p w14:paraId="665D5BA8" w14:textId="77777777" w:rsidR="0091793F" w:rsidRDefault="0091793F" w:rsidP="0091793F">
      <w:pPr>
        <w:spacing w:after="0" w:line="240" w:lineRule="auto"/>
      </w:pPr>
      <w:r>
        <w:t>[Icon] Downloadable Slides</w:t>
      </w:r>
    </w:p>
    <w:p w14:paraId="269222C3" w14:textId="77777777"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77777777" w:rsidR="0091793F" w:rsidRDefault="0091793F" w:rsidP="0091793F">
      <w:pPr>
        <w:spacing w:after="0" w:line="240" w:lineRule="auto"/>
        <w:rPr>
          <w:b/>
        </w:rPr>
      </w:pPr>
      <w:r w:rsidRPr="009D7D6F">
        <w:rPr>
          <w:b/>
        </w:rPr>
        <w:t>ACTIVITY OVERVIEW</w:t>
      </w:r>
    </w:p>
    <w:p w14:paraId="6A30C3D4" w14:textId="77777777" w:rsidR="0091793F" w:rsidRDefault="0091793F" w:rsidP="0091793F">
      <w:pPr>
        <w:spacing w:after="0" w:line="240" w:lineRule="auto"/>
      </w:pPr>
      <w:proofErr w:type="gramStart"/>
      <w:r>
        <w:t>prIME</w:t>
      </w:r>
      <w:proofErr w:type="gramEnd"/>
      <w:r>
        <w:t xml:space="preserve"> Oncology invites you to view Downloadable Slides from the</w:t>
      </w:r>
      <w:r>
        <w:rPr>
          <w:rStyle w:val="Emphasis"/>
        </w:rPr>
        <w:t xml:space="preserve"> [title] </w:t>
      </w:r>
      <w:r>
        <w:t xml:space="preserve">symposium/meeting </w:t>
      </w:r>
      <w:r w:rsidRPr="009D7D6F">
        <w:rPr>
          <w:color w:val="FF0000"/>
        </w:rPr>
        <w:t>[choose one]</w:t>
      </w:r>
      <w:r>
        <w:t xml:space="preserve"> held in San Diego, California, United States.</w:t>
      </w:r>
    </w:p>
    <w:p w14:paraId="6BD59639" w14:textId="77777777" w:rsidR="0091793F" w:rsidRDefault="0091793F" w:rsidP="0091793F">
      <w:pPr>
        <w:spacing w:after="0" w:line="240" w:lineRule="auto"/>
      </w:pPr>
    </w:p>
    <w:p w14:paraId="7BF0EC5C" w14:textId="77777777" w:rsidR="0091793F" w:rsidRDefault="0091793F" w:rsidP="0091793F">
      <w:pPr>
        <w:spacing w:after="0" w:line="240" w:lineRule="auto"/>
      </w:pPr>
      <w:r>
        <w:t>***May add a “in conjunction with _______” phrase if this is from a symposium at a congress.</w:t>
      </w:r>
    </w:p>
    <w:p w14:paraId="64A87596" w14:textId="77777777" w:rsidR="0091793F" w:rsidRDefault="0091793F" w:rsidP="0091793F">
      <w:pPr>
        <w:spacing w:after="0" w:line="240" w:lineRule="auto"/>
      </w:pPr>
    </w:p>
    <w:p w14:paraId="2DB3F88D" w14:textId="2C13E511" w:rsidR="0091793F" w:rsidRDefault="00963419" w:rsidP="0091793F">
      <w:pPr>
        <w:spacing w:after="0" w:line="240" w:lineRule="auto"/>
        <w:rPr>
          <w:b/>
        </w:rPr>
      </w:pPr>
      <w:r>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45383639" w14:textId="77777777" w:rsidR="0091793F" w:rsidRDefault="0091793F" w:rsidP="0091793F">
      <w:pPr>
        <w:spacing w:after="0" w:line="240" w:lineRule="auto"/>
      </w:pPr>
    </w:p>
    <w:p w14:paraId="18850DA3" w14:textId="77777777" w:rsidR="0091793F" w:rsidRPr="009D7D6F" w:rsidRDefault="0091793F" w:rsidP="0091793F">
      <w:pPr>
        <w:spacing w:after="0" w:line="240" w:lineRule="auto"/>
        <w:rPr>
          <w:b/>
        </w:rPr>
      </w:pPr>
      <w:r>
        <w:rPr>
          <w:b/>
        </w:rPr>
        <w:t>[Tab—</w:t>
      </w:r>
      <w:r w:rsidRPr="009D7D6F">
        <w:rPr>
          <w:b/>
          <w:highlight w:val="yellow"/>
        </w:rPr>
        <w:t>Insert Disease Topic</w:t>
      </w:r>
      <w:r>
        <w:rPr>
          <w:b/>
        </w:rPr>
        <w:t>]</w:t>
      </w:r>
    </w:p>
    <w:p w14:paraId="4368F364" w14:textId="77777777" w:rsidR="0091793F" w:rsidRDefault="0091793F" w:rsidP="0091793F">
      <w:r>
        <w:t xml:space="preserve">Discussant: </w:t>
      </w:r>
      <w:r>
        <w:tab/>
      </w:r>
      <w:r>
        <w:tab/>
      </w:r>
      <w:r>
        <w:rPr>
          <w:b/>
        </w:rPr>
        <w:t xml:space="preserve">Name, Degree, </w:t>
      </w:r>
      <w:r>
        <w:t>Institute, City, State, Country</w:t>
      </w:r>
    </w:p>
    <w:p w14:paraId="2C4E209E" w14:textId="77777777" w:rsidR="0091793F" w:rsidRDefault="0091793F" w:rsidP="0091793F">
      <w:r>
        <w:t>Topic:</w:t>
      </w:r>
      <w:r>
        <w:tab/>
      </w:r>
      <w:r>
        <w:tab/>
      </w:r>
      <w:r>
        <w:tab/>
        <w:t>Insert agenda topic</w:t>
      </w:r>
    </w:p>
    <w:p w14:paraId="4C460658" w14:textId="77777777" w:rsidR="0091793F" w:rsidRDefault="0091793F" w:rsidP="0091793F">
      <w:r>
        <w:t>Learning Objective:</w:t>
      </w:r>
      <w:r>
        <w:tab/>
        <w:t>Insert presentation-specific objective</w:t>
      </w:r>
    </w:p>
    <w:p w14:paraId="356E399B" w14:textId="77777777" w:rsidR="0091793F" w:rsidRDefault="0091793F" w:rsidP="0091793F">
      <w:r>
        <w:t>[</w:t>
      </w:r>
      <w:proofErr w:type="gramStart"/>
      <w:r>
        <w:t>insert</w:t>
      </w:r>
      <w:proofErr w:type="gramEnd"/>
      <w:r>
        <w:t xml:space="preserve"> divider line]___________________________________________</w:t>
      </w:r>
      <w:r>
        <w:tab/>
      </w:r>
    </w:p>
    <w:p w14:paraId="60A4CEC4" w14:textId="77777777" w:rsidR="0091793F" w:rsidRDefault="0091793F" w:rsidP="0091793F">
      <w:r>
        <w:t xml:space="preserve">Discussant: </w:t>
      </w:r>
      <w:r>
        <w:tab/>
      </w:r>
      <w:r>
        <w:tab/>
      </w:r>
      <w:r>
        <w:rPr>
          <w:b/>
        </w:rPr>
        <w:t xml:space="preserve">Name, Degree, </w:t>
      </w:r>
      <w:r>
        <w:t>Institute, City, State, Country</w:t>
      </w:r>
    </w:p>
    <w:p w14:paraId="2D9D1EC7" w14:textId="77777777" w:rsidR="0091793F" w:rsidRDefault="0091793F" w:rsidP="0091793F">
      <w:r>
        <w:t>Topic:</w:t>
      </w:r>
      <w:r>
        <w:tab/>
      </w:r>
      <w:r>
        <w:tab/>
      </w:r>
      <w:r>
        <w:tab/>
        <w:t>Insert agenda topic</w:t>
      </w:r>
    </w:p>
    <w:p w14:paraId="7FB28F82" w14:textId="77777777" w:rsidR="0091793F" w:rsidRDefault="0091793F" w:rsidP="0091793F">
      <w:r>
        <w:t>Learning Objective:</w:t>
      </w:r>
      <w:r>
        <w:tab/>
        <w:t>Insert presentation-specific objective</w:t>
      </w:r>
    </w:p>
    <w:p w14:paraId="0038588E" w14:textId="77777777" w:rsidR="0091793F" w:rsidRDefault="0091793F" w:rsidP="0091793F">
      <w:r>
        <w:t>[</w:t>
      </w:r>
      <w:proofErr w:type="gramStart"/>
      <w:r>
        <w:t>insert</w:t>
      </w:r>
      <w:proofErr w:type="gramEnd"/>
      <w:r>
        <w:t xml:space="preserve"> divider line]___________________________________________</w:t>
      </w:r>
      <w:r>
        <w:tab/>
      </w:r>
    </w:p>
    <w:p w14:paraId="0CA9E979" w14:textId="77777777" w:rsidR="0091793F" w:rsidRDefault="0091793F" w:rsidP="0091793F">
      <w:r>
        <w:t xml:space="preserve">Discussant: </w:t>
      </w:r>
      <w:r>
        <w:tab/>
      </w:r>
      <w:r>
        <w:tab/>
      </w:r>
      <w:r>
        <w:rPr>
          <w:b/>
        </w:rPr>
        <w:t xml:space="preserve">Name, Degree, </w:t>
      </w:r>
      <w:r>
        <w:t>Institute, City, State, Country</w:t>
      </w:r>
    </w:p>
    <w:p w14:paraId="6D6E8F09" w14:textId="77777777" w:rsidR="0091793F" w:rsidRDefault="0091793F" w:rsidP="0091793F">
      <w:r>
        <w:t>Topic:</w:t>
      </w:r>
      <w:r>
        <w:tab/>
      </w:r>
      <w:r>
        <w:tab/>
      </w:r>
      <w:r>
        <w:tab/>
        <w:t>Insert agenda topic</w:t>
      </w:r>
    </w:p>
    <w:p w14:paraId="457250CF" w14:textId="77777777" w:rsidR="0091793F" w:rsidRDefault="0091793F" w:rsidP="0091793F">
      <w:r>
        <w:t>Learning Objective:</w:t>
      </w:r>
      <w:r>
        <w:tab/>
        <w:t>Insert presentation-specific objective</w:t>
      </w:r>
    </w:p>
    <w:p w14:paraId="4D92EC31" w14:textId="77777777" w:rsidR="0091793F" w:rsidRDefault="0091793F" w:rsidP="0091793F">
      <w:r>
        <w:t>[</w:t>
      </w:r>
      <w:proofErr w:type="gramStart"/>
      <w:r>
        <w:t>insert</w:t>
      </w:r>
      <w:proofErr w:type="gramEnd"/>
      <w:r>
        <w:t xml:space="preserve"> divider line]___________________________________________</w:t>
      </w:r>
      <w:r>
        <w:tab/>
      </w:r>
    </w:p>
    <w:p w14:paraId="187BE939" w14:textId="77777777" w:rsidR="0091793F" w:rsidRDefault="0091793F" w:rsidP="0091793F">
      <w:r>
        <w:t xml:space="preserve">Discussant: </w:t>
      </w:r>
      <w:r>
        <w:tab/>
      </w:r>
      <w:r>
        <w:tab/>
      </w:r>
      <w:r>
        <w:rPr>
          <w:b/>
        </w:rPr>
        <w:t xml:space="preserve">Name, Degree, </w:t>
      </w:r>
      <w:r>
        <w:t>Institute, City, State, Country</w:t>
      </w:r>
    </w:p>
    <w:p w14:paraId="64AEE5E1" w14:textId="77777777" w:rsidR="0091793F" w:rsidRDefault="0091793F" w:rsidP="0091793F">
      <w:r>
        <w:t>Topic:</w:t>
      </w:r>
      <w:r>
        <w:tab/>
      </w:r>
      <w:r>
        <w:tab/>
      </w:r>
      <w:r>
        <w:tab/>
        <w:t>Insert agenda topic</w:t>
      </w:r>
    </w:p>
    <w:p w14:paraId="24B5CF18" w14:textId="77777777" w:rsidR="0091793F" w:rsidRDefault="0091793F" w:rsidP="0091793F">
      <w:r>
        <w:lastRenderedPageBreak/>
        <w:t>Learning Objective:</w:t>
      </w:r>
      <w:r>
        <w:tab/>
        <w:t>Insert presentation-specific objective</w:t>
      </w:r>
    </w:p>
    <w:p w14:paraId="6DD683D6" w14:textId="77777777" w:rsidR="0091793F" w:rsidRDefault="0091793F" w:rsidP="0091793F">
      <w:r>
        <w:t>[</w:t>
      </w:r>
      <w:proofErr w:type="gramStart"/>
      <w:r>
        <w:t>insert</w:t>
      </w:r>
      <w:proofErr w:type="gramEnd"/>
      <w:r>
        <w:t xml:space="preserve"> divider line]___________________________________________</w:t>
      </w:r>
      <w:r>
        <w:tab/>
      </w:r>
    </w:p>
    <w:p w14:paraId="598CAAD1" w14:textId="77777777" w:rsidR="0091793F" w:rsidRDefault="0091793F" w:rsidP="0091793F">
      <w:pPr>
        <w:pBdr>
          <w:bottom w:val="single" w:sz="12" w:space="1" w:color="auto"/>
        </w:pBdr>
        <w:spacing w:after="0" w:line="240" w:lineRule="auto"/>
      </w:pPr>
    </w:p>
    <w:p w14:paraId="0481FA5B" w14:textId="77777777" w:rsidR="0091793F" w:rsidRDefault="0091793F" w:rsidP="0091793F">
      <w:pPr>
        <w:spacing w:after="0" w:line="240" w:lineRule="auto"/>
      </w:pPr>
    </w:p>
    <w:p w14:paraId="096E3427" w14:textId="77777777" w:rsidR="0091793F" w:rsidRDefault="0091793F" w:rsidP="0091793F">
      <w:pPr>
        <w:spacing w:after="0" w:line="240" w:lineRule="auto"/>
      </w:pPr>
    </w:p>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691E9DB4" w14:textId="77777777" w:rsidR="0091793F" w:rsidRDefault="0091793F" w:rsidP="0091793F">
      <w:pPr>
        <w:spacing w:after="0" w:line="240" w:lineRule="auto"/>
        <w:rPr>
          <w:b/>
          <w:color w:val="FF9900"/>
        </w:rPr>
      </w:pPr>
      <w:r>
        <w:rPr>
          <w:b/>
        </w:rPr>
        <w:br/>
      </w:r>
      <w:r w:rsidRPr="0014011D">
        <w:rPr>
          <w:b/>
          <w:color w:val="FF9900"/>
        </w:rPr>
        <w:t>Insert Meeting Title</w:t>
      </w:r>
    </w:p>
    <w:p w14:paraId="5694EBBD" w14:textId="77777777"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3D65FD40" w14:textId="77777777" w:rsidR="0091793F" w:rsidRDefault="0091793F" w:rsidP="0091793F">
      <w:pPr>
        <w:spacing w:after="0" w:line="240" w:lineRule="auto"/>
      </w:pPr>
      <w:r>
        <w:t>[Icon] Podcast (if appropriate)</w:t>
      </w:r>
    </w:p>
    <w:p w14:paraId="604C69E3" w14:textId="27DFDD79" w:rsidR="00FE0ED7" w:rsidRDefault="00FE0ED7" w:rsidP="0091793F">
      <w:pPr>
        <w:spacing w:after="0" w:line="240" w:lineRule="auto"/>
      </w:pPr>
      <w:r>
        <w:t>[Icon] CME-Certified (if appropriate)</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0083DAD9" w:rsidR="0091793F" w:rsidRDefault="0091793F" w:rsidP="0091793F">
      <w:pPr>
        <w:spacing w:after="0" w:line="240" w:lineRule="auto"/>
      </w:pPr>
      <w:r>
        <w:t xml:space="preserve">This </w:t>
      </w:r>
      <w:r w:rsidR="00FE0ED7">
        <w:t xml:space="preserve">[CME-certified (if appropriate)] </w:t>
      </w:r>
      <w:r>
        <w:t xml:space="preserve">Webcast contains </w:t>
      </w:r>
      <w:r>
        <w:rPr>
          <w:rStyle w:val="Strong"/>
        </w:rPr>
        <w:t xml:space="preserve">video and downloadable slides </w:t>
      </w:r>
      <w:r>
        <w:t xml:space="preserve">from the symposium/meeting </w:t>
      </w:r>
      <w:r w:rsidRPr="0014011D">
        <w:rPr>
          <w:color w:val="FF0000"/>
        </w:rPr>
        <w:t xml:space="preserve">[choose one] </w:t>
      </w:r>
      <w:r>
        <w:rPr>
          <w:rStyle w:val="Emphasis"/>
        </w:rPr>
        <w:t>[Meeting Title]</w:t>
      </w:r>
      <w:r>
        <w:t>, a prIME Oncology educational activity that was held on [insert date], in [insert location].</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4F4A984E" w14:textId="77777777" w:rsidR="0091793F" w:rsidRDefault="0091793F" w:rsidP="0091793F">
      <w:pPr>
        <w:spacing w:after="0" w:line="240" w:lineRule="auto"/>
      </w:pPr>
      <w:r>
        <w:t>[Insert Agenda topic]</w:t>
      </w:r>
    </w:p>
    <w:p w14:paraId="7BC1D98D" w14:textId="77777777" w:rsidR="0091793F" w:rsidRDefault="0091793F" w:rsidP="0091793F">
      <w:pPr>
        <w:spacing w:after="0" w:line="240" w:lineRule="auto"/>
        <w:rPr>
          <w:i/>
        </w:rPr>
      </w:pPr>
      <w:r>
        <w:t>[</w:t>
      </w:r>
      <w:r>
        <w:rPr>
          <w:i/>
        </w:rPr>
        <w:t>Insert presenter name and degree(s)]</w:t>
      </w:r>
    </w:p>
    <w:p w14:paraId="56C3E1AB" w14:textId="77777777" w:rsidR="0091793F" w:rsidRDefault="0091793F" w:rsidP="0091793F">
      <w:pPr>
        <w:spacing w:after="0" w:line="240" w:lineRule="auto"/>
        <w:rPr>
          <w:i/>
        </w:rPr>
      </w:pPr>
    </w:p>
    <w:p w14:paraId="33B54918" w14:textId="77777777" w:rsidR="0091793F" w:rsidRDefault="0091793F" w:rsidP="0091793F">
      <w:pPr>
        <w:spacing w:after="0" w:line="240" w:lineRule="auto"/>
      </w:pPr>
      <w:r>
        <w:t>[Insert Agenda topic]</w:t>
      </w:r>
    </w:p>
    <w:p w14:paraId="4CC1EDBE" w14:textId="77777777" w:rsidR="0091793F" w:rsidRDefault="0091793F" w:rsidP="0091793F">
      <w:pPr>
        <w:spacing w:after="0" w:line="240" w:lineRule="auto"/>
        <w:rPr>
          <w:i/>
        </w:rPr>
      </w:pPr>
      <w:r>
        <w:t>[</w:t>
      </w:r>
      <w:r>
        <w:rPr>
          <w:i/>
        </w:rPr>
        <w:t>Insert presenter name and degree(s)]</w:t>
      </w:r>
    </w:p>
    <w:p w14:paraId="46CA6B90" w14:textId="77777777" w:rsidR="0091793F" w:rsidRDefault="0091793F" w:rsidP="0091793F">
      <w:pPr>
        <w:spacing w:after="0" w:line="240" w:lineRule="auto"/>
        <w:rPr>
          <w:i/>
        </w:rPr>
      </w:pPr>
    </w:p>
    <w:p w14:paraId="5E8D4F79" w14:textId="77777777" w:rsidR="0091793F" w:rsidRDefault="0091793F" w:rsidP="0091793F">
      <w:pPr>
        <w:spacing w:after="0" w:line="240" w:lineRule="auto"/>
      </w:pPr>
      <w:r>
        <w:t>[Insert Agenda topic]</w:t>
      </w:r>
    </w:p>
    <w:p w14:paraId="6E2EBED4" w14:textId="77777777" w:rsidR="0091793F" w:rsidRDefault="0091793F" w:rsidP="0091793F">
      <w:pPr>
        <w:spacing w:after="0" w:line="240" w:lineRule="auto"/>
        <w:rPr>
          <w:i/>
        </w:rPr>
      </w:pPr>
      <w:r>
        <w:t>[</w:t>
      </w:r>
      <w:r>
        <w:rPr>
          <w:i/>
        </w:rPr>
        <w:t>Insert presenter name and degree(s)]</w:t>
      </w:r>
    </w:p>
    <w:p w14:paraId="125BBE1C" w14:textId="77777777" w:rsidR="0091793F" w:rsidRDefault="0091793F" w:rsidP="0091793F">
      <w:pPr>
        <w:spacing w:after="0" w:line="240" w:lineRule="auto"/>
        <w:rPr>
          <w:i/>
        </w:rPr>
      </w:pPr>
    </w:p>
    <w:p w14:paraId="6498EBA5" w14:textId="77777777" w:rsidR="0091793F" w:rsidRDefault="0091793F" w:rsidP="0091793F">
      <w:pPr>
        <w:spacing w:after="0" w:line="240" w:lineRule="auto"/>
      </w:pPr>
    </w:p>
    <w:p w14:paraId="599510FA" w14:textId="77777777" w:rsidR="0091793F" w:rsidRDefault="0091793F" w:rsidP="0091793F">
      <w:pPr>
        <w:spacing w:after="0" w:line="240" w:lineRule="auto"/>
      </w:pPr>
      <w:r>
        <w:rPr>
          <w:b/>
        </w:rPr>
        <w:t>FACULTY</w:t>
      </w:r>
    </w:p>
    <w:p w14:paraId="46B92036" w14:textId="77777777" w:rsidR="0091793F" w:rsidRDefault="0091793F" w:rsidP="0091793F">
      <w:pPr>
        <w:spacing w:after="0" w:line="240" w:lineRule="auto"/>
        <w:rPr>
          <w:b/>
        </w:rPr>
      </w:pPr>
      <w:r>
        <w:rPr>
          <w:b/>
        </w:rPr>
        <w:t>Name, degree(s)</w:t>
      </w:r>
    </w:p>
    <w:p w14:paraId="471585D8" w14:textId="77777777" w:rsidR="0091793F" w:rsidRDefault="0091793F" w:rsidP="0091793F">
      <w:pPr>
        <w:spacing w:after="0" w:line="240" w:lineRule="auto"/>
      </w:pPr>
      <w:r>
        <w:t>Institution</w:t>
      </w:r>
    </w:p>
    <w:p w14:paraId="1FBC7B39" w14:textId="77777777" w:rsidR="0091793F" w:rsidRDefault="0091793F" w:rsidP="0091793F">
      <w:pPr>
        <w:spacing w:after="0" w:line="240" w:lineRule="auto"/>
      </w:pPr>
      <w:r>
        <w:t>City, State, Country</w:t>
      </w:r>
    </w:p>
    <w:p w14:paraId="1CD005B0" w14:textId="77777777" w:rsidR="0091793F" w:rsidRDefault="0091793F" w:rsidP="0091793F">
      <w:pPr>
        <w:spacing w:after="0" w:line="240" w:lineRule="auto"/>
      </w:pPr>
    </w:p>
    <w:p w14:paraId="7376EB74" w14:textId="77777777" w:rsidR="0091793F" w:rsidRDefault="0091793F" w:rsidP="0091793F">
      <w:pPr>
        <w:spacing w:after="0" w:line="240" w:lineRule="auto"/>
        <w:rPr>
          <w:b/>
        </w:rPr>
      </w:pPr>
      <w:r>
        <w:rPr>
          <w:b/>
        </w:rPr>
        <w:t>Name, degree(s)</w:t>
      </w:r>
    </w:p>
    <w:p w14:paraId="3433BC06" w14:textId="77777777" w:rsidR="0091793F" w:rsidRDefault="0091793F" w:rsidP="0091793F">
      <w:pPr>
        <w:spacing w:after="0" w:line="240" w:lineRule="auto"/>
      </w:pPr>
      <w:r>
        <w:t>Institution</w:t>
      </w:r>
    </w:p>
    <w:p w14:paraId="3FC107D3" w14:textId="77777777" w:rsidR="0091793F" w:rsidRDefault="0091793F" w:rsidP="0091793F">
      <w:pPr>
        <w:spacing w:after="0" w:line="240" w:lineRule="auto"/>
        <w:rPr>
          <w:b/>
        </w:rPr>
      </w:pPr>
      <w:r>
        <w:t>City, State, Country</w:t>
      </w:r>
      <w:r w:rsidRPr="009D7D6F">
        <w:rPr>
          <w:b/>
        </w:rPr>
        <w:t xml:space="preserve"> </w:t>
      </w:r>
    </w:p>
    <w:p w14:paraId="6B55F4BA" w14:textId="77777777" w:rsidR="0091793F" w:rsidRDefault="0091793F" w:rsidP="0091793F">
      <w:pPr>
        <w:spacing w:after="0" w:line="240" w:lineRule="auto"/>
        <w:rPr>
          <w:b/>
        </w:rPr>
      </w:pPr>
    </w:p>
    <w:p w14:paraId="5B9A83EC" w14:textId="77777777" w:rsidR="0091793F" w:rsidRDefault="0091793F" w:rsidP="0091793F">
      <w:pPr>
        <w:spacing w:after="0" w:line="240" w:lineRule="auto"/>
        <w:rPr>
          <w:b/>
        </w:rPr>
      </w:pPr>
      <w:r>
        <w:rPr>
          <w:b/>
        </w:rPr>
        <w:t>Name, degree(s)</w:t>
      </w:r>
    </w:p>
    <w:p w14:paraId="51C3D46B" w14:textId="77777777" w:rsidR="0091793F" w:rsidRDefault="0091793F" w:rsidP="0091793F">
      <w:pPr>
        <w:spacing w:after="0" w:line="240" w:lineRule="auto"/>
      </w:pPr>
      <w:r>
        <w:t>Institution</w:t>
      </w:r>
    </w:p>
    <w:p w14:paraId="60B8E4FC" w14:textId="77777777" w:rsidR="0091793F" w:rsidRDefault="0091793F" w:rsidP="0091793F">
      <w:pPr>
        <w:spacing w:after="0" w:line="240" w:lineRule="auto"/>
        <w:rPr>
          <w:b/>
        </w:rPr>
      </w:pPr>
      <w:r>
        <w:t>City, State, Country</w:t>
      </w:r>
      <w:r w:rsidRPr="009D7D6F">
        <w:rPr>
          <w:b/>
        </w:rPr>
        <w:t xml:space="preserve"> </w:t>
      </w:r>
    </w:p>
    <w:p w14:paraId="303588C4" w14:textId="77777777" w:rsidR="0091793F" w:rsidRDefault="0091793F" w:rsidP="0091793F">
      <w:pPr>
        <w:spacing w:after="0" w:line="240" w:lineRule="auto"/>
        <w:rPr>
          <w:b/>
        </w:rPr>
      </w:pPr>
    </w:p>
    <w:p w14:paraId="10CC8C4A" w14:textId="77777777" w:rsidR="0091793F" w:rsidRDefault="0091793F" w:rsidP="0091793F">
      <w:pPr>
        <w:spacing w:after="0" w:line="240" w:lineRule="auto"/>
        <w:rPr>
          <w:b/>
        </w:rPr>
      </w:pPr>
      <w:r>
        <w:rPr>
          <w:b/>
        </w:rPr>
        <w:lastRenderedPageBreak/>
        <w:t>TARGET AUDIENCE</w:t>
      </w:r>
    </w:p>
    <w:p w14:paraId="122EB87F" w14:textId="77777777" w:rsidR="0091793F" w:rsidRDefault="0091793F" w:rsidP="0091793F">
      <w:pPr>
        <w:spacing w:after="0" w:line="240" w:lineRule="auto"/>
      </w:pPr>
      <w:r>
        <w:t>Insert target audience from live meeting</w:t>
      </w:r>
    </w:p>
    <w:p w14:paraId="256889CC" w14:textId="77777777" w:rsidR="0091793F" w:rsidRDefault="0091793F"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2F062C78" w14:textId="77777777" w:rsidR="0091793F" w:rsidRDefault="0091793F" w:rsidP="0091793F">
      <w:pPr>
        <w:spacing w:after="0" w:line="240" w:lineRule="auto"/>
      </w:pPr>
      <w:r>
        <w:t xml:space="preserve">Insert objectives from live meeting </w:t>
      </w:r>
      <w:r w:rsidRPr="0091793F">
        <w:rPr>
          <w:color w:val="FF0000"/>
        </w:rPr>
        <w:t>[check with Clinical to see if any need to be deleted]</w:t>
      </w:r>
    </w:p>
    <w:p w14:paraId="1AE4BB1B" w14:textId="77777777" w:rsidR="0091793F" w:rsidRDefault="0091793F" w:rsidP="0091793F">
      <w:pPr>
        <w:spacing w:after="0" w:line="240" w:lineRule="auto"/>
      </w:pPr>
    </w:p>
    <w:p w14:paraId="0BFB65B6" w14:textId="5AB91300" w:rsidR="00FE0ED7" w:rsidRPr="00FE0ED7" w:rsidRDefault="00FE0ED7" w:rsidP="0091793F">
      <w:pPr>
        <w:spacing w:after="0" w:line="240" w:lineRule="auto"/>
        <w:rPr>
          <w:b/>
        </w:rPr>
      </w:pPr>
      <w:r w:rsidRPr="00FE0ED7">
        <w:rPr>
          <w:b/>
        </w:rPr>
        <w:t>CONTINUING MEDICAL EDUCATION</w:t>
      </w:r>
      <w:r>
        <w:rPr>
          <w:b/>
        </w:rPr>
        <w:t xml:space="preserve"> [if applicable]</w:t>
      </w:r>
    </w:p>
    <w:p w14:paraId="70A437D7" w14:textId="77777777" w:rsidR="00FE0ED7" w:rsidRDefault="00FE0ED7" w:rsidP="00FE0ED7">
      <w:pPr>
        <w:spacing w:after="0" w:line="240" w:lineRule="auto"/>
      </w:pPr>
      <w:proofErr w:type="gramStart"/>
      <w:r>
        <w:t>prIME</w:t>
      </w:r>
      <w:proofErr w:type="gramEnd"/>
      <w:r>
        <w:t xml:space="preserve"> Oncology is accredited by the Accreditation Council for Continuing Medical Education (ACCME®) to provide continuing medical education for physicians.</w:t>
      </w:r>
    </w:p>
    <w:p w14:paraId="66FF2D16" w14:textId="77777777" w:rsidR="00FE0ED7" w:rsidRDefault="00FE0ED7" w:rsidP="00FE0ED7">
      <w:pPr>
        <w:spacing w:after="0" w:line="240" w:lineRule="auto"/>
      </w:pPr>
    </w:p>
    <w:p w14:paraId="66719A1A" w14:textId="6B0F0D6F" w:rsidR="00FE0ED7" w:rsidRDefault="00FE0ED7" w:rsidP="00FE0ED7">
      <w:pPr>
        <w:spacing w:after="0" w:line="240" w:lineRule="auto"/>
      </w:pPr>
      <w:proofErr w:type="gramStart"/>
      <w:r>
        <w:t>prIME</w:t>
      </w:r>
      <w:proofErr w:type="gramEnd"/>
      <w:r>
        <w:t xml:space="preserve"> Oncology designates this live activity for a maximum of XX </w:t>
      </w:r>
      <w:r w:rsidRPr="00FE0ED7">
        <w:rPr>
          <w:i/>
        </w:rPr>
        <w:t>AMA PRA Category 1 Credits™.</w:t>
      </w:r>
      <w:r>
        <w:t xml:space="preserve"> Physicians should claim only the credit commensurate with the extent of their participation in the activity.</w:t>
      </w:r>
    </w:p>
    <w:p w14:paraId="2F31D3FA" w14:textId="77777777" w:rsidR="00FE0ED7" w:rsidRDefault="00FE0ED7" w:rsidP="00FE0ED7">
      <w:pPr>
        <w:spacing w:after="0" w:line="240" w:lineRule="auto"/>
      </w:pPr>
    </w:p>
    <w:p w14:paraId="259DF351" w14:textId="6B384CAF" w:rsidR="00FE0ED7" w:rsidRPr="00FE0ED7" w:rsidRDefault="00FE0ED7" w:rsidP="00FE0ED7">
      <w:pPr>
        <w:spacing w:after="0" w:line="240" w:lineRule="auto"/>
        <w:rPr>
          <w:b/>
        </w:rPr>
      </w:pPr>
      <w:r w:rsidRPr="00FE0ED7">
        <w:rPr>
          <w:b/>
        </w:rPr>
        <w:t>METHOD OF PARTICIPATION</w:t>
      </w:r>
      <w:r>
        <w:rPr>
          <w:b/>
        </w:rPr>
        <w:t xml:space="preserve"> [if applicable]</w:t>
      </w:r>
    </w:p>
    <w:p w14:paraId="378C2791" w14:textId="4D8DCD40" w:rsidR="00FE0ED7" w:rsidRDefault="00FE0ED7" w:rsidP="00FE0ED7">
      <w:pPr>
        <w:spacing w:after="0" w:line="240" w:lineRule="auto"/>
      </w:pPr>
      <w:r>
        <w:t xml:space="preserve">There are no fees for participating in and receiving CME credit for this activity. In order to receive credit, participants must successfully complete the online </w:t>
      </w:r>
      <w:proofErr w:type="spellStart"/>
      <w:r>
        <w:t>post test</w:t>
      </w:r>
      <w:proofErr w:type="spellEnd"/>
      <w:r>
        <w:t xml:space="preserve"> and activity evaluation. Your participation in this CME activity will be recorded in prIME Oncology's database. However, upon request, your CME credit certificate will be emailed to you. Technical requirements may be found under the </w:t>
      </w:r>
      <w:hyperlink r:id="rId14" w:history="1">
        <w:r w:rsidRPr="00FE0ED7">
          <w:rPr>
            <w:rStyle w:val="Hyperlink"/>
          </w:rPr>
          <w:t>Terms of Use.</w:t>
        </w:r>
      </w:hyperlink>
    </w:p>
    <w:p w14:paraId="16D6C7E9" w14:textId="77777777" w:rsidR="00FE0ED7" w:rsidRDefault="00FE0ED7" w:rsidP="00FE0ED7">
      <w:pPr>
        <w:spacing w:after="0" w:line="240" w:lineRule="auto"/>
      </w:pPr>
    </w:p>
    <w:p w14:paraId="48BFEE24" w14:textId="77777777" w:rsidR="00FE0ED7" w:rsidRDefault="00FE0ED7" w:rsidP="00FE0ED7">
      <w:pPr>
        <w:spacing w:after="0" w:line="240" w:lineRule="auto"/>
      </w:pPr>
      <w:r>
        <w:t>Links to the posttest are available on the video player pages.</w:t>
      </w:r>
    </w:p>
    <w:p w14:paraId="061FB346" w14:textId="77777777" w:rsidR="00FE0ED7" w:rsidRDefault="00FE0ED7" w:rsidP="00FE0ED7">
      <w:pPr>
        <w:spacing w:after="0" w:line="240" w:lineRule="auto"/>
      </w:pPr>
    </w:p>
    <w:p w14:paraId="2A537F6E" w14:textId="517CAEA8" w:rsidR="00FE0ED7" w:rsidRDefault="00FE0ED7" w:rsidP="00FE0ED7">
      <w:pPr>
        <w:spacing w:after="0" w:line="240" w:lineRule="auto"/>
      </w:pPr>
      <w:r>
        <w:t>In order to receive credit, participants must successfully complete the online posttest with XX% or higher.</w:t>
      </w:r>
    </w:p>
    <w:p w14:paraId="4885AD60" w14:textId="77777777" w:rsidR="00FE0ED7" w:rsidRDefault="00FE0ED7" w:rsidP="0091793F">
      <w:pPr>
        <w:spacing w:after="0" w:line="240" w:lineRule="auto"/>
        <w:rPr>
          <w:b/>
        </w:rPr>
      </w:pPr>
    </w:p>
    <w:p w14:paraId="69E2CEBB" w14:textId="0063DE04" w:rsidR="00FE0ED7" w:rsidRDefault="00FE0ED7" w:rsidP="0091793F">
      <w:pPr>
        <w:spacing w:after="0" w:line="240" w:lineRule="auto"/>
        <w:rPr>
          <w:b/>
        </w:rPr>
      </w:pPr>
      <w:r>
        <w:rPr>
          <w:b/>
        </w:rPr>
        <w:t>DISCLOSURES [if applicable]</w:t>
      </w:r>
    </w:p>
    <w:p w14:paraId="1248FED8" w14:textId="0DBABE70" w:rsidR="00FE0ED7" w:rsidRDefault="00FE0ED7" w:rsidP="0091793F">
      <w:pPr>
        <w:spacing w:after="0" w:line="240" w:lineRule="auto"/>
      </w:pPr>
      <w:r>
        <w:t>Insert disclosure info from the live meeting.</w:t>
      </w:r>
    </w:p>
    <w:p w14:paraId="502896D8" w14:textId="77777777" w:rsidR="00FE0ED7" w:rsidRPr="00FE0ED7" w:rsidRDefault="00FE0ED7" w:rsidP="0091793F">
      <w:pPr>
        <w:spacing w:after="0" w:line="240" w:lineRule="auto"/>
      </w:pPr>
    </w:p>
    <w:p w14:paraId="53EAC789" w14:textId="7B1B9DCD" w:rsidR="0091793F" w:rsidRDefault="00FE0ED7" w:rsidP="0091793F">
      <w:pPr>
        <w:spacing w:after="0" w:line="240" w:lineRule="auto"/>
        <w:rPr>
          <w:b/>
        </w:rPr>
      </w:pPr>
      <w:r>
        <w:rPr>
          <w:b/>
        </w:rPr>
        <w:t>PROVIDER</w:t>
      </w:r>
    </w:p>
    <w:p w14:paraId="70F5AC9B" w14:textId="5F4DCF61" w:rsidR="0091793F" w:rsidRDefault="00FE0ED7" w:rsidP="0091793F">
      <w:pPr>
        <w:spacing w:after="0" w:line="240" w:lineRule="auto"/>
      </w:pPr>
      <w:r>
        <w:t>This Webcast is provided by</w:t>
      </w:r>
      <w:r w:rsidR="0091793F">
        <w:t xml:space="preserve"> prIME Oncology.</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t>SUPPORTER</w:t>
      </w:r>
    </w:p>
    <w:p w14:paraId="0E677AA6" w14:textId="77777777" w:rsidR="0091793F" w:rsidRPr="0091793F" w:rsidRDefault="0091793F" w:rsidP="0091793F">
      <w:pPr>
        <w:spacing w:after="0" w:line="240" w:lineRule="auto"/>
      </w:pPr>
      <w:r>
        <w:t xml:space="preserve">Insert supporter statement from live meeting. </w:t>
      </w:r>
    </w:p>
    <w:p w14:paraId="32D8FE0F" w14:textId="1D7307DC" w:rsidR="0091793F" w:rsidRDefault="0091793F"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4D1BA37B" w14:textId="77777777" w:rsidR="0091793F" w:rsidRDefault="0091793F" w:rsidP="0091793F">
      <w:pPr>
        <w:spacing w:after="0" w:line="240" w:lineRule="auto"/>
      </w:pPr>
      <w:r>
        <w:t>Release Date</w:t>
      </w:r>
    </w:p>
    <w:p w14:paraId="385B7A34" w14:textId="77777777" w:rsidR="0091793F" w:rsidRDefault="0091793F" w:rsidP="0091793F">
      <w:pPr>
        <w:spacing w:after="0" w:line="240" w:lineRule="auto"/>
      </w:pPr>
    </w:p>
    <w:p w14:paraId="286BF289" w14:textId="77777777" w:rsidR="0091793F" w:rsidRDefault="0091793F" w:rsidP="0091793F">
      <w:pPr>
        <w:spacing w:after="0" w:line="240" w:lineRule="auto"/>
      </w:pPr>
      <w:r>
        <w:t>Expiration Date</w:t>
      </w:r>
    </w:p>
    <w:p w14:paraId="40AA4D84" w14:textId="77777777" w:rsidR="0091793F" w:rsidRDefault="0091793F"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77777777" w:rsidR="00A87A60" w:rsidRDefault="00A87A60" w:rsidP="00A87A60">
      <w:pPr>
        <w:spacing w:after="0" w:line="240" w:lineRule="auto"/>
        <w:ind w:left="1440"/>
      </w:pPr>
      <w:r>
        <w:t>Landing Page Title</w:t>
      </w:r>
      <w:proofErr w:type="gramStart"/>
      <w:r>
        <w:t>:</w:t>
      </w:r>
      <w:proofErr w:type="gramEnd"/>
      <w:r>
        <w:br/>
        <w:t>Activity Page Title:</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t xml:space="preserve">Meta </w:t>
      </w:r>
      <w:proofErr w:type="gramStart"/>
      <w:r>
        <w:rPr>
          <w:b/>
        </w:rPr>
        <w:t>Description</w:t>
      </w:r>
      <w:proofErr w:type="gramEnd"/>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37AC3226" w14:textId="77777777" w:rsidR="00A87A60" w:rsidRDefault="00A87A60" w:rsidP="00A87A60">
      <w:pPr>
        <w:pStyle w:val="ListParagraph"/>
        <w:spacing w:after="0" w:line="240" w:lineRule="auto"/>
      </w:pPr>
    </w:p>
    <w:p w14:paraId="640CB232" w14:textId="77777777" w:rsidR="00A87A60" w:rsidRDefault="00A87A60" w:rsidP="00A87A60">
      <w:pPr>
        <w:pStyle w:val="ListParagraph"/>
        <w:numPr>
          <w:ilvl w:val="0"/>
          <w:numId w:val="19"/>
        </w:numPr>
        <w:spacing w:after="0" w:line="240" w:lineRule="auto"/>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r>
        <w:rPr>
          <w:i/>
        </w:rPr>
        <w:t xml:space="preserve">squamous cell </w:t>
      </w:r>
      <w:proofErr w:type="spellStart"/>
      <w:r>
        <w:rPr>
          <w:i/>
        </w:rPr>
        <w:t>nsclc</w:t>
      </w:r>
      <w:proofErr w:type="spellEnd"/>
      <w:r>
        <w:rPr>
          <w:i/>
        </w:rPr>
        <w:br/>
      </w:r>
      <w:proofErr w:type="spellStart"/>
      <w:r>
        <w:rPr>
          <w:i/>
        </w:rPr>
        <w:t>nsclc</w:t>
      </w:r>
      <w:proofErr w:type="spellEnd"/>
      <w:r>
        <w:rPr>
          <w:i/>
        </w:rPr>
        <w:t xml:space="preserve"> mutations</w:t>
      </w:r>
      <w:r>
        <w:rPr>
          <w:i/>
        </w:rPr>
        <w:br/>
      </w:r>
      <w:proofErr w:type="spellStart"/>
      <w:r>
        <w:rPr>
          <w:i/>
        </w:rPr>
        <w:t>egfr</w:t>
      </w:r>
      <w:proofErr w:type="spellEnd"/>
      <w:r>
        <w:rPr>
          <w:i/>
        </w:rPr>
        <w:t xml:space="preserve"> mutations in </w:t>
      </w:r>
      <w:proofErr w:type="spellStart"/>
      <w:r>
        <w:rPr>
          <w:i/>
        </w:rPr>
        <w:t>nsclc</w:t>
      </w:r>
      <w:proofErr w:type="spellEnd"/>
      <w:r>
        <w:rPr>
          <w:i/>
        </w:rPr>
        <w:br/>
        <w:t xml:space="preserve">lung cancer </w:t>
      </w:r>
      <w:proofErr w:type="spellStart"/>
      <w:r>
        <w:rPr>
          <w:i/>
        </w:rPr>
        <w:t>nsclc</w:t>
      </w:r>
      <w:proofErr w:type="spellEnd"/>
      <w:r>
        <w:rPr>
          <w:i/>
        </w:rPr>
        <w:br/>
      </w:r>
      <w:proofErr w:type="spellStart"/>
      <w:r>
        <w:rPr>
          <w:i/>
        </w:rPr>
        <w:t>etc</w:t>
      </w:r>
      <w:proofErr w:type="spellEnd"/>
    </w:p>
    <w:p w14:paraId="162D7663" w14:textId="77777777" w:rsidR="00A87A60" w:rsidRDefault="00A87A60" w:rsidP="00BC31C6">
      <w:pPr>
        <w:spacing w:after="0" w:line="240" w:lineRule="auto"/>
      </w:pPr>
    </w:p>
    <w:p w14:paraId="4ECE675F" w14:textId="77777777" w:rsidR="00BC31C6" w:rsidRDefault="00BC31C6" w:rsidP="00BC31C6">
      <w:pPr>
        <w:spacing w:after="0" w:line="240" w:lineRule="auto"/>
      </w:pPr>
    </w:p>
    <w:p w14:paraId="5F607536" w14:textId="5C852DD9" w:rsidR="00BC31C6" w:rsidRPr="009D7D6F" w:rsidRDefault="00BC31C6" w:rsidP="00BC31C6">
      <w:pPr>
        <w:pStyle w:val="ListParagraph"/>
        <w:numPr>
          <w:ilvl w:val="0"/>
          <w:numId w:val="7"/>
        </w:numPr>
        <w:spacing w:after="0" w:line="240" w:lineRule="auto"/>
        <w:rPr>
          <w:b/>
        </w:rPr>
      </w:pPr>
      <w:r w:rsidRPr="009D7D6F">
        <w:rPr>
          <w:b/>
        </w:rPr>
        <w:t xml:space="preserve">[Meeting-Associated </w:t>
      </w:r>
      <w:r>
        <w:rPr>
          <w:b/>
        </w:rPr>
        <w:t>Podcast</w:t>
      </w:r>
      <w:r w:rsidRPr="009D7D6F">
        <w:rPr>
          <w:b/>
        </w:rPr>
        <w:t>]---</w:t>
      </w:r>
      <w:r w:rsidRPr="009D7D6F">
        <w:rPr>
          <w:b/>
          <w:color w:val="FF0000"/>
        </w:rPr>
        <w:t>VERIFY with Clinical after the meeting to see what presentation are to be included</w:t>
      </w:r>
    </w:p>
    <w:p w14:paraId="7C3CC588" w14:textId="77777777" w:rsidR="00BC31C6" w:rsidRDefault="00BC31C6" w:rsidP="0091793F"/>
    <w:p w14:paraId="07C80759" w14:textId="627B1C51" w:rsidR="00BC31C6" w:rsidRDefault="00BC31C6" w:rsidP="0091793F">
      <w:r>
        <w:t>For each presentation:</w:t>
      </w:r>
    </w:p>
    <w:p w14:paraId="1036385A" w14:textId="14676155" w:rsidR="00BC31C6" w:rsidRDefault="00BC31C6" w:rsidP="0091793F">
      <w:r>
        <w:t>Listing: City—Disease—Presenter</w:t>
      </w:r>
    </w:p>
    <w:p w14:paraId="27FA3362" w14:textId="5D0DA4BD" w:rsidR="00BC31C6" w:rsidRDefault="00BC31C6" w:rsidP="0091793F">
      <w:r>
        <w:t xml:space="preserve">Description: [Name, degree(s)], from [Institution] discusses </w:t>
      </w:r>
      <w:r w:rsidRPr="00BC31C6">
        <w:rPr>
          <w:highlight w:val="yellow"/>
        </w:rPr>
        <w:t>[insert topic description]</w:t>
      </w:r>
      <w:r>
        <w:t>.</w:t>
      </w:r>
    </w:p>
    <w:p w14:paraId="42B0D8E0" w14:textId="1348209E" w:rsidR="00603B32" w:rsidRPr="00A31ACC" w:rsidRDefault="00603B32" w:rsidP="00E675D9"/>
    <w:sectPr w:rsidR="00603B32" w:rsidRPr="00A31ACC" w:rsidSect="007B35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19E0C" w14:textId="77777777" w:rsidR="00AE7BCE" w:rsidRDefault="00AE7BCE" w:rsidP="007A0164">
      <w:pPr>
        <w:spacing w:after="0" w:line="240" w:lineRule="auto"/>
      </w:pPr>
      <w:r>
        <w:separator/>
      </w:r>
    </w:p>
  </w:endnote>
  <w:endnote w:type="continuationSeparator" w:id="0">
    <w:p w14:paraId="0270932B" w14:textId="77777777" w:rsidR="00AE7BCE" w:rsidRDefault="00AE7BCE" w:rsidP="007A0164">
      <w:pPr>
        <w:spacing w:after="0" w:line="240" w:lineRule="auto"/>
      </w:pPr>
      <w:r>
        <w:continuationSeparator/>
      </w:r>
    </w:p>
  </w:endnote>
  <w:endnote w:type="continuationNotice" w:id="1">
    <w:p w14:paraId="7AFA9D70" w14:textId="77777777" w:rsidR="00AE7BCE" w:rsidRDefault="00AE7B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DD0DAA" w:rsidRDefault="00DD0D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31EE43" w14:textId="77777777" w:rsidR="00AE7BCE" w:rsidRDefault="00AE7BCE" w:rsidP="007A0164">
      <w:pPr>
        <w:spacing w:after="0" w:line="240" w:lineRule="auto"/>
      </w:pPr>
      <w:r>
        <w:separator/>
      </w:r>
    </w:p>
  </w:footnote>
  <w:footnote w:type="continuationSeparator" w:id="0">
    <w:p w14:paraId="3EC3A7CC" w14:textId="77777777" w:rsidR="00AE7BCE" w:rsidRDefault="00AE7BCE" w:rsidP="007A0164">
      <w:pPr>
        <w:spacing w:after="0" w:line="240" w:lineRule="auto"/>
      </w:pPr>
      <w:r>
        <w:continuationSeparator/>
      </w:r>
    </w:p>
  </w:footnote>
  <w:footnote w:type="continuationNotice" w:id="1">
    <w:p w14:paraId="3BA5FDC6" w14:textId="77777777" w:rsidR="00AE7BCE" w:rsidRDefault="00AE7BC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DD0DAA" w:rsidRDefault="00DD0DAA" w:rsidP="007A0164">
    <w:pPr>
      <w:pStyle w:val="Header"/>
      <w:pBdr>
        <w:bottom w:val="single" w:sz="12" w:space="1" w:color="auto"/>
      </w:pBdr>
      <w:jc w:val="center"/>
      <w:rPr>
        <w:sz w:val="28"/>
      </w:rPr>
    </w:pPr>
    <w:r w:rsidRPr="007A0164">
      <w:rPr>
        <w:sz w:val="28"/>
      </w:rPr>
      <w:t>ALL COPY TEMPLATE</w:t>
    </w:r>
  </w:p>
  <w:p w14:paraId="45BF219F" w14:textId="77777777" w:rsidR="00DD0DAA" w:rsidRPr="007A0164" w:rsidRDefault="00DD0DAA"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9"/>
  </w:num>
  <w:num w:numId="4">
    <w:abstractNumId w:val="8"/>
  </w:num>
  <w:num w:numId="5">
    <w:abstractNumId w:val="10"/>
  </w:num>
  <w:num w:numId="6">
    <w:abstractNumId w:val="16"/>
  </w:num>
  <w:num w:numId="7">
    <w:abstractNumId w:val="7"/>
  </w:num>
  <w:num w:numId="8">
    <w:abstractNumId w:val="12"/>
  </w:num>
  <w:num w:numId="9">
    <w:abstractNumId w:val="1"/>
  </w:num>
  <w:num w:numId="10">
    <w:abstractNumId w:val="13"/>
  </w:num>
  <w:num w:numId="11">
    <w:abstractNumId w:val="14"/>
  </w:num>
  <w:num w:numId="12">
    <w:abstractNumId w:val="17"/>
  </w:num>
  <w:num w:numId="13">
    <w:abstractNumId w:val="3"/>
  </w:num>
  <w:num w:numId="14">
    <w:abstractNumId w:val="11"/>
  </w:num>
  <w:num w:numId="15">
    <w:abstractNumId w:val="5"/>
  </w:num>
  <w:num w:numId="16">
    <w:abstractNumId w:val="0"/>
  </w:num>
  <w:num w:numId="17">
    <w:abstractNumId w:val="6"/>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38C9"/>
    <w:rsid w:val="000523A8"/>
    <w:rsid w:val="00053BDA"/>
    <w:rsid w:val="00055E39"/>
    <w:rsid w:val="000804B3"/>
    <w:rsid w:val="00083B58"/>
    <w:rsid w:val="00091FEC"/>
    <w:rsid w:val="000B0CD6"/>
    <w:rsid w:val="001014D3"/>
    <w:rsid w:val="0014011D"/>
    <w:rsid w:val="00143AB7"/>
    <w:rsid w:val="00183963"/>
    <w:rsid w:val="00195FD8"/>
    <w:rsid w:val="001B0EA4"/>
    <w:rsid w:val="0020366E"/>
    <w:rsid w:val="0020510A"/>
    <w:rsid w:val="00215049"/>
    <w:rsid w:val="002277CB"/>
    <w:rsid w:val="00227DFC"/>
    <w:rsid w:val="00235074"/>
    <w:rsid w:val="00267A30"/>
    <w:rsid w:val="00285C5C"/>
    <w:rsid w:val="002A0559"/>
    <w:rsid w:val="002A3E42"/>
    <w:rsid w:val="002B0CEA"/>
    <w:rsid w:val="002B36FF"/>
    <w:rsid w:val="002C0E35"/>
    <w:rsid w:val="002C2D1B"/>
    <w:rsid w:val="002C3D5D"/>
    <w:rsid w:val="002F1E5A"/>
    <w:rsid w:val="00326C53"/>
    <w:rsid w:val="00335698"/>
    <w:rsid w:val="00366DA8"/>
    <w:rsid w:val="003A12FE"/>
    <w:rsid w:val="003C0CFB"/>
    <w:rsid w:val="003D7027"/>
    <w:rsid w:val="003F64AF"/>
    <w:rsid w:val="003F7B54"/>
    <w:rsid w:val="00424CB2"/>
    <w:rsid w:val="004261CA"/>
    <w:rsid w:val="004421DD"/>
    <w:rsid w:val="004469C0"/>
    <w:rsid w:val="004A6934"/>
    <w:rsid w:val="004A7029"/>
    <w:rsid w:val="004D7A60"/>
    <w:rsid w:val="004F64E3"/>
    <w:rsid w:val="004F69C2"/>
    <w:rsid w:val="00507217"/>
    <w:rsid w:val="00514E20"/>
    <w:rsid w:val="0053113C"/>
    <w:rsid w:val="00532778"/>
    <w:rsid w:val="00573206"/>
    <w:rsid w:val="005A343A"/>
    <w:rsid w:val="005A412D"/>
    <w:rsid w:val="005B5B5D"/>
    <w:rsid w:val="00603B32"/>
    <w:rsid w:val="0061087D"/>
    <w:rsid w:val="00617FD1"/>
    <w:rsid w:val="00620F8A"/>
    <w:rsid w:val="006235A4"/>
    <w:rsid w:val="00645CE0"/>
    <w:rsid w:val="00651AF6"/>
    <w:rsid w:val="0065469A"/>
    <w:rsid w:val="0067103F"/>
    <w:rsid w:val="00687636"/>
    <w:rsid w:val="0069073F"/>
    <w:rsid w:val="006A2125"/>
    <w:rsid w:val="006A4DEA"/>
    <w:rsid w:val="006A5CA4"/>
    <w:rsid w:val="006D0598"/>
    <w:rsid w:val="006F4251"/>
    <w:rsid w:val="007059B6"/>
    <w:rsid w:val="007128FF"/>
    <w:rsid w:val="00717044"/>
    <w:rsid w:val="00734A18"/>
    <w:rsid w:val="0074563C"/>
    <w:rsid w:val="0075239A"/>
    <w:rsid w:val="007565B6"/>
    <w:rsid w:val="0077075E"/>
    <w:rsid w:val="00780D0C"/>
    <w:rsid w:val="007A0164"/>
    <w:rsid w:val="007B1B6E"/>
    <w:rsid w:val="007B3532"/>
    <w:rsid w:val="007D7B2C"/>
    <w:rsid w:val="007E386D"/>
    <w:rsid w:val="007F2078"/>
    <w:rsid w:val="007F41E1"/>
    <w:rsid w:val="00844244"/>
    <w:rsid w:val="00847793"/>
    <w:rsid w:val="008815DD"/>
    <w:rsid w:val="00882B92"/>
    <w:rsid w:val="00885D09"/>
    <w:rsid w:val="00887D38"/>
    <w:rsid w:val="008E0820"/>
    <w:rsid w:val="0090063D"/>
    <w:rsid w:val="0091793F"/>
    <w:rsid w:val="0092265D"/>
    <w:rsid w:val="00952974"/>
    <w:rsid w:val="00954B15"/>
    <w:rsid w:val="00963419"/>
    <w:rsid w:val="009A17CA"/>
    <w:rsid w:val="009C0D7C"/>
    <w:rsid w:val="009D0EF3"/>
    <w:rsid w:val="009D7D6F"/>
    <w:rsid w:val="009E1A34"/>
    <w:rsid w:val="009E3A02"/>
    <w:rsid w:val="009E447D"/>
    <w:rsid w:val="009E5B13"/>
    <w:rsid w:val="00A21EB2"/>
    <w:rsid w:val="00A26DF5"/>
    <w:rsid w:val="00A31ACC"/>
    <w:rsid w:val="00A868F4"/>
    <w:rsid w:val="00A87A60"/>
    <w:rsid w:val="00AC6372"/>
    <w:rsid w:val="00AE7BCE"/>
    <w:rsid w:val="00B10689"/>
    <w:rsid w:val="00B61FE1"/>
    <w:rsid w:val="00B74B2D"/>
    <w:rsid w:val="00B85FDF"/>
    <w:rsid w:val="00B95987"/>
    <w:rsid w:val="00BA44FF"/>
    <w:rsid w:val="00BA6C74"/>
    <w:rsid w:val="00BB5FC0"/>
    <w:rsid w:val="00BC31C6"/>
    <w:rsid w:val="00BE0192"/>
    <w:rsid w:val="00BE7A4F"/>
    <w:rsid w:val="00BF20C5"/>
    <w:rsid w:val="00C04226"/>
    <w:rsid w:val="00C06B67"/>
    <w:rsid w:val="00C30556"/>
    <w:rsid w:val="00C34304"/>
    <w:rsid w:val="00C36C2B"/>
    <w:rsid w:val="00C7566C"/>
    <w:rsid w:val="00CA0F78"/>
    <w:rsid w:val="00CA4A43"/>
    <w:rsid w:val="00CC5F4C"/>
    <w:rsid w:val="00D41D57"/>
    <w:rsid w:val="00D6119E"/>
    <w:rsid w:val="00D95E9B"/>
    <w:rsid w:val="00DC10BA"/>
    <w:rsid w:val="00DC38BE"/>
    <w:rsid w:val="00DD0DAA"/>
    <w:rsid w:val="00DE2992"/>
    <w:rsid w:val="00DE7436"/>
    <w:rsid w:val="00E13145"/>
    <w:rsid w:val="00E13424"/>
    <w:rsid w:val="00E14F26"/>
    <w:rsid w:val="00E350E7"/>
    <w:rsid w:val="00E60B07"/>
    <w:rsid w:val="00E60D2C"/>
    <w:rsid w:val="00E675D9"/>
    <w:rsid w:val="00E833CD"/>
    <w:rsid w:val="00E96503"/>
    <w:rsid w:val="00EB1FBF"/>
    <w:rsid w:val="00EB300B"/>
    <w:rsid w:val="00EE2164"/>
    <w:rsid w:val="00EF1FEE"/>
    <w:rsid w:val="00F3390F"/>
    <w:rsid w:val="00F3569D"/>
    <w:rsid w:val="00F35E99"/>
    <w:rsid w:val="00F46545"/>
    <w:rsid w:val="00F56A34"/>
    <w:rsid w:val="00F617D4"/>
    <w:rsid w:val="00F95962"/>
    <w:rsid w:val="00FB47F3"/>
    <w:rsid w:val="00FD3405"/>
    <w:rsid w:val="00FE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rime.fpplive.co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primeoncology.org/Immuno-oncology_Chicag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rimeoncology.org/footer-e-pages/terms_of_use.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FE4B183BC841068C4FA4F88B31C7E7"/>
        <w:category>
          <w:name w:val="General"/>
          <w:gallery w:val="placeholder"/>
        </w:category>
        <w:types>
          <w:type w:val="bbPlcHdr"/>
        </w:types>
        <w:behaviors>
          <w:behavior w:val="content"/>
        </w:behaviors>
        <w:guid w:val="{F0C69986-593B-4AFF-A336-4597A1602858}"/>
      </w:docPartPr>
      <w:docPartBody>
        <w:p w:rsidR="00051E98" w:rsidRDefault="002F618E" w:rsidP="002F618E">
          <w:pPr>
            <w:pStyle w:val="45FE4B183BC841068C4FA4F88B31C7E7"/>
          </w:pPr>
          <w:r w:rsidRPr="0065374A">
            <w:rPr>
              <w:rStyle w:val="PlaceholderText"/>
            </w:rPr>
            <w:t>Choose an item.</w:t>
          </w:r>
        </w:p>
      </w:docPartBody>
    </w:docPart>
    <w:docPart>
      <w:docPartPr>
        <w:name w:val="CB8600F76C8141D28F9A7D35E31632E4"/>
        <w:category>
          <w:name w:val="General"/>
          <w:gallery w:val="placeholder"/>
        </w:category>
        <w:types>
          <w:type w:val="bbPlcHdr"/>
        </w:types>
        <w:behaviors>
          <w:behavior w:val="content"/>
        </w:behaviors>
        <w:guid w:val="{54EC1163-0E5F-4A16-B95C-E1D607B60239}"/>
      </w:docPartPr>
      <w:docPartBody>
        <w:p w:rsidR="00051E98" w:rsidRDefault="002F618E" w:rsidP="002F618E">
          <w:pPr>
            <w:pStyle w:val="CB8600F76C8141D28F9A7D35E31632E4"/>
          </w:pPr>
          <w:r w:rsidRPr="0065374A">
            <w:rPr>
              <w:rStyle w:val="PlaceholderText"/>
            </w:rPr>
            <w:t>Choose an item.</w:t>
          </w:r>
        </w:p>
      </w:docPartBody>
    </w:docPart>
    <w:docPart>
      <w:docPartPr>
        <w:name w:val="C4F236B2A89F457BAE1FCF00AC510F1A"/>
        <w:category>
          <w:name w:val="General"/>
          <w:gallery w:val="placeholder"/>
        </w:category>
        <w:types>
          <w:type w:val="bbPlcHdr"/>
        </w:types>
        <w:behaviors>
          <w:behavior w:val="content"/>
        </w:behaviors>
        <w:guid w:val="{99FBF2F0-B1AD-442F-9EEA-1B3DE61824A7}"/>
      </w:docPartPr>
      <w:docPartBody>
        <w:p w:rsidR="00051E98" w:rsidRDefault="002F618E" w:rsidP="002F618E">
          <w:pPr>
            <w:pStyle w:val="C4F236B2A89F457BAE1FCF00AC510F1A"/>
          </w:pPr>
          <w:r w:rsidRPr="0065374A">
            <w:rPr>
              <w:rStyle w:val="PlaceholderText"/>
            </w:rPr>
            <w:t>Choose an item.</w:t>
          </w:r>
        </w:p>
      </w:docPartBody>
    </w:docPart>
    <w:docPart>
      <w:docPartPr>
        <w:name w:val="14CBC25B738E45A1A8A8A322E06468BF"/>
        <w:category>
          <w:name w:val="General"/>
          <w:gallery w:val="placeholder"/>
        </w:category>
        <w:types>
          <w:type w:val="bbPlcHdr"/>
        </w:types>
        <w:behaviors>
          <w:behavior w:val="content"/>
        </w:behaviors>
        <w:guid w:val="{70BD2D4A-989D-473C-8734-A56D6FABA77B}"/>
      </w:docPartPr>
      <w:docPartBody>
        <w:p w:rsidR="00051E98" w:rsidRDefault="002F618E" w:rsidP="002F618E">
          <w:pPr>
            <w:pStyle w:val="14CBC25B738E45A1A8A8A322E06468BF"/>
          </w:pPr>
          <w:r w:rsidRPr="0065374A">
            <w:rPr>
              <w:rStyle w:val="PlaceholderText"/>
            </w:rPr>
            <w:t>Choose an item.</w:t>
          </w:r>
        </w:p>
      </w:docPartBody>
    </w:docPart>
    <w:docPart>
      <w:docPartPr>
        <w:name w:val="1B27422820F34510B5F9EA4F7D32A25C"/>
        <w:category>
          <w:name w:val="General"/>
          <w:gallery w:val="placeholder"/>
        </w:category>
        <w:types>
          <w:type w:val="bbPlcHdr"/>
        </w:types>
        <w:behaviors>
          <w:behavior w:val="content"/>
        </w:behaviors>
        <w:guid w:val="{FC0B5F13-4B07-4D2B-9050-D43E7EB2A81B}"/>
      </w:docPartPr>
      <w:docPartBody>
        <w:p w:rsidR="00AA21D9" w:rsidRDefault="0001372A" w:rsidP="0001372A">
          <w:pPr>
            <w:pStyle w:val="1B27422820F34510B5F9EA4F7D32A25C"/>
          </w:pPr>
          <w:r w:rsidRPr="0065374A">
            <w:rPr>
              <w:rStyle w:val="PlaceholderText"/>
            </w:rPr>
            <w:t>Choose an item.</w:t>
          </w:r>
        </w:p>
      </w:docPartBody>
    </w:docPart>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7611420DF2C846A8B64147BDBA9E1DD0"/>
        <w:category>
          <w:name w:val="General"/>
          <w:gallery w:val="placeholder"/>
        </w:category>
        <w:types>
          <w:type w:val="bbPlcHdr"/>
        </w:types>
        <w:behaviors>
          <w:behavior w:val="content"/>
        </w:behaviors>
        <w:guid w:val="{BA171890-CE71-4BFE-B2A9-ECA02CCE62EC}"/>
      </w:docPartPr>
      <w:docPartBody>
        <w:p w:rsidR="00AA21D9" w:rsidRDefault="0001372A" w:rsidP="0001372A">
          <w:pPr>
            <w:pStyle w:val="7611420DF2C846A8B64147BDBA9E1DD0"/>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167409"/>
    <w:rsid w:val="001C345D"/>
    <w:rsid w:val="00285E65"/>
    <w:rsid w:val="002C6A0F"/>
    <w:rsid w:val="002F618E"/>
    <w:rsid w:val="00477241"/>
    <w:rsid w:val="0050384B"/>
    <w:rsid w:val="005A7D54"/>
    <w:rsid w:val="00676D7C"/>
    <w:rsid w:val="007447AC"/>
    <w:rsid w:val="0075152E"/>
    <w:rsid w:val="007615AD"/>
    <w:rsid w:val="00936577"/>
    <w:rsid w:val="00963621"/>
    <w:rsid w:val="00972CB7"/>
    <w:rsid w:val="00AA21D9"/>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C9772-CB57-4D63-9913-E6A57F3AF33D}">
  <ds:schemaRefs>
    <ds:schemaRef ds:uri="http://schemas.openxmlformats.org/officeDocument/2006/bibliography"/>
  </ds:schemaRefs>
</ds:datastoreItem>
</file>

<file path=customXml/itemProps2.xml><?xml version="1.0" encoding="utf-8"?>
<ds:datastoreItem xmlns:ds="http://schemas.openxmlformats.org/officeDocument/2006/customXml" ds:itemID="{547DBADC-068A-464E-9031-626E6824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4425</Words>
  <Characters>25227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29593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Ben DeGiglio</cp:lastModifiedBy>
  <cp:revision>2</cp:revision>
  <dcterms:created xsi:type="dcterms:W3CDTF">2014-10-28T16:58:00Z</dcterms:created>
  <dcterms:modified xsi:type="dcterms:W3CDTF">2014-10-28T16:58:00Z</dcterms:modified>
</cp:coreProperties>
</file>