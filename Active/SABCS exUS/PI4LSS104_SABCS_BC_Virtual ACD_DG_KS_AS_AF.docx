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C9A62" w14:textId="1BEF3E99" w:rsidR="00A00C7B" w:rsidRDefault="00A00C7B" w:rsidP="00784C43">
      <w:pPr>
        <w:rPr>
          <w:ins w:id="0" w:author="Debbie Greiner" w:date="2014-12-19T10:14:00Z"/>
        </w:rPr>
      </w:pPr>
    </w:p>
    <w:p w14:paraId="705564D9" w14:textId="22EB7047" w:rsidR="007B3532" w:rsidRPr="00C243B4" w:rsidRDefault="007B3532" w:rsidP="00784C43">
      <w:pP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6F0760">
        <w:trPr>
          <w:jc w:val="center"/>
        </w:trPr>
        <w:tc>
          <w:tcPr>
            <w:tcW w:w="2538" w:type="dxa"/>
          </w:tcPr>
          <w:p w14:paraId="170AD48B" w14:textId="77777777" w:rsidR="007B3532" w:rsidRPr="0026285A" w:rsidRDefault="007B3532" w:rsidP="006F0760">
            <w:pPr>
              <w:rPr>
                <w:b/>
              </w:rPr>
            </w:pPr>
            <w:r w:rsidRPr="0026285A">
              <w:rPr>
                <w:b/>
              </w:rPr>
              <w:t>Project Name (internal)</w:t>
            </w:r>
          </w:p>
        </w:tc>
        <w:tc>
          <w:tcPr>
            <w:tcW w:w="2250" w:type="dxa"/>
          </w:tcPr>
          <w:p w14:paraId="158887C7" w14:textId="144D4790" w:rsidR="007B3532" w:rsidRPr="0026285A" w:rsidRDefault="00A00C7B" w:rsidP="006F0760">
            <w:bookmarkStart w:id="1" w:name="_GoBack"/>
            <w:r>
              <w:t xml:space="preserve">SABCS </w:t>
            </w:r>
            <w:proofErr w:type="spellStart"/>
            <w:r>
              <w:t>exUS</w:t>
            </w:r>
            <w:bookmarkEnd w:id="1"/>
            <w:proofErr w:type="spellEnd"/>
          </w:p>
        </w:tc>
        <w:tc>
          <w:tcPr>
            <w:tcW w:w="2610" w:type="dxa"/>
          </w:tcPr>
          <w:p w14:paraId="31CDA85F" w14:textId="77777777" w:rsidR="007B3532" w:rsidRPr="0026285A" w:rsidRDefault="007B3532" w:rsidP="006F0760">
            <w:pPr>
              <w:rPr>
                <w:b/>
              </w:rPr>
            </w:pPr>
            <w:r w:rsidRPr="0026285A">
              <w:rPr>
                <w:b/>
              </w:rPr>
              <w:t>Project Code</w:t>
            </w:r>
          </w:p>
        </w:tc>
        <w:tc>
          <w:tcPr>
            <w:tcW w:w="2178" w:type="dxa"/>
          </w:tcPr>
          <w:p w14:paraId="39C11E80" w14:textId="73BF0F44" w:rsidR="007B3532" w:rsidRPr="0026285A" w:rsidRDefault="00A00C7B" w:rsidP="006F0760">
            <w:r>
              <w:t>PI4LSS104</w:t>
            </w:r>
          </w:p>
        </w:tc>
      </w:tr>
      <w:tr w:rsidR="007B3532" w:rsidRPr="0026285A" w14:paraId="2B439F58" w14:textId="77777777" w:rsidTr="006F0760">
        <w:trPr>
          <w:jc w:val="center"/>
        </w:trPr>
        <w:tc>
          <w:tcPr>
            <w:tcW w:w="2538" w:type="dxa"/>
          </w:tcPr>
          <w:p w14:paraId="0590A753" w14:textId="77777777" w:rsidR="007B3532" w:rsidRPr="0026285A" w:rsidRDefault="007B3532" w:rsidP="006F0760">
            <w:pPr>
              <w:rPr>
                <w:b/>
              </w:rPr>
            </w:pPr>
            <w:r w:rsidRPr="0026285A">
              <w:rPr>
                <w:b/>
              </w:rPr>
              <w:t>Virtual Project Manager</w:t>
            </w:r>
          </w:p>
        </w:tc>
        <w:tc>
          <w:tcPr>
            <w:tcW w:w="2250" w:type="dxa"/>
          </w:tcPr>
          <w:p w14:paraId="196FC3C4" w14:textId="279CBEC2" w:rsidR="007B3532" w:rsidRPr="0026285A" w:rsidRDefault="006B356D" w:rsidP="006F0760">
            <w:pPr>
              <w:tabs>
                <w:tab w:val="right" w:pos="2034"/>
              </w:tabs>
            </w:pPr>
            <w:sdt>
              <w:sdtPr>
                <w:id w:val="-1729766789"/>
                <w:placeholder>
                  <w:docPart w:val="1B27422820F34510B5F9EA4F7D32A25C"/>
                </w:placeholde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A01744">
                  <w:t>Meg Rew</w:t>
                </w:r>
              </w:sdtContent>
            </w:sdt>
          </w:p>
        </w:tc>
        <w:tc>
          <w:tcPr>
            <w:tcW w:w="2610" w:type="dxa"/>
          </w:tcPr>
          <w:p w14:paraId="6FB5FAE9" w14:textId="77777777" w:rsidR="007B3532" w:rsidRPr="0026285A" w:rsidRDefault="007B3532" w:rsidP="006F0760">
            <w:pPr>
              <w:rPr>
                <w:b/>
              </w:rPr>
            </w:pPr>
            <w:r w:rsidRPr="0026285A">
              <w:rPr>
                <w:b/>
              </w:rPr>
              <w:t>Clinical Program Manager</w:t>
            </w:r>
          </w:p>
        </w:tc>
        <w:sdt>
          <w:sdtPr>
            <w:id w:val="2033683028"/>
            <w:placeholder>
              <w:docPart w:val="EBC6FA42A5164CF8A062947E2BAC9F46"/>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54D499CE" w:rsidR="007B3532" w:rsidRPr="0026285A" w:rsidRDefault="002B1B83" w:rsidP="006F0760">
                <w:r>
                  <w:t>Amy Furedy</w:t>
                </w:r>
              </w:p>
            </w:tc>
          </w:sdtContent>
        </w:sdt>
      </w:tr>
      <w:tr w:rsidR="007B3532" w:rsidRPr="0026285A" w14:paraId="4C0E6711" w14:textId="77777777" w:rsidTr="006F0760">
        <w:trPr>
          <w:jc w:val="center"/>
        </w:trPr>
        <w:tc>
          <w:tcPr>
            <w:tcW w:w="2538" w:type="dxa"/>
          </w:tcPr>
          <w:p w14:paraId="5C44CAA2" w14:textId="77777777" w:rsidR="007B3532" w:rsidRPr="0026285A" w:rsidRDefault="007B3532" w:rsidP="006F0760">
            <w:pPr>
              <w:rPr>
                <w:b/>
              </w:rPr>
            </w:pPr>
            <w:r w:rsidRPr="0026285A">
              <w:rPr>
                <w:b/>
              </w:rPr>
              <w:t>Compliance</w:t>
            </w:r>
          </w:p>
        </w:tc>
        <w:tc>
          <w:tcPr>
            <w:tcW w:w="2250" w:type="dxa"/>
          </w:tcPr>
          <w:p w14:paraId="561E969F" w14:textId="065F6298" w:rsidR="007B3532" w:rsidRPr="0026285A" w:rsidRDefault="00263B23" w:rsidP="006F0760">
            <w:r>
              <w:t>Briana Devaser</w:t>
            </w:r>
          </w:p>
        </w:tc>
        <w:tc>
          <w:tcPr>
            <w:tcW w:w="2610" w:type="dxa"/>
          </w:tcPr>
          <w:p w14:paraId="6E852F92" w14:textId="77777777" w:rsidR="007B3532" w:rsidRPr="0026285A" w:rsidRDefault="007B3532" w:rsidP="006F0760">
            <w:pPr>
              <w:rPr>
                <w:b/>
              </w:rPr>
            </w:pPr>
            <w:r w:rsidRPr="0026285A">
              <w:rPr>
                <w:b/>
              </w:rPr>
              <w:t>Editor</w:t>
            </w:r>
          </w:p>
        </w:tc>
        <w:sdt>
          <w:sdtPr>
            <w:id w:val="265899014"/>
            <w:placeholder>
              <w:docPart w:val="DFBD9AB74E4E4092ADBCB61DC373578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019C37C5" w:rsidR="007B3532" w:rsidRPr="0026285A" w:rsidRDefault="002B1B83" w:rsidP="006F0760">
                <w:r>
                  <w:t>Christi Gray</w:t>
                </w:r>
              </w:p>
            </w:tc>
          </w:sdtContent>
        </w:sdt>
      </w:tr>
    </w:tbl>
    <w:p w14:paraId="2C6638E6" w14:textId="77777777" w:rsidR="007B3532" w:rsidRDefault="007B3532" w:rsidP="007B3532">
      <w:pPr>
        <w:pStyle w:val="ListParagraph"/>
        <w:ind w:left="0"/>
        <w:rPr>
          <w:b/>
          <w:sz w:val="24"/>
          <w:szCs w:val="24"/>
        </w:rPr>
        <w:sectPr w:rsidR="007B3532">
          <w:headerReference w:type="default" r:id="rId10"/>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45850CAD" w:rsidR="007B3532" w:rsidRPr="004333EE" w:rsidRDefault="006B356D"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A01744">
            <w:rPr>
              <w:rFonts w:ascii="MS Gothic" w:eastAsia="MS Gothic" w:hAnsi="MS Gothic" w:hint="eastAsia"/>
              <w:sz w:val="24"/>
              <w:szCs w:val="24"/>
            </w:rPr>
            <w:t>☒</w:t>
          </w:r>
        </w:sdtContent>
      </w:sdt>
      <w:r w:rsidR="007B3532" w:rsidRPr="004333EE">
        <w:rPr>
          <w:sz w:val="24"/>
          <w:szCs w:val="24"/>
        </w:rPr>
        <w:t>Webcast</w:t>
      </w:r>
    </w:p>
    <w:p w14:paraId="216F73B8" w14:textId="7E7D59E3" w:rsidR="007B3532" w:rsidRPr="004333EE" w:rsidRDefault="006B356D"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A01744">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6B356D"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6B356D"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6B356D"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6B356D"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6B356D"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6B356D"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46DC8F19" w:rsidR="007B3532" w:rsidRDefault="006B356D" w:rsidP="007B3532">
      <w:pPr>
        <w:pStyle w:val="ListParagraph"/>
        <w:ind w:left="0"/>
        <w:rPr>
          <w:sz w:val="24"/>
          <w:szCs w:val="24"/>
        </w:rPr>
      </w:pPr>
      <w:sdt>
        <w:sdtPr>
          <w:rPr>
            <w:sz w:val="24"/>
            <w:szCs w:val="24"/>
          </w:rPr>
          <w:id w:val="-1892793963"/>
          <w14:checkbox>
            <w14:checked w14:val="1"/>
            <w14:checkedState w14:val="2612" w14:font="MS Gothic"/>
            <w14:uncheckedState w14:val="2610" w14:font="MS Gothic"/>
          </w14:checkbox>
        </w:sdtPr>
        <w:sdtEndPr/>
        <w:sdtContent>
          <w:ins w:id="2" w:author="Kraig Steubing" w:date="2014-11-10T10:09:00Z">
            <w:r w:rsidR="0078235A">
              <w:rPr>
                <w:rFonts w:ascii="MS Gothic" w:eastAsia="MS Gothic" w:hAnsi="MS Gothic" w:hint="eastAsia"/>
                <w:sz w:val="24"/>
                <w:szCs w:val="24"/>
              </w:rPr>
              <w:t>☒</w:t>
            </w:r>
          </w:ins>
          <w:del w:id="3" w:author="Kraig Steubing" w:date="2014-11-10T10:09:00Z">
            <w:r w:rsidR="007B3532" w:rsidDel="0078235A">
              <w:rPr>
                <w:rFonts w:ascii="MS Gothic" w:eastAsia="MS Gothic" w:hAnsi="MS Gothic" w:hint="eastAsia"/>
                <w:sz w:val="24"/>
                <w:szCs w:val="24"/>
              </w:rPr>
              <w:delText>☐</w:delText>
            </w:r>
          </w:del>
        </w:sdtContent>
      </w:sdt>
      <w:r w:rsidR="007B3532">
        <w:rPr>
          <w:sz w:val="24"/>
          <w:szCs w:val="24"/>
        </w:rPr>
        <w:t>Two</w:t>
      </w:r>
    </w:p>
    <w:p w14:paraId="36323DC8" w14:textId="77777777" w:rsidR="007B3532" w:rsidRDefault="006B356D"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D21742B" w:rsidR="007B3532" w:rsidRDefault="005E6BA4" w:rsidP="007B3532">
      <w:pPr>
        <w:pStyle w:val="ListParagraph"/>
        <w:ind w:left="0"/>
        <w:rPr>
          <w:sz w:val="24"/>
          <w:szCs w:val="24"/>
        </w:rPr>
      </w:pPr>
      <w:ins w:id="4" w:author="Kraig Steubing" w:date="2014-12-19T11:21:00Z">
        <w:r w:rsidRPr="005E6BA4">
          <w:rPr>
            <w:sz w:val="24"/>
            <w:szCs w:val="24"/>
            <w:highlight w:val="yellow"/>
            <w:rPrChange w:id="5" w:author="Kraig Steubing" w:date="2014-12-19T11:21:00Z">
              <w:rPr>
                <w:sz w:val="24"/>
                <w:szCs w:val="24"/>
              </w:rPr>
            </w:rPrChange>
          </w:rPr>
          <w:t>Wants promoted no later than end of second week of January</w:t>
        </w:r>
        <w:r>
          <w:rPr>
            <w:sz w:val="24"/>
            <w:szCs w:val="24"/>
          </w:rPr>
          <w:t xml:space="preserve"> </w:t>
        </w:r>
      </w:ins>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0E9564C8" w:rsidR="007B3532" w:rsidRDefault="006B356D" w:rsidP="007B3532">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ins w:id="6" w:author="Kraig Steubing" w:date="2014-11-10T10:09:00Z">
            <w:r w:rsidR="0078235A">
              <w:rPr>
                <w:rFonts w:ascii="MS Gothic" w:eastAsia="MS Gothic" w:hAnsi="MS Gothic" w:hint="eastAsia"/>
                <w:sz w:val="24"/>
                <w:szCs w:val="24"/>
              </w:rPr>
              <w:t>☒</w:t>
            </w:r>
          </w:ins>
          <w:del w:id="7" w:author="Kraig Steubing" w:date="2014-11-10T10:09:00Z">
            <w:r w:rsidR="007B3532" w:rsidDel="0078235A">
              <w:rPr>
                <w:rFonts w:ascii="MS Gothic" w:eastAsia="MS Gothic" w:hAnsi="MS Gothic" w:hint="eastAsia"/>
                <w:sz w:val="24"/>
                <w:szCs w:val="24"/>
              </w:rPr>
              <w:delText>☐</w:delText>
            </w:r>
          </w:del>
        </w:sdtContent>
      </w:sdt>
      <w:r w:rsidR="007B3532">
        <w:rPr>
          <w:sz w:val="24"/>
          <w:szCs w:val="24"/>
        </w:rPr>
        <w:t>Yes</w:t>
      </w:r>
    </w:p>
    <w:p w14:paraId="756660C1" w14:textId="77777777" w:rsidR="007B3532" w:rsidRDefault="006B356D"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974DED1" w:rsidR="007B3532" w:rsidRDefault="005E6BA4" w:rsidP="007B3532">
      <w:pPr>
        <w:pStyle w:val="ListParagraph"/>
        <w:ind w:left="0"/>
        <w:rPr>
          <w:sz w:val="24"/>
          <w:szCs w:val="24"/>
        </w:rPr>
      </w:pPr>
      <w:proofErr w:type="gramStart"/>
      <w:ins w:id="8" w:author="Kraig Steubing" w:date="2014-12-19T11:20:00Z">
        <w:r>
          <w:rPr>
            <w:sz w:val="24"/>
            <w:szCs w:val="24"/>
          </w:rPr>
          <w:t>Would try to list ex US Novartis activities.</w:t>
        </w:r>
        <w:proofErr w:type="gramEnd"/>
        <w:r>
          <w:rPr>
            <w:sz w:val="24"/>
            <w:szCs w:val="24"/>
          </w:rPr>
          <w:t xml:space="preserve"> </w:t>
        </w:r>
      </w:ins>
    </w:p>
    <w:p w14:paraId="5B5868F8" w14:textId="77777777" w:rsidR="007B3532" w:rsidRDefault="007B3532" w:rsidP="007B3532">
      <w:pPr>
        <w:pStyle w:val="ListParagraph"/>
        <w:ind w:left="0"/>
        <w:rPr>
          <w:b/>
          <w:sz w:val="24"/>
          <w:szCs w:val="24"/>
        </w:rPr>
      </w:pPr>
      <w:r w:rsidRPr="004333EE">
        <w:rPr>
          <w:b/>
          <w:sz w:val="24"/>
          <w:szCs w:val="24"/>
        </w:rPr>
        <w:t>Target Audience</w:t>
      </w:r>
    </w:p>
    <w:p w14:paraId="79924702" w14:textId="77777777" w:rsidR="007015AF" w:rsidRDefault="006B356D" w:rsidP="007B3532">
      <w:pPr>
        <w:pStyle w:val="ListParagraph"/>
        <w:ind w:left="0"/>
        <w:rPr>
          <w:ins w:id="9" w:author="Debbie Greiner" w:date="2014-12-22T13:24:00Z"/>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1"/>
            <w14:checkedState w14:val="2612" w14:font="MS Gothic"/>
            <w14:uncheckedState w14:val="2610" w14:font="MS Gothic"/>
          </w14:checkbox>
        </w:sdtPr>
        <w:sdtEndPr/>
        <w:sdtContent>
          <w:ins w:id="10" w:author="Kraig Steubing" w:date="2014-11-10T10:10:00Z">
            <w:r w:rsidR="0078235A">
              <w:rPr>
                <w:rFonts w:ascii="MS Gothic" w:eastAsia="MS Gothic" w:hAnsi="MS Gothic" w:hint="eastAsia"/>
                <w:sz w:val="24"/>
                <w:szCs w:val="24"/>
              </w:rPr>
              <w:t>☒</w:t>
            </w:r>
          </w:ins>
          <w:del w:id="11" w:author="Kraig Steubing" w:date="2014-11-10T10:10:00Z">
            <w:r w:rsidR="007B3532" w:rsidRPr="00C243B4" w:rsidDel="0078235A">
              <w:rPr>
                <w:rFonts w:ascii="MS Gothic" w:eastAsia="MS Gothic" w:hAnsi="MS Gothic" w:hint="eastAsia"/>
                <w:sz w:val="24"/>
                <w:szCs w:val="24"/>
              </w:rPr>
              <w:delText>☐</w:delText>
            </w:r>
          </w:del>
        </w:sdtContent>
      </w:sdt>
      <w:r w:rsidR="007B3532" w:rsidRPr="00C243B4">
        <w:rPr>
          <w:sz w:val="24"/>
          <w:szCs w:val="24"/>
        </w:rPr>
        <w:t>EX-US</w:t>
      </w:r>
      <w:ins w:id="12" w:author="Kraig Steubing" w:date="2014-12-19T11:17:00Z">
        <w:r w:rsidR="005E6BA4">
          <w:rPr>
            <w:sz w:val="24"/>
            <w:szCs w:val="24"/>
          </w:rPr>
          <w:t xml:space="preserve"> Statement and popup needed </w:t>
        </w:r>
      </w:ins>
    </w:p>
    <w:p w14:paraId="44A289D4" w14:textId="77777777" w:rsidR="007015AF" w:rsidRDefault="007015AF" w:rsidP="007015AF">
      <w:pPr>
        <w:spacing w:after="0" w:line="240" w:lineRule="auto"/>
        <w:rPr>
          <w:ins w:id="13" w:author="Debbie Greiner" w:date="2014-12-22T13:24:00Z"/>
        </w:rPr>
      </w:pPr>
    </w:p>
    <w:p w14:paraId="69BFD7D8" w14:textId="2A8E553F" w:rsidR="007B3532" w:rsidRPr="00C243B4" w:rsidRDefault="007015AF" w:rsidP="007015AF">
      <w:pPr>
        <w:pStyle w:val="ListParagraph"/>
        <w:ind w:left="0"/>
        <w:rPr>
          <w:sz w:val="24"/>
          <w:szCs w:val="24"/>
        </w:rPr>
      </w:pPr>
      <w:ins w:id="14" w:author="Debbie Greiner" w:date="2014-12-22T13:24:00Z">
        <w:r>
          <w:lastRenderedPageBreak/>
          <w:t>The information in this activity is intended for healthcare professionals based outside of the United States</w:t>
        </w:r>
        <w:proofErr w:type="gramStart"/>
        <w:r>
          <w:t>..</w:t>
        </w:r>
        <w:proofErr w:type="gramEnd"/>
        <w:r>
          <w:t xml:space="preserve"> This activity may contain information on products outside the approved indications where you practice</w:t>
        </w:r>
      </w:ins>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4F7DD199" w:rsidR="007B3532" w:rsidRDefault="006B356D" w:rsidP="007B3532">
      <w:pPr>
        <w:pStyle w:val="ListParagraph"/>
        <w:ind w:left="0"/>
        <w:rPr>
          <w:ins w:id="15" w:author="Kraig Steubing" w:date="2014-11-10T10:12:00Z"/>
          <w:sz w:val="24"/>
          <w:szCs w:val="24"/>
        </w:rPr>
      </w:pPr>
      <w:sdt>
        <w:sdtPr>
          <w:rPr>
            <w:sz w:val="24"/>
            <w:szCs w:val="24"/>
          </w:rPr>
          <w:id w:val="-1122075366"/>
          <w14:checkbox>
            <w14:checked w14:val="1"/>
            <w14:checkedState w14:val="2612" w14:font="MS Gothic"/>
            <w14:uncheckedState w14:val="2610" w14:font="MS Gothic"/>
          </w14:checkbox>
        </w:sdtPr>
        <w:sdtEndPr/>
        <w:sdtContent>
          <w:ins w:id="16" w:author="Kraig Steubing" w:date="2014-11-10T10:11:00Z">
            <w:r w:rsidR="0078235A">
              <w:rPr>
                <w:rFonts w:ascii="MS Gothic" w:eastAsia="MS Gothic" w:hAnsi="MS Gothic" w:hint="eastAsia"/>
                <w:sz w:val="24"/>
                <w:szCs w:val="24"/>
              </w:rPr>
              <w:t>☒</w:t>
            </w:r>
          </w:ins>
          <w:del w:id="17" w:author="Kraig Steubing" w:date="2014-11-10T10:11:00Z">
            <w:r w:rsidR="007B3532" w:rsidDel="0078235A">
              <w:rPr>
                <w:rFonts w:ascii="MS Gothic" w:eastAsia="MS Gothic" w:hAnsi="MS Gothic" w:hint="eastAsia"/>
                <w:sz w:val="24"/>
                <w:szCs w:val="24"/>
              </w:rPr>
              <w:delText>☐</w:delText>
            </w:r>
          </w:del>
        </w:sdtContent>
      </w:sdt>
      <w:r w:rsidR="007B3532" w:rsidRPr="00C243B4">
        <w:rPr>
          <w:sz w:val="24"/>
          <w:szCs w:val="24"/>
        </w:rPr>
        <w:t>Additional Emails</w:t>
      </w:r>
      <w:r w:rsidR="007B3532">
        <w:rPr>
          <w:sz w:val="24"/>
          <w:szCs w:val="24"/>
        </w:rPr>
        <w:t xml:space="preserve"> (Supporters?)</w:t>
      </w:r>
      <w:r w:rsidR="007B3532" w:rsidRPr="00C243B4">
        <w:rPr>
          <w:sz w:val="24"/>
          <w:szCs w:val="24"/>
        </w:rPr>
        <w:t>:</w:t>
      </w:r>
      <w:ins w:id="18" w:author="Kraig Steubing" w:date="2014-11-10T10:12:00Z">
        <w:r w:rsidR="0078235A" w:rsidRPr="0078235A">
          <w:t xml:space="preserve"> </w:t>
        </w:r>
        <w:proofErr w:type="spellStart"/>
        <w:r w:rsidR="0078235A" w:rsidRPr="0078235A">
          <w:rPr>
            <w:sz w:val="24"/>
            <w:szCs w:val="24"/>
          </w:rPr>
          <w:t>OGrady</w:t>
        </w:r>
        <w:proofErr w:type="spellEnd"/>
        <w:r w:rsidR="0078235A" w:rsidRPr="0078235A">
          <w:rPr>
            <w:sz w:val="24"/>
            <w:szCs w:val="24"/>
          </w:rPr>
          <w:t xml:space="preserve">, Paul </w:t>
        </w:r>
        <w:r w:rsidR="0078235A">
          <w:rPr>
            <w:sz w:val="24"/>
            <w:szCs w:val="24"/>
          </w:rPr>
          <w:fldChar w:fldCharType="begin"/>
        </w:r>
        <w:r w:rsidR="0078235A">
          <w:rPr>
            <w:sz w:val="24"/>
            <w:szCs w:val="24"/>
          </w:rPr>
          <w:instrText xml:space="preserve"> HYPERLINK "mailto:</w:instrText>
        </w:r>
        <w:r w:rsidR="0078235A" w:rsidRPr="0078235A">
          <w:rPr>
            <w:sz w:val="24"/>
            <w:szCs w:val="24"/>
          </w:rPr>
          <w:instrText>paul.ogrady@novartis.com</w:instrText>
        </w:r>
        <w:r w:rsidR="0078235A">
          <w:rPr>
            <w:sz w:val="24"/>
            <w:szCs w:val="24"/>
          </w:rPr>
          <w:instrText xml:space="preserve">" </w:instrText>
        </w:r>
        <w:r w:rsidR="0078235A">
          <w:rPr>
            <w:sz w:val="24"/>
            <w:szCs w:val="24"/>
          </w:rPr>
          <w:fldChar w:fldCharType="separate"/>
        </w:r>
        <w:r w:rsidR="0078235A" w:rsidRPr="002E5CB9">
          <w:rPr>
            <w:rStyle w:val="Hyperlink"/>
            <w:sz w:val="24"/>
            <w:szCs w:val="24"/>
          </w:rPr>
          <w:t>paul.ogrady@novartis.com</w:t>
        </w:r>
        <w:r w:rsidR="0078235A">
          <w:rPr>
            <w:sz w:val="24"/>
            <w:szCs w:val="24"/>
          </w:rPr>
          <w:fldChar w:fldCharType="end"/>
        </w:r>
      </w:ins>
    </w:p>
    <w:p w14:paraId="4DC27011" w14:textId="54FFE952" w:rsidR="0078235A" w:rsidRDefault="0078235A" w:rsidP="007B3532">
      <w:pPr>
        <w:pStyle w:val="ListParagraph"/>
        <w:ind w:left="0"/>
        <w:rPr>
          <w:ins w:id="19" w:author="Kraig Steubing" w:date="2014-11-10T10:12:00Z"/>
          <w:sz w:val="24"/>
          <w:szCs w:val="24"/>
        </w:rPr>
      </w:pPr>
      <w:ins w:id="20" w:author="Kraig Steubing" w:date="2014-11-10T10:12:00Z">
        <w:r w:rsidRPr="0078235A">
          <w:rPr>
            <w:sz w:val="24"/>
            <w:szCs w:val="24"/>
          </w:rPr>
          <w:t>Wang, Iris (Ext) (</w:t>
        </w:r>
        <w:r>
          <w:rPr>
            <w:sz w:val="24"/>
            <w:szCs w:val="24"/>
          </w:rPr>
          <w:fldChar w:fldCharType="begin"/>
        </w:r>
        <w:r>
          <w:rPr>
            <w:sz w:val="24"/>
            <w:szCs w:val="24"/>
          </w:rPr>
          <w:instrText xml:space="preserve"> HYPERLINK "mailto:</w:instrText>
        </w:r>
        <w:r w:rsidRPr="0078235A">
          <w:rPr>
            <w:sz w:val="24"/>
            <w:szCs w:val="24"/>
          </w:rPr>
          <w:instrText>iris.wang@novartis.com</w:instrText>
        </w:r>
        <w:r>
          <w:rPr>
            <w:sz w:val="24"/>
            <w:szCs w:val="24"/>
          </w:rPr>
          <w:instrText xml:space="preserve">" </w:instrText>
        </w:r>
        <w:r>
          <w:rPr>
            <w:sz w:val="24"/>
            <w:szCs w:val="24"/>
          </w:rPr>
          <w:fldChar w:fldCharType="separate"/>
        </w:r>
        <w:r w:rsidRPr="002E5CB9">
          <w:rPr>
            <w:rStyle w:val="Hyperlink"/>
            <w:sz w:val="24"/>
            <w:szCs w:val="24"/>
          </w:rPr>
          <w:t>iris.wang@novartis.com</w:t>
        </w:r>
        <w:r>
          <w:rPr>
            <w:sz w:val="24"/>
            <w:szCs w:val="24"/>
          </w:rPr>
          <w:fldChar w:fldCharType="end"/>
        </w:r>
        <w:r w:rsidRPr="0078235A">
          <w:rPr>
            <w:sz w:val="24"/>
            <w:szCs w:val="24"/>
          </w:rPr>
          <w:t>)</w:t>
        </w:r>
      </w:ins>
    </w:p>
    <w:p w14:paraId="3BB02C72" w14:textId="20C7FA5C" w:rsidR="0078235A" w:rsidRDefault="0078235A" w:rsidP="007B3532">
      <w:pPr>
        <w:pStyle w:val="ListParagraph"/>
        <w:ind w:left="0"/>
        <w:rPr>
          <w:ins w:id="21" w:author="Kraig Steubing" w:date="2014-11-10T10:11:00Z"/>
          <w:sz w:val="24"/>
          <w:szCs w:val="24"/>
        </w:rPr>
      </w:pPr>
      <w:ins w:id="22" w:author="Kraig Steubing" w:date="2014-11-10T10:12:00Z">
        <w:r w:rsidRPr="0078235A">
          <w:rPr>
            <w:sz w:val="24"/>
            <w:szCs w:val="24"/>
          </w:rPr>
          <w:t xml:space="preserve">Sharon </w:t>
        </w:r>
        <w:proofErr w:type="spellStart"/>
        <w:r w:rsidRPr="0078235A">
          <w:rPr>
            <w:sz w:val="24"/>
            <w:szCs w:val="24"/>
          </w:rPr>
          <w:t>Whyopen</w:t>
        </w:r>
        <w:proofErr w:type="spellEnd"/>
        <w:r w:rsidRPr="0078235A">
          <w:rPr>
            <w:sz w:val="24"/>
            <w:szCs w:val="24"/>
          </w:rPr>
          <w:t xml:space="preserve"> (sharon_k.wyhopen@novartis.com)</w:t>
        </w:r>
      </w:ins>
    </w:p>
    <w:p w14:paraId="1CD59663" w14:textId="77777777" w:rsidR="0078235A" w:rsidRDefault="0078235A" w:rsidP="007B3532">
      <w:pPr>
        <w:pStyle w:val="ListParagraph"/>
        <w:ind w:left="0"/>
        <w:rPr>
          <w:sz w:val="24"/>
          <w:szCs w:val="24"/>
        </w:rPr>
      </w:pP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60D97AC" w:rsidR="007B3532" w:rsidRDefault="006B356D"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ins w:id="23" w:author="Kraig Steubing" w:date="2014-11-10T10:10:00Z">
            <w:r w:rsidR="0078235A">
              <w:rPr>
                <w:rFonts w:ascii="MS Gothic" w:eastAsia="MS Gothic" w:hAnsi="MS Gothic" w:hint="eastAsia"/>
                <w:sz w:val="24"/>
                <w:szCs w:val="24"/>
              </w:rPr>
              <w:t>☒</w:t>
            </w:r>
          </w:ins>
          <w:del w:id="24" w:author="Kraig Steubing" w:date="2014-11-10T10:10:00Z">
            <w:r w:rsidR="007B3532" w:rsidDel="0078235A">
              <w:rPr>
                <w:rFonts w:ascii="MS Gothic" w:eastAsia="MS Gothic" w:hAnsi="MS Gothic" w:hint="eastAsia"/>
                <w:sz w:val="24"/>
                <w:szCs w:val="24"/>
              </w:rPr>
              <w:delText>☐</w:delText>
            </w:r>
          </w:del>
        </w:sdtContent>
      </w:sdt>
      <w:r w:rsidR="007B3532">
        <w:rPr>
          <w:sz w:val="24"/>
          <w:szCs w:val="24"/>
        </w:rPr>
        <w:t>Yes</w:t>
      </w:r>
    </w:p>
    <w:p w14:paraId="2E4E7B25" w14:textId="77777777" w:rsidR="007B3532" w:rsidRDefault="006B356D"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1A43A012" w:rsidR="007B3532" w:rsidRDefault="006B356D" w:rsidP="007B3532">
      <w:pPr>
        <w:pStyle w:val="ListParagraph"/>
        <w:ind w:left="0"/>
        <w:rPr>
          <w:sz w:val="24"/>
          <w:szCs w:val="24"/>
        </w:rPr>
      </w:pPr>
      <w:sdt>
        <w:sdtPr>
          <w:rPr>
            <w:sz w:val="24"/>
            <w:szCs w:val="24"/>
          </w:rPr>
          <w:id w:val="-1957010043"/>
          <w14:checkbox>
            <w14:checked w14:val="1"/>
            <w14:checkedState w14:val="2612" w14:font="MS Gothic"/>
            <w14:uncheckedState w14:val="2610" w14:font="MS Gothic"/>
          </w14:checkbox>
        </w:sdtPr>
        <w:sdtEndPr/>
        <w:sdtContent>
          <w:ins w:id="25" w:author="Kraig Steubing" w:date="2014-11-10T10:10:00Z">
            <w:r w:rsidR="0078235A">
              <w:rPr>
                <w:rFonts w:ascii="MS Gothic" w:eastAsia="MS Gothic" w:hAnsi="MS Gothic" w:hint="eastAsia"/>
                <w:sz w:val="24"/>
                <w:szCs w:val="24"/>
              </w:rPr>
              <w:t>☒</w:t>
            </w:r>
          </w:ins>
          <w:del w:id="26" w:author="Kraig Steubing" w:date="2014-11-10T10:10:00Z">
            <w:r w:rsidR="007B3532" w:rsidDel="0078235A">
              <w:rPr>
                <w:rFonts w:ascii="MS Gothic" w:eastAsia="MS Gothic" w:hAnsi="MS Gothic" w:hint="eastAsia"/>
                <w:sz w:val="24"/>
                <w:szCs w:val="24"/>
              </w:rPr>
              <w:delText>☐</w:delText>
            </w:r>
          </w:del>
        </w:sdtContent>
      </w:sdt>
      <w:r w:rsidR="007B3532">
        <w:rPr>
          <w:sz w:val="24"/>
          <w:szCs w:val="24"/>
        </w:rPr>
        <w:t>Yes</w:t>
      </w:r>
    </w:p>
    <w:p w14:paraId="6CD97A02" w14:textId="77777777" w:rsidR="007B3532" w:rsidRDefault="006B356D"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6B356D"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27D3AFAB" w:rsidR="007B3532" w:rsidRDefault="006B356D"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ins w:id="27" w:author="Kraig Steubing" w:date="2014-11-10T10:10:00Z">
            <w:r w:rsidR="0078235A">
              <w:rPr>
                <w:rFonts w:ascii="MS Gothic" w:eastAsia="MS Gothic" w:hAnsi="MS Gothic" w:hint="eastAsia"/>
                <w:sz w:val="24"/>
                <w:szCs w:val="24"/>
              </w:rPr>
              <w:t>☒</w:t>
            </w:r>
          </w:ins>
          <w:del w:id="28" w:author="Kraig Steubing" w:date="2014-11-10T10:10:00Z">
            <w:r w:rsidR="007B3532" w:rsidDel="0078235A">
              <w:rPr>
                <w:rFonts w:ascii="MS Gothic" w:eastAsia="MS Gothic" w:hAnsi="MS Gothic" w:hint="eastAsia"/>
                <w:sz w:val="24"/>
                <w:szCs w:val="24"/>
              </w:rPr>
              <w:delText>☐</w:delText>
            </w:r>
          </w:del>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20D642B0" w14:textId="56C90C10" w:rsidR="002B1B83" w:rsidRDefault="007B3532" w:rsidP="002B1B83">
      <w:pPr>
        <w:spacing w:after="0" w:line="240" w:lineRule="auto"/>
        <w:rPr>
          <w:ins w:id="29" w:author="Debbie Greiner" w:date="2014-12-19T10:09:00Z"/>
        </w:rPr>
      </w:pPr>
      <w:r>
        <w:rPr>
          <w:b/>
          <w:sz w:val="24"/>
          <w:szCs w:val="24"/>
        </w:rPr>
        <w:t>Webcast/PDS URL:</w:t>
      </w:r>
      <w:ins w:id="30" w:author="Debbie Greiner" w:date="2014-12-19T10:09:00Z">
        <w:r w:rsidR="002B1B83" w:rsidRPr="002B1B83">
          <w:t xml:space="preserve"> </w:t>
        </w:r>
        <w:r w:rsidR="002B1B83" w:rsidRPr="00A2090B">
          <w:t>www.primeoncology.org/SanAntonioBC2014</w:t>
        </w:r>
        <w:r w:rsidR="002B1B83">
          <w:t>_webcast</w:t>
        </w:r>
      </w:ins>
    </w:p>
    <w:p w14:paraId="61233A4A" w14:textId="77777777" w:rsidR="007B3532" w:rsidRDefault="007B3532" w:rsidP="007B3532">
      <w:pPr>
        <w:pStyle w:val="ListParagraph"/>
        <w:ind w:left="0"/>
        <w:rPr>
          <w:b/>
          <w:sz w:val="24"/>
          <w:szCs w:val="24"/>
        </w:rPr>
      </w:pP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6B356D"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6B356D"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4B529901" w:rsidR="007B3532" w:rsidRDefault="006B356D" w:rsidP="007B3532">
      <w:pPr>
        <w:pStyle w:val="ListParagraph"/>
        <w:ind w:left="0"/>
        <w:rPr>
          <w:sz w:val="24"/>
          <w:szCs w:val="24"/>
        </w:rPr>
      </w:pPr>
      <w:sdt>
        <w:sdtPr>
          <w:rPr>
            <w:b/>
            <w:sz w:val="24"/>
            <w:szCs w:val="24"/>
          </w:rPr>
          <w:id w:val="1885666414"/>
          <w14:checkbox>
            <w14:checked w14:val="1"/>
            <w14:checkedState w14:val="2612" w14:font="MS Gothic"/>
            <w14:uncheckedState w14:val="2610" w14:font="MS Gothic"/>
          </w14:checkbox>
        </w:sdtPr>
        <w:sdtEndPr/>
        <w:sdtContent>
          <w:ins w:id="31" w:author="Kraig Steubing" w:date="2014-11-10T10:10:00Z">
            <w:r w:rsidR="0078235A">
              <w:rPr>
                <w:rFonts w:ascii="MS Gothic" w:eastAsia="MS Gothic" w:hAnsi="MS Gothic" w:hint="eastAsia"/>
                <w:b/>
                <w:sz w:val="24"/>
                <w:szCs w:val="24"/>
              </w:rPr>
              <w:t>☒</w:t>
            </w:r>
          </w:ins>
          <w:del w:id="32" w:author="Kraig Steubing" w:date="2014-11-10T10:10:00Z">
            <w:r w:rsidR="007B3532" w:rsidDel="0078235A">
              <w:rPr>
                <w:rFonts w:ascii="MS Gothic" w:eastAsia="MS Gothic" w:hAnsi="MS Gothic" w:hint="eastAsia"/>
                <w:b/>
                <w:sz w:val="24"/>
                <w:szCs w:val="24"/>
              </w:rPr>
              <w:delText>☐</w:delText>
            </w:r>
          </w:del>
        </w:sdtContent>
      </w:sdt>
      <w:r w:rsidR="007B3532" w:rsidRPr="00D82046">
        <w:rPr>
          <w:sz w:val="24"/>
          <w:szCs w:val="24"/>
        </w:rPr>
        <w:t>Video Segmentation</w:t>
      </w:r>
    </w:p>
    <w:p w14:paraId="40677927" w14:textId="77777777" w:rsidR="007B3532" w:rsidRDefault="006B356D"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6B356D"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549F8DC8" w14:textId="77777777" w:rsidR="00263B23" w:rsidRDefault="007B3532" w:rsidP="00263B23">
      <w:pPr>
        <w:pStyle w:val="ListParagraph"/>
        <w:rPr>
          <w:ins w:id="33" w:author="Debbie Greiner" w:date="2014-12-19T10:41:00Z"/>
          <w:b/>
          <w:sz w:val="24"/>
          <w:szCs w:val="24"/>
        </w:rPr>
      </w:pPr>
      <w:r w:rsidRPr="00F152E2">
        <w:rPr>
          <w:b/>
          <w:sz w:val="24"/>
          <w:szCs w:val="24"/>
        </w:rPr>
        <w:t>Mobile App Title:</w:t>
      </w:r>
      <w:r w:rsidR="00263B23">
        <w:rPr>
          <w:b/>
          <w:sz w:val="24"/>
          <w:szCs w:val="24"/>
        </w:rPr>
        <w:t xml:space="preserve"> </w:t>
      </w:r>
    </w:p>
    <w:p w14:paraId="6C83960F" w14:textId="7181B982" w:rsidR="00263B23" w:rsidRPr="00263B23" w:rsidRDefault="00263B23" w:rsidP="00263B23">
      <w:pPr>
        <w:pStyle w:val="ListParagraph"/>
        <w:rPr>
          <w:b/>
          <w:sz w:val="24"/>
          <w:szCs w:val="24"/>
        </w:rPr>
      </w:pPr>
      <w:r w:rsidRPr="00263B23">
        <w:rPr>
          <w:b/>
          <w:sz w:val="24"/>
          <w:szCs w:val="24"/>
        </w:rPr>
        <w:t>SABCS BC Closed Activity</w:t>
      </w:r>
    </w:p>
    <w:p w14:paraId="157CD056" w14:textId="07F27E95" w:rsidR="0091793F" w:rsidRPr="0091793F" w:rsidRDefault="0091793F" w:rsidP="0091793F">
      <w:pPr>
        <w:spacing w:after="0" w:line="240" w:lineRule="auto"/>
        <w:rPr>
          <w:b/>
        </w:rPr>
      </w:pPr>
      <w:r w:rsidRPr="0091793F">
        <w:rPr>
          <w:b/>
        </w:rPr>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5694EBBD" w14:textId="571D7161" w:rsidR="0091793F" w:rsidRPr="0014011D" w:rsidRDefault="0091793F" w:rsidP="0091793F">
      <w:pPr>
        <w:spacing w:after="0" w:line="240" w:lineRule="auto"/>
        <w:rPr>
          <w:b/>
          <w:color w:val="FF9900"/>
        </w:rPr>
      </w:pPr>
      <w:r>
        <w:rPr>
          <w:b/>
        </w:rPr>
        <w:br/>
      </w:r>
      <w:r w:rsidR="009159D4" w:rsidRPr="009159D4">
        <w:rPr>
          <w:b/>
          <w:color w:val="FF9900"/>
        </w:rPr>
        <w:t xml:space="preserve">Striking Success: The Emergence of New Targeted Treatment Strategies for Advanced Breast Cancer </w:t>
      </w:r>
    </w:p>
    <w:p w14:paraId="1F937314" w14:textId="77777777" w:rsidR="009159D4" w:rsidRDefault="009159D4" w:rsidP="0091793F">
      <w:pPr>
        <w:spacing w:after="0" w:line="240" w:lineRule="auto"/>
        <w:rPr>
          <w:ins w:id="34" w:author="Debbie Greiner" w:date="2014-12-19T10:22:00Z"/>
          <w:b/>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2BA09ABA" w:rsidR="0091793F" w:rsidRDefault="0091793F" w:rsidP="0091793F">
      <w:pPr>
        <w:spacing w:after="0" w:line="240" w:lineRule="auto"/>
      </w:pPr>
      <w:r>
        <w:t xml:space="preserve">This Webcast contains </w:t>
      </w:r>
      <w:r>
        <w:rPr>
          <w:rStyle w:val="Strong"/>
        </w:rPr>
        <w:t xml:space="preserve">video and downloadable slides </w:t>
      </w:r>
      <w:r>
        <w:t xml:space="preserve">from the </w:t>
      </w:r>
      <w:r w:rsidRPr="009159D4">
        <w:rPr>
          <w:i/>
        </w:rPr>
        <w:t xml:space="preserve">meeting </w:t>
      </w:r>
      <w:r w:rsidR="009159D4" w:rsidRPr="009159D4">
        <w:rPr>
          <w:b/>
          <w:i/>
        </w:rPr>
        <w:t>Striking Success: The Emergence of New Targeted Treatment Strategies for Advanced Breast Cancer</w:t>
      </w:r>
      <w:r w:rsidR="009159D4">
        <w:rPr>
          <w:rStyle w:val="Emphasis"/>
        </w:rPr>
        <w:t>,</w:t>
      </w:r>
      <w:r>
        <w:t xml:space="preserve"> a prIME Oncology </w:t>
      </w:r>
      <w:ins w:id="35" w:author="Amy Furedy, RN, OCN" w:date="2014-12-22T12:35:00Z">
        <w:r w:rsidR="00A42FFD">
          <w:t xml:space="preserve">closed </w:t>
        </w:r>
      </w:ins>
      <w:r>
        <w:t xml:space="preserve">activity that was held on </w:t>
      </w:r>
      <w:r w:rsidR="009159D4">
        <w:t>December 12, 2014</w:t>
      </w:r>
      <w:r>
        <w:t xml:space="preserve">, in </w:t>
      </w:r>
      <w:r w:rsidR="009159D4">
        <w:t>San Antonio, Texas</w:t>
      </w:r>
      <w:ins w:id="36" w:author="Christi Gray" w:date="2014-12-19T15:46:00Z">
        <w:r w:rsidR="0036164E">
          <w:t>.</w:t>
        </w:r>
      </w:ins>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CBF4619" w14:textId="77777777" w:rsidR="009159D4" w:rsidRDefault="009159D4" w:rsidP="0091793F">
      <w:pPr>
        <w:spacing w:after="0" w:line="240" w:lineRule="auto"/>
        <w:rPr>
          <w:ins w:id="37" w:author="Debbie Greiner" w:date="2014-12-19T10:26:00Z"/>
        </w:rPr>
      </w:pPr>
      <w:r w:rsidRPr="009159D4">
        <w:t>Drilling down on molecular targeted approaches to therapy</w:t>
      </w:r>
      <w:r w:rsidRPr="009159D4" w:rsidDel="009159D4">
        <w:t xml:space="preserve"> </w:t>
      </w:r>
      <w:r w:rsidRPr="009159D4">
        <w:t xml:space="preserve">                            </w:t>
      </w:r>
    </w:p>
    <w:p w14:paraId="56C3E1AB" w14:textId="2125EA2E" w:rsidR="0091793F" w:rsidRDefault="009159D4" w:rsidP="0091793F">
      <w:pPr>
        <w:spacing w:after="0" w:line="240" w:lineRule="auto"/>
        <w:rPr>
          <w:ins w:id="38" w:author="Debbie Greiner" w:date="2014-12-19T10:26:00Z"/>
        </w:rPr>
      </w:pPr>
      <w:r w:rsidRPr="009159D4">
        <w:t xml:space="preserve"> Peter </w:t>
      </w:r>
      <w:proofErr w:type="spellStart"/>
      <w:r w:rsidRPr="009159D4">
        <w:t>Schmid</w:t>
      </w:r>
      <w:proofErr w:type="spellEnd"/>
      <w:r w:rsidRPr="009159D4">
        <w:t xml:space="preserve">, </w:t>
      </w:r>
      <w:del w:id="39" w:author="Christi Gray" w:date="2014-12-19T15:47:00Z">
        <w:r w:rsidRPr="009159D4" w:rsidDel="0036164E">
          <w:delText>FRCP</w:delText>
        </w:r>
      </w:del>
      <w:del w:id="40" w:author="Christi Gray" w:date="2014-12-19T15:48:00Z">
        <w:r w:rsidRPr="009159D4" w:rsidDel="0036164E">
          <w:delText xml:space="preserve"> </w:delText>
        </w:r>
      </w:del>
      <w:r w:rsidRPr="009159D4">
        <w:t>MD</w:t>
      </w:r>
      <w:ins w:id="41" w:author="Christi Gray" w:date="2014-12-19T15:47:00Z">
        <w:r w:rsidR="0036164E">
          <w:t>,</w:t>
        </w:r>
      </w:ins>
      <w:r w:rsidRPr="009159D4">
        <w:t xml:space="preserve"> PhD</w:t>
      </w:r>
      <w:ins w:id="42" w:author="Christi Gray" w:date="2014-12-19T15:48:00Z">
        <w:r w:rsidR="0036164E">
          <w:t xml:space="preserve">, </w:t>
        </w:r>
        <w:r w:rsidR="0036164E" w:rsidRPr="009159D4">
          <w:t>FRCP</w:t>
        </w:r>
      </w:ins>
    </w:p>
    <w:p w14:paraId="1AB750FE" w14:textId="77777777" w:rsidR="009159D4" w:rsidRDefault="009159D4" w:rsidP="0091793F">
      <w:pPr>
        <w:spacing w:after="0" w:line="240" w:lineRule="auto"/>
        <w:rPr>
          <w:i/>
        </w:rPr>
      </w:pPr>
    </w:p>
    <w:p w14:paraId="7B088B36" w14:textId="77777777" w:rsidR="009159D4" w:rsidRDefault="009159D4" w:rsidP="0091793F">
      <w:pPr>
        <w:spacing w:after="0" w:line="240" w:lineRule="auto"/>
        <w:rPr>
          <w:ins w:id="43" w:author="Debbie Greiner" w:date="2014-12-19T10:27:00Z"/>
        </w:rPr>
      </w:pPr>
      <w:r w:rsidRPr="009159D4">
        <w:t>Pump up the action: Enhancing response in HER2-positive breast cancer</w:t>
      </w:r>
      <w:r w:rsidRPr="009159D4" w:rsidDel="009159D4">
        <w:t xml:space="preserve"> </w:t>
      </w:r>
    </w:p>
    <w:p w14:paraId="46CA6B90" w14:textId="11D1989F" w:rsidR="0091793F" w:rsidRDefault="009159D4" w:rsidP="0091793F">
      <w:pPr>
        <w:spacing w:after="0" w:line="240" w:lineRule="auto"/>
        <w:rPr>
          <w:ins w:id="44" w:author="Debbie Greiner" w:date="2014-12-19T10:27:00Z"/>
        </w:rPr>
      </w:pPr>
      <w:r w:rsidRPr="009159D4">
        <w:t>Sara Hurvitz, MD, FACP</w:t>
      </w:r>
      <w:r w:rsidRPr="009159D4" w:rsidDel="009159D4">
        <w:t xml:space="preserve"> </w:t>
      </w:r>
    </w:p>
    <w:p w14:paraId="30D8C4EF" w14:textId="77777777" w:rsidR="009159D4" w:rsidRDefault="009159D4" w:rsidP="0091793F">
      <w:pPr>
        <w:spacing w:after="0" w:line="240" w:lineRule="auto"/>
        <w:rPr>
          <w:i/>
        </w:rPr>
      </w:pPr>
    </w:p>
    <w:p w14:paraId="6E2EBED4" w14:textId="1B17CBEF" w:rsidR="0091793F" w:rsidDel="009159D4" w:rsidRDefault="009159D4" w:rsidP="0091793F">
      <w:pPr>
        <w:spacing w:after="0" w:line="240" w:lineRule="auto"/>
        <w:rPr>
          <w:del w:id="45" w:author="Debbie Greiner" w:date="2014-12-19T10:28:00Z"/>
        </w:rPr>
      </w:pPr>
      <w:r w:rsidRPr="009159D4">
        <w:t>Refining the safe and effective use of targeted treatments in ER-positive advanced breast cancer</w:t>
      </w:r>
      <w:r w:rsidRPr="009159D4" w:rsidDel="009159D4">
        <w:t xml:space="preserve"> </w:t>
      </w:r>
      <w:r w:rsidRPr="009159D4">
        <w:t xml:space="preserve">Wolfgang </w:t>
      </w:r>
      <w:proofErr w:type="spellStart"/>
      <w:r w:rsidRPr="009159D4">
        <w:t>Janni</w:t>
      </w:r>
      <w:proofErr w:type="spellEnd"/>
      <w:r w:rsidRPr="009159D4">
        <w:t>, MD, PhD</w:t>
      </w:r>
      <w:r w:rsidRPr="009159D4" w:rsidDel="009159D4">
        <w:t xml:space="preserve"> </w:t>
      </w:r>
    </w:p>
    <w:p w14:paraId="6A600310" w14:textId="77777777" w:rsidR="009159D4" w:rsidRDefault="009159D4" w:rsidP="0091793F">
      <w:pPr>
        <w:spacing w:after="0" w:line="240" w:lineRule="auto"/>
        <w:rPr>
          <w:ins w:id="46" w:author="Debbie Greiner" w:date="2014-12-19T10:29:00Z"/>
        </w:rPr>
      </w:pPr>
    </w:p>
    <w:p w14:paraId="00625B27" w14:textId="794F09DE" w:rsidR="009159D4" w:rsidRPr="009159D4" w:rsidRDefault="009159D4" w:rsidP="0091793F">
      <w:pPr>
        <w:spacing w:after="0" w:line="240" w:lineRule="auto"/>
      </w:pPr>
      <w:r w:rsidRPr="009159D4">
        <w:t>New fields: Emerging novel targeted treatments for ER-positive breast cancer</w:t>
      </w:r>
    </w:p>
    <w:p w14:paraId="125BBE1C" w14:textId="46BEA6F4" w:rsidR="0091793F" w:rsidRDefault="009159D4" w:rsidP="0091793F">
      <w:pPr>
        <w:spacing w:after="0" w:line="240" w:lineRule="auto"/>
        <w:rPr>
          <w:i/>
        </w:rPr>
      </w:pPr>
      <w:r w:rsidRPr="009159D4">
        <w:rPr>
          <w:i/>
        </w:rPr>
        <w:t>Javier Cortés, MD, PhD</w:t>
      </w: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3C81BD4F" w14:textId="7525126C" w:rsidR="009159D4" w:rsidRPr="009159D4" w:rsidRDefault="009159D4" w:rsidP="009159D4">
      <w:pPr>
        <w:spacing w:after="0" w:line="240" w:lineRule="auto"/>
        <w:rPr>
          <w:b/>
        </w:rPr>
      </w:pPr>
      <w:r w:rsidRPr="009159D4">
        <w:rPr>
          <w:b/>
        </w:rPr>
        <w:t>Javier Cortés, MD, PhD</w:t>
      </w:r>
      <w:ins w:id="47" w:author="Debbie Greiner" w:date="2014-12-19T10:30:00Z">
        <w:r>
          <w:rPr>
            <w:b/>
          </w:rPr>
          <w:t xml:space="preserve"> </w:t>
        </w:r>
      </w:ins>
      <w:r>
        <w:rPr>
          <w:b/>
        </w:rPr>
        <w:t>(Chair)</w:t>
      </w:r>
    </w:p>
    <w:p w14:paraId="58484B73" w14:textId="77777777" w:rsidR="009159D4" w:rsidRPr="009159D4" w:rsidRDefault="009159D4" w:rsidP="009159D4">
      <w:pPr>
        <w:spacing w:after="0" w:line="240" w:lineRule="auto"/>
      </w:pPr>
      <w:proofErr w:type="spellStart"/>
      <w:r w:rsidRPr="009159D4">
        <w:t>Vall</w:t>
      </w:r>
      <w:proofErr w:type="spellEnd"/>
      <w:r w:rsidRPr="009159D4">
        <w:t xml:space="preserve"> </w:t>
      </w:r>
      <w:proofErr w:type="spellStart"/>
      <w:r w:rsidRPr="009159D4">
        <w:t>d’Hebron</w:t>
      </w:r>
      <w:proofErr w:type="spellEnd"/>
      <w:r w:rsidRPr="009159D4">
        <w:t xml:space="preserve"> University Hospital</w:t>
      </w:r>
    </w:p>
    <w:p w14:paraId="1CD005B0" w14:textId="19448813" w:rsidR="0091793F" w:rsidRDefault="009159D4" w:rsidP="0091793F">
      <w:pPr>
        <w:spacing w:after="0" w:line="240" w:lineRule="auto"/>
        <w:rPr>
          <w:ins w:id="48" w:author="Debbie Greiner" w:date="2014-12-19T10:31:00Z"/>
        </w:rPr>
      </w:pPr>
      <w:r w:rsidRPr="009159D4">
        <w:lastRenderedPageBreak/>
        <w:t>Barcelona, Spain</w:t>
      </w:r>
    </w:p>
    <w:p w14:paraId="132C84A3" w14:textId="77777777" w:rsidR="009159D4" w:rsidRPr="009159D4" w:rsidRDefault="009159D4" w:rsidP="0091793F">
      <w:pPr>
        <w:spacing w:after="0" w:line="240" w:lineRule="auto"/>
        <w:rPr>
          <w:ins w:id="49" w:author="Debbie Greiner" w:date="2014-12-19T10:31:00Z"/>
          <w:b/>
        </w:rPr>
      </w:pPr>
    </w:p>
    <w:p w14:paraId="681236FC" w14:textId="77777777" w:rsidR="009159D4" w:rsidRPr="009159D4" w:rsidRDefault="009159D4" w:rsidP="009159D4">
      <w:pPr>
        <w:spacing w:after="0" w:line="240" w:lineRule="auto"/>
        <w:rPr>
          <w:b/>
        </w:rPr>
      </w:pPr>
      <w:r w:rsidRPr="009159D4">
        <w:rPr>
          <w:b/>
        </w:rPr>
        <w:t>Sara Hurvitz, MD, FACP</w:t>
      </w:r>
    </w:p>
    <w:p w14:paraId="1DD44BB9" w14:textId="77777777" w:rsidR="009159D4" w:rsidRDefault="009159D4" w:rsidP="009159D4">
      <w:pPr>
        <w:spacing w:after="0" w:line="240" w:lineRule="auto"/>
      </w:pPr>
      <w:r>
        <w:t>University of California, Los Angeles</w:t>
      </w:r>
    </w:p>
    <w:p w14:paraId="7469BA71" w14:textId="77777777" w:rsidR="009159D4" w:rsidRDefault="009159D4" w:rsidP="009159D4">
      <w:pPr>
        <w:spacing w:after="0" w:line="240" w:lineRule="auto"/>
      </w:pPr>
      <w:r>
        <w:t>Los Angeles, California, United States</w:t>
      </w:r>
    </w:p>
    <w:p w14:paraId="172270C6" w14:textId="77777777" w:rsidR="009159D4" w:rsidRDefault="009159D4" w:rsidP="009159D4">
      <w:pPr>
        <w:spacing w:after="0" w:line="240" w:lineRule="auto"/>
      </w:pPr>
    </w:p>
    <w:p w14:paraId="1F4D08D0" w14:textId="77777777" w:rsidR="009159D4" w:rsidRPr="009159D4" w:rsidRDefault="009159D4" w:rsidP="009159D4">
      <w:pPr>
        <w:spacing w:after="0" w:line="240" w:lineRule="auto"/>
        <w:rPr>
          <w:b/>
        </w:rPr>
      </w:pPr>
      <w:r w:rsidRPr="009159D4">
        <w:rPr>
          <w:b/>
        </w:rPr>
        <w:t xml:space="preserve">Wolfgang </w:t>
      </w:r>
      <w:proofErr w:type="spellStart"/>
      <w:r w:rsidRPr="009159D4">
        <w:rPr>
          <w:b/>
        </w:rPr>
        <w:t>Janni</w:t>
      </w:r>
      <w:proofErr w:type="spellEnd"/>
      <w:r w:rsidRPr="009159D4">
        <w:rPr>
          <w:b/>
        </w:rPr>
        <w:t>, MD, PhD</w:t>
      </w:r>
    </w:p>
    <w:p w14:paraId="6957E5D5" w14:textId="77777777" w:rsidR="009159D4" w:rsidRDefault="009159D4" w:rsidP="009159D4">
      <w:pPr>
        <w:spacing w:after="0" w:line="240" w:lineRule="auto"/>
      </w:pPr>
      <w:r>
        <w:t>University of Ulm</w:t>
      </w:r>
    </w:p>
    <w:p w14:paraId="6C190726" w14:textId="77777777" w:rsidR="009159D4" w:rsidRDefault="009159D4" w:rsidP="009159D4">
      <w:pPr>
        <w:spacing w:after="0" w:line="240" w:lineRule="auto"/>
      </w:pPr>
      <w:r>
        <w:t>Ulm, Germany</w:t>
      </w:r>
    </w:p>
    <w:p w14:paraId="173436CA" w14:textId="77777777" w:rsidR="009159D4" w:rsidRDefault="009159D4" w:rsidP="009159D4">
      <w:pPr>
        <w:spacing w:after="0" w:line="240" w:lineRule="auto"/>
      </w:pPr>
    </w:p>
    <w:p w14:paraId="4926B222" w14:textId="73950605" w:rsidR="009159D4" w:rsidRPr="009159D4" w:rsidRDefault="009159D4" w:rsidP="009159D4">
      <w:pPr>
        <w:spacing w:after="0" w:line="240" w:lineRule="auto"/>
        <w:rPr>
          <w:b/>
        </w:rPr>
      </w:pPr>
      <w:r w:rsidRPr="009159D4">
        <w:rPr>
          <w:b/>
        </w:rPr>
        <w:t xml:space="preserve">Peter </w:t>
      </w:r>
      <w:proofErr w:type="spellStart"/>
      <w:r w:rsidRPr="009159D4">
        <w:rPr>
          <w:b/>
        </w:rPr>
        <w:t>Schmid</w:t>
      </w:r>
      <w:proofErr w:type="spellEnd"/>
      <w:r w:rsidRPr="009159D4">
        <w:rPr>
          <w:b/>
        </w:rPr>
        <w:t xml:space="preserve">, </w:t>
      </w:r>
      <w:del w:id="50" w:author="Christi Gray" w:date="2014-12-19T15:49:00Z">
        <w:r w:rsidRPr="009159D4" w:rsidDel="0036164E">
          <w:rPr>
            <w:b/>
          </w:rPr>
          <w:delText xml:space="preserve">FRCP </w:delText>
        </w:r>
      </w:del>
      <w:r w:rsidRPr="009159D4">
        <w:rPr>
          <w:b/>
        </w:rPr>
        <w:t>MD</w:t>
      </w:r>
      <w:ins w:id="51" w:author="Christi Gray" w:date="2014-12-19T15:50:00Z">
        <w:r w:rsidR="0036164E">
          <w:rPr>
            <w:b/>
          </w:rPr>
          <w:t>,</w:t>
        </w:r>
      </w:ins>
      <w:r w:rsidRPr="009159D4">
        <w:rPr>
          <w:b/>
        </w:rPr>
        <w:t xml:space="preserve"> PhD</w:t>
      </w:r>
      <w:ins w:id="52" w:author="Christi Gray" w:date="2014-12-19T15:50:00Z">
        <w:r w:rsidR="0036164E">
          <w:rPr>
            <w:b/>
          </w:rPr>
          <w:t xml:space="preserve">, </w:t>
        </w:r>
      </w:ins>
      <w:del w:id="53" w:author="Christi Gray" w:date="2014-12-19T15:50:00Z">
        <w:r w:rsidRPr="009159D4" w:rsidDel="0036164E">
          <w:rPr>
            <w:b/>
          </w:rPr>
          <w:tab/>
        </w:r>
      </w:del>
      <w:ins w:id="54" w:author="Christi Gray" w:date="2014-12-19T15:50:00Z">
        <w:r w:rsidR="0036164E" w:rsidRPr="009159D4">
          <w:rPr>
            <w:b/>
          </w:rPr>
          <w:t>FRCP</w:t>
        </w:r>
      </w:ins>
    </w:p>
    <w:p w14:paraId="6C8C9884" w14:textId="77777777" w:rsidR="009159D4" w:rsidRDefault="009159D4" w:rsidP="009159D4">
      <w:pPr>
        <w:spacing w:after="0" w:line="240" w:lineRule="auto"/>
      </w:pPr>
      <w:proofErr w:type="spellStart"/>
      <w:r>
        <w:t>Barts</w:t>
      </w:r>
      <w:proofErr w:type="spellEnd"/>
      <w:r>
        <w:t xml:space="preserve"> Cancer Institute</w:t>
      </w:r>
    </w:p>
    <w:p w14:paraId="68C3FBCF" w14:textId="77777777" w:rsidR="009159D4" w:rsidRDefault="009159D4" w:rsidP="009159D4">
      <w:pPr>
        <w:spacing w:after="0" w:line="240" w:lineRule="auto"/>
      </w:pPr>
      <w:r>
        <w:t xml:space="preserve">Queen Mary University of London </w:t>
      </w:r>
    </w:p>
    <w:p w14:paraId="2DE927B9" w14:textId="41A017C7" w:rsidR="009159D4" w:rsidRPr="009159D4" w:rsidRDefault="009159D4" w:rsidP="009159D4">
      <w:pPr>
        <w:spacing w:after="0" w:line="240" w:lineRule="auto"/>
      </w:pPr>
      <w:r>
        <w:t>London, United Kingdom</w:t>
      </w:r>
    </w:p>
    <w:p w14:paraId="2A40AB0D" w14:textId="77777777" w:rsidR="009159D4" w:rsidRDefault="009159D4" w:rsidP="0091793F">
      <w:pPr>
        <w:spacing w:after="0" w:line="240" w:lineRule="auto"/>
        <w:rPr>
          <w:ins w:id="55" w:author="Debbie Greiner" w:date="2014-12-19T10:31:00Z"/>
          <w:b/>
        </w:rPr>
      </w:pPr>
    </w:p>
    <w:p w14:paraId="6B55F4BA" w14:textId="77777777" w:rsidR="0091793F" w:rsidDel="0036164E" w:rsidRDefault="0091793F" w:rsidP="0091793F">
      <w:pPr>
        <w:spacing w:after="0" w:line="240" w:lineRule="auto"/>
        <w:rPr>
          <w:del w:id="56" w:author="Christi Gray" w:date="2014-12-19T15:51:00Z"/>
          <w:b/>
        </w:rPr>
      </w:pPr>
    </w:p>
    <w:p w14:paraId="303588C4" w14:textId="77777777" w:rsidR="0091793F" w:rsidDel="0036164E" w:rsidRDefault="0091793F" w:rsidP="0091793F">
      <w:pPr>
        <w:spacing w:after="0" w:line="240" w:lineRule="auto"/>
        <w:rPr>
          <w:del w:id="57" w:author="Christi Gray" w:date="2014-12-19T15:51:00Z"/>
          <w:b/>
        </w:rPr>
      </w:pPr>
    </w:p>
    <w:p w14:paraId="10CC8C4A" w14:textId="77777777" w:rsidR="0091793F" w:rsidRDefault="0091793F" w:rsidP="0091793F">
      <w:pPr>
        <w:spacing w:after="0" w:line="240" w:lineRule="auto"/>
        <w:rPr>
          <w:b/>
        </w:rPr>
      </w:pPr>
      <w:r>
        <w:rPr>
          <w:b/>
        </w:rPr>
        <w:t>TARGET AUDIENCE</w:t>
      </w:r>
    </w:p>
    <w:p w14:paraId="25918573" w14:textId="4507D378" w:rsidR="00263B23" w:rsidRDefault="00263B23" w:rsidP="00263B23">
      <w:pPr>
        <w:spacing w:after="0" w:line="240" w:lineRule="auto"/>
      </w:pPr>
      <w:r w:rsidRPr="00263B23">
        <w:t xml:space="preserve"> </w:t>
      </w:r>
      <w:r>
        <w:t>This activity is designed to address the needs of medical oncologists, radiation oncologists, surgeons, pathologists, and other healthcare professionals outside of the United States involved in the use of systemic targeted therapies for patients with advanced breast cancer.</w:t>
      </w:r>
    </w:p>
    <w:p w14:paraId="5AB945A6" w14:textId="77777777" w:rsidR="00263B23" w:rsidRDefault="00263B23" w:rsidP="00263B23">
      <w:pPr>
        <w:spacing w:after="0" w:line="240" w:lineRule="auto"/>
      </w:pPr>
    </w:p>
    <w:p w14:paraId="122EB87F" w14:textId="5A397126" w:rsidR="0091793F" w:rsidRDefault="00263B23" w:rsidP="00263B23">
      <w:pPr>
        <w:spacing w:after="0" w:line="240" w:lineRule="auto"/>
      </w:pPr>
      <w:commentRangeStart w:id="58"/>
      <w:r>
        <w:t>The information in this activity is intended for healthcare professionals based outside of the United States. This activity may contain information on products outside the approved indications where you practice.</w:t>
      </w:r>
      <w:commentRangeEnd w:id="58"/>
      <w:r w:rsidR="005E6BA4">
        <w:rPr>
          <w:rStyle w:val="CommentReference"/>
        </w:rPr>
        <w:commentReference w:id="58"/>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337AA783" w14:textId="77777777" w:rsidR="00263B23" w:rsidRDefault="00263B23" w:rsidP="00263B23">
      <w:pPr>
        <w:spacing w:after="0" w:line="240" w:lineRule="auto"/>
      </w:pPr>
      <w:r>
        <w:t>After successful completion of this activity, participants should be able to:</w:t>
      </w:r>
    </w:p>
    <w:p w14:paraId="037908C3" w14:textId="77777777" w:rsidR="00263B23" w:rsidRDefault="00263B23" w:rsidP="00263B23">
      <w:pPr>
        <w:spacing w:after="0" w:line="240" w:lineRule="auto"/>
      </w:pPr>
      <w:r>
        <w:t>•</w:t>
      </w:r>
      <w:r>
        <w:tab/>
        <w:t>Describe the key molecular targets involved in the progression of breast cancer</w:t>
      </w:r>
    </w:p>
    <w:p w14:paraId="5551CED8" w14:textId="77777777" w:rsidR="00263B23" w:rsidRDefault="00263B23" w:rsidP="00263B23">
      <w:pPr>
        <w:spacing w:after="0" w:line="240" w:lineRule="auto"/>
        <w:ind w:left="720" w:hanging="720"/>
      </w:pPr>
      <w:r>
        <w:t>•</w:t>
      </w:r>
      <w:r>
        <w:tab/>
        <w:t>Evaluate recent data from trials examining combined targeted treatment for ER-positive and HER2-positive advanced breast cancer</w:t>
      </w:r>
    </w:p>
    <w:p w14:paraId="3E79228A" w14:textId="77777777" w:rsidR="00263B23" w:rsidRDefault="00263B23" w:rsidP="00263B23">
      <w:pPr>
        <w:spacing w:after="0" w:line="240" w:lineRule="auto"/>
        <w:ind w:left="720" w:hanging="720"/>
      </w:pPr>
      <w:r>
        <w:t>•</w:t>
      </w:r>
      <w:r>
        <w:tab/>
        <w:t xml:space="preserve">Identify the specific side effects associated with the use of molecularly targeted treatments </w:t>
      </w:r>
      <w:proofErr w:type="gramStart"/>
      <w:r>
        <w:t>and  strategies</w:t>
      </w:r>
      <w:proofErr w:type="gramEnd"/>
      <w:r>
        <w:t xml:space="preserve"> to minimize their effects on  patient safety, comfort, and quality of life</w:t>
      </w:r>
    </w:p>
    <w:p w14:paraId="1AE4BB1B" w14:textId="482EDB74" w:rsidR="0091793F" w:rsidRDefault="00263B23" w:rsidP="00263B23">
      <w:pPr>
        <w:spacing w:after="0" w:line="240" w:lineRule="auto"/>
        <w:ind w:left="720" w:hanging="720"/>
        <w:rPr>
          <w:ins w:id="59" w:author="Christi Gray" w:date="2014-12-19T15:54:00Z"/>
        </w:rPr>
      </w:pPr>
      <w:r>
        <w:t>•</w:t>
      </w:r>
      <w:r>
        <w:tab/>
        <w:t>Examine the promising molecularly targeted approaches to breast cancer management and ongoing pivotal trials</w:t>
      </w:r>
    </w:p>
    <w:p w14:paraId="44CF10CA" w14:textId="77777777" w:rsidR="00F237AE" w:rsidRDefault="00F237AE">
      <w:pPr>
        <w:spacing w:after="0" w:line="240" w:lineRule="auto"/>
        <w:pPrChange w:id="60" w:author="Christi Gray" w:date="2014-12-19T15:54:00Z">
          <w:pPr>
            <w:spacing w:after="0" w:line="240" w:lineRule="auto"/>
            <w:ind w:left="720" w:hanging="720"/>
          </w:pPr>
        </w:pPrChange>
      </w:pPr>
    </w:p>
    <w:p w14:paraId="0BFB65B6" w14:textId="543347AA" w:rsidR="00FE0ED7" w:rsidRPr="00FE0ED7" w:rsidDel="00263B23" w:rsidRDefault="00FE0ED7" w:rsidP="0091793F">
      <w:pPr>
        <w:spacing w:after="0" w:line="240" w:lineRule="auto"/>
        <w:rPr>
          <w:del w:id="61" w:author="Debbie Greiner" w:date="2014-12-19T10:33:00Z"/>
          <w:b/>
        </w:rPr>
      </w:pPr>
      <w:del w:id="62" w:author="Debbie Greiner" w:date="2014-12-19T10:33:00Z">
        <w:r w:rsidRPr="00FE0ED7" w:rsidDel="00263B23">
          <w:rPr>
            <w:b/>
          </w:rPr>
          <w:delText>CONTINUING MEDICAL EDUCATION</w:delText>
        </w:r>
        <w:r w:rsidDel="00263B23">
          <w:rPr>
            <w:b/>
          </w:rPr>
          <w:delText xml:space="preserve"> [if applicable]</w:delText>
        </w:r>
      </w:del>
    </w:p>
    <w:p w14:paraId="70A437D7" w14:textId="512FE19C" w:rsidR="00FE0ED7" w:rsidDel="00263B23" w:rsidRDefault="00FE0ED7" w:rsidP="00FE0ED7">
      <w:pPr>
        <w:spacing w:after="0" w:line="240" w:lineRule="auto"/>
        <w:rPr>
          <w:del w:id="63" w:author="Debbie Greiner" w:date="2014-12-19T10:33:00Z"/>
        </w:rPr>
      </w:pPr>
      <w:del w:id="64" w:author="Debbie Greiner" w:date="2014-12-19T10:33:00Z">
        <w:r w:rsidDel="00263B23">
          <w:delText>prIME Oncology is accredited by the Accreditation Council for Continuing Medical Education (ACCME®) to provide continuing medical education for physicians.</w:delText>
        </w:r>
      </w:del>
    </w:p>
    <w:p w14:paraId="66FF2D16" w14:textId="34EF05E6" w:rsidR="00FE0ED7" w:rsidDel="00263B23" w:rsidRDefault="00FE0ED7" w:rsidP="00FE0ED7">
      <w:pPr>
        <w:spacing w:after="0" w:line="240" w:lineRule="auto"/>
        <w:rPr>
          <w:del w:id="65" w:author="Debbie Greiner" w:date="2014-12-19T10:33:00Z"/>
        </w:rPr>
      </w:pPr>
    </w:p>
    <w:p w14:paraId="66719A1A" w14:textId="27177B52" w:rsidR="00FE0ED7" w:rsidDel="00263B23" w:rsidRDefault="00FE0ED7" w:rsidP="00FE0ED7">
      <w:pPr>
        <w:spacing w:after="0" w:line="240" w:lineRule="auto"/>
        <w:rPr>
          <w:del w:id="66" w:author="Debbie Greiner" w:date="2014-12-19T10:33:00Z"/>
        </w:rPr>
      </w:pPr>
      <w:del w:id="67" w:author="Debbie Greiner" w:date="2014-12-19T10:33:00Z">
        <w:r w:rsidDel="00263B23">
          <w:delText xml:space="preserve">prIME Oncology designates this live activity for a maximum of XX </w:delText>
        </w:r>
        <w:r w:rsidRPr="00FE0ED7" w:rsidDel="00263B23">
          <w:rPr>
            <w:i/>
          </w:rPr>
          <w:delText>AMA PRA Category 1 Credits™.</w:delText>
        </w:r>
        <w:r w:rsidDel="00263B23">
          <w:delText xml:space="preserve"> Physicians should claim only the credit commensurate with the extent of their participation in the activity.</w:delText>
        </w:r>
      </w:del>
    </w:p>
    <w:p w14:paraId="2F31D3FA" w14:textId="77777777" w:rsidR="00FE0ED7" w:rsidRDefault="00FE0ED7" w:rsidP="00FE0ED7">
      <w:pPr>
        <w:spacing w:after="0" w:line="240" w:lineRule="auto"/>
      </w:pPr>
    </w:p>
    <w:p w14:paraId="259DF351" w14:textId="08624EFF" w:rsidR="00FE0ED7" w:rsidRPr="00FE0ED7" w:rsidDel="00263B23" w:rsidRDefault="00FE0ED7" w:rsidP="00FE0ED7">
      <w:pPr>
        <w:spacing w:after="0" w:line="240" w:lineRule="auto"/>
        <w:rPr>
          <w:del w:id="68" w:author="Debbie Greiner" w:date="2014-12-19T10:34:00Z"/>
          <w:b/>
        </w:rPr>
      </w:pPr>
      <w:del w:id="69" w:author="Debbie Greiner" w:date="2014-12-19T10:34:00Z">
        <w:r w:rsidRPr="00FE0ED7" w:rsidDel="00263B23">
          <w:rPr>
            <w:b/>
          </w:rPr>
          <w:delText>METHOD OF PARTICIPATION</w:delText>
        </w:r>
        <w:r w:rsidDel="00263B23">
          <w:rPr>
            <w:b/>
          </w:rPr>
          <w:delText xml:space="preserve"> [if applicable]</w:delText>
        </w:r>
      </w:del>
    </w:p>
    <w:p w14:paraId="378C2791" w14:textId="316FC3B7" w:rsidR="00FE0ED7" w:rsidDel="00263B23" w:rsidRDefault="00FE0ED7" w:rsidP="00FE0ED7">
      <w:pPr>
        <w:spacing w:after="0" w:line="240" w:lineRule="auto"/>
        <w:rPr>
          <w:del w:id="70" w:author="Debbie Greiner" w:date="2014-12-19T10:34:00Z"/>
        </w:rPr>
      </w:pPr>
      <w:del w:id="71" w:author="Debbie Greiner" w:date="2014-12-19T10:34:00Z">
        <w:r w:rsidDel="00263B23">
          <w:delText xml:space="preserve">There are no fees for participating in and receiving CME credit for this activity. In order to receive credit, participants must successfully complete the online post test and activity evaluation. Your participation in </w:delText>
        </w:r>
        <w:r w:rsidDel="00263B23">
          <w:lastRenderedPageBreak/>
          <w:delText xml:space="preserve">this CME activity will be recorded in prIME Oncology's database. However, upon request, your CME credit certificate will be emailed to you. Technical requirements may be found under the </w:delText>
        </w:r>
        <w:r w:rsidR="00872AA8" w:rsidDel="00263B23">
          <w:fldChar w:fldCharType="begin"/>
        </w:r>
        <w:r w:rsidR="00872AA8" w:rsidDel="00263B23">
          <w:delInstrText xml:space="preserve"> HYPERLINK "http://www.primeoncology.org/footer-e-pages/terms_of_use.aspx" </w:delInstrText>
        </w:r>
        <w:r w:rsidR="00872AA8" w:rsidDel="00263B23">
          <w:fldChar w:fldCharType="separate"/>
        </w:r>
        <w:r w:rsidRPr="00FE0ED7" w:rsidDel="00263B23">
          <w:rPr>
            <w:rStyle w:val="Hyperlink"/>
          </w:rPr>
          <w:delText>Terms of Use.</w:delText>
        </w:r>
        <w:r w:rsidR="00872AA8" w:rsidDel="00263B23">
          <w:rPr>
            <w:rStyle w:val="Hyperlink"/>
          </w:rPr>
          <w:fldChar w:fldCharType="end"/>
        </w:r>
      </w:del>
    </w:p>
    <w:p w14:paraId="16D6C7E9" w14:textId="27B422A4" w:rsidR="00FE0ED7" w:rsidDel="00263B23" w:rsidRDefault="00FE0ED7" w:rsidP="00FE0ED7">
      <w:pPr>
        <w:spacing w:after="0" w:line="240" w:lineRule="auto"/>
        <w:rPr>
          <w:del w:id="72" w:author="Debbie Greiner" w:date="2014-12-19T10:34:00Z"/>
        </w:rPr>
      </w:pPr>
    </w:p>
    <w:p w14:paraId="48BFEE24" w14:textId="0B9A7A7F" w:rsidR="00FE0ED7" w:rsidDel="00263B23" w:rsidRDefault="00FE0ED7" w:rsidP="00FE0ED7">
      <w:pPr>
        <w:spacing w:after="0" w:line="240" w:lineRule="auto"/>
        <w:rPr>
          <w:del w:id="73" w:author="Debbie Greiner" w:date="2014-12-19T10:34:00Z"/>
        </w:rPr>
      </w:pPr>
      <w:del w:id="74" w:author="Debbie Greiner" w:date="2014-12-19T10:34:00Z">
        <w:r w:rsidDel="00263B23">
          <w:delText>Links to the posttest are available on the video player pages.</w:delText>
        </w:r>
      </w:del>
    </w:p>
    <w:p w14:paraId="061FB346" w14:textId="77777777" w:rsidR="00FE0ED7" w:rsidRDefault="00FE0ED7" w:rsidP="00FE0ED7">
      <w:pPr>
        <w:spacing w:after="0" w:line="240" w:lineRule="auto"/>
      </w:pPr>
    </w:p>
    <w:p w14:paraId="2A537F6E" w14:textId="38BBE047" w:rsidR="00FE0ED7" w:rsidDel="00263B23" w:rsidRDefault="00FE0ED7" w:rsidP="00FE0ED7">
      <w:pPr>
        <w:spacing w:after="0" w:line="240" w:lineRule="auto"/>
        <w:rPr>
          <w:del w:id="75" w:author="Debbie Greiner" w:date="2014-12-19T10:34:00Z"/>
        </w:rPr>
      </w:pPr>
      <w:del w:id="76" w:author="Debbie Greiner" w:date="2014-12-19T10:34:00Z">
        <w:r w:rsidDel="00263B23">
          <w:delText>In order to receive credit, participants must successfully complete the online posttest with XX% or higher.</w:delText>
        </w:r>
      </w:del>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6DBAEDC8" w14:textId="77777777" w:rsidR="00263B23" w:rsidRDefault="00263B23" w:rsidP="00263B23">
      <w:pPr>
        <w:spacing w:after="0" w:line="240" w:lineRule="auto"/>
      </w:pPr>
      <w:r>
        <w:t>Disclosure of Relevant Financial Relationships</w:t>
      </w:r>
    </w:p>
    <w:p w14:paraId="3740F0BE" w14:textId="77777777" w:rsidR="00263B23" w:rsidRDefault="00263B23" w:rsidP="00263B23">
      <w:pPr>
        <w:spacing w:after="0" w:line="240" w:lineRule="auto"/>
      </w:pPr>
      <w:proofErr w:type="gramStart"/>
      <w:r>
        <w:t>prIME</w:t>
      </w:r>
      <w:proofErr w:type="gramEnd"/>
      <w:r>
        <w:t xml:space="preserve"> Oncology assesses relevant financial relationships with its instructors, planners, managers, and other individuals who are in a position to control the content of activities. Any potential conflicts of interest that are identified are thoroughly vetted by prIME Oncology for fairness, balance, and scientific objectivity of data, as well as patient care recommendations. </w:t>
      </w:r>
      <w:proofErr w:type="gramStart"/>
      <w:r>
        <w:t>prIME</w:t>
      </w:r>
      <w:proofErr w:type="gramEnd"/>
      <w:r>
        <w:t xml:space="preserve"> Oncology is committed to providing its learners with high-quality activities and related materials that promote improvements or quality in healthcare and not a specific proprietary business interest of a commercial entity.</w:t>
      </w:r>
    </w:p>
    <w:p w14:paraId="51606FD4" w14:textId="77777777" w:rsidR="00263B23" w:rsidRDefault="00263B23" w:rsidP="00263B23">
      <w:pPr>
        <w:spacing w:after="0" w:line="240" w:lineRule="auto"/>
      </w:pPr>
    </w:p>
    <w:p w14:paraId="7BAF0ACD" w14:textId="77777777" w:rsidR="00263B23" w:rsidRDefault="00263B23" w:rsidP="00263B23">
      <w:pPr>
        <w:spacing w:after="0" w:line="240" w:lineRule="auto"/>
      </w:pPr>
      <w:r>
        <w:t>The faculty reported the following financial relationships or relationships to products or devices they or their spouses/life partners have with commercial interest related to the content of this activity:</w:t>
      </w:r>
    </w:p>
    <w:p w14:paraId="053E652B" w14:textId="77777777" w:rsidR="00263B23" w:rsidRDefault="00263B23" w:rsidP="00263B23">
      <w:pPr>
        <w:spacing w:after="0" w:line="240" w:lineRule="auto"/>
      </w:pPr>
    </w:p>
    <w:p w14:paraId="45BBDE7D" w14:textId="77777777" w:rsidR="00263B23" w:rsidRDefault="00263B23" w:rsidP="00263B23">
      <w:pPr>
        <w:spacing w:after="0" w:line="240" w:lineRule="auto"/>
      </w:pPr>
      <w:proofErr w:type="spellStart"/>
      <w:r>
        <w:t>Dr</w:t>
      </w:r>
      <w:proofErr w:type="spellEnd"/>
      <w:r>
        <w:t xml:space="preserve"> Cortés disclosed that he has received consulting fees from Celgene and Roche and fees for non-CME services from Celgene, Eisai, Novartis, and Roche.</w:t>
      </w:r>
      <w:del w:id="77" w:author="Christi Gray" w:date="2014-12-19T15:57:00Z">
        <w:r w:rsidDel="00F237AE">
          <w:delText xml:space="preserve"> </w:delText>
        </w:r>
      </w:del>
      <w:r>
        <w:t xml:space="preserve"> He has agreed to disclose any unlabeled/unapproved uses of drugs or products referenced in his</w:t>
      </w:r>
      <w:del w:id="78" w:author="Christi Gray" w:date="2014-12-19T15:54:00Z">
        <w:r w:rsidDel="00F237AE">
          <w:delText>er</w:delText>
        </w:r>
      </w:del>
      <w:r>
        <w:t xml:space="preserve"> presentation.</w:t>
      </w:r>
    </w:p>
    <w:p w14:paraId="53534045" w14:textId="77777777" w:rsidR="00263B23" w:rsidRDefault="00263B23" w:rsidP="00263B23">
      <w:pPr>
        <w:spacing w:after="0" w:line="240" w:lineRule="auto"/>
      </w:pPr>
    </w:p>
    <w:p w14:paraId="3BD56F42" w14:textId="56C3E7E1" w:rsidR="00263B23" w:rsidRDefault="00263B23" w:rsidP="00263B23">
      <w:pPr>
        <w:spacing w:after="0" w:line="240" w:lineRule="auto"/>
      </w:pPr>
      <w:proofErr w:type="spellStart"/>
      <w:r>
        <w:t>Dr</w:t>
      </w:r>
      <w:proofErr w:type="spellEnd"/>
      <w:r>
        <w:t xml:space="preserve"> </w:t>
      </w:r>
      <w:proofErr w:type="spellStart"/>
      <w:r>
        <w:t>Hurvitz</w:t>
      </w:r>
      <w:proofErr w:type="spellEnd"/>
      <w:r>
        <w:t xml:space="preserve"> disclosed that she has received consulting fees from Genentech. She has also performed contracted research for Amgen, Bayer, </w:t>
      </w:r>
      <w:proofErr w:type="spellStart"/>
      <w:r>
        <w:t>Biomarin</w:t>
      </w:r>
      <w:proofErr w:type="spellEnd"/>
      <w:r>
        <w:t xml:space="preserve">, </w:t>
      </w:r>
      <w:proofErr w:type="spellStart"/>
      <w:r>
        <w:t>Boehringer</w:t>
      </w:r>
      <w:proofErr w:type="spellEnd"/>
      <w:r>
        <w:t xml:space="preserve"> </w:t>
      </w:r>
      <w:proofErr w:type="spellStart"/>
      <w:r>
        <w:t>Ingelheim</w:t>
      </w:r>
      <w:proofErr w:type="spellEnd"/>
      <w:r>
        <w:t xml:space="preserve">, Genentech, GlaxoSmithKline, Lilly, Novartis, </w:t>
      </w:r>
      <w:del w:id="79" w:author="Christi Gray" w:date="2014-12-19T15:55:00Z">
        <w:r w:rsidDel="00F237AE">
          <w:delText xml:space="preserve">and </w:delText>
        </w:r>
      </w:del>
      <w:r>
        <w:t>OBI Pharma, and Roche. She has agreed to disclose any unlabeled/unapproved uses of drugs or products referenced in her presentation.</w:t>
      </w:r>
    </w:p>
    <w:p w14:paraId="061A08CD" w14:textId="77777777" w:rsidR="00263B23" w:rsidRDefault="00263B23" w:rsidP="00263B23">
      <w:pPr>
        <w:spacing w:after="0" w:line="240" w:lineRule="auto"/>
      </w:pPr>
    </w:p>
    <w:p w14:paraId="2FD06170" w14:textId="77777777" w:rsidR="00263B23" w:rsidRDefault="00263B23" w:rsidP="00263B23">
      <w:pPr>
        <w:spacing w:after="0" w:line="240" w:lineRule="auto"/>
      </w:pPr>
      <w:proofErr w:type="spellStart"/>
      <w:r>
        <w:t>Dr</w:t>
      </w:r>
      <w:proofErr w:type="spellEnd"/>
      <w:r>
        <w:t xml:space="preserve"> </w:t>
      </w:r>
      <w:proofErr w:type="spellStart"/>
      <w:r>
        <w:t>Janni</w:t>
      </w:r>
      <w:proofErr w:type="spellEnd"/>
      <w:r>
        <w:t xml:space="preserve"> disclosed that he has received consulting fees and performed contracted research for Amgen, AstraZeneca, Celgene, Novartis, Pfizer, and Roche.</w:t>
      </w:r>
      <w:del w:id="80" w:author="Christi Gray" w:date="2014-12-19T15:56:00Z">
        <w:r w:rsidDel="00F237AE">
          <w:delText xml:space="preserve"> </w:delText>
        </w:r>
      </w:del>
      <w:r>
        <w:t xml:space="preserve"> He has agreed to disclose any unlabeled/unapproved uses of drugs or products referenced in his presentation.</w:t>
      </w:r>
    </w:p>
    <w:p w14:paraId="6836CBAB" w14:textId="77777777" w:rsidR="00263B23" w:rsidRDefault="00263B23" w:rsidP="00263B23">
      <w:pPr>
        <w:spacing w:after="0" w:line="240" w:lineRule="auto"/>
      </w:pPr>
    </w:p>
    <w:p w14:paraId="193051FD" w14:textId="77777777" w:rsidR="00263B23" w:rsidRDefault="00263B23" w:rsidP="00263B23">
      <w:pPr>
        <w:spacing w:after="0" w:line="240" w:lineRule="auto"/>
      </w:pPr>
      <w:r>
        <w:t xml:space="preserve">Prof </w:t>
      </w:r>
      <w:proofErr w:type="spellStart"/>
      <w:r>
        <w:t>Schmid</w:t>
      </w:r>
      <w:proofErr w:type="spellEnd"/>
      <w:r>
        <w:t xml:space="preserve"> has no relevant financial relationships to disclose. He has agreed to disclose any unlabeled/unapproved uses of drugs or products referenced in his presentation.</w:t>
      </w:r>
    </w:p>
    <w:p w14:paraId="6DC61BD7" w14:textId="77777777" w:rsidR="00263B23" w:rsidDel="00F237AE" w:rsidRDefault="00263B23" w:rsidP="00263B23">
      <w:pPr>
        <w:spacing w:after="0" w:line="240" w:lineRule="auto"/>
        <w:rPr>
          <w:del w:id="81" w:author="Christi Gray" w:date="2014-12-19T15:58:00Z"/>
        </w:rPr>
      </w:pPr>
    </w:p>
    <w:p w14:paraId="64270B80" w14:textId="77777777" w:rsidR="00263B23" w:rsidDel="00F237AE" w:rsidRDefault="00263B23" w:rsidP="00263B23">
      <w:pPr>
        <w:spacing w:after="0" w:line="240" w:lineRule="auto"/>
        <w:rPr>
          <w:del w:id="82" w:author="Christi Gray" w:date="2014-12-19T15:58:00Z"/>
        </w:rPr>
      </w:pPr>
    </w:p>
    <w:p w14:paraId="48F12C34" w14:textId="77777777" w:rsidR="00263B23" w:rsidRDefault="00263B23" w:rsidP="00263B23">
      <w:pPr>
        <w:spacing w:after="0" w:line="240" w:lineRule="auto"/>
      </w:pPr>
      <w:r>
        <w:t xml:space="preserve">The employees of prIME Oncology have disclosed: </w:t>
      </w:r>
    </w:p>
    <w:p w14:paraId="6739A6A6" w14:textId="77777777" w:rsidR="00263B23" w:rsidRDefault="00263B23" w:rsidP="00263B23">
      <w:pPr>
        <w:spacing w:after="0" w:line="240" w:lineRule="auto"/>
      </w:pPr>
      <w:r>
        <w:t>•</w:t>
      </w:r>
      <w:r>
        <w:tab/>
        <w:t xml:space="preserve">Robert Coleman, MD, </w:t>
      </w:r>
      <w:proofErr w:type="gramStart"/>
      <w:r>
        <w:t>FRCP(</w:t>
      </w:r>
      <w:proofErr w:type="gramEnd"/>
      <w:r>
        <w:t xml:space="preserve">medical director content reviewer/planner) – Expert testimony for Novartis </w:t>
      </w:r>
    </w:p>
    <w:p w14:paraId="29BB0D64" w14:textId="77777777" w:rsidR="00263B23" w:rsidRDefault="00263B23" w:rsidP="00263B23">
      <w:pPr>
        <w:spacing w:after="0" w:line="240" w:lineRule="auto"/>
      </w:pPr>
      <w:r>
        <w:t>•</w:t>
      </w:r>
      <w:r>
        <w:tab/>
        <w:t xml:space="preserve">Amy Furedy, RN, OCN (clinical content reviewer/planner) – no relevant financial relationships </w:t>
      </w:r>
    </w:p>
    <w:p w14:paraId="07FD7C10" w14:textId="77777777" w:rsidR="00263B23" w:rsidRDefault="00263B23" w:rsidP="00263B23">
      <w:pPr>
        <w:spacing w:after="0" w:line="240" w:lineRule="auto"/>
      </w:pPr>
      <w:r>
        <w:t>•</w:t>
      </w:r>
      <w:r>
        <w:tab/>
        <w:t xml:space="preserve">Christi Gray (editorial content reviewer) – no relevant financial relationships </w:t>
      </w:r>
    </w:p>
    <w:p w14:paraId="228D3746" w14:textId="77777777" w:rsidR="00263B23" w:rsidRDefault="00263B23" w:rsidP="00263B23">
      <w:pPr>
        <w:spacing w:after="0" w:line="240" w:lineRule="auto"/>
      </w:pPr>
    </w:p>
    <w:p w14:paraId="1E8E3A85" w14:textId="77777777" w:rsidR="00263B23" w:rsidRDefault="00263B23" w:rsidP="00263B23">
      <w:pPr>
        <w:spacing w:after="0" w:line="240" w:lineRule="auto"/>
      </w:pPr>
      <w:r>
        <w:t>Disclosure Regarding Unlabeled Use</w:t>
      </w:r>
    </w:p>
    <w:p w14:paraId="5167BBBC" w14:textId="77777777" w:rsidR="00263B23" w:rsidRDefault="00263B23" w:rsidP="00263B23">
      <w:pPr>
        <w:spacing w:after="0" w:line="240" w:lineRule="auto"/>
      </w:pPr>
      <w: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1399F6B6" w14:textId="77777777" w:rsidR="00263B23" w:rsidRDefault="00263B23" w:rsidP="00263B23">
      <w:pPr>
        <w:spacing w:after="0" w:line="240" w:lineRule="auto"/>
      </w:pPr>
    </w:p>
    <w:p w14:paraId="149A6EAC" w14:textId="77777777" w:rsidR="00263B23" w:rsidRDefault="00263B23" w:rsidP="00263B23">
      <w:pPr>
        <w:spacing w:after="0" w:line="240" w:lineRule="auto"/>
      </w:pPr>
      <w:r>
        <w:t>Disclaimer</w:t>
      </w:r>
    </w:p>
    <w:p w14:paraId="03948C10" w14:textId="77777777" w:rsidR="00263B23" w:rsidRDefault="00263B23" w:rsidP="00263B23">
      <w:pPr>
        <w:spacing w:after="0" w:line="240" w:lineRule="auto"/>
      </w:pPr>
      <w: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32D8FE0F" w14:textId="5D0D01DD" w:rsidR="0091793F" w:rsidRDefault="00263B23" w:rsidP="0091793F">
      <w:pPr>
        <w:spacing w:after="0" w:line="240" w:lineRule="auto"/>
        <w:rPr>
          <w:ins w:id="83" w:author="Christi Gray" w:date="2014-12-19T15:59:00Z"/>
        </w:rPr>
      </w:pPr>
      <w:r w:rsidRPr="00263B23">
        <w:t>This activity is supported by a grant from Novartis Oncology.</w:t>
      </w:r>
    </w:p>
    <w:p w14:paraId="6DFF25AC" w14:textId="77777777" w:rsidR="00F237AE" w:rsidRDefault="00F237AE"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24C5AFDD" w:rsidR="0091793F" w:rsidRDefault="00263B23" w:rsidP="0091793F">
      <w:pPr>
        <w:spacing w:after="0" w:line="240" w:lineRule="auto"/>
      </w:pPr>
      <w:r>
        <w:t>January xx 2014</w:t>
      </w:r>
    </w:p>
    <w:p w14:paraId="385B7A34" w14:textId="77777777" w:rsidR="0091793F" w:rsidRDefault="0091793F" w:rsidP="0091793F">
      <w:pPr>
        <w:spacing w:after="0" w:line="240" w:lineRule="auto"/>
      </w:pPr>
    </w:p>
    <w:p w14:paraId="286BF289" w14:textId="4EF86FED" w:rsidR="0091793F" w:rsidRDefault="00263B23" w:rsidP="0091793F">
      <w:pPr>
        <w:spacing w:after="0" w:line="240" w:lineRule="auto"/>
      </w:pPr>
      <w:r>
        <w:t>January xx 2015</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2C576C88" w14:textId="77777777" w:rsidR="00872AA8" w:rsidRDefault="00A87A60" w:rsidP="00872AA8">
      <w:pPr>
        <w:pStyle w:val="ListParagraph"/>
        <w:numPr>
          <w:ilvl w:val="0"/>
          <w:numId w:val="19"/>
        </w:numPr>
        <w:spacing w:after="0" w:line="240" w:lineRule="auto"/>
        <w:rPr>
          <w:ins w:id="84" w:author="Debbie Greiner" w:date="2014-12-19T10:46:00Z"/>
        </w:rPr>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ins w:id="85" w:author="Debbie Greiner" w:date="2014-12-19T10:45:00Z">
        <w:r w:rsidR="00872AA8" w:rsidRPr="00872AA8">
          <w:t xml:space="preserve"> </w:t>
        </w:r>
      </w:ins>
    </w:p>
    <w:p w14:paraId="557D016A" w14:textId="2A30176B" w:rsidR="00A87A60" w:rsidRDefault="00872AA8" w:rsidP="00872AA8">
      <w:pPr>
        <w:pStyle w:val="ListParagraph"/>
        <w:numPr>
          <w:ilvl w:val="0"/>
          <w:numId w:val="19"/>
        </w:numPr>
        <w:spacing w:after="0" w:line="240" w:lineRule="auto"/>
      </w:pPr>
      <w:r w:rsidRPr="00872AA8">
        <w:t xml:space="preserve">A prIME Oncology </w:t>
      </w:r>
      <w:ins w:id="86" w:author="Amy Furedy, RN, OCN" w:date="2014-12-22T12:35:00Z">
        <w:r w:rsidR="00A42FFD">
          <w:t xml:space="preserve">closed </w:t>
        </w:r>
      </w:ins>
      <w:r w:rsidRPr="00872AA8">
        <w:t>activity held in San Antonio, Texas, focusing on the use of targeted therapy in the treatment of patients with advanced breast cancer</w:t>
      </w:r>
    </w:p>
    <w:p w14:paraId="37AC3226" w14:textId="77777777" w:rsidR="00A87A60" w:rsidRDefault="00A87A60" w:rsidP="00A87A60">
      <w:pPr>
        <w:pStyle w:val="ListParagraph"/>
        <w:spacing w:after="0" w:line="240" w:lineRule="auto"/>
      </w:pPr>
    </w:p>
    <w:p w14:paraId="09374689" w14:textId="77777777" w:rsidR="00872AA8" w:rsidRDefault="00A87A60" w:rsidP="00872AA8">
      <w:pPr>
        <w:spacing w:after="0" w:line="240" w:lineRule="auto"/>
        <w:rPr>
          <w:ins w:id="87" w:author="Debbie Greiner" w:date="2014-12-19T10:46:00Z"/>
          <w:u w:val="single"/>
        </w:rPr>
      </w:pPr>
      <w:r w:rsidRPr="00872AA8">
        <w:rPr>
          <w:b/>
        </w:rPr>
        <w:t xml:space="preserve">Key Words and Key </w:t>
      </w:r>
      <w:proofErr w:type="gramStart"/>
      <w:r w:rsidRPr="00872AA8">
        <w:rPr>
          <w:b/>
        </w:rPr>
        <w:t>Phrases</w:t>
      </w:r>
      <w:proofErr w:type="gramEnd"/>
      <w:r w:rsidRPr="00872AA8">
        <w:rPr>
          <w:b/>
        </w:rPr>
        <w:br/>
        <w:t>(Please included as many key words or phrases as are associated with the activity. 15 or more is ideal. These are words or phrases that a viewer might use in a web search. Please add one key word/phrase per line) Example:</w:t>
      </w:r>
      <w:r w:rsidRPr="00872AA8">
        <w:rPr>
          <w:b/>
        </w:rPr>
        <w:br/>
      </w:r>
    </w:p>
    <w:p w14:paraId="5C127FF4" w14:textId="77777777" w:rsidR="00872AA8" w:rsidRDefault="00872AA8" w:rsidP="00872AA8">
      <w:pPr>
        <w:spacing w:after="0" w:line="240" w:lineRule="auto"/>
        <w:rPr>
          <w:u w:val="single"/>
        </w:rPr>
      </w:pPr>
      <w:r>
        <w:rPr>
          <w:u w:val="single"/>
        </w:rPr>
        <w:t>Breast Cancer</w:t>
      </w:r>
    </w:p>
    <w:p w14:paraId="4CC38F81" w14:textId="77777777" w:rsidR="00872AA8" w:rsidRDefault="00872AA8" w:rsidP="00872AA8">
      <w:pPr>
        <w:spacing w:after="0" w:line="240" w:lineRule="auto"/>
        <w:rPr>
          <w:u w:val="single"/>
        </w:rPr>
      </w:pPr>
      <w:r>
        <w:rPr>
          <w:u w:val="single"/>
        </w:rPr>
        <w:t>Breast cancer</w:t>
      </w:r>
    </w:p>
    <w:p w14:paraId="056515DE" w14:textId="77777777" w:rsidR="00872AA8" w:rsidRDefault="00872AA8" w:rsidP="00872AA8">
      <w:pPr>
        <w:spacing w:after="0" w:line="240" w:lineRule="auto"/>
        <w:rPr>
          <w:u w:val="single"/>
        </w:rPr>
      </w:pPr>
      <w:proofErr w:type="spellStart"/>
      <w:r>
        <w:rPr>
          <w:u w:val="single"/>
        </w:rPr>
        <w:t>Everolimus</w:t>
      </w:r>
      <w:proofErr w:type="spellEnd"/>
    </w:p>
    <w:p w14:paraId="12049C80" w14:textId="77777777" w:rsidR="00872AA8" w:rsidRDefault="00872AA8" w:rsidP="00872AA8">
      <w:pPr>
        <w:spacing w:after="0" w:line="240" w:lineRule="auto"/>
        <w:rPr>
          <w:u w:val="single"/>
        </w:rPr>
      </w:pPr>
      <w:proofErr w:type="spellStart"/>
      <w:r>
        <w:rPr>
          <w:u w:val="single"/>
        </w:rPr>
        <w:t>Afinitor</w:t>
      </w:r>
      <w:proofErr w:type="spellEnd"/>
    </w:p>
    <w:p w14:paraId="55F48C7A" w14:textId="77777777" w:rsidR="00872AA8" w:rsidRDefault="00872AA8" w:rsidP="00872AA8">
      <w:pPr>
        <w:spacing w:after="0" w:line="240" w:lineRule="auto"/>
        <w:rPr>
          <w:u w:val="single"/>
        </w:rPr>
      </w:pPr>
      <w:r>
        <w:rPr>
          <w:u w:val="single"/>
        </w:rPr>
        <w:lastRenderedPageBreak/>
        <w:t>Javier Cortes</w:t>
      </w:r>
    </w:p>
    <w:p w14:paraId="21BE0415" w14:textId="77777777" w:rsidR="00872AA8" w:rsidRDefault="00872AA8" w:rsidP="00872AA8">
      <w:pPr>
        <w:spacing w:after="0" w:line="240" w:lineRule="auto"/>
        <w:rPr>
          <w:u w:val="single"/>
        </w:rPr>
      </w:pPr>
      <w:r>
        <w:rPr>
          <w:u w:val="single"/>
        </w:rPr>
        <w:t>Sara Hurvitz</w:t>
      </w:r>
    </w:p>
    <w:p w14:paraId="11AF525A" w14:textId="77777777" w:rsidR="00872AA8" w:rsidRDefault="00872AA8" w:rsidP="00872AA8">
      <w:pPr>
        <w:spacing w:after="0" w:line="240" w:lineRule="auto"/>
        <w:rPr>
          <w:u w:val="single"/>
        </w:rPr>
      </w:pPr>
      <w:r>
        <w:rPr>
          <w:u w:val="single"/>
        </w:rPr>
        <w:t xml:space="preserve">Wolfgang </w:t>
      </w:r>
      <w:proofErr w:type="spellStart"/>
      <w:r>
        <w:rPr>
          <w:u w:val="single"/>
        </w:rPr>
        <w:t>Janni</w:t>
      </w:r>
      <w:proofErr w:type="spellEnd"/>
    </w:p>
    <w:p w14:paraId="0DF70D6E" w14:textId="77777777" w:rsidR="00872AA8" w:rsidRDefault="00872AA8" w:rsidP="00872AA8">
      <w:pPr>
        <w:spacing w:after="0" w:line="240" w:lineRule="auto"/>
        <w:rPr>
          <w:u w:val="single"/>
        </w:rPr>
      </w:pPr>
      <w:r>
        <w:rPr>
          <w:u w:val="single"/>
        </w:rPr>
        <w:t>MBC</w:t>
      </w:r>
    </w:p>
    <w:p w14:paraId="59CAFA6B" w14:textId="77777777" w:rsidR="00872AA8" w:rsidRDefault="00872AA8" w:rsidP="00872AA8">
      <w:pPr>
        <w:spacing w:after="0" w:line="240" w:lineRule="auto"/>
        <w:rPr>
          <w:u w:val="single"/>
        </w:rPr>
      </w:pPr>
      <w:proofErr w:type="spellStart"/>
      <w:proofErr w:type="gramStart"/>
      <w:r>
        <w:rPr>
          <w:u w:val="single"/>
        </w:rPr>
        <w:t>mTOR</w:t>
      </w:r>
      <w:proofErr w:type="spellEnd"/>
      <w:proofErr w:type="gramEnd"/>
    </w:p>
    <w:p w14:paraId="5AF5C352" w14:textId="77777777" w:rsidR="00872AA8" w:rsidRDefault="00872AA8" w:rsidP="00872AA8">
      <w:pPr>
        <w:spacing w:after="0" w:line="240" w:lineRule="auto"/>
        <w:rPr>
          <w:u w:val="single"/>
        </w:rPr>
      </w:pPr>
      <w:r>
        <w:rPr>
          <w:u w:val="single"/>
        </w:rPr>
        <w:t>PI3K</w:t>
      </w:r>
    </w:p>
    <w:p w14:paraId="21530293" w14:textId="77777777" w:rsidR="00872AA8" w:rsidRDefault="00872AA8" w:rsidP="00872AA8">
      <w:pPr>
        <w:spacing w:after="0" w:line="240" w:lineRule="auto"/>
        <w:rPr>
          <w:u w:val="single"/>
        </w:rPr>
      </w:pPr>
      <w:r>
        <w:rPr>
          <w:u w:val="single"/>
        </w:rPr>
        <w:t>CDK 4/6</w:t>
      </w:r>
    </w:p>
    <w:p w14:paraId="08967675" w14:textId="77777777" w:rsidR="00872AA8" w:rsidRDefault="00872AA8" w:rsidP="00872AA8">
      <w:pPr>
        <w:spacing w:after="0" w:line="240" w:lineRule="auto"/>
        <w:rPr>
          <w:u w:val="single"/>
        </w:rPr>
      </w:pPr>
      <w:proofErr w:type="spellStart"/>
      <w:r>
        <w:rPr>
          <w:u w:val="single"/>
        </w:rPr>
        <w:t>Palbociclib</w:t>
      </w:r>
      <w:proofErr w:type="spellEnd"/>
    </w:p>
    <w:p w14:paraId="0F4B0AB3" w14:textId="77777777" w:rsidR="00872AA8" w:rsidRDefault="00872AA8" w:rsidP="00872AA8">
      <w:pPr>
        <w:spacing w:after="0" w:line="240" w:lineRule="auto"/>
        <w:rPr>
          <w:u w:val="single"/>
        </w:rPr>
      </w:pPr>
      <w:r>
        <w:rPr>
          <w:u w:val="single"/>
        </w:rPr>
        <w:t>BOLERO-1</w:t>
      </w:r>
    </w:p>
    <w:p w14:paraId="4CE61E3D" w14:textId="77777777" w:rsidR="00872AA8" w:rsidRDefault="00872AA8" w:rsidP="00872AA8">
      <w:pPr>
        <w:spacing w:after="0" w:line="240" w:lineRule="auto"/>
        <w:rPr>
          <w:u w:val="single"/>
        </w:rPr>
      </w:pPr>
      <w:r>
        <w:rPr>
          <w:u w:val="single"/>
        </w:rPr>
        <w:t>Molecular pathways</w:t>
      </w:r>
    </w:p>
    <w:p w14:paraId="3322E041" w14:textId="77777777" w:rsidR="00872AA8" w:rsidRDefault="00872AA8" w:rsidP="00872AA8">
      <w:pPr>
        <w:spacing w:after="0" w:line="240" w:lineRule="auto"/>
      </w:pPr>
      <w:proofErr w:type="spellStart"/>
      <w:r>
        <w:t>Trastuzumab</w:t>
      </w:r>
      <w:proofErr w:type="spellEnd"/>
    </w:p>
    <w:p w14:paraId="5C01EC23" w14:textId="77777777" w:rsidR="00872AA8" w:rsidRDefault="00872AA8" w:rsidP="00872AA8">
      <w:pPr>
        <w:spacing w:after="0" w:line="240" w:lineRule="auto"/>
      </w:pPr>
      <w:proofErr w:type="spellStart"/>
      <w:r>
        <w:t>Pertuzumab</w:t>
      </w:r>
      <w:proofErr w:type="spellEnd"/>
    </w:p>
    <w:p w14:paraId="50CCE257" w14:textId="77777777" w:rsidR="00872AA8" w:rsidRDefault="00872AA8" w:rsidP="00872AA8">
      <w:pPr>
        <w:spacing w:after="0" w:line="240" w:lineRule="auto"/>
      </w:pPr>
      <w:r>
        <w:t>T-DM1</w:t>
      </w:r>
    </w:p>
    <w:p w14:paraId="5F140576" w14:textId="77777777" w:rsidR="00872AA8" w:rsidRDefault="00872AA8" w:rsidP="00872AA8">
      <w:pPr>
        <w:spacing w:after="0" w:line="240" w:lineRule="auto"/>
      </w:pPr>
      <w:r>
        <w:t>Adverse events</w:t>
      </w:r>
    </w:p>
    <w:p w14:paraId="1E226240" w14:textId="77777777" w:rsidR="00872AA8" w:rsidRDefault="00872AA8" w:rsidP="00872AA8">
      <w:pPr>
        <w:spacing w:after="0" w:line="240" w:lineRule="auto"/>
      </w:pPr>
      <w:r>
        <w:t>Molecularly targeted treatments</w:t>
      </w:r>
    </w:p>
    <w:p w14:paraId="281FF7AF" w14:textId="77777777" w:rsidR="00872AA8" w:rsidRDefault="00872AA8" w:rsidP="00872AA8">
      <w:pPr>
        <w:spacing w:after="0" w:line="240" w:lineRule="auto"/>
      </w:pPr>
      <w:r>
        <w:t>ER-positive breast cancer</w:t>
      </w:r>
    </w:p>
    <w:p w14:paraId="6D6DC485" w14:textId="77777777" w:rsidR="00872AA8" w:rsidRDefault="00872AA8" w:rsidP="00872AA8">
      <w:pPr>
        <w:spacing w:after="0" w:line="240" w:lineRule="auto"/>
      </w:pPr>
      <w:r>
        <w:t>HER2-positive breast cancer</w:t>
      </w:r>
    </w:p>
    <w:p w14:paraId="27191B41" w14:textId="77777777" w:rsidR="00872AA8" w:rsidRDefault="00872AA8" w:rsidP="00872AA8">
      <w:pPr>
        <w:spacing w:after="0" w:line="240" w:lineRule="auto"/>
      </w:pPr>
      <w:r>
        <w:t>LEE011</w:t>
      </w:r>
    </w:p>
    <w:p w14:paraId="42B0D8E0" w14:textId="1348209E" w:rsidR="00603B32" w:rsidRPr="00A31ACC" w:rsidRDefault="00603B32" w:rsidP="00872AA8">
      <w:pPr>
        <w:pStyle w:val="ListParagraph"/>
        <w:numPr>
          <w:ilvl w:val="0"/>
          <w:numId w:val="19"/>
        </w:numPr>
        <w:spacing w:after="0" w:line="240" w:lineRule="auto"/>
      </w:pPr>
    </w:p>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Kraig Steubing" w:date="2014-12-19T11:20:00Z" w:initials="KS">
    <w:p w14:paraId="76349653" w14:textId="0566EDCF" w:rsidR="005E6BA4" w:rsidRDefault="005E6BA4">
      <w:pPr>
        <w:pStyle w:val="CommentText"/>
      </w:pPr>
      <w:r>
        <w:rPr>
          <w:rStyle w:val="CommentReference"/>
        </w:rPr>
        <w:annotationRef/>
      </w:r>
      <w:r>
        <w:t>This statement is here and usually on the left hand column of the landing page as well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0403F" w14:textId="77777777" w:rsidR="006B356D" w:rsidRDefault="006B356D" w:rsidP="007A0164">
      <w:pPr>
        <w:spacing w:after="0" w:line="240" w:lineRule="auto"/>
      </w:pPr>
      <w:r>
        <w:separator/>
      </w:r>
    </w:p>
  </w:endnote>
  <w:endnote w:type="continuationSeparator" w:id="0">
    <w:p w14:paraId="4FE4D64A" w14:textId="77777777" w:rsidR="006B356D" w:rsidRDefault="006B356D" w:rsidP="007A0164">
      <w:pPr>
        <w:spacing w:after="0" w:line="240" w:lineRule="auto"/>
      </w:pPr>
      <w:r>
        <w:continuationSeparator/>
      </w:r>
    </w:p>
  </w:endnote>
  <w:endnote w:type="continuationNotice" w:id="1">
    <w:p w14:paraId="57B75A48" w14:textId="77777777" w:rsidR="006B356D" w:rsidRDefault="006B3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C905D" w14:textId="77777777" w:rsidR="006B356D" w:rsidRDefault="006B356D" w:rsidP="007A0164">
      <w:pPr>
        <w:spacing w:after="0" w:line="240" w:lineRule="auto"/>
      </w:pPr>
      <w:r>
        <w:separator/>
      </w:r>
    </w:p>
  </w:footnote>
  <w:footnote w:type="continuationSeparator" w:id="0">
    <w:p w14:paraId="7DE50839" w14:textId="77777777" w:rsidR="006B356D" w:rsidRDefault="006B356D" w:rsidP="007A0164">
      <w:pPr>
        <w:spacing w:after="0" w:line="240" w:lineRule="auto"/>
      </w:pPr>
      <w:r>
        <w:continuationSeparator/>
      </w:r>
    </w:p>
  </w:footnote>
  <w:footnote w:type="continuationNotice" w:id="1">
    <w:p w14:paraId="09CD4254" w14:textId="77777777" w:rsidR="006B356D" w:rsidRDefault="006B356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352019C8" w:rsidR="00F91003" w:rsidRDefault="00F91003" w:rsidP="007A0164">
    <w:pPr>
      <w:pStyle w:val="Header"/>
      <w:pBdr>
        <w:bottom w:val="single" w:sz="12" w:space="1" w:color="auto"/>
      </w:pBdr>
      <w:jc w:val="center"/>
      <w:rPr>
        <w:sz w:val="28"/>
      </w:rPr>
    </w:pPr>
    <w:r w:rsidRPr="007A0164">
      <w:rPr>
        <w:sz w:val="28"/>
      </w:rPr>
      <w:t>ALL COPY TEMPLATE</w:t>
    </w:r>
  </w:p>
  <w:p w14:paraId="45BF219F" w14:textId="77777777" w:rsidR="00F91003" w:rsidRPr="007A0164" w:rsidRDefault="00F91003"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563C9"/>
    <w:multiLevelType w:val="hybridMultilevel"/>
    <w:tmpl w:val="E150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9"/>
  </w:num>
  <w:num w:numId="5">
    <w:abstractNumId w:val="11"/>
  </w:num>
  <w:num w:numId="6">
    <w:abstractNumId w:val="17"/>
  </w:num>
  <w:num w:numId="7">
    <w:abstractNumId w:val="8"/>
  </w:num>
  <w:num w:numId="8">
    <w:abstractNumId w:val="13"/>
  </w:num>
  <w:num w:numId="9">
    <w:abstractNumId w:val="1"/>
  </w:num>
  <w:num w:numId="10">
    <w:abstractNumId w:val="14"/>
  </w:num>
  <w:num w:numId="11">
    <w:abstractNumId w:val="15"/>
  </w:num>
  <w:num w:numId="12">
    <w:abstractNumId w:val="18"/>
  </w:num>
  <w:num w:numId="13">
    <w:abstractNumId w:val="3"/>
  </w:num>
  <w:num w:numId="14">
    <w:abstractNumId w:val="12"/>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17085"/>
    <w:rsid w:val="00032216"/>
    <w:rsid w:val="000523A8"/>
    <w:rsid w:val="00053BDA"/>
    <w:rsid w:val="00055E39"/>
    <w:rsid w:val="000804B3"/>
    <w:rsid w:val="00083B58"/>
    <w:rsid w:val="00091FEC"/>
    <w:rsid w:val="000A7654"/>
    <w:rsid w:val="000B0820"/>
    <w:rsid w:val="000B0CD6"/>
    <w:rsid w:val="001014D3"/>
    <w:rsid w:val="0014011D"/>
    <w:rsid w:val="00143AB7"/>
    <w:rsid w:val="00183963"/>
    <w:rsid w:val="00195FD8"/>
    <w:rsid w:val="001A3C0E"/>
    <w:rsid w:val="001B0EA4"/>
    <w:rsid w:val="001D3D00"/>
    <w:rsid w:val="002024F3"/>
    <w:rsid w:val="0020366E"/>
    <w:rsid w:val="0020430A"/>
    <w:rsid w:val="0020510A"/>
    <w:rsid w:val="00215049"/>
    <w:rsid w:val="002277CB"/>
    <w:rsid w:val="00227DFC"/>
    <w:rsid w:val="00235074"/>
    <w:rsid w:val="00261CC5"/>
    <w:rsid w:val="00263B23"/>
    <w:rsid w:val="00267A30"/>
    <w:rsid w:val="00285C5C"/>
    <w:rsid w:val="002A0559"/>
    <w:rsid w:val="002A3E42"/>
    <w:rsid w:val="002B1B83"/>
    <w:rsid w:val="002B36FF"/>
    <w:rsid w:val="002C0E35"/>
    <w:rsid w:val="002C2D1B"/>
    <w:rsid w:val="002C3D5D"/>
    <w:rsid w:val="002C3E28"/>
    <w:rsid w:val="002D07D6"/>
    <w:rsid w:val="002E7E55"/>
    <w:rsid w:val="002F1E5A"/>
    <w:rsid w:val="002F230A"/>
    <w:rsid w:val="00326C53"/>
    <w:rsid w:val="00335698"/>
    <w:rsid w:val="0036164E"/>
    <w:rsid w:val="00383BA0"/>
    <w:rsid w:val="003A12FE"/>
    <w:rsid w:val="003C0CFB"/>
    <w:rsid w:val="003F64AF"/>
    <w:rsid w:val="003F7B54"/>
    <w:rsid w:val="00424CB2"/>
    <w:rsid w:val="004261CA"/>
    <w:rsid w:val="004421DD"/>
    <w:rsid w:val="004469C0"/>
    <w:rsid w:val="00471687"/>
    <w:rsid w:val="004A6934"/>
    <w:rsid w:val="004A7029"/>
    <w:rsid w:val="004D7A60"/>
    <w:rsid w:val="004F69C2"/>
    <w:rsid w:val="00507217"/>
    <w:rsid w:val="00514E20"/>
    <w:rsid w:val="0053113C"/>
    <w:rsid w:val="00532778"/>
    <w:rsid w:val="00573206"/>
    <w:rsid w:val="005A0A40"/>
    <w:rsid w:val="005A2793"/>
    <w:rsid w:val="005A343A"/>
    <w:rsid w:val="005A412D"/>
    <w:rsid w:val="005B5B5D"/>
    <w:rsid w:val="005D4758"/>
    <w:rsid w:val="005E6BA4"/>
    <w:rsid w:val="00603B32"/>
    <w:rsid w:val="0061087D"/>
    <w:rsid w:val="00617FD1"/>
    <w:rsid w:val="00620F8A"/>
    <w:rsid w:val="006235A4"/>
    <w:rsid w:val="00645CE0"/>
    <w:rsid w:val="00651AF6"/>
    <w:rsid w:val="00661E0B"/>
    <w:rsid w:val="00666B79"/>
    <w:rsid w:val="0067103F"/>
    <w:rsid w:val="00673BFC"/>
    <w:rsid w:val="00687636"/>
    <w:rsid w:val="0069073F"/>
    <w:rsid w:val="006A2125"/>
    <w:rsid w:val="006A4DEA"/>
    <w:rsid w:val="006A5CA4"/>
    <w:rsid w:val="006B356D"/>
    <w:rsid w:val="006D0598"/>
    <w:rsid w:val="006F0760"/>
    <w:rsid w:val="006F4251"/>
    <w:rsid w:val="007015AF"/>
    <w:rsid w:val="007059B6"/>
    <w:rsid w:val="007128FF"/>
    <w:rsid w:val="00717044"/>
    <w:rsid w:val="00734A18"/>
    <w:rsid w:val="0074563C"/>
    <w:rsid w:val="0075239A"/>
    <w:rsid w:val="007565B6"/>
    <w:rsid w:val="00765576"/>
    <w:rsid w:val="0077075E"/>
    <w:rsid w:val="00780D0C"/>
    <w:rsid w:val="0078235A"/>
    <w:rsid w:val="00784C43"/>
    <w:rsid w:val="007A0164"/>
    <w:rsid w:val="007B3532"/>
    <w:rsid w:val="007D7B2C"/>
    <w:rsid w:val="007E386D"/>
    <w:rsid w:val="007F2078"/>
    <w:rsid w:val="007F41E1"/>
    <w:rsid w:val="00844244"/>
    <w:rsid w:val="00847793"/>
    <w:rsid w:val="00872AA8"/>
    <w:rsid w:val="008815DD"/>
    <w:rsid w:val="00882B92"/>
    <w:rsid w:val="00885734"/>
    <w:rsid w:val="00885D09"/>
    <w:rsid w:val="00887D38"/>
    <w:rsid w:val="008E0820"/>
    <w:rsid w:val="0090063D"/>
    <w:rsid w:val="00903395"/>
    <w:rsid w:val="009159D4"/>
    <w:rsid w:val="0091793F"/>
    <w:rsid w:val="0092265D"/>
    <w:rsid w:val="009426A7"/>
    <w:rsid w:val="00952974"/>
    <w:rsid w:val="00954B15"/>
    <w:rsid w:val="00954B75"/>
    <w:rsid w:val="00963419"/>
    <w:rsid w:val="009A17CA"/>
    <w:rsid w:val="009C0D7C"/>
    <w:rsid w:val="009D0EF3"/>
    <w:rsid w:val="009D7D6F"/>
    <w:rsid w:val="009E1A34"/>
    <w:rsid w:val="009E3A02"/>
    <w:rsid w:val="009E447D"/>
    <w:rsid w:val="009E5B13"/>
    <w:rsid w:val="009F713D"/>
    <w:rsid w:val="00A00C7B"/>
    <w:rsid w:val="00A01744"/>
    <w:rsid w:val="00A2090B"/>
    <w:rsid w:val="00A21EB2"/>
    <w:rsid w:val="00A25628"/>
    <w:rsid w:val="00A26DF5"/>
    <w:rsid w:val="00A31ACC"/>
    <w:rsid w:val="00A42FFD"/>
    <w:rsid w:val="00A868F4"/>
    <w:rsid w:val="00A87A60"/>
    <w:rsid w:val="00AC6372"/>
    <w:rsid w:val="00B054D8"/>
    <w:rsid w:val="00B10689"/>
    <w:rsid w:val="00B11D54"/>
    <w:rsid w:val="00B61FE1"/>
    <w:rsid w:val="00B74B2D"/>
    <w:rsid w:val="00B76FC0"/>
    <w:rsid w:val="00B85FDF"/>
    <w:rsid w:val="00B95987"/>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236CA"/>
    <w:rsid w:val="00D41D57"/>
    <w:rsid w:val="00D6119E"/>
    <w:rsid w:val="00D95E9B"/>
    <w:rsid w:val="00DC10BA"/>
    <w:rsid w:val="00DC38BE"/>
    <w:rsid w:val="00DD1441"/>
    <w:rsid w:val="00DE2992"/>
    <w:rsid w:val="00DE7436"/>
    <w:rsid w:val="00E13145"/>
    <w:rsid w:val="00E13424"/>
    <w:rsid w:val="00E14F26"/>
    <w:rsid w:val="00E350E7"/>
    <w:rsid w:val="00E41DA2"/>
    <w:rsid w:val="00E4654D"/>
    <w:rsid w:val="00E60B07"/>
    <w:rsid w:val="00E60D2C"/>
    <w:rsid w:val="00E675D9"/>
    <w:rsid w:val="00E833CD"/>
    <w:rsid w:val="00E93082"/>
    <w:rsid w:val="00E96503"/>
    <w:rsid w:val="00EB1FBF"/>
    <w:rsid w:val="00EB300B"/>
    <w:rsid w:val="00EE2164"/>
    <w:rsid w:val="00EF1FEE"/>
    <w:rsid w:val="00F00BC8"/>
    <w:rsid w:val="00F237AE"/>
    <w:rsid w:val="00F3390F"/>
    <w:rsid w:val="00F3569D"/>
    <w:rsid w:val="00F35E99"/>
    <w:rsid w:val="00F46545"/>
    <w:rsid w:val="00F56A34"/>
    <w:rsid w:val="00F617D4"/>
    <w:rsid w:val="00F84FB0"/>
    <w:rsid w:val="00F91003"/>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07666"/>
    <w:rsid w:val="005A7D54"/>
    <w:rsid w:val="00676D7C"/>
    <w:rsid w:val="006B0A2C"/>
    <w:rsid w:val="007447AC"/>
    <w:rsid w:val="00936577"/>
    <w:rsid w:val="00963621"/>
    <w:rsid w:val="00972CB7"/>
    <w:rsid w:val="00A14542"/>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CA6A3-968F-4F7F-B520-26A55A518DF6}">
  <ds:schemaRefs>
    <ds:schemaRef ds:uri="http://schemas.openxmlformats.org/officeDocument/2006/bibliography"/>
  </ds:schemaRefs>
</ds:datastoreItem>
</file>

<file path=customXml/itemProps2.xml><?xml version="1.0" encoding="utf-8"?>
<ds:datastoreItem xmlns:ds="http://schemas.openxmlformats.org/officeDocument/2006/customXml" ds:itemID="{744361BB-9169-43A3-B6BC-A2BC4273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2015-01-19T17:35:00Z</dcterms:created>
  <dcterms:modified xsi:type="dcterms:W3CDTF">2015-01-19T17:35:00Z</dcterms:modified>
</cp:coreProperties>
</file>