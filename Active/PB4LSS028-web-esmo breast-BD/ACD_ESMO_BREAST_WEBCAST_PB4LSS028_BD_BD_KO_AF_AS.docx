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69E01B" w14:textId="7050896B" w:rsidR="000308D2" w:rsidRPr="00694D73" w:rsidRDefault="000308D2" w:rsidP="000308D2">
      <w:pPr>
        <w:rPr>
          <w:b/>
          <w:sz w:val="28"/>
          <w:szCs w:val="28"/>
        </w:rPr>
      </w:pPr>
      <w:bookmarkStart w:id="0" w:name="_GoBack"/>
      <w:bookmarkEnd w:id="0"/>
      <w:r>
        <w:rPr>
          <w:b/>
          <w:sz w:val="28"/>
          <w:szCs w:val="28"/>
        </w:rPr>
        <w:t>WEB REQUIREMENTS</w:t>
      </w:r>
    </w:p>
    <w:tbl>
      <w:tblPr>
        <w:tblStyle w:val="TableGrid"/>
        <w:tblW w:w="9576" w:type="dxa"/>
        <w:tblLook w:val="04A0" w:firstRow="1" w:lastRow="0" w:firstColumn="1" w:lastColumn="0" w:noHBand="0" w:noVBand="1"/>
      </w:tblPr>
      <w:tblGrid>
        <w:gridCol w:w="2538"/>
        <w:gridCol w:w="2250"/>
        <w:gridCol w:w="2610"/>
        <w:gridCol w:w="2178"/>
      </w:tblGrid>
      <w:tr w:rsidR="000308D2" w14:paraId="325D9683" w14:textId="77777777" w:rsidTr="00232325">
        <w:tc>
          <w:tcPr>
            <w:tcW w:w="2538" w:type="dxa"/>
          </w:tcPr>
          <w:p w14:paraId="5DC72DBE" w14:textId="77777777" w:rsidR="000308D2" w:rsidRPr="007A0164" w:rsidRDefault="000308D2" w:rsidP="00232325">
            <w:pPr>
              <w:rPr>
                <w:b/>
              </w:rPr>
            </w:pPr>
            <w:r w:rsidRPr="007A0164">
              <w:rPr>
                <w:b/>
              </w:rPr>
              <w:t>Project Name</w:t>
            </w:r>
            <w:r>
              <w:rPr>
                <w:b/>
              </w:rPr>
              <w:t xml:space="preserve"> (internal)</w:t>
            </w:r>
          </w:p>
        </w:tc>
        <w:tc>
          <w:tcPr>
            <w:tcW w:w="2250" w:type="dxa"/>
          </w:tcPr>
          <w:p w14:paraId="3D32CC3B" w14:textId="1709F9B8" w:rsidR="000308D2" w:rsidRDefault="000308D2" w:rsidP="00232325">
            <w:r>
              <w:t>ESMO Breast</w:t>
            </w:r>
          </w:p>
        </w:tc>
        <w:tc>
          <w:tcPr>
            <w:tcW w:w="2610" w:type="dxa"/>
          </w:tcPr>
          <w:p w14:paraId="60D1D716" w14:textId="77777777" w:rsidR="000308D2" w:rsidRPr="007A0164" w:rsidRDefault="000308D2" w:rsidP="00232325">
            <w:pPr>
              <w:rPr>
                <w:b/>
              </w:rPr>
            </w:pPr>
            <w:r w:rsidRPr="007A0164">
              <w:rPr>
                <w:b/>
              </w:rPr>
              <w:t>Project Code</w:t>
            </w:r>
          </w:p>
        </w:tc>
        <w:tc>
          <w:tcPr>
            <w:tcW w:w="2178" w:type="dxa"/>
          </w:tcPr>
          <w:p w14:paraId="6D355728" w14:textId="74BDD0D2" w:rsidR="000308D2" w:rsidRDefault="000308D2" w:rsidP="00232325">
            <w:r>
              <w:t>PB4LSS028</w:t>
            </w:r>
          </w:p>
        </w:tc>
      </w:tr>
      <w:tr w:rsidR="000308D2" w14:paraId="4B841B13" w14:textId="77777777" w:rsidTr="00232325">
        <w:tc>
          <w:tcPr>
            <w:tcW w:w="2538" w:type="dxa"/>
          </w:tcPr>
          <w:p w14:paraId="4B63F888" w14:textId="77777777" w:rsidR="000308D2" w:rsidRPr="007A0164" w:rsidRDefault="000308D2" w:rsidP="00232325">
            <w:pPr>
              <w:rPr>
                <w:b/>
              </w:rPr>
            </w:pPr>
            <w:r>
              <w:rPr>
                <w:b/>
              </w:rPr>
              <w:t>Virtual Project Manager</w:t>
            </w:r>
          </w:p>
        </w:tc>
        <w:tc>
          <w:tcPr>
            <w:tcW w:w="2250" w:type="dxa"/>
          </w:tcPr>
          <w:p w14:paraId="5542442F" w14:textId="77777777" w:rsidR="000308D2" w:rsidRDefault="00925F83" w:rsidP="00232325">
            <w:pPr>
              <w:tabs>
                <w:tab w:val="right" w:pos="2034"/>
              </w:tabs>
            </w:pPr>
            <w:sdt>
              <w:sdtPr>
                <w:id w:val="-1729766789"/>
                <w:placeholder>
                  <w:docPart w:val="4D230D1256844A839A69DF06570F9E8D"/>
                </w:placeholder>
                <w:showingPlcHdr/>
                <w:dropDownList>
                  <w:listItem w:value="----------"/>
                  <w:listItem w:displayText="Brittany Brown" w:value="Brittany Brown"/>
                  <w:listItem w:displayText="Michael Checkoway" w:value="Michael Checkoway"/>
                  <w:listItem w:displayText="Kim Friese" w:value="Kim Friese"/>
                  <w:listItem w:displayText="Meg Rew" w:value="Meg Rew"/>
                </w:dropDownList>
              </w:sdtPr>
              <w:sdtEndPr/>
              <w:sdtContent>
                <w:r w:rsidR="000308D2" w:rsidRPr="0065374A">
                  <w:rPr>
                    <w:rStyle w:val="PlaceholderText"/>
                  </w:rPr>
                  <w:t>Choose an item.</w:t>
                </w:r>
              </w:sdtContent>
            </w:sdt>
          </w:p>
        </w:tc>
        <w:tc>
          <w:tcPr>
            <w:tcW w:w="2610" w:type="dxa"/>
          </w:tcPr>
          <w:p w14:paraId="6A3EA38D" w14:textId="77777777" w:rsidR="000308D2" w:rsidRPr="007A0164" w:rsidRDefault="000308D2" w:rsidP="00232325">
            <w:pPr>
              <w:rPr>
                <w:b/>
              </w:rPr>
            </w:pPr>
            <w:r>
              <w:rPr>
                <w:b/>
              </w:rPr>
              <w:t>Clinical Program Manager</w:t>
            </w:r>
          </w:p>
        </w:tc>
        <w:sdt>
          <w:sdtPr>
            <w:id w:val="2033683028"/>
            <w:placeholder>
              <w:docPart w:val="482847142FF643ACAFEB9B6240C30C2F"/>
            </w:placeholder>
            <w:dropDownList>
              <w:listItem w:value="----------"/>
              <w:listItem w:displayText="Tristin Abair" w:value="Tristin Abair"/>
              <w:listItem w:displayText="Janelle Bowersox" w:value="Janelle Bowersox"/>
              <w:listItem w:displayText="Amy Furedy" w:value="Amy Furedy"/>
              <w:listItem w:displayText="Janice Galleshaw" w:value="Janice Galleshaw"/>
              <w:listItem w:displayText="Chelsea Goins" w:value="Chelsea Goins"/>
              <w:listItem w:displayText="Wilma Guerra" w:value="Wilma Guerra"/>
              <w:listItem w:displayText="Nathan Kelly" w:value="Nathan Kelly"/>
              <w:listItem w:displayText="Sanneke Koekkoek" w:value="Sanneke Koekkoek"/>
              <w:listItem w:displayText="Lee Lokey" w:value="Lee Lokey"/>
              <w:listItem w:displayText="Bojana Pajk" w:value="Bojana Pajk"/>
            </w:dropDownList>
          </w:sdtPr>
          <w:sdtEndPr/>
          <w:sdtContent>
            <w:tc>
              <w:tcPr>
                <w:tcW w:w="2178" w:type="dxa"/>
              </w:tcPr>
              <w:p w14:paraId="00154852" w14:textId="0F36E0F5" w:rsidR="000308D2" w:rsidRDefault="000308D2" w:rsidP="00232325">
                <w:r>
                  <w:t>Amy Furedy</w:t>
                </w:r>
              </w:p>
            </w:tc>
          </w:sdtContent>
        </w:sdt>
      </w:tr>
      <w:tr w:rsidR="000308D2" w14:paraId="4C35DE96" w14:textId="77777777" w:rsidTr="00232325">
        <w:tc>
          <w:tcPr>
            <w:tcW w:w="2538" w:type="dxa"/>
          </w:tcPr>
          <w:p w14:paraId="260F84F7" w14:textId="77777777" w:rsidR="000308D2" w:rsidRPr="007A0164" w:rsidRDefault="000308D2" w:rsidP="00232325">
            <w:pPr>
              <w:rPr>
                <w:b/>
              </w:rPr>
            </w:pPr>
            <w:r>
              <w:rPr>
                <w:b/>
              </w:rPr>
              <w:t>Compliance</w:t>
            </w:r>
          </w:p>
        </w:tc>
        <w:sdt>
          <w:sdtPr>
            <w:id w:val="1049502786"/>
            <w:placeholder>
              <w:docPart w:val="5114563F3B2A407CA3D3841274AEF98B"/>
            </w:placeholder>
            <w:dropDownList>
              <w:listItem w:value="Choose an item."/>
              <w:listItem w:displayText="----------" w:value="----------"/>
              <w:listItem w:displayText="Susan Yarbrough" w:value="Susan Yarbrough"/>
            </w:dropDownList>
          </w:sdtPr>
          <w:sdtEndPr/>
          <w:sdtContent>
            <w:tc>
              <w:tcPr>
                <w:tcW w:w="2250" w:type="dxa"/>
              </w:tcPr>
              <w:p w14:paraId="3C6CCFC6" w14:textId="5D8156E7" w:rsidR="000308D2" w:rsidRDefault="00675DE2" w:rsidP="00232325">
                <w:r>
                  <w:t>----------</w:t>
                </w:r>
              </w:p>
            </w:tc>
          </w:sdtContent>
        </w:sdt>
        <w:tc>
          <w:tcPr>
            <w:tcW w:w="2610" w:type="dxa"/>
          </w:tcPr>
          <w:p w14:paraId="356BA2D1" w14:textId="77777777" w:rsidR="000308D2" w:rsidRPr="007A0164" w:rsidRDefault="000308D2" w:rsidP="00232325">
            <w:pPr>
              <w:rPr>
                <w:b/>
              </w:rPr>
            </w:pPr>
            <w:r>
              <w:rPr>
                <w:b/>
              </w:rPr>
              <w:t>Editor</w:t>
            </w:r>
          </w:p>
        </w:tc>
        <w:sdt>
          <w:sdtPr>
            <w:id w:val="265899014"/>
            <w:placeholder>
              <w:docPart w:val="3A9C841A735B4E40BDEA0B3480FA8E96"/>
            </w:placeholder>
            <w:dropDownList>
              <w:listItem w:value="Choose an item."/>
              <w:listItem w:displayText="----------" w:value="----------"/>
              <w:listItem w:displayText="Christi Gray" w:value="Christi Gray"/>
              <w:listItem w:displayText="Trudy Stoddert" w:value="Trudy Stoddert"/>
              <w:listItem w:displayText="Heather Tomlinson" w:value="Heather Tomlinson"/>
            </w:dropDownList>
          </w:sdtPr>
          <w:sdtEndPr/>
          <w:sdtContent>
            <w:tc>
              <w:tcPr>
                <w:tcW w:w="2178" w:type="dxa"/>
              </w:tcPr>
              <w:p w14:paraId="7D51F521" w14:textId="6570176F" w:rsidR="000308D2" w:rsidRDefault="000308D2" w:rsidP="00232325">
                <w:r>
                  <w:t>Christi Gray</w:t>
                </w:r>
              </w:p>
            </w:tc>
          </w:sdtContent>
        </w:sdt>
      </w:tr>
    </w:tbl>
    <w:p w14:paraId="49A8F409" w14:textId="77777777" w:rsidR="000308D2" w:rsidRDefault="000308D2" w:rsidP="000308D2">
      <w:pPr>
        <w:spacing w:after="0" w:line="240" w:lineRule="auto"/>
        <w:rPr>
          <w:sz w:val="28"/>
          <w:szCs w:val="28"/>
        </w:rPr>
      </w:pPr>
    </w:p>
    <w:p w14:paraId="6E6EE7DE" w14:textId="77777777" w:rsidR="00694D73" w:rsidRPr="00694D73" w:rsidRDefault="00694D73" w:rsidP="00694D73">
      <w:pPr>
        <w:contextualSpacing/>
        <w:rPr>
          <w:b/>
          <w:szCs w:val="24"/>
        </w:rPr>
      </w:pPr>
      <w:r w:rsidRPr="00694D73">
        <w:rPr>
          <w:b/>
          <w:szCs w:val="24"/>
        </w:rPr>
        <w:t>Launch Date/Internal Launch Date:</w:t>
      </w:r>
    </w:p>
    <w:p w14:paraId="18A5C874" w14:textId="77777777" w:rsidR="00694D73" w:rsidRPr="00694D73" w:rsidRDefault="00694D73" w:rsidP="00694D73">
      <w:pPr>
        <w:contextualSpacing/>
        <w:rPr>
          <w:b/>
          <w:szCs w:val="24"/>
        </w:rPr>
        <w:sectPr w:rsidR="00694D73" w:rsidRPr="00694D73">
          <w:headerReference w:type="default" r:id="rId10"/>
          <w:footerReference w:type="default" r:id="rId11"/>
          <w:pgSz w:w="12240" w:h="15840"/>
          <w:pgMar w:top="1440" w:right="1440" w:bottom="1440" w:left="1440" w:header="720" w:footer="720" w:gutter="0"/>
          <w:cols w:space="720"/>
          <w:docGrid w:linePitch="360"/>
        </w:sectPr>
      </w:pPr>
    </w:p>
    <w:p w14:paraId="42FE260E" w14:textId="3B0DBA03" w:rsidR="00694D73" w:rsidRPr="00694D73" w:rsidRDefault="00694D73" w:rsidP="00694D73">
      <w:pPr>
        <w:contextualSpacing/>
        <w:rPr>
          <w:b/>
          <w:szCs w:val="24"/>
        </w:rPr>
      </w:pPr>
      <w:r w:rsidRPr="00694D73">
        <w:rPr>
          <w:b/>
          <w:szCs w:val="24"/>
        </w:rPr>
        <w:lastRenderedPageBreak/>
        <w:t>Project Type</w:t>
      </w:r>
    </w:p>
    <w:p w14:paraId="2B06C0DA" w14:textId="5E9A01E5" w:rsidR="00694D73" w:rsidRPr="00694D73" w:rsidRDefault="00925F83" w:rsidP="00694D73">
      <w:pPr>
        <w:contextualSpacing/>
        <w:rPr>
          <w:szCs w:val="24"/>
        </w:rPr>
      </w:pPr>
      <w:sdt>
        <w:sdtPr>
          <w:rPr>
            <w:szCs w:val="24"/>
          </w:rPr>
          <w:id w:val="379438943"/>
          <w14:checkbox>
            <w14:checked w14:val="1"/>
            <w14:checkedState w14:val="2612" w14:font="MS Gothic"/>
            <w14:uncheckedState w14:val="2610" w14:font="MS Gothic"/>
          </w14:checkbox>
        </w:sdtPr>
        <w:sdtEndPr/>
        <w:sdtContent>
          <w:r w:rsidR="00694D73">
            <w:rPr>
              <w:rFonts w:ascii="MS Gothic" w:eastAsia="MS Gothic" w:hAnsi="MS Gothic" w:hint="eastAsia"/>
              <w:szCs w:val="24"/>
            </w:rPr>
            <w:t>☒</w:t>
          </w:r>
        </w:sdtContent>
      </w:sdt>
      <w:r w:rsidR="00694D73" w:rsidRPr="00694D73">
        <w:rPr>
          <w:szCs w:val="24"/>
        </w:rPr>
        <w:t>Webcast</w:t>
      </w:r>
    </w:p>
    <w:p w14:paraId="3D2135E6" w14:textId="4823D949" w:rsidR="00694D73" w:rsidRPr="00694D73" w:rsidRDefault="00925F83" w:rsidP="00694D73">
      <w:pPr>
        <w:contextualSpacing/>
        <w:rPr>
          <w:szCs w:val="24"/>
        </w:rPr>
      </w:pPr>
      <w:sdt>
        <w:sdtPr>
          <w:rPr>
            <w:szCs w:val="24"/>
          </w:rPr>
          <w:id w:val="668299344"/>
          <w14:checkbox>
            <w14:checked w14:val="1"/>
            <w14:checkedState w14:val="2612" w14:font="MS Gothic"/>
            <w14:uncheckedState w14:val="2610" w14:font="MS Gothic"/>
          </w14:checkbox>
        </w:sdtPr>
        <w:sdtEndPr/>
        <w:sdtContent>
          <w:r w:rsidR="00694D73">
            <w:rPr>
              <w:rFonts w:ascii="MS Gothic" w:eastAsia="MS Gothic" w:hAnsi="MS Gothic" w:hint="eastAsia"/>
              <w:szCs w:val="24"/>
            </w:rPr>
            <w:t>☒</w:t>
          </w:r>
        </w:sdtContent>
      </w:sdt>
      <w:r w:rsidR="00694D73" w:rsidRPr="00694D73">
        <w:rPr>
          <w:szCs w:val="24"/>
        </w:rPr>
        <w:t>Downloadable Slides</w:t>
      </w:r>
    </w:p>
    <w:p w14:paraId="3E1D9611" w14:textId="77777777" w:rsidR="00694D73" w:rsidRPr="00694D73" w:rsidRDefault="00925F83" w:rsidP="00694D73">
      <w:pPr>
        <w:contextualSpacing/>
        <w:rPr>
          <w:szCs w:val="24"/>
        </w:rPr>
      </w:pPr>
      <w:sdt>
        <w:sdtPr>
          <w:rPr>
            <w:szCs w:val="24"/>
          </w:rPr>
          <w:id w:val="1566756690"/>
          <w14:checkbox>
            <w14:checked w14:val="0"/>
            <w14:checkedState w14:val="2612" w14:font="MS Gothic"/>
            <w14:uncheckedState w14:val="2610" w14:font="MS Gothic"/>
          </w14:checkbox>
        </w:sdtPr>
        <w:sdtEndPr/>
        <w:sdtContent>
          <w:r w:rsidR="00694D73" w:rsidRPr="00694D73">
            <w:rPr>
              <w:rFonts w:ascii="MS Gothic" w:eastAsia="MS Gothic" w:hAnsi="MS Gothic" w:cs="MS Gothic" w:hint="eastAsia"/>
              <w:szCs w:val="24"/>
            </w:rPr>
            <w:t>☐</w:t>
          </w:r>
        </w:sdtContent>
      </w:sdt>
      <w:r w:rsidR="00694D73" w:rsidRPr="00694D73">
        <w:rPr>
          <w:szCs w:val="24"/>
        </w:rPr>
        <w:t>CD/DVD</w:t>
      </w:r>
    </w:p>
    <w:p w14:paraId="1012D808" w14:textId="77777777" w:rsidR="00694D73" w:rsidRPr="00694D73" w:rsidRDefault="00925F83" w:rsidP="00694D73">
      <w:pPr>
        <w:contextualSpacing/>
        <w:rPr>
          <w:szCs w:val="24"/>
        </w:rPr>
      </w:pPr>
      <w:sdt>
        <w:sdtPr>
          <w:rPr>
            <w:szCs w:val="24"/>
          </w:rPr>
          <w:id w:val="1987894087"/>
          <w14:checkbox>
            <w14:checked w14:val="0"/>
            <w14:checkedState w14:val="2612" w14:font="MS Gothic"/>
            <w14:uncheckedState w14:val="2610" w14:font="MS Gothic"/>
          </w14:checkbox>
        </w:sdtPr>
        <w:sdtEndPr/>
        <w:sdtContent>
          <w:r w:rsidR="00694D73" w:rsidRPr="00694D73">
            <w:rPr>
              <w:rFonts w:ascii="MS Gothic" w:eastAsia="MS Gothic" w:hAnsi="MS Gothic" w:cs="MS Gothic" w:hint="eastAsia"/>
              <w:szCs w:val="24"/>
            </w:rPr>
            <w:t>☐</w:t>
          </w:r>
        </w:sdtContent>
      </w:sdt>
      <w:r w:rsidR="00694D73" w:rsidRPr="00694D73">
        <w:rPr>
          <w:szCs w:val="24"/>
        </w:rPr>
        <w:t>Podcast</w:t>
      </w:r>
    </w:p>
    <w:p w14:paraId="3DF653D1" w14:textId="77777777" w:rsidR="00694D73" w:rsidRPr="00694D73" w:rsidRDefault="00925F83" w:rsidP="00694D73">
      <w:pPr>
        <w:contextualSpacing/>
        <w:rPr>
          <w:szCs w:val="24"/>
        </w:rPr>
      </w:pPr>
      <w:sdt>
        <w:sdtPr>
          <w:rPr>
            <w:szCs w:val="24"/>
          </w:rPr>
          <w:id w:val="249233315"/>
          <w14:checkbox>
            <w14:checked w14:val="0"/>
            <w14:checkedState w14:val="2612" w14:font="MS Gothic"/>
            <w14:uncheckedState w14:val="2610" w14:font="MS Gothic"/>
          </w14:checkbox>
        </w:sdtPr>
        <w:sdtEndPr/>
        <w:sdtContent>
          <w:r w:rsidR="00694D73" w:rsidRPr="00694D73">
            <w:rPr>
              <w:rFonts w:ascii="MS Gothic" w:eastAsia="MS Gothic" w:hAnsi="MS Gothic" w:cs="MS Gothic" w:hint="eastAsia"/>
              <w:szCs w:val="24"/>
            </w:rPr>
            <w:t>☐</w:t>
          </w:r>
        </w:sdtContent>
      </w:sdt>
      <w:r w:rsidR="00694D73" w:rsidRPr="00694D73">
        <w:rPr>
          <w:szCs w:val="24"/>
        </w:rPr>
        <w:t>Other:</w:t>
      </w:r>
    </w:p>
    <w:p w14:paraId="2DFA5983" w14:textId="77777777" w:rsidR="00694D73" w:rsidRPr="00694D73" w:rsidRDefault="00694D73" w:rsidP="00694D73">
      <w:pPr>
        <w:contextualSpacing/>
        <w:rPr>
          <w:szCs w:val="24"/>
        </w:rPr>
      </w:pPr>
    </w:p>
    <w:p w14:paraId="7848AF3C" w14:textId="77777777" w:rsidR="00694D73" w:rsidRPr="00694D73" w:rsidRDefault="00694D73" w:rsidP="00694D73">
      <w:pPr>
        <w:contextualSpacing/>
        <w:rPr>
          <w:b/>
          <w:szCs w:val="24"/>
        </w:rPr>
      </w:pPr>
      <w:r w:rsidRPr="00694D73">
        <w:rPr>
          <w:b/>
          <w:szCs w:val="24"/>
        </w:rPr>
        <w:t>Email Blast Included?</w:t>
      </w:r>
    </w:p>
    <w:p w14:paraId="177776ED" w14:textId="1FF321D7" w:rsidR="00694D73" w:rsidRPr="00694D73" w:rsidRDefault="00925F83" w:rsidP="00694D73">
      <w:pPr>
        <w:contextualSpacing/>
        <w:rPr>
          <w:szCs w:val="24"/>
        </w:rPr>
      </w:pPr>
      <w:sdt>
        <w:sdtPr>
          <w:rPr>
            <w:szCs w:val="24"/>
          </w:rPr>
          <w:id w:val="-43534686"/>
          <w14:checkbox>
            <w14:checked w14:val="1"/>
            <w14:checkedState w14:val="2612" w14:font="MS Gothic"/>
            <w14:uncheckedState w14:val="2610" w14:font="MS Gothic"/>
          </w14:checkbox>
        </w:sdtPr>
        <w:sdtEndPr/>
        <w:sdtContent>
          <w:r w:rsidR="00694D73">
            <w:rPr>
              <w:rFonts w:ascii="MS Gothic" w:eastAsia="MS Gothic" w:hAnsi="MS Gothic" w:hint="eastAsia"/>
              <w:szCs w:val="24"/>
            </w:rPr>
            <w:t>☒</w:t>
          </w:r>
        </w:sdtContent>
      </w:sdt>
      <w:r w:rsidR="00694D73" w:rsidRPr="00694D73">
        <w:rPr>
          <w:szCs w:val="24"/>
        </w:rPr>
        <w:t>Yes</w:t>
      </w:r>
    </w:p>
    <w:p w14:paraId="5D1A2BC0" w14:textId="77777777" w:rsidR="00694D73" w:rsidRPr="00694D73" w:rsidRDefault="00925F83" w:rsidP="00694D73">
      <w:pPr>
        <w:contextualSpacing/>
        <w:rPr>
          <w:szCs w:val="24"/>
        </w:rPr>
      </w:pPr>
      <w:sdt>
        <w:sdtPr>
          <w:rPr>
            <w:szCs w:val="24"/>
          </w:rPr>
          <w:id w:val="-748500932"/>
          <w14:checkbox>
            <w14:checked w14:val="0"/>
            <w14:checkedState w14:val="2612" w14:font="MS Gothic"/>
            <w14:uncheckedState w14:val="2610" w14:font="MS Gothic"/>
          </w14:checkbox>
        </w:sdtPr>
        <w:sdtEndPr/>
        <w:sdtContent>
          <w:r w:rsidR="00694D73" w:rsidRPr="00694D73">
            <w:rPr>
              <w:rFonts w:ascii="MS Gothic" w:eastAsia="MS Gothic" w:hAnsi="MS Gothic" w:cs="MS Gothic" w:hint="eastAsia"/>
              <w:szCs w:val="24"/>
            </w:rPr>
            <w:t>☐</w:t>
          </w:r>
        </w:sdtContent>
      </w:sdt>
      <w:r w:rsidR="00694D73" w:rsidRPr="00694D73">
        <w:rPr>
          <w:szCs w:val="24"/>
        </w:rPr>
        <w:t>No</w:t>
      </w:r>
    </w:p>
    <w:p w14:paraId="500D53CB" w14:textId="77777777" w:rsidR="00694D73" w:rsidRPr="00694D73" w:rsidRDefault="00694D73" w:rsidP="00694D73">
      <w:pPr>
        <w:contextualSpacing/>
        <w:rPr>
          <w:szCs w:val="24"/>
        </w:rPr>
      </w:pPr>
      <w:r w:rsidRPr="00694D73">
        <w:rPr>
          <w:szCs w:val="24"/>
        </w:rPr>
        <w:t>Subject Line:</w:t>
      </w:r>
    </w:p>
    <w:p w14:paraId="2A5473EE" w14:textId="77777777" w:rsidR="00694D73" w:rsidRPr="00694D73" w:rsidRDefault="00694D73" w:rsidP="00694D73">
      <w:pPr>
        <w:contextualSpacing/>
        <w:rPr>
          <w:szCs w:val="24"/>
        </w:rPr>
      </w:pPr>
    </w:p>
    <w:p w14:paraId="04F03B7E" w14:textId="77777777" w:rsidR="00694D73" w:rsidRPr="00694D73" w:rsidRDefault="00694D73" w:rsidP="00694D73">
      <w:pPr>
        <w:contextualSpacing/>
        <w:rPr>
          <w:b/>
          <w:szCs w:val="24"/>
        </w:rPr>
      </w:pPr>
      <w:r w:rsidRPr="00694D73">
        <w:rPr>
          <w:b/>
          <w:szCs w:val="24"/>
        </w:rPr>
        <w:t>Number of E-Blasts</w:t>
      </w:r>
    </w:p>
    <w:p w14:paraId="0F2715F0" w14:textId="77777777" w:rsidR="00694D73" w:rsidRPr="00694D73" w:rsidRDefault="00925F83" w:rsidP="00694D73">
      <w:pPr>
        <w:contextualSpacing/>
        <w:rPr>
          <w:szCs w:val="24"/>
        </w:rPr>
      </w:pPr>
      <w:sdt>
        <w:sdtPr>
          <w:rPr>
            <w:szCs w:val="24"/>
          </w:rPr>
          <w:id w:val="-171336657"/>
          <w14:checkbox>
            <w14:checked w14:val="0"/>
            <w14:checkedState w14:val="2612" w14:font="MS Gothic"/>
            <w14:uncheckedState w14:val="2610" w14:font="MS Gothic"/>
          </w14:checkbox>
        </w:sdtPr>
        <w:sdtEndPr/>
        <w:sdtContent>
          <w:r w:rsidR="00694D73" w:rsidRPr="00694D73">
            <w:rPr>
              <w:rFonts w:ascii="MS Gothic" w:eastAsia="MS Gothic" w:hAnsi="MS Gothic" w:cs="MS Gothic" w:hint="eastAsia"/>
              <w:szCs w:val="24"/>
            </w:rPr>
            <w:t>☐</w:t>
          </w:r>
        </w:sdtContent>
      </w:sdt>
      <w:r w:rsidR="00694D73" w:rsidRPr="00694D73">
        <w:rPr>
          <w:szCs w:val="24"/>
        </w:rPr>
        <w:t>Only One</w:t>
      </w:r>
    </w:p>
    <w:p w14:paraId="69813E66" w14:textId="77777777" w:rsidR="00694D73" w:rsidRPr="00694D73" w:rsidRDefault="00925F83" w:rsidP="00694D73">
      <w:pPr>
        <w:contextualSpacing/>
        <w:rPr>
          <w:szCs w:val="24"/>
        </w:rPr>
      </w:pPr>
      <w:sdt>
        <w:sdtPr>
          <w:rPr>
            <w:szCs w:val="24"/>
          </w:rPr>
          <w:id w:val="-1892793963"/>
          <w14:checkbox>
            <w14:checked w14:val="0"/>
            <w14:checkedState w14:val="2612" w14:font="MS Gothic"/>
            <w14:uncheckedState w14:val="2610" w14:font="MS Gothic"/>
          </w14:checkbox>
        </w:sdtPr>
        <w:sdtEndPr/>
        <w:sdtContent>
          <w:r w:rsidR="00694D73" w:rsidRPr="00694D73">
            <w:rPr>
              <w:rFonts w:ascii="MS Gothic" w:eastAsia="MS Gothic" w:hAnsi="MS Gothic" w:cs="MS Gothic" w:hint="eastAsia"/>
              <w:szCs w:val="24"/>
            </w:rPr>
            <w:t>☐</w:t>
          </w:r>
        </w:sdtContent>
      </w:sdt>
      <w:r w:rsidR="00694D73" w:rsidRPr="00694D73">
        <w:rPr>
          <w:szCs w:val="24"/>
        </w:rPr>
        <w:t>Two</w:t>
      </w:r>
    </w:p>
    <w:p w14:paraId="1E43C153" w14:textId="77777777" w:rsidR="00694D73" w:rsidRPr="00694D73" w:rsidRDefault="00925F83" w:rsidP="00694D73">
      <w:pPr>
        <w:contextualSpacing/>
        <w:rPr>
          <w:szCs w:val="24"/>
        </w:rPr>
      </w:pPr>
      <w:sdt>
        <w:sdtPr>
          <w:rPr>
            <w:szCs w:val="24"/>
          </w:rPr>
          <w:id w:val="-460661532"/>
          <w14:checkbox>
            <w14:checked w14:val="0"/>
            <w14:checkedState w14:val="2612" w14:font="MS Gothic"/>
            <w14:uncheckedState w14:val="2610" w14:font="MS Gothic"/>
          </w14:checkbox>
        </w:sdtPr>
        <w:sdtEndPr/>
        <w:sdtContent>
          <w:r w:rsidR="00694D73" w:rsidRPr="00694D73">
            <w:rPr>
              <w:rFonts w:ascii="MS Gothic" w:eastAsia="MS Gothic" w:hAnsi="MS Gothic" w:cs="MS Gothic" w:hint="eastAsia"/>
              <w:szCs w:val="24"/>
            </w:rPr>
            <w:t>☐</w:t>
          </w:r>
        </w:sdtContent>
      </w:sdt>
      <w:r w:rsidR="00694D73" w:rsidRPr="00694D73">
        <w:rPr>
          <w:szCs w:val="24"/>
        </w:rPr>
        <w:t>Three</w:t>
      </w:r>
      <w:r w:rsidR="00694D73" w:rsidRPr="00694D73">
        <w:rPr>
          <w:szCs w:val="24"/>
        </w:rPr>
        <w:br/>
      </w:r>
      <w:sdt>
        <w:sdtPr>
          <w:rPr>
            <w:szCs w:val="24"/>
          </w:rPr>
          <w:id w:val="1638756935"/>
          <w14:checkbox>
            <w14:checked w14:val="0"/>
            <w14:checkedState w14:val="2612" w14:font="MS Gothic"/>
            <w14:uncheckedState w14:val="2610" w14:font="MS Gothic"/>
          </w14:checkbox>
        </w:sdtPr>
        <w:sdtEndPr/>
        <w:sdtContent>
          <w:r w:rsidR="00694D73" w:rsidRPr="00694D73">
            <w:rPr>
              <w:rFonts w:ascii="MS Gothic" w:eastAsia="MS Gothic" w:hAnsi="MS Gothic" w:cs="MS Gothic" w:hint="eastAsia"/>
              <w:szCs w:val="24"/>
            </w:rPr>
            <w:t>☐</w:t>
          </w:r>
        </w:sdtContent>
      </w:sdt>
      <w:r w:rsidR="00694D73" w:rsidRPr="00694D73">
        <w:rPr>
          <w:szCs w:val="24"/>
        </w:rPr>
        <w:t>Other Amount:</w:t>
      </w:r>
    </w:p>
    <w:p w14:paraId="285C40B4" w14:textId="77777777" w:rsidR="00694D73" w:rsidRPr="00694D73" w:rsidRDefault="00694D73" w:rsidP="00694D73">
      <w:pPr>
        <w:contextualSpacing/>
        <w:rPr>
          <w:szCs w:val="24"/>
        </w:rPr>
      </w:pPr>
    </w:p>
    <w:p w14:paraId="762B1207" w14:textId="77777777" w:rsidR="00694D73" w:rsidRPr="00694D73" w:rsidRDefault="00694D73" w:rsidP="00694D73">
      <w:pPr>
        <w:contextualSpacing/>
        <w:rPr>
          <w:szCs w:val="24"/>
        </w:rPr>
      </w:pPr>
      <w:r w:rsidRPr="00694D73">
        <w:rPr>
          <w:szCs w:val="24"/>
        </w:rPr>
        <w:t>Dates to Blast or Special Requests:</w:t>
      </w:r>
    </w:p>
    <w:p w14:paraId="6D5F922C" w14:textId="77777777" w:rsidR="00694D73" w:rsidRPr="00694D73" w:rsidRDefault="00694D73" w:rsidP="00694D73">
      <w:pPr>
        <w:contextualSpacing/>
        <w:rPr>
          <w:szCs w:val="24"/>
        </w:rPr>
      </w:pPr>
    </w:p>
    <w:p w14:paraId="0677971A" w14:textId="77777777" w:rsidR="00694D73" w:rsidRPr="00694D73" w:rsidRDefault="00694D73" w:rsidP="00694D73">
      <w:pPr>
        <w:contextualSpacing/>
        <w:rPr>
          <w:b/>
          <w:szCs w:val="24"/>
        </w:rPr>
      </w:pPr>
      <w:r w:rsidRPr="00694D73">
        <w:rPr>
          <w:b/>
          <w:szCs w:val="24"/>
        </w:rPr>
        <w:t>Cross Promotion</w:t>
      </w:r>
    </w:p>
    <w:p w14:paraId="34EC7053" w14:textId="48711FA2" w:rsidR="00694D73" w:rsidRPr="00694D73" w:rsidRDefault="00925F83" w:rsidP="00694D73">
      <w:pPr>
        <w:contextualSpacing/>
        <w:rPr>
          <w:szCs w:val="24"/>
        </w:rPr>
      </w:pPr>
      <w:sdt>
        <w:sdtPr>
          <w:rPr>
            <w:szCs w:val="24"/>
          </w:rPr>
          <w:id w:val="2009946184"/>
          <w14:checkbox>
            <w14:checked w14:val="1"/>
            <w14:checkedState w14:val="2612" w14:font="MS Gothic"/>
            <w14:uncheckedState w14:val="2610" w14:font="MS Gothic"/>
          </w14:checkbox>
        </w:sdtPr>
        <w:sdtEndPr/>
        <w:sdtContent>
          <w:r w:rsidR="00694D73">
            <w:rPr>
              <w:rFonts w:ascii="MS Gothic" w:eastAsia="MS Gothic" w:hAnsi="MS Gothic" w:hint="eastAsia"/>
              <w:szCs w:val="24"/>
            </w:rPr>
            <w:t>☒</w:t>
          </w:r>
        </w:sdtContent>
      </w:sdt>
      <w:r w:rsidR="00694D73" w:rsidRPr="00694D73">
        <w:rPr>
          <w:szCs w:val="24"/>
        </w:rPr>
        <w:t>Yes</w:t>
      </w:r>
    </w:p>
    <w:p w14:paraId="6D9DFC9D" w14:textId="77777777" w:rsidR="00694D73" w:rsidRPr="00694D73" w:rsidRDefault="00925F83" w:rsidP="00694D73">
      <w:pPr>
        <w:contextualSpacing/>
        <w:rPr>
          <w:szCs w:val="24"/>
        </w:rPr>
      </w:pPr>
      <w:sdt>
        <w:sdtPr>
          <w:rPr>
            <w:szCs w:val="24"/>
          </w:rPr>
          <w:id w:val="192043351"/>
          <w14:checkbox>
            <w14:checked w14:val="0"/>
            <w14:checkedState w14:val="2612" w14:font="MS Gothic"/>
            <w14:uncheckedState w14:val="2610" w14:font="MS Gothic"/>
          </w14:checkbox>
        </w:sdtPr>
        <w:sdtEndPr/>
        <w:sdtContent>
          <w:r w:rsidR="00694D73" w:rsidRPr="00694D73">
            <w:rPr>
              <w:rFonts w:ascii="MS Gothic" w:eastAsia="MS Gothic" w:hAnsi="MS Gothic" w:cs="MS Gothic" w:hint="eastAsia"/>
              <w:szCs w:val="24"/>
            </w:rPr>
            <w:t>☐</w:t>
          </w:r>
        </w:sdtContent>
      </w:sdt>
      <w:r w:rsidR="00694D73" w:rsidRPr="00694D73">
        <w:rPr>
          <w:szCs w:val="24"/>
        </w:rPr>
        <w:t>No</w:t>
      </w:r>
    </w:p>
    <w:p w14:paraId="60F0F26B" w14:textId="36D76A49" w:rsidR="00694D73" w:rsidRPr="00694D73" w:rsidRDefault="00694D73" w:rsidP="00694D73">
      <w:pPr>
        <w:contextualSpacing/>
        <w:rPr>
          <w:szCs w:val="24"/>
        </w:rPr>
      </w:pPr>
      <w:r w:rsidRPr="00694D73">
        <w:rPr>
          <w:szCs w:val="24"/>
        </w:rPr>
        <w:t>If Yes, List Activities:</w:t>
      </w:r>
      <w:r>
        <w:rPr>
          <w:szCs w:val="24"/>
        </w:rPr>
        <w:t xml:space="preserve"> combined ESMO webcast E-</w:t>
      </w:r>
      <w:commentRangeStart w:id="1"/>
      <w:r>
        <w:rPr>
          <w:szCs w:val="24"/>
        </w:rPr>
        <w:t>blast</w:t>
      </w:r>
      <w:commentRangeEnd w:id="1"/>
      <w:r w:rsidR="00075523">
        <w:rPr>
          <w:rStyle w:val="CommentReference"/>
        </w:rPr>
        <w:commentReference w:id="1"/>
      </w:r>
      <w:r>
        <w:rPr>
          <w:szCs w:val="24"/>
        </w:rPr>
        <w:t>?</w:t>
      </w:r>
    </w:p>
    <w:p w14:paraId="1690D58E" w14:textId="77777777" w:rsidR="00694D73" w:rsidRPr="00694D73" w:rsidRDefault="00694D73" w:rsidP="00694D73">
      <w:pPr>
        <w:contextualSpacing/>
        <w:rPr>
          <w:szCs w:val="24"/>
        </w:rPr>
      </w:pPr>
    </w:p>
    <w:p w14:paraId="4D5D6487" w14:textId="77777777" w:rsidR="00694D73" w:rsidRPr="00694D73" w:rsidRDefault="00694D73" w:rsidP="00694D73">
      <w:pPr>
        <w:contextualSpacing/>
        <w:rPr>
          <w:b/>
          <w:szCs w:val="24"/>
        </w:rPr>
      </w:pPr>
      <w:r w:rsidRPr="00694D73">
        <w:rPr>
          <w:b/>
          <w:szCs w:val="24"/>
        </w:rPr>
        <w:t>Target Audience</w:t>
      </w:r>
    </w:p>
    <w:p w14:paraId="12E674E0" w14:textId="7054EEDD" w:rsidR="00694D73" w:rsidRPr="00694D73" w:rsidRDefault="00925F83" w:rsidP="00694D73">
      <w:pPr>
        <w:contextualSpacing/>
        <w:rPr>
          <w:szCs w:val="24"/>
        </w:rPr>
      </w:pPr>
      <w:sdt>
        <w:sdtPr>
          <w:rPr>
            <w:szCs w:val="24"/>
          </w:rPr>
          <w:id w:val="-588303486"/>
          <w14:checkbox>
            <w14:checked w14:val="0"/>
            <w14:checkedState w14:val="2612" w14:font="MS Gothic"/>
            <w14:uncheckedState w14:val="2610" w14:font="MS Gothic"/>
          </w14:checkbox>
        </w:sdtPr>
        <w:sdtEndPr/>
        <w:sdtContent>
          <w:r w:rsidR="00694D73" w:rsidRPr="00694D73">
            <w:rPr>
              <w:rFonts w:ascii="MS Gothic" w:eastAsia="MS Gothic" w:hAnsi="MS Gothic" w:cs="MS Gothic" w:hint="eastAsia"/>
              <w:szCs w:val="24"/>
            </w:rPr>
            <w:t>☐</w:t>
          </w:r>
        </w:sdtContent>
      </w:sdt>
      <w:r w:rsidR="00694D73" w:rsidRPr="00694D73">
        <w:rPr>
          <w:szCs w:val="24"/>
        </w:rPr>
        <w:t>US</w:t>
      </w:r>
      <w:r w:rsidR="00694D73" w:rsidRPr="00694D73">
        <w:rPr>
          <w:szCs w:val="24"/>
        </w:rPr>
        <w:br/>
      </w:r>
      <w:sdt>
        <w:sdtPr>
          <w:rPr>
            <w:szCs w:val="24"/>
          </w:rPr>
          <w:id w:val="1256020219"/>
          <w14:checkbox>
            <w14:checked w14:val="0"/>
            <w14:checkedState w14:val="2612" w14:font="MS Gothic"/>
            <w14:uncheckedState w14:val="2610" w14:font="MS Gothic"/>
          </w14:checkbox>
        </w:sdtPr>
        <w:sdtEndPr/>
        <w:sdtContent>
          <w:r w:rsidR="00694D73" w:rsidRPr="00694D73">
            <w:rPr>
              <w:rFonts w:ascii="MS Gothic" w:eastAsia="MS Gothic" w:hAnsi="MS Gothic" w:cs="MS Gothic" w:hint="eastAsia"/>
              <w:szCs w:val="24"/>
            </w:rPr>
            <w:t>☐</w:t>
          </w:r>
        </w:sdtContent>
      </w:sdt>
      <w:r w:rsidR="00694D73" w:rsidRPr="00694D73">
        <w:rPr>
          <w:szCs w:val="24"/>
        </w:rPr>
        <w:t>EX-US</w:t>
      </w:r>
      <w:r w:rsidR="00694D73" w:rsidRPr="00694D73">
        <w:rPr>
          <w:szCs w:val="24"/>
        </w:rPr>
        <w:br/>
      </w:r>
      <w:sdt>
        <w:sdtPr>
          <w:rPr>
            <w:szCs w:val="24"/>
          </w:rPr>
          <w:id w:val="-148138496"/>
          <w14:checkbox>
            <w14:checked w14:val="1"/>
            <w14:checkedState w14:val="2612" w14:font="MS Gothic"/>
            <w14:uncheckedState w14:val="2610" w14:font="MS Gothic"/>
          </w14:checkbox>
        </w:sdtPr>
        <w:sdtEndPr/>
        <w:sdtContent>
          <w:r w:rsidR="00694D73">
            <w:rPr>
              <w:rFonts w:ascii="MS Gothic" w:eastAsia="MS Gothic" w:hAnsi="MS Gothic" w:hint="eastAsia"/>
              <w:szCs w:val="24"/>
            </w:rPr>
            <w:t>☒</w:t>
          </w:r>
        </w:sdtContent>
      </w:sdt>
      <w:r w:rsidR="00694D73" w:rsidRPr="00694D73">
        <w:rPr>
          <w:szCs w:val="24"/>
        </w:rPr>
        <w:t>Global (Both EX-US &amp; US)</w:t>
      </w:r>
      <w:r w:rsidR="00694D73" w:rsidRPr="00694D73">
        <w:rPr>
          <w:szCs w:val="24"/>
        </w:rPr>
        <w:br/>
      </w:r>
      <w:sdt>
        <w:sdtPr>
          <w:rPr>
            <w:szCs w:val="24"/>
          </w:rPr>
          <w:id w:val="-734546170"/>
          <w14:checkbox>
            <w14:checked w14:val="0"/>
            <w14:checkedState w14:val="2612" w14:font="MS Gothic"/>
            <w14:uncheckedState w14:val="2610" w14:font="MS Gothic"/>
          </w14:checkbox>
        </w:sdtPr>
        <w:sdtEndPr/>
        <w:sdtContent>
          <w:r w:rsidR="00694D73" w:rsidRPr="00694D73">
            <w:rPr>
              <w:rFonts w:ascii="MS Gothic" w:eastAsia="MS Gothic" w:hAnsi="MS Gothic" w:cs="MS Gothic" w:hint="eastAsia"/>
              <w:szCs w:val="24"/>
            </w:rPr>
            <w:t>☐</w:t>
          </w:r>
        </w:sdtContent>
      </w:sdt>
      <w:r w:rsidR="00694D73" w:rsidRPr="00694D73">
        <w:rPr>
          <w:szCs w:val="24"/>
        </w:rPr>
        <w:t>Other or Special:</w:t>
      </w:r>
    </w:p>
    <w:p w14:paraId="2E1E6315" w14:textId="77777777" w:rsidR="00694D73" w:rsidRPr="00694D73" w:rsidRDefault="00925F83" w:rsidP="00694D73">
      <w:pPr>
        <w:contextualSpacing/>
        <w:rPr>
          <w:szCs w:val="24"/>
        </w:rPr>
      </w:pPr>
      <w:sdt>
        <w:sdtPr>
          <w:rPr>
            <w:szCs w:val="24"/>
          </w:rPr>
          <w:id w:val="-1122075366"/>
          <w14:checkbox>
            <w14:checked w14:val="0"/>
            <w14:checkedState w14:val="2612" w14:font="MS Gothic"/>
            <w14:uncheckedState w14:val="2610" w14:font="MS Gothic"/>
          </w14:checkbox>
        </w:sdtPr>
        <w:sdtEndPr/>
        <w:sdtContent>
          <w:r w:rsidR="00694D73" w:rsidRPr="00694D73">
            <w:rPr>
              <w:rFonts w:ascii="MS Gothic" w:eastAsia="MS Gothic" w:hAnsi="MS Gothic" w:cs="MS Gothic" w:hint="eastAsia"/>
              <w:szCs w:val="24"/>
            </w:rPr>
            <w:t>☐</w:t>
          </w:r>
        </w:sdtContent>
      </w:sdt>
      <w:r w:rsidR="00694D73" w:rsidRPr="00694D73">
        <w:rPr>
          <w:szCs w:val="24"/>
        </w:rPr>
        <w:t>Additional Emails (Supporters?):</w:t>
      </w:r>
    </w:p>
    <w:p w14:paraId="5ECBEED3" w14:textId="77777777" w:rsidR="00694D73" w:rsidRPr="00694D73" w:rsidRDefault="00694D73" w:rsidP="00694D73">
      <w:pPr>
        <w:contextualSpacing/>
        <w:rPr>
          <w:szCs w:val="24"/>
        </w:rPr>
      </w:pPr>
    </w:p>
    <w:p w14:paraId="7FF5C13F" w14:textId="77777777" w:rsidR="00694D73" w:rsidRDefault="00694D73" w:rsidP="00694D73">
      <w:pPr>
        <w:contextualSpacing/>
        <w:rPr>
          <w:b/>
          <w:szCs w:val="24"/>
        </w:rPr>
      </w:pPr>
    </w:p>
    <w:p w14:paraId="5095F875" w14:textId="77777777" w:rsidR="00694D73" w:rsidRPr="00694D73" w:rsidRDefault="00694D73" w:rsidP="00694D73">
      <w:pPr>
        <w:contextualSpacing/>
        <w:rPr>
          <w:b/>
          <w:szCs w:val="24"/>
        </w:rPr>
      </w:pPr>
      <w:r w:rsidRPr="00694D73">
        <w:rPr>
          <w:b/>
          <w:szCs w:val="24"/>
        </w:rPr>
        <w:lastRenderedPageBreak/>
        <w:t>Slides</w:t>
      </w:r>
    </w:p>
    <w:p w14:paraId="2469783F" w14:textId="77777777" w:rsidR="00694D73" w:rsidRPr="00694D73" w:rsidRDefault="00694D73" w:rsidP="00694D73">
      <w:pPr>
        <w:contextualSpacing/>
        <w:rPr>
          <w:rFonts w:eastAsia="MS Gothic"/>
          <w:szCs w:val="24"/>
        </w:rPr>
      </w:pPr>
      <w:r w:rsidRPr="00694D73">
        <w:rPr>
          <w:rFonts w:eastAsia="MS Gothic"/>
          <w:szCs w:val="24"/>
        </w:rPr>
        <w:t>Slides Included</w:t>
      </w:r>
    </w:p>
    <w:p w14:paraId="7D36D742" w14:textId="668130E1" w:rsidR="00694D73" w:rsidRPr="00694D73" w:rsidRDefault="00925F83" w:rsidP="00694D73">
      <w:pPr>
        <w:contextualSpacing/>
        <w:rPr>
          <w:szCs w:val="24"/>
        </w:rPr>
      </w:pPr>
      <w:sdt>
        <w:sdtPr>
          <w:rPr>
            <w:szCs w:val="24"/>
          </w:rPr>
          <w:id w:val="-1262684470"/>
          <w14:checkbox>
            <w14:checked w14:val="1"/>
            <w14:checkedState w14:val="2612" w14:font="MS Gothic"/>
            <w14:uncheckedState w14:val="2610" w14:font="MS Gothic"/>
          </w14:checkbox>
        </w:sdtPr>
        <w:sdtEndPr/>
        <w:sdtContent>
          <w:r w:rsidR="00694D73">
            <w:rPr>
              <w:rFonts w:ascii="MS Gothic" w:eastAsia="MS Gothic" w:hAnsi="MS Gothic" w:hint="eastAsia"/>
              <w:szCs w:val="24"/>
            </w:rPr>
            <w:t>☒</w:t>
          </w:r>
        </w:sdtContent>
      </w:sdt>
      <w:r w:rsidR="00694D73" w:rsidRPr="00694D73">
        <w:rPr>
          <w:szCs w:val="24"/>
        </w:rPr>
        <w:t>Yes</w:t>
      </w:r>
    </w:p>
    <w:p w14:paraId="3BECFF08" w14:textId="77777777" w:rsidR="00694D73" w:rsidRPr="00694D73" w:rsidRDefault="00925F83" w:rsidP="00694D73">
      <w:pPr>
        <w:contextualSpacing/>
        <w:rPr>
          <w:szCs w:val="24"/>
        </w:rPr>
      </w:pPr>
      <w:sdt>
        <w:sdtPr>
          <w:rPr>
            <w:szCs w:val="24"/>
          </w:rPr>
          <w:id w:val="122199295"/>
          <w14:checkbox>
            <w14:checked w14:val="0"/>
            <w14:checkedState w14:val="2612" w14:font="MS Gothic"/>
            <w14:uncheckedState w14:val="2610" w14:font="MS Gothic"/>
          </w14:checkbox>
        </w:sdtPr>
        <w:sdtEndPr/>
        <w:sdtContent>
          <w:r w:rsidR="00694D73" w:rsidRPr="00694D73">
            <w:rPr>
              <w:rFonts w:ascii="MS Gothic" w:eastAsia="MS Gothic" w:hAnsi="MS Gothic" w:cs="MS Gothic" w:hint="eastAsia"/>
              <w:szCs w:val="24"/>
            </w:rPr>
            <w:t>☐</w:t>
          </w:r>
        </w:sdtContent>
      </w:sdt>
      <w:r w:rsidR="00694D73" w:rsidRPr="00694D73">
        <w:rPr>
          <w:szCs w:val="24"/>
        </w:rPr>
        <w:t>No</w:t>
      </w:r>
    </w:p>
    <w:p w14:paraId="0E0099B8" w14:textId="77777777" w:rsidR="00694D73" w:rsidRPr="00694D73" w:rsidRDefault="00694D73" w:rsidP="00694D73">
      <w:pPr>
        <w:ind w:right="-720"/>
        <w:contextualSpacing/>
        <w:rPr>
          <w:szCs w:val="24"/>
        </w:rPr>
      </w:pPr>
      <w:r w:rsidRPr="00694D73">
        <w:rPr>
          <w:szCs w:val="24"/>
        </w:rPr>
        <w:t>Slide Location:</w:t>
      </w:r>
    </w:p>
    <w:p w14:paraId="4815EA15" w14:textId="77777777" w:rsidR="00694D73" w:rsidRPr="00694D73" w:rsidRDefault="00694D73" w:rsidP="00694D73">
      <w:pPr>
        <w:contextualSpacing/>
        <w:rPr>
          <w:szCs w:val="24"/>
        </w:rPr>
      </w:pPr>
    </w:p>
    <w:p w14:paraId="0BC1F0FD" w14:textId="77777777" w:rsidR="00694D73" w:rsidRPr="00694D73" w:rsidRDefault="00694D73" w:rsidP="00694D73">
      <w:pPr>
        <w:contextualSpacing/>
        <w:rPr>
          <w:szCs w:val="24"/>
        </w:rPr>
      </w:pPr>
      <w:r w:rsidRPr="00694D73">
        <w:rPr>
          <w:szCs w:val="24"/>
        </w:rPr>
        <w:t>Slides Available By:</w:t>
      </w:r>
    </w:p>
    <w:p w14:paraId="2A46C6B8" w14:textId="77777777" w:rsidR="00694D73" w:rsidRPr="00694D73" w:rsidRDefault="00694D73" w:rsidP="00694D73">
      <w:pPr>
        <w:contextualSpacing/>
        <w:rPr>
          <w:szCs w:val="24"/>
        </w:rPr>
      </w:pPr>
    </w:p>
    <w:p w14:paraId="78424C25" w14:textId="77777777" w:rsidR="00694D73" w:rsidRPr="00694D73" w:rsidRDefault="00694D73" w:rsidP="00694D73">
      <w:pPr>
        <w:contextualSpacing/>
        <w:rPr>
          <w:b/>
          <w:szCs w:val="24"/>
        </w:rPr>
      </w:pPr>
      <w:r w:rsidRPr="00694D73">
        <w:rPr>
          <w:b/>
          <w:szCs w:val="24"/>
        </w:rPr>
        <w:t>Slides Synched? (if included in webcast)</w:t>
      </w:r>
    </w:p>
    <w:p w14:paraId="22701656" w14:textId="1A6CCF46" w:rsidR="00694D73" w:rsidRPr="00694D73" w:rsidRDefault="00925F83" w:rsidP="00694D73">
      <w:pPr>
        <w:contextualSpacing/>
        <w:rPr>
          <w:szCs w:val="24"/>
        </w:rPr>
      </w:pPr>
      <w:sdt>
        <w:sdtPr>
          <w:rPr>
            <w:szCs w:val="24"/>
          </w:rPr>
          <w:id w:val="-1957010043"/>
          <w14:checkbox>
            <w14:checked w14:val="1"/>
            <w14:checkedState w14:val="2612" w14:font="MS Gothic"/>
            <w14:uncheckedState w14:val="2610" w14:font="MS Gothic"/>
          </w14:checkbox>
        </w:sdtPr>
        <w:sdtEndPr/>
        <w:sdtContent>
          <w:r w:rsidR="00694D73">
            <w:rPr>
              <w:rFonts w:ascii="MS Gothic" w:eastAsia="MS Gothic" w:hAnsi="MS Gothic" w:hint="eastAsia"/>
              <w:szCs w:val="24"/>
            </w:rPr>
            <w:t>☒</w:t>
          </w:r>
        </w:sdtContent>
      </w:sdt>
      <w:r w:rsidR="00694D73" w:rsidRPr="00694D73">
        <w:rPr>
          <w:szCs w:val="24"/>
        </w:rPr>
        <w:t>Yes</w:t>
      </w:r>
    </w:p>
    <w:p w14:paraId="4115B47D" w14:textId="77777777" w:rsidR="00694D73" w:rsidRPr="00694D73" w:rsidRDefault="00925F83" w:rsidP="00694D73">
      <w:pPr>
        <w:contextualSpacing/>
        <w:rPr>
          <w:szCs w:val="24"/>
        </w:rPr>
      </w:pPr>
      <w:sdt>
        <w:sdtPr>
          <w:rPr>
            <w:szCs w:val="24"/>
          </w:rPr>
          <w:id w:val="-184297904"/>
          <w14:checkbox>
            <w14:checked w14:val="0"/>
            <w14:checkedState w14:val="2612" w14:font="MS Gothic"/>
            <w14:uncheckedState w14:val="2610" w14:font="MS Gothic"/>
          </w14:checkbox>
        </w:sdtPr>
        <w:sdtEndPr/>
        <w:sdtContent>
          <w:r w:rsidR="00694D73" w:rsidRPr="00694D73">
            <w:rPr>
              <w:rFonts w:ascii="MS Gothic" w:eastAsia="MS Gothic" w:hAnsi="MS Gothic" w:cs="MS Gothic" w:hint="eastAsia"/>
              <w:szCs w:val="24"/>
            </w:rPr>
            <w:t>☐</w:t>
          </w:r>
        </w:sdtContent>
      </w:sdt>
      <w:r w:rsidR="00694D73" w:rsidRPr="00694D73">
        <w:rPr>
          <w:szCs w:val="24"/>
        </w:rPr>
        <w:t>No</w:t>
      </w:r>
    </w:p>
    <w:p w14:paraId="78B9F1AE" w14:textId="77777777" w:rsidR="00694D73" w:rsidRPr="00694D73" w:rsidRDefault="00694D73" w:rsidP="00694D73">
      <w:pPr>
        <w:contextualSpacing/>
        <w:rPr>
          <w:szCs w:val="24"/>
        </w:rPr>
      </w:pPr>
    </w:p>
    <w:p w14:paraId="10798AFD" w14:textId="77777777" w:rsidR="00694D73" w:rsidRPr="00694D73" w:rsidRDefault="00694D73" w:rsidP="00694D73">
      <w:pPr>
        <w:contextualSpacing/>
        <w:rPr>
          <w:b/>
          <w:szCs w:val="24"/>
        </w:rPr>
      </w:pPr>
      <w:r w:rsidRPr="00694D73">
        <w:rPr>
          <w:b/>
          <w:szCs w:val="24"/>
        </w:rPr>
        <w:t>Webpage Content (All Copy)</w:t>
      </w:r>
    </w:p>
    <w:p w14:paraId="21D5B93E" w14:textId="77777777" w:rsidR="00694D73" w:rsidRPr="00694D73" w:rsidRDefault="00694D73" w:rsidP="00694D73">
      <w:pPr>
        <w:contextualSpacing/>
        <w:rPr>
          <w:szCs w:val="24"/>
        </w:rPr>
      </w:pPr>
      <w:r w:rsidRPr="00694D73">
        <w:rPr>
          <w:szCs w:val="24"/>
        </w:rPr>
        <w:t>Content Status (Final/Approved):</w:t>
      </w:r>
      <w:r w:rsidRPr="00694D73">
        <w:rPr>
          <w:szCs w:val="24"/>
        </w:rPr>
        <w:br/>
      </w:r>
      <w:r w:rsidRPr="00694D73">
        <w:rPr>
          <w:szCs w:val="24"/>
        </w:rPr>
        <w:br/>
        <w:t>Content Available by:</w:t>
      </w:r>
    </w:p>
    <w:p w14:paraId="1F30553E" w14:textId="77777777" w:rsidR="00694D73" w:rsidRPr="00694D73" w:rsidRDefault="00694D73" w:rsidP="00694D73">
      <w:pPr>
        <w:contextualSpacing/>
        <w:rPr>
          <w:szCs w:val="24"/>
        </w:rPr>
      </w:pPr>
    </w:p>
    <w:p w14:paraId="1C42FD93" w14:textId="77777777" w:rsidR="00694D73" w:rsidRPr="00694D73" w:rsidRDefault="00694D73" w:rsidP="00694D73">
      <w:pPr>
        <w:contextualSpacing/>
        <w:rPr>
          <w:b/>
          <w:szCs w:val="24"/>
        </w:rPr>
      </w:pPr>
      <w:r w:rsidRPr="00694D73">
        <w:rPr>
          <w:b/>
          <w:szCs w:val="24"/>
        </w:rPr>
        <w:t>CME?</w:t>
      </w:r>
    </w:p>
    <w:p w14:paraId="51069FE8" w14:textId="6D44255F" w:rsidR="00694D73" w:rsidRPr="00694D73" w:rsidRDefault="00925F83" w:rsidP="00694D73">
      <w:pPr>
        <w:contextualSpacing/>
        <w:rPr>
          <w:szCs w:val="24"/>
        </w:rPr>
      </w:pPr>
      <w:sdt>
        <w:sdtPr>
          <w:rPr>
            <w:szCs w:val="24"/>
          </w:rPr>
          <w:id w:val="-355503065"/>
          <w14:checkbox>
            <w14:checked w14:val="1"/>
            <w14:checkedState w14:val="2612" w14:font="MS Gothic"/>
            <w14:uncheckedState w14:val="2610" w14:font="MS Gothic"/>
          </w14:checkbox>
        </w:sdtPr>
        <w:sdtEndPr/>
        <w:sdtContent>
          <w:r w:rsidR="00694D73">
            <w:rPr>
              <w:rFonts w:ascii="MS Gothic" w:eastAsia="MS Gothic" w:hAnsi="MS Gothic" w:hint="eastAsia"/>
              <w:szCs w:val="24"/>
            </w:rPr>
            <w:t>☒</w:t>
          </w:r>
        </w:sdtContent>
      </w:sdt>
      <w:r w:rsidR="00694D73" w:rsidRPr="00694D73">
        <w:rPr>
          <w:szCs w:val="24"/>
        </w:rPr>
        <w:t>Yes</w:t>
      </w:r>
      <w:r w:rsidR="00694D73" w:rsidRPr="00694D73">
        <w:t xml:space="preserve"> </w:t>
      </w:r>
      <w:r w:rsidR="00694D73" w:rsidRPr="00694D73">
        <w:rPr>
          <w:szCs w:val="24"/>
        </w:rPr>
        <w:t>ACCME</w:t>
      </w:r>
    </w:p>
    <w:p w14:paraId="06316745" w14:textId="77777777" w:rsidR="00694D73" w:rsidRPr="00694D73" w:rsidRDefault="00925F83" w:rsidP="00694D73">
      <w:pPr>
        <w:contextualSpacing/>
        <w:rPr>
          <w:szCs w:val="24"/>
        </w:rPr>
      </w:pPr>
      <w:sdt>
        <w:sdtPr>
          <w:rPr>
            <w:szCs w:val="24"/>
          </w:rPr>
          <w:id w:val="1772733408"/>
          <w14:checkbox>
            <w14:checked w14:val="0"/>
            <w14:checkedState w14:val="2612" w14:font="MS Gothic"/>
            <w14:uncheckedState w14:val="2610" w14:font="MS Gothic"/>
          </w14:checkbox>
        </w:sdtPr>
        <w:sdtEndPr/>
        <w:sdtContent>
          <w:r w:rsidR="00694D73" w:rsidRPr="00694D73">
            <w:rPr>
              <w:rFonts w:ascii="MS Gothic" w:eastAsia="MS Gothic" w:hAnsi="MS Gothic" w:cs="MS Gothic" w:hint="eastAsia"/>
              <w:szCs w:val="24"/>
            </w:rPr>
            <w:t>☐</w:t>
          </w:r>
        </w:sdtContent>
      </w:sdt>
      <w:r w:rsidR="00694D73" w:rsidRPr="00694D73">
        <w:rPr>
          <w:szCs w:val="24"/>
        </w:rPr>
        <w:t>No</w:t>
      </w:r>
    </w:p>
    <w:p w14:paraId="30536955" w14:textId="77777777" w:rsidR="00694D73" w:rsidRPr="00694D73" w:rsidRDefault="00694D73" w:rsidP="00694D73">
      <w:pPr>
        <w:contextualSpacing/>
        <w:rPr>
          <w:b/>
          <w:szCs w:val="24"/>
        </w:rPr>
      </w:pPr>
    </w:p>
    <w:p w14:paraId="0AFC9C40" w14:textId="77777777" w:rsidR="00694D73" w:rsidRPr="00694D73" w:rsidRDefault="00694D73" w:rsidP="00694D73">
      <w:pPr>
        <w:contextualSpacing/>
        <w:rPr>
          <w:b/>
          <w:szCs w:val="24"/>
        </w:rPr>
      </w:pPr>
      <w:r w:rsidRPr="00694D73">
        <w:rPr>
          <w:b/>
          <w:szCs w:val="24"/>
        </w:rPr>
        <w:t>CME Posttest Link:</w:t>
      </w:r>
    </w:p>
    <w:p w14:paraId="180309D6" w14:textId="77777777" w:rsidR="00694D73" w:rsidRPr="00694D73" w:rsidRDefault="00694D73" w:rsidP="00694D73">
      <w:pPr>
        <w:contextualSpacing/>
        <w:rPr>
          <w:b/>
          <w:szCs w:val="24"/>
        </w:rPr>
      </w:pPr>
    </w:p>
    <w:p w14:paraId="479D0E44" w14:textId="77777777" w:rsidR="00694D73" w:rsidRPr="00694D73" w:rsidRDefault="00694D73" w:rsidP="00694D73">
      <w:pPr>
        <w:contextualSpacing/>
        <w:rPr>
          <w:b/>
          <w:szCs w:val="24"/>
        </w:rPr>
      </w:pPr>
      <w:r w:rsidRPr="00694D73">
        <w:rPr>
          <w:b/>
          <w:szCs w:val="24"/>
        </w:rPr>
        <w:t>Webcast/PDS URL:</w:t>
      </w:r>
    </w:p>
    <w:p w14:paraId="6F391108" w14:textId="77777777" w:rsidR="00694D73" w:rsidRPr="00694D73" w:rsidRDefault="00694D73" w:rsidP="00694D73">
      <w:pPr>
        <w:contextualSpacing/>
        <w:rPr>
          <w:b/>
          <w:szCs w:val="24"/>
        </w:rPr>
      </w:pPr>
    </w:p>
    <w:p w14:paraId="7B4F40EF" w14:textId="77777777" w:rsidR="00694D73" w:rsidRPr="00694D73" w:rsidRDefault="00694D73" w:rsidP="00694D73">
      <w:pPr>
        <w:contextualSpacing/>
        <w:rPr>
          <w:b/>
          <w:szCs w:val="24"/>
        </w:rPr>
      </w:pPr>
      <w:r w:rsidRPr="00694D73">
        <w:rPr>
          <w:b/>
          <w:szCs w:val="24"/>
        </w:rPr>
        <w:t>Additional Components</w:t>
      </w:r>
    </w:p>
    <w:p w14:paraId="2A7B19B8" w14:textId="59479F41" w:rsidR="00694D73" w:rsidRPr="00694D73" w:rsidRDefault="00925F83" w:rsidP="00694D73">
      <w:pPr>
        <w:contextualSpacing/>
        <w:rPr>
          <w:szCs w:val="24"/>
        </w:rPr>
      </w:pPr>
      <w:sdt>
        <w:sdtPr>
          <w:rPr>
            <w:b/>
            <w:szCs w:val="24"/>
          </w:rPr>
          <w:id w:val="-1624832377"/>
          <w14:checkbox>
            <w14:checked w14:val="0"/>
            <w14:checkedState w14:val="2612" w14:font="MS Gothic"/>
            <w14:uncheckedState w14:val="2610" w14:font="MS Gothic"/>
          </w14:checkbox>
        </w:sdtPr>
        <w:sdtEndPr/>
        <w:sdtContent>
          <w:r w:rsidR="00E94443">
            <w:rPr>
              <w:rFonts w:ascii="MS Gothic" w:eastAsia="MS Gothic" w:hAnsi="MS Gothic" w:hint="eastAsia"/>
              <w:b/>
              <w:szCs w:val="24"/>
            </w:rPr>
            <w:t>☐</w:t>
          </w:r>
        </w:sdtContent>
      </w:sdt>
      <w:r w:rsidR="00694D73" w:rsidRPr="00694D73">
        <w:rPr>
          <w:szCs w:val="24"/>
        </w:rPr>
        <w:t>Cases with Voting</w:t>
      </w:r>
    </w:p>
    <w:p w14:paraId="4F967C4A" w14:textId="35D18747" w:rsidR="00694D73" w:rsidRPr="00694D73" w:rsidRDefault="00925F83" w:rsidP="00694D73">
      <w:pPr>
        <w:contextualSpacing/>
        <w:rPr>
          <w:szCs w:val="24"/>
        </w:rPr>
      </w:pPr>
      <w:sdt>
        <w:sdtPr>
          <w:rPr>
            <w:b/>
            <w:szCs w:val="24"/>
          </w:rPr>
          <w:id w:val="1884757067"/>
          <w14:checkbox>
            <w14:checked w14:val="1"/>
            <w14:checkedState w14:val="2612" w14:font="MS Gothic"/>
            <w14:uncheckedState w14:val="2610" w14:font="MS Gothic"/>
          </w14:checkbox>
        </w:sdtPr>
        <w:sdtEndPr/>
        <w:sdtContent>
          <w:r w:rsidR="00F84750">
            <w:rPr>
              <w:rFonts w:ascii="MS Gothic" w:eastAsia="MS Gothic" w:hAnsi="MS Gothic" w:hint="eastAsia"/>
              <w:b/>
              <w:szCs w:val="24"/>
            </w:rPr>
            <w:t>☒</w:t>
          </w:r>
        </w:sdtContent>
      </w:sdt>
      <w:r w:rsidR="00694D73" w:rsidRPr="00694D73">
        <w:rPr>
          <w:szCs w:val="24"/>
        </w:rPr>
        <w:t>Polls</w:t>
      </w:r>
    </w:p>
    <w:p w14:paraId="5B2AF18E" w14:textId="77777777" w:rsidR="00694D73" w:rsidRPr="00694D73" w:rsidRDefault="00925F83" w:rsidP="00694D73">
      <w:pPr>
        <w:contextualSpacing/>
        <w:rPr>
          <w:szCs w:val="24"/>
        </w:rPr>
      </w:pPr>
      <w:sdt>
        <w:sdtPr>
          <w:rPr>
            <w:b/>
            <w:szCs w:val="24"/>
          </w:rPr>
          <w:id w:val="1885666414"/>
          <w14:checkbox>
            <w14:checked w14:val="0"/>
            <w14:checkedState w14:val="2612" w14:font="MS Gothic"/>
            <w14:uncheckedState w14:val="2610" w14:font="MS Gothic"/>
          </w14:checkbox>
        </w:sdtPr>
        <w:sdtEndPr/>
        <w:sdtContent>
          <w:r w:rsidR="00694D73" w:rsidRPr="00694D73">
            <w:rPr>
              <w:rFonts w:ascii="MS Gothic" w:eastAsia="MS Gothic" w:hAnsi="MS Gothic" w:cs="MS Gothic" w:hint="eastAsia"/>
              <w:b/>
              <w:szCs w:val="24"/>
            </w:rPr>
            <w:t>☐</w:t>
          </w:r>
        </w:sdtContent>
      </w:sdt>
      <w:r w:rsidR="00694D73" w:rsidRPr="00694D73">
        <w:rPr>
          <w:szCs w:val="24"/>
        </w:rPr>
        <w:t>Video Segmentation</w:t>
      </w:r>
    </w:p>
    <w:p w14:paraId="1981CA27" w14:textId="77777777" w:rsidR="00694D73" w:rsidRPr="00694D73" w:rsidRDefault="00925F83" w:rsidP="00694D73">
      <w:pPr>
        <w:contextualSpacing/>
        <w:rPr>
          <w:szCs w:val="24"/>
        </w:rPr>
      </w:pPr>
      <w:sdt>
        <w:sdtPr>
          <w:rPr>
            <w:b/>
            <w:szCs w:val="24"/>
          </w:rPr>
          <w:id w:val="-546066517"/>
          <w14:checkbox>
            <w14:checked w14:val="0"/>
            <w14:checkedState w14:val="2612" w14:font="MS Gothic"/>
            <w14:uncheckedState w14:val="2610" w14:font="MS Gothic"/>
          </w14:checkbox>
        </w:sdtPr>
        <w:sdtEndPr/>
        <w:sdtContent>
          <w:r w:rsidR="00694D73" w:rsidRPr="00694D73">
            <w:rPr>
              <w:rFonts w:ascii="MS Gothic" w:eastAsia="MS Gothic" w:hAnsi="MS Gothic" w:cs="MS Gothic" w:hint="eastAsia"/>
              <w:b/>
              <w:szCs w:val="24"/>
            </w:rPr>
            <w:t>☐</w:t>
          </w:r>
        </w:sdtContent>
      </w:sdt>
      <w:r w:rsidR="00694D73" w:rsidRPr="00694D73">
        <w:rPr>
          <w:szCs w:val="24"/>
        </w:rPr>
        <w:t>Table of Contents</w:t>
      </w:r>
    </w:p>
    <w:p w14:paraId="2334ED6C" w14:textId="77777777" w:rsidR="00694D73" w:rsidRPr="00694D73" w:rsidRDefault="00925F83" w:rsidP="00694D73">
      <w:pPr>
        <w:contextualSpacing/>
        <w:rPr>
          <w:szCs w:val="24"/>
        </w:rPr>
      </w:pPr>
      <w:sdt>
        <w:sdtPr>
          <w:rPr>
            <w:szCs w:val="24"/>
          </w:rPr>
          <w:id w:val="1789847451"/>
          <w14:checkbox>
            <w14:checked w14:val="0"/>
            <w14:checkedState w14:val="2612" w14:font="MS Gothic"/>
            <w14:uncheckedState w14:val="2610" w14:font="MS Gothic"/>
          </w14:checkbox>
        </w:sdtPr>
        <w:sdtEndPr/>
        <w:sdtContent>
          <w:r w:rsidR="00694D73" w:rsidRPr="00694D73">
            <w:rPr>
              <w:rFonts w:ascii="MS Gothic" w:eastAsia="MS Gothic" w:hAnsi="MS Gothic" w:cs="MS Gothic" w:hint="eastAsia"/>
              <w:szCs w:val="24"/>
            </w:rPr>
            <w:t>☐</w:t>
          </w:r>
        </w:sdtContent>
      </w:sdt>
      <w:r w:rsidR="00694D73" w:rsidRPr="00694D73">
        <w:rPr>
          <w:szCs w:val="24"/>
        </w:rPr>
        <w:t>Other:</w:t>
      </w:r>
    </w:p>
    <w:p w14:paraId="40850500" w14:textId="77777777" w:rsidR="00694D73" w:rsidRPr="00694D73" w:rsidRDefault="00694D73" w:rsidP="00694D73">
      <w:pPr>
        <w:contextualSpacing/>
        <w:rPr>
          <w:szCs w:val="24"/>
        </w:rPr>
      </w:pPr>
    </w:p>
    <w:p w14:paraId="64B4348A" w14:textId="2B231557" w:rsidR="00694D73" w:rsidRPr="00694D73" w:rsidRDefault="00694D73" w:rsidP="00694D73">
      <w:pPr>
        <w:contextualSpacing/>
        <w:rPr>
          <w:b/>
          <w:szCs w:val="24"/>
        </w:rPr>
        <w:sectPr w:rsidR="00694D73" w:rsidRPr="00694D73" w:rsidSect="00694D73">
          <w:type w:val="continuous"/>
          <w:pgSz w:w="12240" w:h="15840"/>
          <w:pgMar w:top="1440" w:right="1440" w:bottom="1440" w:left="1440" w:header="720" w:footer="720" w:gutter="0"/>
          <w:cols w:num="2" w:space="720"/>
          <w:docGrid w:linePitch="360"/>
        </w:sectPr>
      </w:pPr>
      <w:r w:rsidRPr="00694D73">
        <w:rPr>
          <w:b/>
          <w:szCs w:val="24"/>
        </w:rPr>
        <w:t>Mobile App Title:</w:t>
      </w:r>
    </w:p>
    <w:p w14:paraId="157CD056" w14:textId="7BF675AE" w:rsidR="0091793F" w:rsidRPr="0091793F" w:rsidRDefault="00694D73" w:rsidP="00694D73">
      <w:pPr>
        <w:rPr>
          <w:b/>
        </w:rPr>
      </w:pPr>
      <w:r>
        <w:rPr>
          <w:b/>
        </w:rPr>
        <w:lastRenderedPageBreak/>
        <w:br w:type="page"/>
      </w:r>
      <w:r w:rsidR="0091793F" w:rsidRPr="0091793F">
        <w:rPr>
          <w:b/>
        </w:rPr>
        <w:lastRenderedPageBreak/>
        <w:t>LIVE MEETING-ASSOCIATED VIRTUAL ACTIVITIES</w:t>
      </w:r>
    </w:p>
    <w:p w14:paraId="04EB8632" w14:textId="77777777" w:rsidR="0091793F" w:rsidRPr="009E447D" w:rsidRDefault="0091793F" w:rsidP="0091793F">
      <w:pPr>
        <w:pBdr>
          <w:bottom w:val="single" w:sz="12" w:space="1" w:color="auto"/>
        </w:pBdr>
        <w:spacing w:after="0" w:line="240" w:lineRule="auto"/>
        <w:rPr>
          <w:highlight w:val="yellow"/>
        </w:rPr>
      </w:pPr>
    </w:p>
    <w:p w14:paraId="7051273D" w14:textId="77777777" w:rsidR="0091793F" w:rsidRDefault="0091793F" w:rsidP="0091793F">
      <w:pPr>
        <w:spacing w:after="0" w:line="240" w:lineRule="auto"/>
      </w:pPr>
    </w:p>
    <w:p w14:paraId="63D36D65" w14:textId="257F292E" w:rsidR="0091793F" w:rsidRPr="000308D2" w:rsidRDefault="0091793F" w:rsidP="000308D2">
      <w:pPr>
        <w:rPr>
          <w:b/>
        </w:rPr>
      </w:pPr>
      <w:r w:rsidRPr="000308D2">
        <w:rPr>
          <w:b/>
        </w:rPr>
        <w:t>[Meeting-Associated Webcast]---</w:t>
      </w:r>
      <w:r w:rsidRPr="000308D2">
        <w:rPr>
          <w:b/>
          <w:color w:val="FF0000"/>
        </w:rPr>
        <w:t>VERIFY with Clinical after the meeting to see what presentation are to be included</w:t>
      </w:r>
    </w:p>
    <w:p w14:paraId="691E9DB4" w14:textId="2305EF40" w:rsidR="0091793F" w:rsidRDefault="0091793F" w:rsidP="0091793F">
      <w:pPr>
        <w:spacing w:after="0" w:line="240" w:lineRule="auto"/>
        <w:rPr>
          <w:b/>
          <w:color w:val="FF9900"/>
        </w:rPr>
      </w:pPr>
      <w:r>
        <w:rPr>
          <w:b/>
        </w:rPr>
        <w:br/>
      </w:r>
      <w:r w:rsidR="00B029BC" w:rsidRPr="00B029BC">
        <w:rPr>
          <w:b/>
          <w:color w:val="FF9900"/>
        </w:rPr>
        <w:t>Raising the Bar in Breast Cancer Care: Answering Clinically Relevant Questions</w:t>
      </w:r>
    </w:p>
    <w:p w14:paraId="5694EBBD" w14:textId="77777777" w:rsidR="0091793F" w:rsidRPr="0014011D" w:rsidRDefault="0091793F" w:rsidP="0091793F">
      <w:pPr>
        <w:spacing w:after="0" w:line="240" w:lineRule="auto"/>
        <w:rPr>
          <w:b/>
          <w:color w:val="FF9900"/>
        </w:rPr>
      </w:pPr>
    </w:p>
    <w:p w14:paraId="2A249A56" w14:textId="77777777" w:rsidR="0091793F" w:rsidRDefault="0091793F" w:rsidP="0091793F">
      <w:pPr>
        <w:spacing w:after="0" w:line="240" w:lineRule="auto"/>
        <w:rPr>
          <w:b/>
        </w:rPr>
      </w:pPr>
      <w:r>
        <w:rPr>
          <w:b/>
        </w:rPr>
        <w:t>ACTIVITY FEATURES</w:t>
      </w:r>
    </w:p>
    <w:p w14:paraId="5941A590" w14:textId="77777777" w:rsidR="0091793F" w:rsidRDefault="0091793F" w:rsidP="0091793F">
      <w:pPr>
        <w:spacing w:after="0" w:line="240" w:lineRule="auto"/>
      </w:pPr>
      <w:r>
        <w:t>[Icon] Interactive Presentation</w:t>
      </w:r>
    </w:p>
    <w:p w14:paraId="46797ABA" w14:textId="77777777" w:rsidR="0091793F" w:rsidRDefault="0091793F" w:rsidP="0091793F">
      <w:pPr>
        <w:spacing w:after="0" w:line="240" w:lineRule="auto"/>
      </w:pPr>
      <w:r>
        <w:t>[Icon] Downloadable Slides</w:t>
      </w:r>
    </w:p>
    <w:p w14:paraId="01895FFC" w14:textId="1B5535EC" w:rsidR="00694D73" w:rsidRDefault="00232325" w:rsidP="00694D73">
      <w:pPr>
        <w:spacing w:after="0" w:line="240" w:lineRule="auto"/>
      </w:pPr>
      <w:ins w:id="2" w:author="Christi Gray" w:date="2014-10-23T11:16:00Z">
        <w:r w:rsidDel="00232325">
          <w:t xml:space="preserve"> </w:t>
        </w:r>
      </w:ins>
      <w:r w:rsidR="00694D73" w:rsidRPr="00694D73">
        <w:t>[Icon] CME-Certified</w:t>
      </w:r>
    </w:p>
    <w:p w14:paraId="6D793B87" w14:textId="5EEDAC58" w:rsidR="00E94443" w:rsidRDefault="00E94443" w:rsidP="00694D73">
      <w:pPr>
        <w:spacing w:after="0" w:line="240" w:lineRule="auto"/>
      </w:pPr>
      <w:r>
        <w:t>[Icon] Polling</w:t>
      </w:r>
    </w:p>
    <w:p w14:paraId="1DB86D80" w14:textId="77777777" w:rsidR="00694D73" w:rsidRDefault="00694D73" w:rsidP="0091793F">
      <w:pPr>
        <w:spacing w:after="0" w:line="240" w:lineRule="auto"/>
      </w:pPr>
    </w:p>
    <w:p w14:paraId="07BAD9FC" w14:textId="77777777" w:rsidR="0091793F" w:rsidRPr="0014011D" w:rsidRDefault="0091793F" w:rsidP="0091793F">
      <w:pPr>
        <w:spacing w:after="0" w:line="240" w:lineRule="auto"/>
        <w:rPr>
          <w:b/>
        </w:rPr>
      </w:pPr>
      <w:r w:rsidRPr="0014011D">
        <w:rPr>
          <w:b/>
        </w:rPr>
        <w:t>ACTIVITY OVERVIEW</w:t>
      </w:r>
    </w:p>
    <w:p w14:paraId="26494654" w14:textId="0597E6CF" w:rsidR="0091793F" w:rsidRDefault="0091793F" w:rsidP="0091793F">
      <w:pPr>
        <w:spacing w:after="0" w:line="240" w:lineRule="auto"/>
      </w:pPr>
      <w:r>
        <w:t xml:space="preserve">This </w:t>
      </w:r>
      <w:r w:rsidR="00694D73">
        <w:t xml:space="preserve">CME-Certified </w:t>
      </w:r>
      <w:r>
        <w:t xml:space="preserve">Webcast contains </w:t>
      </w:r>
      <w:r>
        <w:rPr>
          <w:rStyle w:val="Strong"/>
        </w:rPr>
        <w:t xml:space="preserve">video and downloadable slides </w:t>
      </w:r>
      <w:r w:rsidR="00B029BC">
        <w:t xml:space="preserve">from the symposium </w:t>
      </w:r>
      <w:r w:rsidR="00B029BC" w:rsidRPr="00B029BC">
        <w:rPr>
          <w:rStyle w:val="Emphasis"/>
        </w:rPr>
        <w:t>Raising the Bar in Breast Cancer Care: Answering Clinically Relevant Questions</w:t>
      </w:r>
      <w:r>
        <w:t xml:space="preserve">, a prIME Oncology educational activity </w:t>
      </w:r>
      <w:r w:rsidR="00B029BC">
        <w:t xml:space="preserve">that was held </w:t>
      </w:r>
      <w:r w:rsidR="00B029BC" w:rsidRPr="00B029BC">
        <w:t>at the 2014 ESMO Congress in Madrid, Spain on 26 September.</w:t>
      </w:r>
      <w:r w:rsidR="00232325">
        <w:t xml:space="preserve"> </w:t>
      </w:r>
    </w:p>
    <w:p w14:paraId="641BDDAE" w14:textId="77777777" w:rsidR="0091793F" w:rsidRDefault="0091793F" w:rsidP="0091793F">
      <w:pPr>
        <w:spacing w:after="0" w:line="240" w:lineRule="auto"/>
      </w:pPr>
    </w:p>
    <w:p w14:paraId="1C143BE6" w14:textId="77777777" w:rsidR="0091793F" w:rsidRDefault="0091793F" w:rsidP="0091793F">
      <w:pPr>
        <w:spacing w:after="0" w:line="240" w:lineRule="auto"/>
      </w:pPr>
      <w:r>
        <w:rPr>
          <w:b/>
        </w:rPr>
        <w:t>TOPICS</w:t>
      </w:r>
    </w:p>
    <w:p w14:paraId="125BBE1C" w14:textId="77777777" w:rsidR="0091793F" w:rsidRDefault="0091793F" w:rsidP="0091793F">
      <w:pPr>
        <w:spacing w:after="0" w:line="240" w:lineRule="auto"/>
        <w:rPr>
          <w:i/>
        </w:rPr>
      </w:pPr>
    </w:p>
    <w:p w14:paraId="26DB7191" w14:textId="3CC8AE42" w:rsidR="00B029BC" w:rsidRPr="0019253E" w:rsidRDefault="00B029BC" w:rsidP="00B029BC">
      <w:pPr>
        <w:spacing w:after="0" w:line="240" w:lineRule="auto"/>
        <w:rPr>
          <w:rFonts w:ascii="Calibri" w:eastAsia="Times" w:hAnsi="Calibri" w:cs="Calibri"/>
          <w:lang w:eastAsia="nl-NL"/>
        </w:rPr>
      </w:pPr>
      <w:commentRangeStart w:id="3"/>
      <w:r w:rsidRPr="0019253E">
        <w:rPr>
          <w:rFonts w:ascii="Calibri" w:eastAsia="Times" w:hAnsi="Calibri" w:cs="Calibri"/>
          <w:lang w:eastAsia="nl-NL"/>
        </w:rPr>
        <w:t>How do you measure success? Recent progress in breast cancer</w:t>
      </w:r>
      <w:commentRangeEnd w:id="3"/>
      <w:r w:rsidR="00E94443">
        <w:rPr>
          <w:rStyle w:val="CommentReference"/>
        </w:rPr>
        <w:commentReference w:id="3"/>
      </w:r>
    </w:p>
    <w:p w14:paraId="4BA09753" w14:textId="66BE94A8" w:rsidR="00B029BC" w:rsidRPr="0019253E" w:rsidRDefault="00B029BC" w:rsidP="00B029BC">
      <w:pPr>
        <w:spacing w:after="0" w:line="240" w:lineRule="auto"/>
        <w:rPr>
          <w:rFonts w:ascii="Calibri" w:eastAsia="Times" w:hAnsi="Calibri" w:cs="Calibri"/>
          <w:i/>
          <w:lang w:eastAsia="nl-NL"/>
        </w:rPr>
      </w:pPr>
      <w:r w:rsidRPr="0019253E">
        <w:rPr>
          <w:rFonts w:ascii="Calibri" w:eastAsia="Times" w:hAnsi="Calibri" w:cs="Calibri"/>
          <w:i/>
          <w:lang w:eastAsia="nl-NL"/>
        </w:rPr>
        <w:t xml:space="preserve">Martine Piccart, MD, PhD </w:t>
      </w:r>
    </w:p>
    <w:p w14:paraId="6ADA2836" w14:textId="77777777" w:rsidR="00B029BC" w:rsidRPr="0019253E" w:rsidRDefault="00B029BC" w:rsidP="00B029BC">
      <w:pPr>
        <w:spacing w:after="0" w:line="240" w:lineRule="auto"/>
        <w:rPr>
          <w:rFonts w:ascii="Calibri" w:eastAsia="Times" w:hAnsi="Calibri" w:cs="Calibri"/>
          <w:i/>
          <w:u w:val="single"/>
          <w:lang w:eastAsia="nl-NL"/>
        </w:rPr>
      </w:pPr>
    </w:p>
    <w:p w14:paraId="1B594AD3" w14:textId="7EB6148A" w:rsidR="00B029BC" w:rsidRPr="0019253E" w:rsidRDefault="00B029BC" w:rsidP="00B029BC">
      <w:pPr>
        <w:spacing w:after="0" w:line="240" w:lineRule="auto"/>
        <w:rPr>
          <w:rFonts w:ascii="Calibri" w:eastAsia="Times" w:hAnsi="Calibri" w:cs="Calibri"/>
          <w:lang w:eastAsia="nl-NL"/>
        </w:rPr>
      </w:pPr>
      <w:commentRangeStart w:id="4"/>
      <w:r w:rsidRPr="0019253E">
        <w:rPr>
          <w:rFonts w:ascii="Calibri" w:eastAsia="Times" w:hAnsi="Calibri" w:cs="Calibri"/>
          <w:lang w:eastAsia="nl-NL"/>
        </w:rPr>
        <w:t xml:space="preserve">Selection of therapy for high volume, recurrent HER2-negative </w:t>
      </w:r>
      <w:r w:rsidRPr="00E24A1D">
        <w:rPr>
          <w:rFonts w:ascii="Calibri" w:eastAsia="Times" w:hAnsi="Calibri" w:cs="Calibri"/>
          <w:lang w:eastAsia="nl-NL"/>
        </w:rPr>
        <w:t>metastatic breast cancer (MBC)</w:t>
      </w:r>
      <w:commentRangeEnd w:id="4"/>
      <w:r w:rsidR="00E94443">
        <w:rPr>
          <w:rStyle w:val="CommentReference"/>
        </w:rPr>
        <w:commentReference w:id="4"/>
      </w:r>
    </w:p>
    <w:p w14:paraId="4B984955" w14:textId="7E154DCE" w:rsidR="00B029BC" w:rsidRPr="0019253E" w:rsidRDefault="00B029BC" w:rsidP="00B029BC">
      <w:pPr>
        <w:spacing w:after="0" w:line="240" w:lineRule="auto"/>
        <w:rPr>
          <w:rFonts w:ascii="Calibri" w:eastAsia="Times" w:hAnsi="Calibri" w:cs="Calibri"/>
          <w:i/>
          <w:lang w:eastAsia="nl-NL"/>
        </w:rPr>
      </w:pPr>
      <w:r w:rsidRPr="0019253E">
        <w:rPr>
          <w:rFonts w:ascii="Calibri" w:eastAsia="Times" w:hAnsi="Calibri" w:cs="Calibri"/>
          <w:bCs/>
          <w:i/>
          <w:lang w:eastAsia="nl-NL"/>
        </w:rPr>
        <w:t xml:space="preserve">Javier Cortés, MD, PhD </w:t>
      </w:r>
    </w:p>
    <w:p w14:paraId="2C422310" w14:textId="77777777" w:rsidR="00B029BC" w:rsidRPr="0019253E" w:rsidRDefault="00B029BC" w:rsidP="00B029BC">
      <w:pPr>
        <w:spacing w:after="0" w:line="240" w:lineRule="auto"/>
        <w:rPr>
          <w:rFonts w:ascii="Calibri" w:eastAsia="Times" w:hAnsi="Calibri" w:cs="Calibri"/>
          <w:bCs/>
          <w:i/>
          <w:lang w:eastAsia="nl-NL"/>
        </w:rPr>
      </w:pPr>
    </w:p>
    <w:p w14:paraId="0047E6D9" w14:textId="214D51B6" w:rsidR="00B029BC" w:rsidRPr="0019253E" w:rsidRDefault="00B029BC" w:rsidP="00B029BC">
      <w:pPr>
        <w:spacing w:after="0" w:line="240" w:lineRule="auto"/>
        <w:rPr>
          <w:rFonts w:ascii="Calibri" w:eastAsia="Times" w:hAnsi="Calibri" w:cs="Calibri"/>
          <w:bCs/>
          <w:lang w:eastAsia="nl-NL"/>
        </w:rPr>
      </w:pPr>
      <w:commentRangeStart w:id="5"/>
      <w:r w:rsidRPr="0019253E">
        <w:rPr>
          <w:rFonts w:ascii="Calibri" w:eastAsia="Times" w:hAnsi="Calibri" w:cs="Calibri"/>
          <w:bCs/>
          <w:lang w:eastAsia="nl-NL"/>
        </w:rPr>
        <w:t>Optimizing outcomes in metastatic triple-negative breast cancer (TNBC): The search for targets</w:t>
      </w:r>
      <w:commentRangeEnd w:id="5"/>
      <w:r w:rsidR="00E94443">
        <w:rPr>
          <w:rStyle w:val="CommentReference"/>
        </w:rPr>
        <w:commentReference w:id="5"/>
      </w:r>
    </w:p>
    <w:p w14:paraId="616FB1A0" w14:textId="77777777" w:rsidR="00B029BC" w:rsidRPr="0019253E" w:rsidRDefault="00B029BC" w:rsidP="00B029BC">
      <w:pPr>
        <w:spacing w:after="0" w:line="240" w:lineRule="auto"/>
        <w:rPr>
          <w:rFonts w:ascii="Calibri" w:eastAsia="Times" w:hAnsi="Calibri" w:cs="Calibri"/>
          <w:i/>
          <w:lang w:eastAsia="nl-NL"/>
        </w:rPr>
      </w:pPr>
      <w:r w:rsidRPr="0019253E">
        <w:rPr>
          <w:rFonts w:ascii="Calibri" w:eastAsia="Times" w:hAnsi="Calibri" w:cs="Calibri"/>
          <w:bCs/>
          <w:i/>
          <w:lang w:eastAsia="nl-NL"/>
        </w:rPr>
        <w:t xml:space="preserve">David Miles, MD, FRCP </w:t>
      </w:r>
    </w:p>
    <w:p w14:paraId="14FE3A12" w14:textId="77777777" w:rsidR="00B029BC" w:rsidRPr="0019253E" w:rsidRDefault="00B029BC" w:rsidP="00B029BC">
      <w:pPr>
        <w:spacing w:after="0" w:line="240" w:lineRule="auto"/>
        <w:rPr>
          <w:rFonts w:ascii="Calibri" w:eastAsia="Times" w:hAnsi="Calibri" w:cs="Calibri"/>
          <w:bCs/>
          <w:i/>
          <w:lang w:eastAsia="nl-NL"/>
        </w:rPr>
      </w:pPr>
    </w:p>
    <w:p w14:paraId="78067876" w14:textId="305E1EBC" w:rsidR="00B029BC" w:rsidRPr="0019253E" w:rsidRDefault="00B029BC" w:rsidP="00B029BC">
      <w:pPr>
        <w:spacing w:after="0" w:line="240" w:lineRule="auto"/>
        <w:rPr>
          <w:rFonts w:ascii="Calibri" w:eastAsia="Times" w:hAnsi="Calibri" w:cs="Calibri"/>
          <w:lang w:eastAsia="nl-NL"/>
        </w:rPr>
      </w:pPr>
      <w:commentRangeStart w:id="6"/>
      <w:r w:rsidRPr="0019253E">
        <w:rPr>
          <w:rFonts w:ascii="Calibri" w:eastAsia="Times" w:hAnsi="Calibri" w:cs="Calibri"/>
          <w:lang w:eastAsia="nl-NL"/>
        </w:rPr>
        <w:t xml:space="preserve">Advanced </w:t>
      </w:r>
      <w:r>
        <w:rPr>
          <w:rFonts w:ascii="Calibri" w:eastAsia="Times" w:hAnsi="Calibri" w:cs="Calibri"/>
          <w:lang w:eastAsia="nl-NL"/>
        </w:rPr>
        <w:t>high-grade estrogen receptor (ER)-positive breast cancer</w:t>
      </w:r>
      <w:r w:rsidRPr="0019253E">
        <w:rPr>
          <w:rFonts w:ascii="Calibri" w:eastAsia="Times" w:hAnsi="Calibri" w:cs="Calibri"/>
          <w:lang w:eastAsia="nl-NL"/>
        </w:rPr>
        <w:t>: A wolf in sheep’s clothing?</w:t>
      </w:r>
      <w:commentRangeEnd w:id="6"/>
      <w:r w:rsidR="00E94443">
        <w:rPr>
          <w:rStyle w:val="CommentReference"/>
        </w:rPr>
        <w:commentReference w:id="6"/>
      </w:r>
    </w:p>
    <w:p w14:paraId="2B48425A" w14:textId="77777777" w:rsidR="00B029BC" w:rsidRPr="0019253E" w:rsidRDefault="00B029BC" w:rsidP="00B029BC">
      <w:pPr>
        <w:spacing w:after="0" w:line="240" w:lineRule="auto"/>
        <w:rPr>
          <w:rFonts w:ascii="Calibri" w:eastAsia="Times" w:hAnsi="Calibri" w:cs="Calibri"/>
          <w:i/>
          <w:lang w:eastAsia="nl-NL"/>
        </w:rPr>
      </w:pPr>
      <w:r w:rsidRPr="0019253E">
        <w:rPr>
          <w:rFonts w:ascii="Calibri" w:eastAsia="Times" w:hAnsi="Calibri" w:cs="Calibri"/>
          <w:bCs/>
          <w:i/>
          <w:lang w:eastAsia="nl-NL"/>
        </w:rPr>
        <w:t xml:space="preserve">Edith </w:t>
      </w:r>
      <w:r>
        <w:rPr>
          <w:rFonts w:ascii="Calibri" w:eastAsia="Times" w:hAnsi="Calibri" w:cs="Calibri"/>
          <w:bCs/>
          <w:i/>
          <w:lang w:eastAsia="nl-NL"/>
        </w:rPr>
        <w:t xml:space="preserve">A. </w:t>
      </w:r>
      <w:r w:rsidRPr="0019253E">
        <w:rPr>
          <w:rFonts w:ascii="Calibri" w:eastAsia="Times" w:hAnsi="Calibri" w:cs="Calibri"/>
          <w:bCs/>
          <w:i/>
          <w:lang w:eastAsia="nl-NL"/>
        </w:rPr>
        <w:t xml:space="preserve">Perez, MD </w:t>
      </w:r>
    </w:p>
    <w:p w14:paraId="0E26375D" w14:textId="77777777" w:rsidR="00B029BC" w:rsidRPr="0019253E" w:rsidRDefault="00B029BC" w:rsidP="00B029BC">
      <w:pPr>
        <w:spacing w:after="0" w:line="240" w:lineRule="auto"/>
        <w:rPr>
          <w:rFonts w:ascii="Calibri" w:eastAsia="Times" w:hAnsi="Calibri" w:cs="Calibri"/>
          <w:bCs/>
          <w:i/>
          <w:lang w:eastAsia="nl-NL"/>
        </w:rPr>
      </w:pPr>
    </w:p>
    <w:p w14:paraId="6B2694E4" w14:textId="25CDE099" w:rsidR="00B029BC" w:rsidRPr="0019253E" w:rsidRDefault="00B029BC" w:rsidP="00B029BC">
      <w:pPr>
        <w:spacing w:after="0" w:line="240" w:lineRule="auto"/>
        <w:rPr>
          <w:rFonts w:ascii="Calibri" w:eastAsia="Times" w:hAnsi="Calibri" w:cs="Calibri"/>
          <w:bCs/>
          <w:lang w:eastAsia="nl-NL"/>
        </w:rPr>
      </w:pPr>
      <w:commentRangeStart w:id="7"/>
      <w:r w:rsidRPr="0019253E">
        <w:rPr>
          <w:rFonts w:ascii="Calibri" w:eastAsia="Times" w:hAnsi="Calibri" w:cs="Calibri"/>
          <w:bCs/>
          <w:lang w:eastAsia="nl-NL"/>
        </w:rPr>
        <w:t>Role of combining anti-HER therapies in the neoadjuvant setting for HER2-positive early breast cancer</w:t>
      </w:r>
      <w:commentRangeEnd w:id="7"/>
      <w:r w:rsidR="00E94443">
        <w:rPr>
          <w:rStyle w:val="CommentReference"/>
        </w:rPr>
        <w:commentReference w:id="7"/>
      </w:r>
    </w:p>
    <w:p w14:paraId="422AF22D" w14:textId="77777777" w:rsidR="00B029BC" w:rsidRPr="0019253E" w:rsidRDefault="00B029BC" w:rsidP="00B029BC">
      <w:pPr>
        <w:spacing w:after="0" w:line="240" w:lineRule="auto"/>
        <w:rPr>
          <w:rFonts w:ascii="Calibri" w:eastAsia="Times" w:hAnsi="Calibri" w:cs="Calibri"/>
          <w:i/>
          <w:lang w:eastAsia="nl-NL"/>
        </w:rPr>
      </w:pPr>
      <w:r w:rsidRPr="0019253E">
        <w:rPr>
          <w:rFonts w:ascii="Calibri" w:eastAsia="Times" w:hAnsi="Calibri" w:cs="Calibri"/>
          <w:bCs/>
          <w:i/>
          <w:lang w:eastAsia="nl-NL"/>
        </w:rPr>
        <w:t xml:space="preserve">Javier Cortés, MD, PhD </w:t>
      </w:r>
    </w:p>
    <w:p w14:paraId="0499923A" w14:textId="77777777" w:rsidR="00B029BC" w:rsidRPr="0019253E" w:rsidRDefault="00B029BC" w:rsidP="00B029BC">
      <w:pPr>
        <w:spacing w:after="0" w:line="240" w:lineRule="auto"/>
        <w:rPr>
          <w:rFonts w:ascii="Calibri" w:eastAsia="Times" w:hAnsi="Calibri" w:cs="Calibri"/>
          <w:bCs/>
          <w:lang w:eastAsia="nl-NL"/>
        </w:rPr>
      </w:pPr>
    </w:p>
    <w:p w14:paraId="128B6170" w14:textId="662E204D" w:rsidR="00B029BC" w:rsidRPr="0019253E" w:rsidRDefault="00B029BC" w:rsidP="00B029BC">
      <w:pPr>
        <w:spacing w:after="0" w:line="240" w:lineRule="auto"/>
        <w:rPr>
          <w:rFonts w:ascii="Calibri" w:eastAsia="Times" w:hAnsi="Calibri" w:cs="Calibri"/>
          <w:bCs/>
          <w:lang w:eastAsia="nl-NL"/>
        </w:rPr>
      </w:pPr>
      <w:commentRangeStart w:id="8"/>
      <w:r w:rsidRPr="0019253E">
        <w:rPr>
          <w:rFonts w:ascii="Calibri" w:eastAsia="Times" w:hAnsi="Calibri" w:cs="Calibri"/>
          <w:bCs/>
          <w:lang w:eastAsia="nl-NL"/>
        </w:rPr>
        <w:t>Optimal anti-HER2 approach in metastatic HER2-positive breast cancer</w:t>
      </w:r>
      <w:commentRangeEnd w:id="8"/>
      <w:r w:rsidR="00E94443">
        <w:rPr>
          <w:rStyle w:val="CommentReference"/>
        </w:rPr>
        <w:commentReference w:id="8"/>
      </w:r>
    </w:p>
    <w:p w14:paraId="0825B92B" w14:textId="1A5B94F1" w:rsidR="00B029BC" w:rsidRPr="0019253E" w:rsidRDefault="00B029BC" w:rsidP="00B029BC">
      <w:pPr>
        <w:spacing w:after="0" w:line="240" w:lineRule="auto"/>
        <w:rPr>
          <w:rFonts w:ascii="Calibri" w:eastAsia="Times" w:hAnsi="Calibri" w:cs="Calibri"/>
          <w:i/>
          <w:lang w:eastAsia="nl-NL"/>
        </w:rPr>
      </w:pPr>
      <w:r w:rsidRPr="0019253E">
        <w:rPr>
          <w:rFonts w:ascii="Calibri" w:eastAsia="Times" w:hAnsi="Calibri" w:cs="Calibri"/>
          <w:bCs/>
          <w:i/>
          <w:lang w:eastAsia="nl-NL"/>
        </w:rPr>
        <w:t xml:space="preserve">Edith </w:t>
      </w:r>
      <w:r>
        <w:rPr>
          <w:rFonts w:ascii="Calibri" w:eastAsia="Times" w:hAnsi="Calibri" w:cs="Calibri"/>
          <w:bCs/>
          <w:i/>
          <w:lang w:eastAsia="nl-NL"/>
        </w:rPr>
        <w:t xml:space="preserve">A. </w:t>
      </w:r>
      <w:r w:rsidRPr="0019253E">
        <w:rPr>
          <w:rFonts w:ascii="Calibri" w:eastAsia="Times" w:hAnsi="Calibri" w:cs="Calibri"/>
          <w:bCs/>
          <w:i/>
          <w:lang w:eastAsia="nl-NL"/>
        </w:rPr>
        <w:t xml:space="preserve">Perez, MD </w:t>
      </w:r>
      <w:r w:rsidRPr="0019253E">
        <w:rPr>
          <w:rFonts w:ascii="Calibri" w:eastAsia="Times" w:hAnsi="Calibri" w:cs="Calibri"/>
          <w:bCs/>
          <w:lang w:eastAsia="nl-NL"/>
        </w:rPr>
        <w:t xml:space="preserve">  </w:t>
      </w:r>
    </w:p>
    <w:p w14:paraId="2A3D51EE" w14:textId="77777777" w:rsidR="00B029BC" w:rsidRPr="0019253E" w:rsidRDefault="00B029BC" w:rsidP="00B029BC">
      <w:pPr>
        <w:spacing w:after="0" w:line="240" w:lineRule="auto"/>
        <w:rPr>
          <w:rFonts w:ascii="Calibri" w:eastAsia="Times" w:hAnsi="Calibri" w:cs="Calibri"/>
          <w:i/>
          <w:lang w:eastAsia="nl-NL"/>
        </w:rPr>
      </w:pPr>
    </w:p>
    <w:p w14:paraId="0D7CF0DB" w14:textId="347EEFE1" w:rsidR="00B029BC" w:rsidRPr="0019253E" w:rsidRDefault="00B029BC" w:rsidP="00B029BC">
      <w:pPr>
        <w:spacing w:after="0" w:line="240" w:lineRule="auto"/>
        <w:rPr>
          <w:rFonts w:ascii="Calibri" w:eastAsia="Times" w:hAnsi="Calibri" w:cs="Calibri"/>
          <w:lang w:eastAsia="nl-NL"/>
        </w:rPr>
      </w:pPr>
      <w:commentRangeStart w:id="9"/>
      <w:r w:rsidRPr="0019253E">
        <w:rPr>
          <w:rFonts w:ascii="Calibri" w:eastAsia="Times" w:hAnsi="Calibri" w:cs="Calibri"/>
          <w:lang w:eastAsia="nl-NL"/>
        </w:rPr>
        <w:t>Consideration of patient preference in selecting anti-HER2 therapy</w:t>
      </w:r>
      <w:commentRangeEnd w:id="9"/>
      <w:r w:rsidR="00E94443">
        <w:rPr>
          <w:rStyle w:val="CommentReference"/>
        </w:rPr>
        <w:commentReference w:id="9"/>
      </w:r>
    </w:p>
    <w:p w14:paraId="0D30A96D" w14:textId="4EADD271" w:rsidR="00B029BC" w:rsidRPr="0019253E" w:rsidRDefault="00B029BC" w:rsidP="00B029BC">
      <w:pPr>
        <w:spacing w:after="0" w:line="240" w:lineRule="auto"/>
        <w:rPr>
          <w:rFonts w:ascii="Calibri" w:eastAsia="Times" w:hAnsi="Calibri" w:cs="Calibri"/>
          <w:i/>
          <w:lang w:eastAsia="nl-NL"/>
        </w:rPr>
      </w:pPr>
      <w:r w:rsidRPr="0019253E">
        <w:rPr>
          <w:rFonts w:ascii="Calibri" w:eastAsia="Times" w:hAnsi="Calibri" w:cs="Calibri"/>
          <w:bCs/>
          <w:i/>
          <w:lang w:eastAsia="nl-NL"/>
        </w:rPr>
        <w:t xml:space="preserve">David Miles, MD, FRCP </w:t>
      </w:r>
    </w:p>
    <w:p w14:paraId="1EE05FFD" w14:textId="77777777" w:rsidR="00B029BC" w:rsidRPr="0019253E" w:rsidRDefault="00B029BC" w:rsidP="00B029BC">
      <w:pPr>
        <w:spacing w:after="0" w:line="240" w:lineRule="auto"/>
        <w:rPr>
          <w:rFonts w:ascii="Calibri" w:eastAsia="Times" w:hAnsi="Calibri" w:cs="Calibri"/>
          <w:i/>
          <w:lang w:eastAsia="nl-NL"/>
        </w:rPr>
      </w:pPr>
    </w:p>
    <w:p w14:paraId="6498EBA5" w14:textId="2AEAD6BD" w:rsidR="0091793F" w:rsidRPr="00B029BC" w:rsidRDefault="00B029BC" w:rsidP="0091793F">
      <w:pPr>
        <w:spacing w:after="0" w:line="240" w:lineRule="auto"/>
        <w:rPr>
          <w:rFonts w:ascii="Calibri" w:eastAsia="Times" w:hAnsi="Calibri" w:cs="Calibri"/>
          <w:i/>
          <w:lang w:eastAsia="nl-NL"/>
        </w:rPr>
      </w:pPr>
      <w:r w:rsidRPr="0019253E">
        <w:rPr>
          <w:rFonts w:ascii="Calibri" w:eastAsia="Times" w:hAnsi="Calibri" w:cs="Calibri"/>
          <w:lang w:eastAsia="nl-NL"/>
        </w:rPr>
        <w:tab/>
      </w:r>
      <w:r>
        <w:rPr>
          <w:rFonts w:ascii="Calibri" w:eastAsia="Times" w:hAnsi="Calibri" w:cs="Calibri"/>
          <w:i/>
          <w:lang w:eastAsia="nl-NL"/>
        </w:rPr>
        <w:t xml:space="preserve"> </w:t>
      </w:r>
    </w:p>
    <w:p w14:paraId="599510FA" w14:textId="77777777" w:rsidR="0091793F" w:rsidRDefault="0091793F" w:rsidP="0091793F">
      <w:pPr>
        <w:spacing w:after="0" w:line="240" w:lineRule="auto"/>
      </w:pPr>
      <w:r>
        <w:rPr>
          <w:b/>
        </w:rPr>
        <w:t>FACULTY</w:t>
      </w:r>
    </w:p>
    <w:p w14:paraId="4F27EC7D" w14:textId="77777777" w:rsidR="00B029BC" w:rsidRPr="001B4526" w:rsidRDefault="00B029BC" w:rsidP="00B029BC">
      <w:pPr>
        <w:spacing w:after="0" w:line="240" w:lineRule="auto"/>
        <w:rPr>
          <w:color w:val="000000"/>
        </w:rPr>
      </w:pPr>
      <w:r w:rsidRPr="001B4526">
        <w:rPr>
          <w:color w:val="000000"/>
        </w:rPr>
        <w:t>Martine Piccart, MD, PhD</w:t>
      </w:r>
      <w:r w:rsidRPr="001B4526">
        <w:rPr>
          <w:color w:val="000000"/>
        </w:rPr>
        <w:tab/>
      </w:r>
      <w:r w:rsidRPr="001B4526">
        <w:rPr>
          <w:color w:val="000000"/>
        </w:rPr>
        <w:tab/>
      </w:r>
      <w:r w:rsidRPr="001B4526">
        <w:rPr>
          <w:color w:val="000000"/>
        </w:rPr>
        <w:tab/>
      </w:r>
      <w:r w:rsidRPr="001B4526">
        <w:rPr>
          <w:color w:val="000000"/>
        </w:rPr>
        <w:tab/>
      </w:r>
    </w:p>
    <w:p w14:paraId="49A86747" w14:textId="77777777" w:rsidR="00B029BC" w:rsidRPr="001B4526" w:rsidRDefault="00B029BC" w:rsidP="00B029BC">
      <w:pPr>
        <w:spacing w:after="0" w:line="240" w:lineRule="auto"/>
        <w:rPr>
          <w:color w:val="000000"/>
        </w:rPr>
      </w:pPr>
      <w:r w:rsidRPr="001B4526">
        <w:rPr>
          <w:color w:val="000000"/>
        </w:rPr>
        <w:t>Institute Jules Bordet</w:t>
      </w:r>
      <w:r w:rsidRPr="001B4526">
        <w:rPr>
          <w:color w:val="000000"/>
        </w:rPr>
        <w:tab/>
      </w:r>
      <w:r w:rsidRPr="001B4526">
        <w:rPr>
          <w:color w:val="000000"/>
        </w:rPr>
        <w:tab/>
      </w:r>
      <w:r w:rsidRPr="001B4526">
        <w:rPr>
          <w:color w:val="000000"/>
        </w:rPr>
        <w:tab/>
      </w:r>
      <w:r w:rsidRPr="001B4526">
        <w:rPr>
          <w:color w:val="000000"/>
        </w:rPr>
        <w:tab/>
      </w:r>
      <w:r w:rsidRPr="001B4526">
        <w:rPr>
          <w:color w:val="000000"/>
        </w:rPr>
        <w:tab/>
      </w:r>
    </w:p>
    <w:p w14:paraId="5C8EEFE6" w14:textId="77777777" w:rsidR="00B029BC" w:rsidRPr="001B4526" w:rsidRDefault="00B029BC" w:rsidP="00B029BC">
      <w:pPr>
        <w:spacing w:after="0" w:line="240" w:lineRule="auto"/>
        <w:rPr>
          <w:color w:val="000000"/>
        </w:rPr>
      </w:pPr>
      <w:r w:rsidRPr="001B4526">
        <w:rPr>
          <w:color w:val="000000"/>
        </w:rPr>
        <w:lastRenderedPageBreak/>
        <w:t>Brussels, Belgium</w:t>
      </w:r>
      <w:r w:rsidRPr="001B4526">
        <w:rPr>
          <w:color w:val="000000"/>
        </w:rPr>
        <w:tab/>
      </w:r>
      <w:r w:rsidRPr="001B4526">
        <w:rPr>
          <w:color w:val="000000"/>
        </w:rPr>
        <w:tab/>
      </w:r>
      <w:r w:rsidRPr="001B4526">
        <w:rPr>
          <w:color w:val="000000"/>
        </w:rPr>
        <w:tab/>
      </w:r>
      <w:r w:rsidRPr="001B4526">
        <w:rPr>
          <w:color w:val="000000"/>
        </w:rPr>
        <w:tab/>
      </w:r>
      <w:r w:rsidRPr="001B4526">
        <w:rPr>
          <w:color w:val="000000"/>
        </w:rPr>
        <w:tab/>
      </w:r>
    </w:p>
    <w:p w14:paraId="729633FA" w14:textId="77777777" w:rsidR="00B029BC" w:rsidRPr="001B4526" w:rsidRDefault="00B029BC" w:rsidP="00B029BC">
      <w:pPr>
        <w:spacing w:after="0" w:line="240" w:lineRule="auto"/>
        <w:rPr>
          <w:color w:val="000000"/>
        </w:rPr>
      </w:pPr>
    </w:p>
    <w:p w14:paraId="6026BA6E" w14:textId="77777777" w:rsidR="00B029BC" w:rsidRPr="001B4526" w:rsidRDefault="00B029BC" w:rsidP="00B029BC">
      <w:pPr>
        <w:spacing w:after="0" w:line="240" w:lineRule="auto"/>
        <w:rPr>
          <w:color w:val="000000"/>
        </w:rPr>
      </w:pPr>
      <w:r w:rsidRPr="001B4526">
        <w:rPr>
          <w:color w:val="000000"/>
        </w:rPr>
        <w:t>Javier Cortés, MD, PhD</w:t>
      </w:r>
    </w:p>
    <w:p w14:paraId="48CB03BF" w14:textId="77777777" w:rsidR="00B029BC" w:rsidRPr="001B4526" w:rsidRDefault="00B029BC" w:rsidP="00B029BC">
      <w:pPr>
        <w:spacing w:after="0" w:line="240" w:lineRule="auto"/>
        <w:rPr>
          <w:color w:val="000000"/>
        </w:rPr>
      </w:pPr>
      <w:r w:rsidRPr="001B4526">
        <w:rPr>
          <w:color w:val="000000"/>
        </w:rPr>
        <w:t>Vall d’Hebron University Hospital</w:t>
      </w:r>
    </w:p>
    <w:p w14:paraId="2F5BA4E8" w14:textId="77777777" w:rsidR="00B029BC" w:rsidRPr="001B4526" w:rsidRDefault="00B029BC" w:rsidP="00B029BC">
      <w:pPr>
        <w:spacing w:after="0" w:line="240" w:lineRule="auto"/>
        <w:rPr>
          <w:color w:val="000000"/>
        </w:rPr>
      </w:pPr>
      <w:r w:rsidRPr="001B4526">
        <w:rPr>
          <w:color w:val="000000"/>
        </w:rPr>
        <w:t>Barcelona, Spain</w:t>
      </w:r>
    </w:p>
    <w:p w14:paraId="69D22F0C" w14:textId="77777777" w:rsidR="00B029BC" w:rsidRPr="001B4526" w:rsidRDefault="00B029BC" w:rsidP="00B029BC">
      <w:pPr>
        <w:spacing w:after="0" w:line="240" w:lineRule="auto"/>
        <w:rPr>
          <w:color w:val="000000"/>
        </w:rPr>
      </w:pPr>
    </w:p>
    <w:p w14:paraId="3F63C63C" w14:textId="77777777" w:rsidR="00B029BC" w:rsidRPr="001B4526" w:rsidRDefault="00B029BC" w:rsidP="00B029BC">
      <w:pPr>
        <w:spacing w:after="0" w:line="240" w:lineRule="auto"/>
        <w:rPr>
          <w:color w:val="000000"/>
        </w:rPr>
      </w:pPr>
      <w:r w:rsidRPr="001B4526">
        <w:rPr>
          <w:color w:val="000000"/>
        </w:rPr>
        <w:t>David Miles, MD, FRCP</w:t>
      </w:r>
    </w:p>
    <w:p w14:paraId="71B8D4B2" w14:textId="77777777" w:rsidR="00B029BC" w:rsidRPr="001B4526" w:rsidRDefault="00B029BC" w:rsidP="00B029BC">
      <w:pPr>
        <w:spacing w:after="0" w:line="240" w:lineRule="auto"/>
        <w:rPr>
          <w:color w:val="000000"/>
        </w:rPr>
      </w:pPr>
      <w:r w:rsidRPr="001B4526">
        <w:rPr>
          <w:color w:val="000000"/>
        </w:rPr>
        <w:t>Mount Vernon Cancer Centre</w:t>
      </w:r>
    </w:p>
    <w:p w14:paraId="5AC495E4" w14:textId="77777777" w:rsidR="00B029BC" w:rsidRPr="001B4526" w:rsidRDefault="00B029BC" w:rsidP="00B029BC">
      <w:pPr>
        <w:spacing w:after="0" w:line="240" w:lineRule="auto"/>
        <w:rPr>
          <w:color w:val="000000"/>
        </w:rPr>
      </w:pPr>
      <w:r w:rsidRPr="001B4526">
        <w:rPr>
          <w:color w:val="000000"/>
        </w:rPr>
        <w:t>London, United Kingdom</w:t>
      </w:r>
    </w:p>
    <w:p w14:paraId="42B734F4" w14:textId="77777777" w:rsidR="00B029BC" w:rsidRPr="001B4526" w:rsidRDefault="00B029BC" w:rsidP="00B029BC">
      <w:pPr>
        <w:spacing w:after="0" w:line="240" w:lineRule="auto"/>
        <w:rPr>
          <w:color w:val="000000"/>
        </w:rPr>
      </w:pPr>
    </w:p>
    <w:p w14:paraId="0977486A" w14:textId="77777777" w:rsidR="00B029BC" w:rsidRPr="001B4526" w:rsidRDefault="00B029BC" w:rsidP="00B029BC">
      <w:pPr>
        <w:spacing w:after="0" w:line="240" w:lineRule="auto"/>
        <w:rPr>
          <w:color w:val="000000"/>
        </w:rPr>
      </w:pPr>
      <w:r w:rsidRPr="001B4526">
        <w:rPr>
          <w:color w:val="000000"/>
        </w:rPr>
        <w:t xml:space="preserve">Edith </w:t>
      </w:r>
      <w:r>
        <w:rPr>
          <w:color w:val="000000"/>
        </w:rPr>
        <w:t xml:space="preserve">A. </w:t>
      </w:r>
      <w:r w:rsidRPr="001B4526">
        <w:rPr>
          <w:color w:val="000000"/>
        </w:rPr>
        <w:t>Perez, MD</w:t>
      </w:r>
    </w:p>
    <w:p w14:paraId="4021C0D5" w14:textId="77777777" w:rsidR="00B029BC" w:rsidRPr="001B4526" w:rsidRDefault="00B029BC" w:rsidP="00B029BC">
      <w:pPr>
        <w:spacing w:after="0" w:line="240" w:lineRule="auto"/>
        <w:rPr>
          <w:color w:val="000000"/>
        </w:rPr>
      </w:pPr>
      <w:r w:rsidRPr="001B4526">
        <w:rPr>
          <w:color w:val="000000"/>
        </w:rPr>
        <w:t xml:space="preserve">Mayo Clinic </w:t>
      </w:r>
    </w:p>
    <w:p w14:paraId="69EF794D" w14:textId="77777777" w:rsidR="00B029BC" w:rsidRPr="001B4526" w:rsidRDefault="00B029BC" w:rsidP="00B029BC">
      <w:pPr>
        <w:spacing w:after="0" w:line="240" w:lineRule="auto"/>
        <w:rPr>
          <w:color w:val="000000"/>
        </w:rPr>
      </w:pPr>
      <w:r w:rsidRPr="001B4526">
        <w:rPr>
          <w:color w:val="000000"/>
        </w:rPr>
        <w:t>Jacksonville, Florida</w:t>
      </w:r>
      <w:r>
        <w:rPr>
          <w:color w:val="000000"/>
        </w:rPr>
        <w:t>,</w:t>
      </w:r>
      <w:r w:rsidRPr="001B4526">
        <w:rPr>
          <w:color w:val="000000"/>
        </w:rPr>
        <w:t xml:space="preserve"> </w:t>
      </w:r>
      <w:r>
        <w:rPr>
          <w:color w:val="000000"/>
        </w:rPr>
        <w:t>United States</w:t>
      </w:r>
      <w:r w:rsidRPr="001B4526">
        <w:rPr>
          <w:color w:val="000000"/>
        </w:rPr>
        <w:t xml:space="preserve"> </w:t>
      </w:r>
    </w:p>
    <w:p w14:paraId="303588C4" w14:textId="77777777" w:rsidR="0091793F" w:rsidRDefault="0091793F" w:rsidP="0091793F">
      <w:pPr>
        <w:spacing w:after="0" w:line="240" w:lineRule="auto"/>
        <w:rPr>
          <w:b/>
        </w:rPr>
      </w:pPr>
    </w:p>
    <w:p w14:paraId="10CC8C4A" w14:textId="77777777" w:rsidR="0091793F" w:rsidRDefault="0091793F" w:rsidP="0091793F">
      <w:pPr>
        <w:spacing w:after="0" w:line="240" w:lineRule="auto"/>
        <w:rPr>
          <w:b/>
        </w:rPr>
      </w:pPr>
      <w:r>
        <w:rPr>
          <w:b/>
        </w:rPr>
        <w:t>TARGET AUDIENCE</w:t>
      </w:r>
    </w:p>
    <w:p w14:paraId="256889CC" w14:textId="2B84BA10" w:rsidR="0091793F" w:rsidRDefault="00B029BC" w:rsidP="0091793F">
      <w:pPr>
        <w:spacing w:after="0" w:line="240" w:lineRule="auto"/>
      </w:pPr>
      <w:r w:rsidRPr="00B029BC">
        <w:t>This educational activity is designed for medical oncologists, surgical and radiation oncologists, and other healthcare professionals involved and/or interested in the management of patients with breast cancer.</w:t>
      </w:r>
    </w:p>
    <w:p w14:paraId="1DE2D09B" w14:textId="77777777" w:rsidR="00B029BC" w:rsidRDefault="00B029BC" w:rsidP="0091793F">
      <w:pPr>
        <w:spacing w:after="0" w:line="240" w:lineRule="auto"/>
      </w:pPr>
    </w:p>
    <w:p w14:paraId="367B30A6" w14:textId="77777777" w:rsidR="0091793F" w:rsidRDefault="0091793F" w:rsidP="0091793F">
      <w:pPr>
        <w:spacing w:after="0" w:line="240" w:lineRule="auto"/>
        <w:rPr>
          <w:b/>
        </w:rPr>
      </w:pPr>
      <w:r>
        <w:rPr>
          <w:b/>
        </w:rPr>
        <w:t>LEARNING OBJECTIVES</w:t>
      </w:r>
    </w:p>
    <w:p w14:paraId="1CDA12CA" w14:textId="77777777" w:rsidR="00B029BC" w:rsidRDefault="00B029BC" w:rsidP="00B029BC">
      <w:pPr>
        <w:spacing w:after="0" w:line="240" w:lineRule="auto"/>
        <w:rPr>
          <w:color w:val="000000"/>
        </w:rPr>
      </w:pPr>
      <w:r>
        <w:rPr>
          <w:color w:val="000000"/>
        </w:rPr>
        <w:t>After successful completion of this educational activity, participants should be able to:</w:t>
      </w:r>
    </w:p>
    <w:p w14:paraId="750FA16D" w14:textId="77777777" w:rsidR="00B029BC" w:rsidRPr="00C9267F" w:rsidRDefault="00B029BC" w:rsidP="00B029BC">
      <w:pPr>
        <w:pStyle w:val="ListParagraph"/>
        <w:numPr>
          <w:ilvl w:val="0"/>
          <w:numId w:val="1"/>
        </w:numPr>
        <w:spacing w:after="0" w:line="240" w:lineRule="auto"/>
        <w:rPr>
          <w:rFonts w:cs="Calibri"/>
          <w:szCs w:val="40"/>
        </w:rPr>
      </w:pPr>
      <w:r w:rsidRPr="00C9267F">
        <w:rPr>
          <w:rFonts w:cs="Calibri"/>
          <w:szCs w:val="40"/>
        </w:rPr>
        <w:t>Describe recent advances in the management of early-stage and advanced breast cancer, particularly regarding the use of targeted therapies</w:t>
      </w:r>
    </w:p>
    <w:p w14:paraId="73B0CED3" w14:textId="77777777" w:rsidR="00B029BC" w:rsidRPr="00C9267F" w:rsidRDefault="00B029BC" w:rsidP="00B029BC">
      <w:pPr>
        <w:pStyle w:val="ListParagraph"/>
        <w:numPr>
          <w:ilvl w:val="0"/>
          <w:numId w:val="1"/>
        </w:numPr>
        <w:spacing w:after="0" w:line="240" w:lineRule="auto"/>
        <w:rPr>
          <w:rFonts w:cs="Calibri"/>
          <w:szCs w:val="40"/>
        </w:rPr>
      </w:pPr>
      <w:r w:rsidRPr="00C9267F">
        <w:rPr>
          <w:rFonts w:cs="Calibri"/>
          <w:szCs w:val="40"/>
        </w:rPr>
        <w:t>Employ optimal treatment strategies for patients with HER2-negative breast cancer, including those with triple-negative or</w:t>
      </w:r>
      <w:r>
        <w:rPr>
          <w:rFonts w:cs="Calibri"/>
          <w:szCs w:val="40"/>
        </w:rPr>
        <w:t xml:space="preserve"> advanced high-grade ER-positive </w:t>
      </w:r>
      <w:r w:rsidRPr="00C9267F">
        <w:rPr>
          <w:rFonts w:cs="Calibri"/>
          <w:szCs w:val="40"/>
        </w:rPr>
        <w:t>breast cancer, based on current treatment guidelines and emerging clinical trial data</w:t>
      </w:r>
    </w:p>
    <w:p w14:paraId="60FB7AFF" w14:textId="77777777" w:rsidR="00B029BC" w:rsidRPr="00C9267F" w:rsidRDefault="00B029BC" w:rsidP="00B029BC">
      <w:pPr>
        <w:pStyle w:val="ListParagraph"/>
        <w:numPr>
          <w:ilvl w:val="0"/>
          <w:numId w:val="1"/>
        </w:numPr>
        <w:spacing w:after="0" w:line="240" w:lineRule="auto"/>
        <w:rPr>
          <w:rFonts w:cs="Calibri"/>
          <w:szCs w:val="40"/>
        </w:rPr>
      </w:pPr>
      <w:r w:rsidRPr="00C9267F">
        <w:rPr>
          <w:rFonts w:cs="Calibri"/>
          <w:szCs w:val="40"/>
        </w:rPr>
        <w:t>Apply novel approaches for the treatment of patients with early-stage and advanced HER2-positive breast cancer, including the use of novel HER2-targeted therapies, new drug formulations, and combination strategies</w:t>
      </w:r>
    </w:p>
    <w:p w14:paraId="1AE4BB1B" w14:textId="77777777" w:rsidR="0091793F" w:rsidRDefault="0091793F" w:rsidP="0091793F">
      <w:pPr>
        <w:spacing w:after="0" w:line="240" w:lineRule="auto"/>
      </w:pPr>
    </w:p>
    <w:p w14:paraId="53EAC789" w14:textId="590937FF" w:rsidR="0091793F" w:rsidRDefault="00391F8A" w:rsidP="0091793F">
      <w:pPr>
        <w:spacing w:after="0" w:line="240" w:lineRule="auto"/>
        <w:rPr>
          <w:b/>
        </w:rPr>
      </w:pPr>
      <w:r>
        <w:rPr>
          <w:b/>
        </w:rPr>
        <w:t>PROVIDER</w:t>
      </w:r>
    </w:p>
    <w:p w14:paraId="70F5AC9B" w14:textId="08212765" w:rsidR="0091793F" w:rsidRDefault="000E607D" w:rsidP="0091793F">
      <w:pPr>
        <w:spacing w:after="0" w:line="240" w:lineRule="auto"/>
      </w:pPr>
      <w:r>
        <w:t>This activity</w:t>
      </w:r>
      <w:r w:rsidR="00391F8A">
        <w:t xml:space="preserve"> </w:t>
      </w:r>
      <w:r w:rsidR="00B029BC">
        <w:t>is provided by prIME Oncology</w:t>
      </w:r>
      <w:r w:rsidR="0091793F">
        <w:t>.</w:t>
      </w:r>
    </w:p>
    <w:p w14:paraId="1BEBAE59" w14:textId="77777777" w:rsidR="0091793F" w:rsidRDefault="0091793F" w:rsidP="0091793F">
      <w:pPr>
        <w:spacing w:after="0" w:line="240" w:lineRule="auto"/>
      </w:pPr>
    </w:p>
    <w:p w14:paraId="0CE20DBD" w14:textId="77777777" w:rsidR="000E607D" w:rsidRPr="000E607D" w:rsidRDefault="000E607D" w:rsidP="000E607D">
      <w:pPr>
        <w:spacing w:after="0" w:line="240" w:lineRule="auto"/>
        <w:rPr>
          <w:b/>
          <w:bCs/>
        </w:rPr>
      </w:pPr>
      <w:r w:rsidRPr="000E607D">
        <w:rPr>
          <w:b/>
          <w:bCs/>
        </w:rPr>
        <w:t>CONTINUING EDUCATION</w:t>
      </w:r>
    </w:p>
    <w:p w14:paraId="5735BAB7" w14:textId="77777777" w:rsidR="000E607D" w:rsidRPr="000E607D" w:rsidRDefault="000E607D" w:rsidP="000E607D">
      <w:pPr>
        <w:spacing w:after="0" w:line="240" w:lineRule="auto"/>
      </w:pPr>
      <w:r w:rsidRPr="000E607D">
        <w:t>prIME Oncology is accredited by the Accreditation Council for Continuing Medical Education (ACCME) to provide continuing medical education for physicians.</w:t>
      </w:r>
    </w:p>
    <w:p w14:paraId="4348DB04" w14:textId="77777777" w:rsidR="000E607D" w:rsidRPr="000E607D" w:rsidRDefault="000E607D" w:rsidP="000E607D">
      <w:pPr>
        <w:spacing w:after="0" w:line="240" w:lineRule="auto"/>
      </w:pPr>
      <w:r w:rsidRPr="000E607D">
        <w:rPr>
          <w:noProof/>
        </w:rPr>
        <w:drawing>
          <wp:inline distT="0" distB="0" distL="0" distR="0" wp14:anchorId="72CFD351" wp14:editId="29EACC81">
            <wp:extent cx="849591" cy="499641"/>
            <wp:effectExtent l="0" t="0" r="8255" b="0"/>
            <wp:docPr id="1" name="Picture 1" descr="ACC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M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49855" cy="499796"/>
                    </a:xfrm>
                    <a:prstGeom prst="rect">
                      <a:avLst/>
                    </a:prstGeom>
                    <a:noFill/>
                    <a:ln>
                      <a:noFill/>
                    </a:ln>
                  </pic:spPr>
                </pic:pic>
              </a:graphicData>
            </a:graphic>
          </wp:inline>
        </w:drawing>
      </w:r>
    </w:p>
    <w:p w14:paraId="5D070ECE" w14:textId="77777777" w:rsidR="000E607D" w:rsidRPr="000E607D" w:rsidRDefault="000E607D" w:rsidP="000E607D">
      <w:pPr>
        <w:spacing w:after="0" w:line="240" w:lineRule="auto"/>
      </w:pPr>
      <w:r w:rsidRPr="000E607D">
        <w:t xml:space="preserve">prIME Oncology designates this enduring activity for a maximum of </w:t>
      </w:r>
      <w:commentRangeStart w:id="10"/>
      <w:r w:rsidRPr="000E607D">
        <w:rPr>
          <w:highlight w:val="yellow"/>
        </w:rPr>
        <w:t>XX</w:t>
      </w:r>
      <w:commentRangeEnd w:id="10"/>
      <w:r w:rsidR="001C7571">
        <w:rPr>
          <w:rStyle w:val="CommentReference"/>
        </w:rPr>
        <w:commentReference w:id="10"/>
      </w:r>
      <w:r w:rsidRPr="000E607D">
        <w:t xml:space="preserve"> </w:t>
      </w:r>
      <w:r w:rsidRPr="000E607D">
        <w:rPr>
          <w:i/>
          <w:iCs/>
        </w:rPr>
        <w:t>AMA PRA Category 1 Credits™. </w:t>
      </w:r>
      <w:r w:rsidRPr="000E607D">
        <w:t>Physicians should claim only credit commensurate with the extent of their participation in the activity.</w:t>
      </w:r>
    </w:p>
    <w:p w14:paraId="37D9C453" w14:textId="77777777" w:rsidR="000E607D" w:rsidRDefault="000E607D" w:rsidP="0091793F">
      <w:pPr>
        <w:spacing w:after="0" w:line="240" w:lineRule="auto"/>
      </w:pPr>
    </w:p>
    <w:p w14:paraId="384D69D6" w14:textId="77777777" w:rsidR="000E607D" w:rsidRDefault="000E607D" w:rsidP="0091793F">
      <w:pPr>
        <w:spacing w:after="0" w:line="240" w:lineRule="auto"/>
      </w:pPr>
    </w:p>
    <w:p w14:paraId="3B8C3F5C" w14:textId="77777777" w:rsidR="0091793F" w:rsidRDefault="0091793F" w:rsidP="0091793F">
      <w:pPr>
        <w:spacing w:after="0" w:line="240" w:lineRule="auto"/>
        <w:rPr>
          <w:b/>
        </w:rPr>
      </w:pPr>
      <w:r>
        <w:rPr>
          <w:b/>
        </w:rPr>
        <w:t>SUPPORTER</w:t>
      </w:r>
    </w:p>
    <w:p w14:paraId="32D8FE0F" w14:textId="1888945A" w:rsidR="0091793F" w:rsidRDefault="00B029BC" w:rsidP="0091793F">
      <w:pPr>
        <w:spacing w:after="0" w:line="240" w:lineRule="auto"/>
      </w:pPr>
      <w:r w:rsidRPr="00B029BC">
        <w:t>This educational activity is supported by F. Hoffmann-La Roche Ltd.</w:t>
      </w:r>
    </w:p>
    <w:p w14:paraId="4AB00781" w14:textId="77777777" w:rsidR="00B029BC" w:rsidRDefault="00B029BC" w:rsidP="0091793F">
      <w:pPr>
        <w:spacing w:after="0" w:line="240" w:lineRule="auto"/>
        <w:rPr>
          <w:b/>
        </w:rPr>
      </w:pPr>
    </w:p>
    <w:p w14:paraId="4997516D" w14:textId="77777777" w:rsidR="0091793F" w:rsidRDefault="0091793F" w:rsidP="0091793F">
      <w:pPr>
        <w:spacing w:after="0" w:line="240" w:lineRule="auto"/>
        <w:rPr>
          <w:b/>
        </w:rPr>
      </w:pPr>
      <w:r>
        <w:rPr>
          <w:b/>
        </w:rPr>
        <w:t>ACTIVITY DATE</w:t>
      </w:r>
    </w:p>
    <w:p w14:paraId="0AE5663E" w14:textId="77777777" w:rsidR="00B029BC" w:rsidRDefault="00B029BC" w:rsidP="00B029BC">
      <w:r>
        <w:lastRenderedPageBreak/>
        <w:t>Release Date: 3 November 2014</w:t>
      </w:r>
    </w:p>
    <w:p w14:paraId="40AA4D84" w14:textId="3D7087E9" w:rsidR="0091793F" w:rsidRDefault="00B029BC" w:rsidP="00B029BC">
      <w:r>
        <w:t>Expiration Date: 3 November 2015</w:t>
      </w:r>
    </w:p>
    <w:p w14:paraId="46CA22FF" w14:textId="75D66119" w:rsidR="007F41E1" w:rsidRPr="0066770C" w:rsidRDefault="007F41E1" w:rsidP="0091793F">
      <w:pPr>
        <w:rPr>
          <w:highlight w:val="yellow"/>
        </w:rPr>
      </w:pPr>
      <w:r w:rsidRPr="0066770C">
        <w:rPr>
          <w:b/>
          <w:highlight w:val="yellow"/>
        </w:rPr>
        <w:t>MOBILE APP VIEW ACTIVITY TEXT PER VIDEO</w:t>
      </w:r>
      <w:r w:rsidRPr="0066770C">
        <w:rPr>
          <w:b/>
          <w:highlight w:val="yellow"/>
        </w:rPr>
        <w:br/>
      </w:r>
      <w:r w:rsidRPr="0066770C">
        <w:rPr>
          <w:highlight w:val="yellow"/>
        </w:rPr>
        <w:t>Insert presentation-specific text for the “View Activity” action item on the mobile app.</w:t>
      </w:r>
    </w:p>
    <w:p w14:paraId="2CC25EB1" w14:textId="1F5BFDBB" w:rsidR="000E607D" w:rsidRPr="000E607D" w:rsidRDefault="000E607D" w:rsidP="000E607D">
      <w:r w:rsidRPr="000E607D">
        <w:rPr>
          <w:b/>
          <w:bCs/>
        </w:rPr>
        <w:t>Method of Participation</w:t>
      </w:r>
      <w:r w:rsidRPr="000E607D">
        <w:br/>
        <w:t>There are no fees for participating in and receiving CME credit for this activity. In order to receive credit, participants must successfully complete the online posttest and activity evaluation. Your participation in this CME activity will be recorded in prIME Oncology's database. However, upon request, your CME credit certificate will be emailed to you.</w:t>
      </w:r>
      <w:r w:rsidR="0051189E">
        <w:t xml:space="preserve"> </w:t>
      </w:r>
      <w:r w:rsidR="0051189E" w:rsidRPr="000E607D">
        <w:t>Technical requirements may be found under the </w:t>
      </w:r>
      <w:hyperlink r:id="rId14" w:history="1">
        <w:r w:rsidR="0051189E" w:rsidRPr="000E607D">
          <w:rPr>
            <w:color w:val="0000FF" w:themeColor="hyperlink"/>
            <w:u w:val="single"/>
          </w:rPr>
          <w:t>Terms of Use</w:t>
        </w:r>
      </w:hyperlink>
      <w:r w:rsidR="0051189E" w:rsidRPr="000E607D">
        <w:t>.</w:t>
      </w:r>
      <w:r w:rsidRPr="000E607D">
        <w:t>Links to the posttest are available on the video player pages.</w:t>
      </w:r>
    </w:p>
    <w:p w14:paraId="77A176EF" w14:textId="0E4B0AD2" w:rsidR="0051189E" w:rsidRDefault="0051189E" w:rsidP="0051189E">
      <w:pPr>
        <w:spacing w:after="0" w:line="240" w:lineRule="auto"/>
      </w:pPr>
      <w:r>
        <w:t xml:space="preserve">In order to receive credit, participants must successfully complete the online posttest with </w:t>
      </w:r>
      <w:r w:rsidR="008A2C8E">
        <w:t>80</w:t>
      </w:r>
      <w:r>
        <w:t>% or higher.</w:t>
      </w:r>
    </w:p>
    <w:p w14:paraId="224C4656" w14:textId="77777777" w:rsidR="0051189E" w:rsidRDefault="0051189E" w:rsidP="000E607D">
      <w:pPr>
        <w:rPr>
          <w:b/>
          <w:bCs/>
        </w:rPr>
      </w:pPr>
    </w:p>
    <w:p w14:paraId="37B77CA0" w14:textId="77777777" w:rsidR="000E607D" w:rsidRPr="000E607D" w:rsidRDefault="000E607D" w:rsidP="000E607D">
      <w:r w:rsidRPr="000E607D">
        <w:rPr>
          <w:b/>
          <w:bCs/>
        </w:rPr>
        <w:t>Disclosure of Relevant Financial Relationships</w:t>
      </w:r>
      <w:r w:rsidRPr="000E607D">
        <w:br/>
        <w:t>prIME Oncology assesses relevant financial relationships with its instructors, planners, managers, and other individuals who are in a position to control the content of CME activities. Any potential conflicts of interest that are identified are thoroughly vetted by prIME Oncology for fairness, balance, and scientific objectivity of data, as well as patient care recommendations. prIME Oncology is committed to providing its learners with high-quality CME activities and related materials that promote improvements or quality in healthcare and not a specific proprietary business interest of a commercial entity.</w:t>
      </w:r>
    </w:p>
    <w:p w14:paraId="111B1A60" w14:textId="77777777" w:rsidR="000E607D" w:rsidRPr="000E607D" w:rsidRDefault="000E607D" w:rsidP="000E607D">
      <w:r w:rsidRPr="000E607D">
        <w:rPr>
          <w:b/>
          <w:bCs/>
        </w:rPr>
        <w:t>Faculty Disclosures</w:t>
      </w:r>
      <w:r w:rsidRPr="000E607D">
        <w:br/>
        <w:t>The faculty reported the following financial relationships or relationships to products or devices they or their spouses/life partners have with commercial interest related to the content of this activity:</w:t>
      </w:r>
    </w:p>
    <w:p w14:paraId="6762D822" w14:textId="1CE004C9" w:rsidR="000E607D" w:rsidRPr="000E607D" w:rsidRDefault="000E607D" w:rsidP="000E607D">
      <w:pPr>
        <w:pBdr>
          <w:bottom w:val="single" w:sz="12" w:space="1" w:color="auto"/>
        </w:pBdr>
        <w:spacing w:after="0" w:line="240" w:lineRule="auto"/>
        <w:rPr>
          <w:rFonts w:eastAsia="Times New Roman" w:cs="Arial"/>
        </w:rPr>
      </w:pPr>
      <w:r w:rsidRPr="000E607D">
        <w:rPr>
          <w:rFonts w:eastAsia="Times New Roman" w:cs="Arial"/>
        </w:rPr>
        <w:t>Dr Cortés has disclosed that he has received consulting fees from Roche and Celgene. He has received fees for non-CME services from Roche, Novartis, Celgene, and Eisai. He has agreed to disclose any unlabeled/unapproved uses of drugs or products referenced in his presentation.</w:t>
      </w:r>
    </w:p>
    <w:p w14:paraId="560A7880" w14:textId="77777777" w:rsidR="000E607D" w:rsidRPr="000E607D" w:rsidRDefault="000E607D" w:rsidP="000E607D">
      <w:pPr>
        <w:pBdr>
          <w:bottom w:val="single" w:sz="12" w:space="1" w:color="auto"/>
        </w:pBdr>
        <w:spacing w:after="0" w:line="240" w:lineRule="auto"/>
        <w:rPr>
          <w:rFonts w:eastAsia="Times New Roman" w:cs="Arial"/>
        </w:rPr>
      </w:pPr>
    </w:p>
    <w:p w14:paraId="0A801B77" w14:textId="7D61D10E" w:rsidR="000E607D" w:rsidRDefault="000E607D" w:rsidP="000E607D">
      <w:pPr>
        <w:pBdr>
          <w:bottom w:val="single" w:sz="12" w:space="1" w:color="auto"/>
        </w:pBdr>
        <w:spacing w:after="0" w:line="240" w:lineRule="auto"/>
        <w:rPr>
          <w:rFonts w:eastAsia="Times New Roman" w:cs="Arial"/>
        </w:rPr>
      </w:pPr>
      <w:r w:rsidRPr="000E607D">
        <w:rPr>
          <w:rFonts w:eastAsia="Times New Roman" w:cs="Arial"/>
        </w:rPr>
        <w:t>Dr Miles has disclosed that he has received consulting fees from Roche, GNE,</w:t>
      </w:r>
      <w:r>
        <w:rPr>
          <w:rFonts w:eastAsia="Times New Roman" w:cs="Arial"/>
        </w:rPr>
        <w:t xml:space="preserve"> and Novartis. He has agreed to </w:t>
      </w:r>
      <w:r w:rsidRPr="000E607D">
        <w:rPr>
          <w:rFonts w:eastAsia="Times New Roman" w:cs="Arial"/>
        </w:rPr>
        <w:t>disclose any unlabeled/unapproved uses of drugs or products referenced in his presentation.</w:t>
      </w:r>
    </w:p>
    <w:p w14:paraId="6E0D916E" w14:textId="77777777" w:rsidR="000E607D" w:rsidRPr="000E607D" w:rsidRDefault="000E607D" w:rsidP="000E607D">
      <w:pPr>
        <w:pBdr>
          <w:bottom w:val="single" w:sz="12" w:space="1" w:color="auto"/>
        </w:pBdr>
        <w:spacing w:after="0" w:line="240" w:lineRule="auto"/>
        <w:rPr>
          <w:rFonts w:eastAsia="Times New Roman" w:cs="Arial"/>
        </w:rPr>
      </w:pPr>
    </w:p>
    <w:p w14:paraId="6FAA6D48" w14:textId="77777777" w:rsidR="000E607D" w:rsidRPr="000E607D" w:rsidRDefault="000E607D" w:rsidP="000E607D">
      <w:pPr>
        <w:pBdr>
          <w:bottom w:val="single" w:sz="12" w:space="1" w:color="auto"/>
        </w:pBdr>
        <w:spacing w:after="0" w:line="240" w:lineRule="auto"/>
        <w:rPr>
          <w:rFonts w:eastAsia="Times New Roman" w:cs="Arial"/>
        </w:rPr>
      </w:pPr>
      <w:r w:rsidRPr="000E607D">
        <w:rPr>
          <w:rFonts w:eastAsia="Times New Roman" w:cs="Arial"/>
        </w:rPr>
        <w:t xml:space="preserve">Dr Perez has disclosed that she has no relevant financial relationships. She has agreed to disclose any unlabeled/unapproved uses of drugs or products referenced in her presentation. </w:t>
      </w:r>
    </w:p>
    <w:p w14:paraId="782F672D" w14:textId="77777777" w:rsidR="000E607D" w:rsidRPr="000E607D" w:rsidRDefault="000E607D" w:rsidP="000E607D">
      <w:pPr>
        <w:pBdr>
          <w:bottom w:val="single" w:sz="12" w:space="1" w:color="auto"/>
        </w:pBdr>
        <w:spacing w:after="0" w:line="240" w:lineRule="auto"/>
        <w:rPr>
          <w:rFonts w:eastAsia="Times New Roman" w:cs="Arial"/>
        </w:rPr>
      </w:pPr>
    </w:p>
    <w:p w14:paraId="4D962BA6" w14:textId="5924418C" w:rsidR="000E607D" w:rsidRDefault="000E607D" w:rsidP="000E607D">
      <w:pPr>
        <w:pBdr>
          <w:bottom w:val="single" w:sz="12" w:space="1" w:color="auto"/>
        </w:pBdr>
        <w:spacing w:after="0" w:line="240" w:lineRule="auto"/>
        <w:rPr>
          <w:rFonts w:eastAsia="Times New Roman" w:cs="Arial"/>
        </w:rPr>
      </w:pPr>
      <w:r w:rsidRPr="000E607D">
        <w:rPr>
          <w:rFonts w:eastAsia="Times New Roman" w:cs="Arial"/>
        </w:rPr>
        <w:t xml:space="preserve">Dr Piccart has disclosed that she serves as a board member for PharmaMar. She disclosed to have received honoraria or consulting fees from Amgen, Astellas, AstraZeneca, Bayer, Eli Lilly, Invivis, MSD, Novartis, Pfizer, Roche-Genentech, </w:t>
      </w:r>
      <w:r w:rsidR="00344F70">
        <w:rPr>
          <w:rFonts w:eastAsia="Times New Roman" w:cs="Arial"/>
        </w:rPr>
        <w:t>S</w:t>
      </w:r>
      <w:r w:rsidRPr="000E607D">
        <w:rPr>
          <w:rFonts w:eastAsia="Times New Roman" w:cs="Arial"/>
        </w:rPr>
        <w:t xml:space="preserve">anofi Aventis, Symphogen, Synthon, and Verastem. Dr Piccart disclosed that her institute </w:t>
      </w:r>
      <w:r w:rsidR="00344F70">
        <w:rPr>
          <w:rFonts w:eastAsia="Times New Roman" w:cs="Arial"/>
        </w:rPr>
        <w:t xml:space="preserve">has </w:t>
      </w:r>
      <w:r w:rsidRPr="000E607D">
        <w:rPr>
          <w:rFonts w:eastAsia="Times New Roman" w:cs="Arial"/>
        </w:rPr>
        <w:t>received research grants from most companies. She has agreed to disclose any unlabeled/unapproved uses of drugs or products referenced in her presentation.</w:t>
      </w:r>
    </w:p>
    <w:p w14:paraId="5048651D" w14:textId="77777777" w:rsidR="000E607D" w:rsidRDefault="000E607D" w:rsidP="000E607D">
      <w:pPr>
        <w:pBdr>
          <w:bottom w:val="single" w:sz="12" w:space="1" w:color="auto"/>
        </w:pBdr>
        <w:spacing w:after="0" w:line="240" w:lineRule="auto"/>
        <w:rPr>
          <w:rFonts w:eastAsia="Times New Roman" w:cs="Arial"/>
        </w:rPr>
      </w:pPr>
    </w:p>
    <w:p w14:paraId="531AB7F6" w14:textId="77777777" w:rsidR="000E607D" w:rsidRPr="000E607D" w:rsidRDefault="000E607D" w:rsidP="000E607D">
      <w:pPr>
        <w:spacing w:after="0" w:line="240" w:lineRule="auto"/>
      </w:pPr>
      <w:r w:rsidRPr="000E607D">
        <w:rPr>
          <w:rFonts w:eastAsia="Times New Roman" w:cs="Arial"/>
        </w:rPr>
        <w:lastRenderedPageBreak/>
        <w:t xml:space="preserve">The employees of prIME Oncology have disclosed: [[note: for Roche activities, only list Bojana, Trudy, and </w:t>
      </w:r>
      <w:r w:rsidRPr="000E607D">
        <w:t>Regulatory/Compliance Manager</w:t>
      </w:r>
      <w:r w:rsidRPr="000E607D">
        <w:rPr>
          <w:rFonts w:eastAsia="Times New Roman" w:cs="Arial"/>
        </w:rPr>
        <w:t>]]</w:t>
      </w:r>
    </w:p>
    <w:p w14:paraId="43103DBF" w14:textId="1FF9BEB9" w:rsidR="000E607D" w:rsidRPr="000E607D" w:rsidRDefault="000E607D" w:rsidP="000E607D">
      <w:pPr>
        <w:pBdr>
          <w:bottom w:val="single" w:sz="12" w:space="1" w:color="auto"/>
        </w:pBdr>
        <w:spacing w:after="0" w:line="240" w:lineRule="auto"/>
        <w:rPr>
          <w:rFonts w:eastAsia="Times New Roman" w:cs="Arial"/>
        </w:rPr>
      </w:pPr>
      <w:r w:rsidRPr="000E607D">
        <w:rPr>
          <w:rFonts w:eastAsia="Times New Roman" w:cs="Arial"/>
        </w:rPr>
        <w:t xml:space="preserve">       •</w:t>
      </w:r>
      <w:r w:rsidRPr="000E607D">
        <w:rPr>
          <w:rFonts w:eastAsia="Times New Roman" w:cs="Arial"/>
        </w:rPr>
        <w:tab/>
        <w:t>Bojana Pajk (clinical</w:t>
      </w:r>
      <w:r w:rsidR="0051189E">
        <w:rPr>
          <w:rFonts w:eastAsia="Times New Roman" w:cs="Arial"/>
        </w:rPr>
        <w:t xml:space="preserve"> content reviewer/planner</w:t>
      </w:r>
      <w:r w:rsidRPr="000E607D">
        <w:rPr>
          <w:rFonts w:eastAsia="Times New Roman" w:cs="Arial"/>
        </w:rPr>
        <w:t xml:space="preserve">) – no relevant financial relationships </w:t>
      </w:r>
    </w:p>
    <w:p w14:paraId="611D9902" w14:textId="13C8F8B4" w:rsidR="000E607D" w:rsidRPr="000E607D" w:rsidRDefault="000E607D" w:rsidP="000E607D">
      <w:pPr>
        <w:pBdr>
          <w:bottom w:val="single" w:sz="12" w:space="1" w:color="auto"/>
        </w:pBdr>
        <w:spacing w:after="0" w:line="240" w:lineRule="auto"/>
        <w:rPr>
          <w:rFonts w:eastAsia="Times New Roman" w:cs="Arial"/>
        </w:rPr>
      </w:pPr>
      <w:r w:rsidRPr="000E607D">
        <w:rPr>
          <w:rFonts w:eastAsia="Times New Roman" w:cs="Arial"/>
        </w:rPr>
        <w:t xml:space="preserve">       •</w:t>
      </w:r>
      <w:r w:rsidRPr="000E607D">
        <w:rPr>
          <w:rFonts w:eastAsia="Times New Roman" w:cs="Arial"/>
        </w:rPr>
        <w:tab/>
        <w:t>Trudy Stoddert (editorial</w:t>
      </w:r>
      <w:r w:rsidR="0051189E">
        <w:rPr>
          <w:rFonts w:eastAsia="Times New Roman" w:cs="Arial"/>
        </w:rPr>
        <w:t xml:space="preserve"> content reviewer</w:t>
      </w:r>
      <w:r w:rsidRPr="000E607D">
        <w:rPr>
          <w:rFonts w:eastAsia="Times New Roman" w:cs="Arial"/>
        </w:rPr>
        <w:t xml:space="preserve">) – no relevant financial relationships </w:t>
      </w:r>
    </w:p>
    <w:p w14:paraId="4783CCA6" w14:textId="5EF39058" w:rsidR="000E607D" w:rsidRPr="000E607D" w:rsidRDefault="000E607D" w:rsidP="000E607D">
      <w:pPr>
        <w:pBdr>
          <w:bottom w:val="single" w:sz="12" w:space="1" w:color="auto"/>
        </w:pBdr>
        <w:spacing w:after="0" w:line="240" w:lineRule="auto"/>
        <w:rPr>
          <w:rFonts w:eastAsia="Times New Roman" w:cs="Arial"/>
        </w:rPr>
      </w:pPr>
      <w:r w:rsidRPr="000E607D">
        <w:rPr>
          <w:rFonts w:eastAsia="Times New Roman" w:cs="Arial"/>
        </w:rPr>
        <w:t xml:space="preserve">       •</w:t>
      </w:r>
      <w:r w:rsidRPr="000E607D">
        <w:rPr>
          <w:rFonts w:eastAsia="Times New Roman" w:cs="Arial"/>
        </w:rPr>
        <w:tab/>
      </w:r>
    </w:p>
    <w:p w14:paraId="045BDC2F" w14:textId="77777777" w:rsidR="000E607D" w:rsidRDefault="000E607D" w:rsidP="000E607D">
      <w:pPr>
        <w:pBdr>
          <w:bottom w:val="single" w:sz="12" w:space="1" w:color="auto"/>
        </w:pBdr>
        <w:spacing w:after="0" w:line="240" w:lineRule="auto"/>
        <w:rPr>
          <w:rFonts w:eastAsia="Times New Roman" w:cs="Arial"/>
        </w:rPr>
      </w:pPr>
    </w:p>
    <w:p w14:paraId="285CBBA9" w14:textId="77777777" w:rsidR="000E607D" w:rsidRPr="000E607D" w:rsidRDefault="000E607D" w:rsidP="000E607D">
      <w:pPr>
        <w:pBdr>
          <w:bottom w:val="single" w:sz="12" w:space="1" w:color="auto"/>
        </w:pBdr>
        <w:spacing w:after="0" w:line="240" w:lineRule="auto"/>
        <w:rPr>
          <w:sz w:val="18"/>
        </w:rPr>
      </w:pPr>
      <w:r w:rsidRPr="000E607D">
        <w:rPr>
          <w:sz w:val="18"/>
        </w:rPr>
        <w:t>Disclosure Regarding Unlabeled Use</w:t>
      </w:r>
    </w:p>
    <w:p w14:paraId="08980CBA" w14:textId="77777777" w:rsidR="000E607D" w:rsidRPr="000E607D" w:rsidRDefault="000E607D" w:rsidP="000E607D">
      <w:pPr>
        <w:pBdr>
          <w:bottom w:val="single" w:sz="12" w:space="1" w:color="auto"/>
        </w:pBdr>
        <w:spacing w:after="0" w:line="240" w:lineRule="auto"/>
        <w:rPr>
          <w:sz w:val="18"/>
        </w:rPr>
      </w:pPr>
      <w:r w:rsidRPr="000E607D">
        <w:rPr>
          <w:sz w:val="18"/>
        </w:rPr>
        <w:t>This activity may contain discussion of published and/or investigational uses of agents that are not indicated by the US Food and Drug Administration or European Medicines Agency. Please refer to the official prescribing information for each product discussed for discussions of approved indications, contraindications, and warnings.</w:t>
      </w:r>
    </w:p>
    <w:p w14:paraId="4C2CF63D" w14:textId="77777777" w:rsidR="000E607D" w:rsidRPr="000E607D" w:rsidRDefault="000E607D" w:rsidP="000E607D">
      <w:pPr>
        <w:pBdr>
          <w:bottom w:val="single" w:sz="12" w:space="1" w:color="auto"/>
        </w:pBdr>
        <w:spacing w:after="0" w:line="240" w:lineRule="auto"/>
        <w:rPr>
          <w:sz w:val="18"/>
        </w:rPr>
      </w:pPr>
    </w:p>
    <w:p w14:paraId="73EF649D" w14:textId="77777777" w:rsidR="000E607D" w:rsidRPr="000E607D" w:rsidRDefault="000E607D" w:rsidP="000E607D">
      <w:pPr>
        <w:pBdr>
          <w:bottom w:val="single" w:sz="12" w:space="1" w:color="auto"/>
        </w:pBdr>
        <w:spacing w:after="0" w:line="240" w:lineRule="auto"/>
        <w:rPr>
          <w:sz w:val="18"/>
        </w:rPr>
      </w:pPr>
      <w:r w:rsidRPr="000E607D">
        <w:rPr>
          <w:sz w:val="18"/>
        </w:rPr>
        <w:t>Disclaimer</w:t>
      </w:r>
    </w:p>
    <w:p w14:paraId="41F3CECD" w14:textId="77777777" w:rsidR="000E607D" w:rsidRPr="000E607D" w:rsidRDefault="000E607D" w:rsidP="000E607D">
      <w:pPr>
        <w:pBdr>
          <w:bottom w:val="single" w:sz="12" w:space="1" w:color="auto"/>
        </w:pBdr>
        <w:spacing w:after="0" w:line="240" w:lineRule="auto"/>
        <w:rPr>
          <w:rFonts w:eastAsia="Times New Roman" w:cs="Arial"/>
          <w:sz w:val="18"/>
        </w:rPr>
      </w:pPr>
      <w:r w:rsidRPr="000E607D">
        <w:rPr>
          <w:sz w:val="18"/>
        </w:rPr>
        <w:t>Participants have an implied responsibility to use the newly acquired information to enhance patient outcomes and their own professional development. The information presented in this activity is not meant to serve as a guideline for patient management. Any procedures, medications, or other courses of diagnosis or treatment discussed or suggested in this activity should not be used by clinicians without evaluation of their patients’ conditions and possible contraindications or dangers in use, review of any applicable manufacturer’s product information, and comparison with recommendations of other authorities.</w:t>
      </w:r>
    </w:p>
    <w:p w14:paraId="4CE92C7E" w14:textId="77777777" w:rsidR="000E607D" w:rsidRPr="000E607D" w:rsidRDefault="000E607D" w:rsidP="000E607D">
      <w:pPr>
        <w:pBdr>
          <w:bottom w:val="single" w:sz="12" w:space="1" w:color="auto"/>
        </w:pBdr>
        <w:spacing w:after="0" w:line="240" w:lineRule="auto"/>
        <w:rPr>
          <w:rFonts w:eastAsia="Times New Roman" w:cs="Arial"/>
        </w:rPr>
      </w:pPr>
    </w:p>
    <w:p w14:paraId="42B27BCB" w14:textId="77777777" w:rsidR="00BC31C6" w:rsidRPr="0066770C" w:rsidRDefault="00BC31C6" w:rsidP="00BC31C6">
      <w:pPr>
        <w:pBdr>
          <w:bottom w:val="single" w:sz="12" w:space="1" w:color="auto"/>
        </w:pBdr>
        <w:spacing w:after="0" w:line="240" w:lineRule="auto"/>
        <w:rPr>
          <w:highlight w:val="yellow"/>
        </w:rPr>
      </w:pPr>
    </w:p>
    <w:p w14:paraId="5443F9AE" w14:textId="77777777" w:rsidR="00BC31C6" w:rsidRPr="0066770C" w:rsidRDefault="00BC31C6" w:rsidP="00BC31C6">
      <w:pPr>
        <w:spacing w:after="0" w:line="240" w:lineRule="auto"/>
        <w:rPr>
          <w:highlight w:val="yellow"/>
        </w:rPr>
      </w:pPr>
    </w:p>
    <w:p w14:paraId="0B10DBB2" w14:textId="01A54E42" w:rsidR="00A87A60" w:rsidRPr="0066770C" w:rsidRDefault="00A87A60" w:rsidP="00A545F3">
      <w:pPr>
        <w:pStyle w:val="ListParagraph"/>
        <w:numPr>
          <w:ilvl w:val="0"/>
          <w:numId w:val="7"/>
        </w:numPr>
        <w:spacing w:after="0" w:line="240" w:lineRule="auto"/>
        <w:rPr>
          <w:b/>
          <w:highlight w:val="yellow"/>
        </w:rPr>
      </w:pPr>
      <w:r w:rsidRPr="0066770C">
        <w:rPr>
          <w:b/>
          <w:highlight w:val="yellow"/>
        </w:rPr>
        <w:t>Web Activity Page Titles</w:t>
      </w:r>
    </w:p>
    <w:p w14:paraId="20C8E16E" w14:textId="4D1F224F" w:rsidR="00A87A60" w:rsidRDefault="00A87A60" w:rsidP="00A87A60">
      <w:pPr>
        <w:spacing w:after="0" w:line="240" w:lineRule="auto"/>
        <w:ind w:left="1440"/>
      </w:pPr>
      <w:r w:rsidRPr="0066770C">
        <w:rPr>
          <w:highlight w:val="yellow"/>
        </w:rPr>
        <w:t>Landing Page Title:</w:t>
      </w:r>
      <w:r w:rsidR="0066770C" w:rsidRPr="0066770C">
        <w:t xml:space="preserve"> Raising the Bar in Breast Cancer Care: Answering Clinically Relevant Questions</w:t>
      </w:r>
      <w:r w:rsidRPr="0066770C">
        <w:rPr>
          <w:highlight w:val="yellow"/>
        </w:rPr>
        <w:br/>
        <w:t>Activity Page Title:</w:t>
      </w:r>
      <w:r w:rsidR="0066770C" w:rsidRPr="0066770C">
        <w:t xml:space="preserve"> Raising the Bar in Breast Cancer Care: Answering Clinically Relevant Questions</w:t>
      </w:r>
    </w:p>
    <w:p w14:paraId="69854BD6" w14:textId="77777777" w:rsidR="009E3A02" w:rsidRDefault="009E3A02" w:rsidP="00A87A60">
      <w:pPr>
        <w:spacing w:after="0" w:line="240" w:lineRule="auto"/>
        <w:ind w:left="1440"/>
      </w:pPr>
    </w:p>
    <w:p w14:paraId="352883E1" w14:textId="77777777" w:rsidR="0066770C" w:rsidRPr="0066770C" w:rsidRDefault="0066770C" w:rsidP="0066770C">
      <w:pPr>
        <w:pStyle w:val="ListParagraph"/>
        <w:numPr>
          <w:ilvl w:val="0"/>
          <w:numId w:val="19"/>
        </w:numPr>
        <w:spacing w:after="0" w:line="240" w:lineRule="auto"/>
      </w:pPr>
      <w:r>
        <w:rPr>
          <w:b/>
        </w:rPr>
        <w:t>Meta Description</w:t>
      </w:r>
    </w:p>
    <w:p w14:paraId="557D016A" w14:textId="6E5810F9" w:rsidR="00A87A60" w:rsidRDefault="0066770C" w:rsidP="0066770C">
      <w:pPr>
        <w:pStyle w:val="ListParagraph"/>
        <w:spacing w:after="0" w:line="240" w:lineRule="auto"/>
      </w:pPr>
      <w:r w:rsidRPr="0066770C">
        <w:t>Presentations on the treatment of early and advanced HER2-negative and HER2-positive breast cancers, with a focus on targeted therapies</w:t>
      </w:r>
    </w:p>
    <w:p w14:paraId="37AC3226" w14:textId="77777777" w:rsidR="00A87A60" w:rsidRDefault="00A87A60" w:rsidP="00A87A60">
      <w:pPr>
        <w:pStyle w:val="ListParagraph"/>
        <w:spacing w:after="0" w:line="240" w:lineRule="auto"/>
      </w:pPr>
    </w:p>
    <w:p w14:paraId="15876A66" w14:textId="77777777" w:rsidR="0066770C" w:rsidRDefault="00A87A60" w:rsidP="0066770C">
      <w:pPr>
        <w:pBdr>
          <w:bottom w:val="single" w:sz="12" w:space="1" w:color="auto"/>
        </w:pBdr>
        <w:spacing w:after="0" w:line="240" w:lineRule="auto"/>
      </w:pPr>
      <w:r w:rsidRPr="0066770C">
        <w:rPr>
          <w:b/>
        </w:rPr>
        <w:t>Key Words and Key Phrases</w:t>
      </w:r>
      <w:r w:rsidRPr="0066770C">
        <w:rPr>
          <w:b/>
        </w:rPr>
        <w:br/>
      </w:r>
      <w:r w:rsidR="0066770C">
        <w:rPr>
          <w:u w:val="single"/>
        </w:rPr>
        <w:t>Key Words/Key Phrases</w:t>
      </w:r>
    </w:p>
    <w:p w14:paraId="07098A4C" w14:textId="77777777" w:rsidR="0066770C" w:rsidRDefault="0066770C" w:rsidP="0066770C">
      <w:pPr>
        <w:pBdr>
          <w:bottom w:val="single" w:sz="12" w:space="1" w:color="auto"/>
        </w:pBdr>
        <w:spacing w:after="0" w:line="240" w:lineRule="auto"/>
      </w:pPr>
    </w:p>
    <w:p w14:paraId="140B44C7" w14:textId="77777777" w:rsidR="0066770C" w:rsidRDefault="0066770C" w:rsidP="0066770C">
      <w:pPr>
        <w:pBdr>
          <w:bottom w:val="single" w:sz="12" w:space="1" w:color="auto"/>
        </w:pBdr>
        <w:spacing w:after="0" w:line="240" w:lineRule="auto"/>
      </w:pPr>
      <w:r>
        <w:t>Breast cancer</w:t>
      </w:r>
    </w:p>
    <w:p w14:paraId="0F5A3E7E" w14:textId="77777777" w:rsidR="0066770C" w:rsidRDefault="0066770C" w:rsidP="0066770C">
      <w:pPr>
        <w:pBdr>
          <w:bottom w:val="single" w:sz="12" w:space="1" w:color="auto"/>
        </w:pBdr>
        <w:spacing w:after="0" w:line="240" w:lineRule="auto"/>
      </w:pPr>
      <w:r>
        <w:t>HER2-positive breast cancer</w:t>
      </w:r>
    </w:p>
    <w:p w14:paraId="141C2418" w14:textId="77777777" w:rsidR="0066770C" w:rsidRDefault="0066770C" w:rsidP="0066770C">
      <w:pPr>
        <w:pBdr>
          <w:bottom w:val="single" w:sz="12" w:space="1" w:color="auto"/>
        </w:pBdr>
        <w:spacing w:after="0" w:line="240" w:lineRule="auto"/>
      </w:pPr>
      <w:r>
        <w:t>HER2-negative breast cancer</w:t>
      </w:r>
    </w:p>
    <w:p w14:paraId="16A168AA" w14:textId="77777777" w:rsidR="0066770C" w:rsidRDefault="0066770C" w:rsidP="0066770C">
      <w:pPr>
        <w:pBdr>
          <w:bottom w:val="single" w:sz="12" w:space="1" w:color="auto"/>
        </w:pBdr>
        <w:spacing w:after="0" w:line="240" w:lineRule="auto"/>
      </w:pPr>
      <w:r>
        <w:t>Triple-negative breast cancer (TNBC)</w:t>
      </w:r>
    </w:p>
    <w:p w14:paraId="49390139" w14:textId="77777777" w:rsidR="0066770C" w:rsidRDefault="0066770C" w:rsidP="0066770C">
      <w:pPr>
        <w:pBdr>
          <w:bottom w:val="single" w:sz="12" w:space="1" w:color="auto"/>
        </w:pBdr>
        <w:spacing w:after="0" w:line="240" w:lineRule="auto"/>
      </w:pPr>
      <w:r>
        <w:t>Metastatic breast cancer</w:t>
      </w:r>
    </w:p>
    <w:p w14:paraId="2AF0BBC7" w14:textId="77777777" w:rsidR="0066770C" w:rsidRDefault="0066770C" w:rsidP="0066770C">
      <w:pPr>
        <w:pBdr>
          <w:bottom w:val="single" w:sz="12" w:space="1" w:color="auto"/>
        </w:pBdr>
        <w:spacing w:after="0" w:line="240" w:lineRule="auto"/>
      </w:pPr>
      <w:r>
        <w:t>Advanced breast cancer</w:t>
      </w:r>
    </w:p>
    <w:p w14:paraId="7060937D" w14:textId="77777777" w:rsidR="0066770C" w:rsidRDefault="0066770C" w:rsidP="0066770C">
      <w:pPr>
        <w:pBdr>
          <w:bottom w:val="single" w:sz="12" w:space="1" w:color="auto"/>
        </w:pBdr>
        <w:spacing w:after="0" w:line="240" w:lineRule="auto"/>
      </w:pPr>
      <w:r>
        <w:t>Early breast cancer</w:t>
      </w:r>
    </w:p>
    <w:p w14:paraId="44070637" w14:textId="77777777" w:rsidR="0066770C" w:rsidRDefault="0066770C" w:rsidP="0066770C">
      <w:pPr>
        <w:pBdr>
          <w:bottom w:val="single" w:sz="12" w:space="1" w:color="auto"/>
        </w:pBdr>
        <w:spacing w:after="0" w:line="240" w:lineRule="auto"/>
      </w:pPr>
      <w:r>
        <w:t>Bevacizumab</w:t>
      </w:r>
    </w:p>
    <w:p w14:paraId="5C8643B8" w14:textId="77777777" w:rsidR="0066770C" w:rsidRDefault="0066770C" w:rsidP="0066770C">
      <w:pPr>
        <w:pBdr>
          <w:bottom w:val="single" w:sz="12" w:space="1" w:color="auto"/>
        </w:pBdr>
        <w:spacing w:after="0" w:line="240" w:lineRule="auto"/>
      </w:pPr>
      <w:r>
        <w:t>Trastuzumab</w:t>
      </w:r>
    </w:p>
    <w:p w14:paraId="25E0DE95" w14:textId="77777777" w:rsidR="0066770C" w:rsidRDefault="0066770C" w:rsidP="0066770C">
      <w:pPr>
        <w:pBdr>
          <w:bottom w:val="single" w:sz="12" w:space="1" w:color="auto"/>
        </w:pBdr>
        <w:spacing w:after="0" w:line="240" w:lineRule="auto"/>
      </w:pPr>
      <w:r>
        <w:t>T-DM1</w:t>
      </w:r>
    </w:p>
    <w:p w14:paraId="3EC7D3D2" w14:textId="77777777" w:rsidR="0066770C" w:rsidRDefault="0066770C" w:rsidP="0066770C">
      <w:pPr>
        <w:pBdr>
          <w:bottom w:val="single" w:sz="12" w:space="1" w:color="auto"/>
        </w:pBdr>
        <w:spacing w:after="0" w:line="240" w:lineRule="auto"/>
      </w:pPr>
      <w:r>
        <w:t>Pertuzumab</w:t>
      </w:r>
    </w:p>
    <w:p w14:paraId="1315E307" w14:textId="77777777" w:rsidR="0066770C" w:rsidRDefault="0066770C" w:rsidP="0066770C">
      <w:pPr>
        <w:pBdr>
          <w:bottom w:val="single" w:sz="12" w:space="1" w:color="auto"/>
        </w:pBdr>
        <w:spacing w:after="0" w:line="240" w:lineRule="auto"/>
      </w:pPr>
      <w:r>
        <w:t xml:space="preserve">Lapatinib </w:t>
      </w:r>
    </w:p>
    <w:p w14:paraId="49B33ED0" w14:textId="77777777" w:rsidR="0066770C" w:rsidRDefault="0066770C" w:rsidP="0066770C">
      <w:pPr>
        <w:pBdr>
          <w:bottom w:val="single" w:sz="12" w:space="1" w:color="auto"/>
        </w:pBdr>
        <w:spacing w:after="0" w:line="240" w:lineRule="auto"/>
      </w:pPr>
      <w:r>
        <w:t>Pathologic complete response (pCR) breast cancer</w:t>
      </w:r>
    </w:p>
    <w:p w14:paraId="7C7D7F09" w14:textId="77777777" w:rsidR="0066770C" w:rsidRDefault="0066770C" w:rsidP="0066770C">
      <w:pPr>
        <w:pBdr>
          <w:bottom w:val="single" w:sz="12" w:space="1" w:color="auto"/>
        </w:pBdr>
        <w:spacing w:after="0" w:line="240" w:lineRule="auto"/>
      </w:pPr>
      <w:r>
        <w:t>Targeted therapies breast cancer</w:t>
      </w:r>
    </w:p>
    <w:p w14:paraId="757F756D" w14:textId="77777777" w:rsidR="0066770C" w:rsidRDefault="0066770C" w:rsidP="0066770C">
      <w:pPr>
        <w:pBdr>
          <w:bottom w:val="single" w:sz="12" w:space="1" w:color="auto"/>
        </w:pBdr>
        <w:spacing w:after="0" w:line="240" w:lineRule="auto"/>
      </w:pPr>
      <w:r>
        <w:t>Progression-free survival (PFS) breast cancer</w:t>
      </w:r>
    </w:p>
    <w:p w14:paraId="35C8CBDD" w14:textId="77777777" w:rsidR="0066770C" w:rsidRDefault="0066770C" w:rsidP="0066770C">
      <w:pPr>
        <w:pBdr>
          <w:bottom w:val="single" w:sz="12" w:space="1" w:color="auto"/>
        </w:pBdr>
        <w:spacing w:after="0" w:line="240" w:lineRule="auto"/>
      </w:pPr>
      <w:r>
        <w:t>Anti HER2 therapy</w:t>
      </w:r>
    </w:p>
    <w:p w14:paraId="73419B19" w14:textId="77777777" w:rsidR="0066770C" w:rsidRDefault="0066770C" w:rsidP="0066770C">
      <w:pPr>
        <w:pBdr>
          <w:bottom w:val="single" w:sz="12" w:space="1" w:color="auto"/>
        </w:pBdr>
        <w:spacing w:after="0" w:line="240" w:lineRule="auto"/>
      </w:pPr>
      <w:r>
        <w:t>Antiangiogenic agents breast cancer</w:t>
      </w:r>
    </w:p>
    <w:p w14:paraId="36E808AA" w14:textId="77777777" w:rsidR="0066770C" w:rsidRDefault="0066770C" w:rsidP="0066770C">
      <w:pPr>
        <w:pBdr>
          <w:bottom w:val="single" w:sz="12" w:space="1" w:color="auto"/>
        </w:pBdr>
        <w:spacing w:after="0" w:line="240" w:lineRule="auto"/>
      </w:pPr>
      <w:r>
        <w:lastRenderedPageBreak/>
        <w:t>Platinum chemotherapy TNBC</w:t>
      </w:r>
    </w:p>
    <w:p w14:paraId="7EA141E3" w14:textId="77777777" w:rsidR="0066770C" w:rsidRDefault="0066770C" w:rsidP="0066770C">
      <w:pPr>
        <w:pBdr>
          <w:bottom w:val="single" w:sz="12" w:space="1" w:color="auto"/>
        </w:pBdr>
        <w:spacing w:after="0" w:line="240" w:lineRule="auto"/>
      </w:pPr>
      <w:r>
        <w:t>mTOR inhibitors breast cancer</w:t>
      </w:r>
    </w:p>
    <w:p w14:paraId="0B69A365" w14:textId="77777777" w:rsidR="0066770C" w:rsidRDefault="0066770C" w:rsidP="0066770C">
      <w:pPr>
        <w:pBdr>
          <w:bottom w:val="single" w:sz="12" w:space="1" w:color="auto"/>
        </w:pBdr>
        <w:spacing w:after="0" w:line="240" w:lineRule="auto"/>
      </w:pPr>
      <w:r>
        <w:t>everolimus</w:t>
      </w:r>
    </w:p>
    <w:p w14:paraId="6EAE0BD1" w14:textId="77777777" w:rsidR="0066770C" w:rsidRDefault="0066770C" w:rsidP="0066770C">
      <w:pPr>
        <w:pBdr>
          <w:bottom w:val="single" w:sz="12" w:space="1" w:color="auto"/>
        </w:pBdr>
        <w:spacing w:after="0" w:line="240" w:lineRule="auto"/>
      </w:pPr>
      <w:r>
        <w:t>PARP inhibitors breast cancer</w:t>
      </w:r>
    </w:p>
    <w:p w14:paraId="26083E9F" w14:textId="77777777" w:rsidR="0066770C" w:rsidRDefault="0066770C" w:rsidP="0066770C">
      <w:pPr>
        <w:pBdr>
          <w:bottom w:val="single" w:sz="12" w:space="1" w:color="auto"/>
        </w:pBdr>
        <w:spacing w:after="0" w:line="240" w:lineRule="auto"/>
      </w:pPr>
      <w:r>
        <w:t>Dual HER2 blockade</w:t>
      </w:r>
    </w:p>
    <w:p w14:paraId="2557309B" w14:textId="77777777" w:rsidR="0066770C" w:rsidRDefault="0066770C" w:rsidP="0066770C">
      <w:pPr>
        <w:pBdr>
          <w:bottom w:val="single" w:sz="12" w:space="1" w:color="auto"/>
        </w:pBdr>
        <w:spacing w:after="0" w:line="240" w:lineRule="auto"/>
      </w:pPr>
      <w:r>
        <w:t>PrefHer</w:t>
      </w:r>
    </w:p>
    <w:p w14:paraId="162D7663" w14:textId="7DD75400" w:rsidR="00A87A60" w:rsidRDefault="0066770C" w:rsidP="0066770C">
      <w:pPr>
        <w:pBdr>
          <w:bottom w:val="single" w:sz="12" w:space="1" w:color="auto"/>
        </w:pBdr>
        <w:spacing w:after="0" w:line="240" w:lineRule="auto"/>
      </w:pPr>
      <w:r>
        <w:t>Subcutaneous trastuzumab</w:t>
      </w:r>
    </w:p>
    <w:p w14:paraId="4ECE675F" w14:textId="77777777" w:rsidR="00BC31C6" w:rsidRDefault="00BC31C6" w:rsidP="00BC31C6">
      <w:pPr>
        <w:spacing w:after="0" w:line="240" w:lineRule="auto"/>
      </w:pPr>
    </w:p>
    <w:p w14:paraId="42B0D8E0" w14:textId="1348209E" w:rsidR="00603B32" w:rsidRDefault="00603B32" w:rsidP="00E675D9"/>
    <w:p w14:paraId="3FD6D84C" w14:textId="77777777" w:rsidR="00BF024F" w:rsidRDefault="00BF024F" w:rsidP="00E675D9"/>
    <w:p w14:paraId="3034B634" w14:textId="0B2C8660" w:rsidR="00BF024F" w:rsidRDefault="00BF024F" w:rsidP="00E675D9">
      <w:r>
        <w:t>Questions for voting:</w:t>
      </w:r>
    </w:p>
    <w:p w14:paraId="713EA428" w14:textId="77777777" w:rsidR="00BF024F" w:rsidRDefault="00BF024F" w:rsidP="00E675D9"/>
    <w:p w14:paraId="462BBD4F" w14:textId="6523C81C" w:rsidR="00BF024F" w:rsidRDefault="00BF024F" w:rsidP="00E675D9">
      <w:r>
        <w:t>Question #1</w:t>
      </w:r>
      <w:r w:rsidR="00E94443">
        <w:t>:</w:t>
      </w:r>
    </w:p>
    <w:p w14:paraId="03C035A4" w14:textId="77777777" w:rsidR="00E94443" w:rsidRPr="00E94443" w:rsidRDefault="00E94443" w:rsidP="00E94443">
      <w:r w:rsidRPr="00E94443">
        <w:rPr>
          <w:b/>
          <w:bCs/>
        </w:rPr>
        <w:t xml:space="preserve">Which of the following outcomes do you feel is the most important when selecting therapy for a “fit” patient who suffers recurrent HER2-negative breast cancer with significant visceral organ involvement but adequate hepatic and renal function? </w:t>
      </w:r>
    </w:p>
    <w:p w14:paraId="5CDB204F" w14:textId="77777777" w:rsidR="009E54D7" w:rsidRPr="00E94443" w:rsidRDefault="006C0681" w:rsidP="00E94443">
      <w:pPr>
        <w:numPr>
          <w:ilvl w:val="0"/>
          <w:numId w:val="29"/>
        </w:numPr>
      </w:pPr>
      <w:r w:rsidRPr="00E94443">
        <w:rPr>
          <w:b/>
          <w:bCs/>
        </w:rPr>
        <w:t>Rapid response rate</w:t>
      </w:r>
    </w:p>
    <w:p w14:paraId="5D736B49" w14:textId="77777777" w:rsidR="009E54D7" w:rsidRPr="00E94443" w:rsidRDefault="006C0681" w:rsidP="00E94443">
      <w:pPr>
        <w:numPr>
          <w:ilvl w:val="0"/>
          <w:numId w:val="29"/>
        </w:numPr>
      </w:pPr>
      <w:r w:rsidRPr="00E94443">
        <w:rPr>
          <w:b/>
          <w:bCs/>
        </w:rPr>
        <w:t>Improved progression-free survival</w:t>
      </w:r>
    </w:p>
    <w:p w14:paraId="2FE7C1A3" w14:textId="77777777" w:rsidR="009E54D7" w:rsidRPr="00E94443" w:rsidRDefault="006C0681" w:rsidP="00E94443">
      <w:pPr>
        <w:numPr>
          <w:ilvl w:val="0"/>
          <w:numId w:val="29"/>
        </w:numPr>
      </w:pPr>
      <w:r w:rsidRPr="00E94443">
        <w:rPr>
          <w:b/>
          <w:bCs/>
        </w:rPr>
        <w:t>Improved overall survival</w:t>
      </w:r>
    </w:p>
    <w:p w14:paraId="68FC5631" w14:textId="77777777" w:rsidR="009E54D7" w:rsidRPr="00E94443" w:rsidRDefault="006C0681" w:rsidP="00E94443">
      <w:pPr>
        <w:numPr>
          <w:ilvl w:val="0"/>
          <w:numId w:val="29"/>
        </w:numPr>
      </w:pPr>
      <w:r w:rsidRPr="00E94443">
        <w:rPr>
          <w:b/>
          <w:bCs/>
        </w:rPr>
        <w:t>Least toxicity</w:t>
      </w:r>
    </w:p>
    <w:p w14:paraId="28C0D368" w14:textId="77777777" w:rsidR="00E94443" w:rsidRDefault="00E94443" w:rsidP="00E675D9"/>
    <w:p w14:paraId="261C8447" w14:textId="60339DA6" w:rsidR="00E94443" w:rsidRDefault="00E94443" w:rsidP="00E675D9">
      <w:r>
        <w:t>Question #2:</w:t>
      </w:r>
    </w:p>
    <w:p w14:paraId="405E5525" w14:textId="40F55CCE" w:rsidR="00E94443" w:rsidRPr="00E94443" w:rsidRDefault="00E94443" w:rsidP="00E94443">
      <w:r w:rsidRPr="00E94443">
        <w:rPr>
          <w:b/>
          <w:bCs/>
        </w:rPr>
        <w:t xml:space="preserve">Which of the following is the best approach for a patient with TNBC who suffers recurrent, metastatic breast cancer </w:t>
      </w:r>
      <w:r w:rsidR="00344A11">
        <w:rPr>
          <w:b/>
          <w:bCs/>
        </w:rPr>
        <w:t>eight</w:t>
      </w:r>
      <w:r w:rsidRPr="00E94443">
        <w:rPr>
          <w:b/>
          <w:bCs/>
        </w:rPr>
        <w:t xml:space="preserve"> months after completion of adjuvant chemotherapy with an anthracycline + cyclophosphamide + taxane?</w:t>
      </w:r>
    </w:p>
    <w:p w14:paraId="1BF651F1" w14:textId="77777777" w:rsidR="009E54D7" w:rsidRPr="00E94443" w:rsidRDefault="006C0681" w:rsidP="00E94443">
      <w:pPr>
        <w:numPr>
          <w:ilvl w:val="0"/>
          <w:numId w:val="30"/>
        </w:numPr>
      </w:pPr>
      <w:r w:rsidRPr="00E94443">
        <w:rPr>
          <w:b/>
          <w:bCs/>
        </w:rPr>
        <w:t>Platinum-containing combination chemotherapy</w:t>
      </w:r>
    </w:p>
    <w:p w14:paraId="53B25794" w14:textId="77777777" w:rsidR="009E54D7" w:rsidRPr="00E94443" w:rsidRDefault="006C0681" w:rsidP="00E94443">
      <w:pPr>
        <w:numPr>
          <w:ilvl w:val="0"/>
          <w:numId w:val="30"/>
        </w:numPr>
      </w:pPr>
      <w:r w:rsidRPr="00E94443">
        <w:rPr>
          <w:b/>
          <w:bCs/>
        </w:rPr>
        <w:t xml:space="preserve">Bevacizumab-containing combination therapy   </w:t>
      </w:r>
    </w:p>
    <w:p w14:paraId="7BD6981D" w14:textId="77777777" w:rsidR="009E54D7" w:rsidRPr="00E94443" w:rsidRDefault="006C0681" w:rsidP="00E94443">
      <w:pPr>
        <w:numPr>
          <w:ilvl w:val="0"/>
          <w:numId w:val="30"/>
        </w:numPr>
      </w:pPr>
      <w:r w:rsidRPr="00E94443">
        <w:rPr>
          <w:b/>
          <w:bCs/>
        </w:rPr>
        <w:t>Clinical trial with other agents targeting VEGF/VEGFR, EGFR, mTOR, PARP</w:t>
      </w:r>
    </w:p>
    <w:p w14:paraId="4348C457" w14:textId="77777777" w:rsidR="00E94443" w:rsidRDefault="00E94443" w:rsidP="00E675D9"/>
    <w:p w14:paraId="5EF997F0" w14:textId="3E8988F1" w:rsidR="00E94443" w:rsidRDefault="00E94443" w:rsidP="00E675D9">
      <w:r>
        <w:t>Question #3:</w:t>
      </w:r>
    </w:p>
    <w:p w14:paraId="2FD89E11" w14:textId="77777777" w:rsidR="006C0681" w:rsidRPr="006C0681" w:rsidRDefault="006C0681" w:rsidP="006C0681">
      <w:r w:rsidRPr="006C0681">
        <w:rPr>
          <w:b/>
          <w:bCs/>
        </w:rPr>
        <w:lastRenderedPageBreak/>
        <w:t xml:space="preserve">A 55-year-old patient with T2N2M0 right breast cancer was treated with adjuvant chemotherapy with AC x 4 followed by weekly paclitaxel x 12. Her tumor was high grade, ER-25%, PR-5%, HER2 “1+” by IHC, Ki67- 25%. She develops metastatic disease with multiple liver metastases just 8 months after beginning anastrozole. Her ECOG performance status is 1 and liver function tests are normal. What would you recommend at this time? </w:t>
      </w:r>
    </w:p>
    <w:p w14:paraId="54E73164" w14:textId="77777777" w:rsidR="009E54D7" w:rsidRPr="006C0681" w:rsidRDefault="006C0681" w:rsidP="006C0681">
      <w:pPr>
        <w:numPr>
          <w:ilvl w:val="0"/>
          <w:numId w:val="31"/>
        </w:numPr>
      </w:pPr>
      <w:r w:rsidRPr="006C0681">
        <w:rPr>
          <w:b/>
          <w:bCs/>
        </w:rPr>
        <w:t>Exemestane + mTOR inhibitor (everolimus)</w:t>
      </w:r>
    </w:p>
    <w:p w14:paraId="445EA1F8" w14:textId="77777777" w:rsidR="009E54D7" w:rsidRPr="006C0681" w:rsidRDefault="006C0681" w:rsidP="006C0681">
      <w:pPr>
        <w:numPr>
          <w:ilvl w:val="0"/>
          <w:numId w:val="31"/>
        </w:numPr>
      </w:pPr>
      <w:r w:rsidRPr="006C0681">
        <w:rPr>
          <w:b/>
          <w:bCs/>
        </w:rPr>
        <w:t>Single agent chemotherapy</w:t>
      </w:r>
    </w:p>
    <w:p w14:paraId="7D787C5C" w14:textId="77777777" w:rsidR="009E54D7" w:rsidRPr="006C0681" w:rsidRDefault="006C0681" w:rsidP="006C0681">
      <w:pPr>
        <w:numPr>
          <w:ilvl w:val="0"/>
          <w:numId w:val="31"/>
        </w:numPr>
      </w:pPr>
      <w:r w:rsidRPr="006C0681">
        <w:rPr>
          <w:b/>
          <w:bCs/>
        </w:rPr>
        <w:t>Combination chemotherapy</w:t>
      </w:r>
    </w:p>
    <w:p w14:paraId="1247CA63" w14:textId="77777777" w:rsidR="009E54D7" w:rsidRPr="006C0681" w:rsidRDefault="006C0681" w:rsidP="006C0681">
      <w:pPr>
        <w:numPr>
          <w:ilvl w:val="0"/>
          <w:numId w:val="31"/>
        </w:numPr>
      </w:pPr>
      <w:r w:rsidRPr="006C0681">
        <w:rPr>
          <w:b/>
          <w:bCs/>
        </w:rPr>
        <w:t>Chemotherapy + bevacizumab</w:t>
      </w:r>
    </w:p>
    <w:p w14:paraId="672C0045" w14:textId="77777777" w:rsidR="009E54D7" w:rsidRPr="006C0681" w:rsidRDefault="006C0681" w:rsidP="006C0681">
      <w:pPr>
        <w:numPr>
          <w:ilvl w:val="0"/>
          <w:numId w:val="31"/>
        </w:numPr>
      </w:pPr>
      <w:r w:rsidRPr="006C0681">
        <w:rPr>
          <w:b/>
          <w:bCs/>
        </w:rPr>
        <w:t>Chemotherapy + other targeted agent in a clinical trial</w:t>
      </w:r>
    </w:p>
    <w:p w14:paraId="3D5761B7" w14:textId="77777777" w:rsidR="00E94443" w:rsidRDefault="00E94443" w:rsidP="00E675D9"/>
    <w:p w14:paraId="74A68138" w14:textId="5D7E9A3B" w:rsidR="006C0681" w:rsidRDefault="006C0681" w:rsidP="00E675D9">
      <w:r>
        <w:t>Question #4:</w:t>
      </w:r>
    </w:p>
    <w:p w14:paraId="4D5686F5" w14:textId="77777777" w:rsidR="006C0681" w:rsidRPr="006C0681" w:rsidRDefault="006C0681" w:rsidP="006C0681">
      <w:r w:rsidRPr="006C0681">
        <w:rPr>
          <w:b/>
          <w:bCs/>
        </w:rPr>
        <w:t>Do you believe that dual HER2 blockade combined with chemotherapy is the best strategy for neoadjuvant therapy in a patient with operable HER2-positive breast cancer?</w:t>
      </w:r>
    </w:p>
    <w:p w14:paraId="262D9BAE" w14:textId="77777777" w:rsidR="009E54D7" w:rsidRPr="006C0681" w:rsidRDefault="006C0681" w:rsidP="006C0681">
      <w:pPr>
        <w:numPr>
          <w:ilvl w:val="0"/>
          <w:numId w:val="32"/>
        </w:numPr>
      </w:pPr>
      <w:r w:rsidRPr="006C0681">
        <w:rPr>
          <w:b/>
          <w:bCs/>
        </w:rPr>
        <w:t>Yes</w:t>
      </w:r>
    </w:p>
    <w:p w14:paraId="3EBA1E14" w14:textId="77777777" w:rsidR="009E54D7" w:rsidRPr="006C0681" w:rsidRDefault="006C0681" w:rsidP="006C0681">
      <w:pPr>
        <w:numPr>
          <w:ilvl w:val="0"/>
          <w:numId w:val="32"/>
        </w:numPr>
      </w:pPr>
      <w:r w:rsidRPr="006C0681">
        <w:rPr>
          <w:b/>
          <w:bCs/>
        </w:rPr>
        <w:t>No</w:t>
      </w:r>
    </w:p>
    <w:p w14:paraId="0520C421" w14:textId="77777777" w:rsidR="009E54D7" w:rsidRPr="006C0681" w:rsidRDefault="006C0681" w:rsidP="006C0681">
      <w:pPr>
        <w:numPr>
          <w:ilvl w:val="0"/>
          <w:numId w:val="32"/>
        </w:numPr>
      </w:pPr>
      <w:r w:rsidRPr="006C0681">
        <w:rPr>
          <w:b/>
          <w:bCs/>
        </w:rPr>
        <w:t>Uncertain</w:t>
      </w:r>
    </w:p>
    <w:p w14:paraId="32B82560" w14:textId="77777777" w:rsidR="006C0681" w:rsidRDefault="006C0681" w:rsidP="00E675D9"/>
    <w:p w14:paraId="31EC8E78" w14:textId="4E336487" w:rsidR="006C0681" w:rsidRDefault="006C0681" w:rsidP="00E675D9">
      <w:r>
        <w:t>Question #5:</w:t>
      </w:r>
    </w:p>
    <w:p w14:paraId="24F688F7" w14:textId="1FF626B3" w:rsidR="006C0681" w:rsidRPr="006C0681" w:rsidRDefault="006C0681" w:rsidP="006C0681">
      <w:r w:rsidRPr="006C0681">
        <w:rPr>
          <w:b/>
          <w:bCs/>
        </w:rPr>
        <w:t xml:space="preserve">Which of the following (in addition to bone-targeted treatment) would you recommend for treatment of metastatic ER-negative, HER2-positive breast cancer (in lung and bone) in a patient who received </w:t>
      </w:r>
      <w:r w:rsidR="00344A11">
        <w:rPr>
          <w:b/>
          <w:bCs/>
        </w:rPr>
        <w:t>one</w:t>
      </w:r>
      <w:r w:rsidRPr="006C0681">
        <w:rPr>
          <w:b/>
          <w:bCs/>
        </w:rPr>
        <w:t xml:space="preserve"> year of adjuvant trastuzumab combined with chemotherapy with disease recurrence 18 months later?</w:t>
      </w:r>
    </w:p>
    <w:p w14:paraId="6ECE7352" w14:textId="77777777" w:rsidR="009E54D7" w:rsidRPr="006C0681" w:rsidRDefault="006C0681" w:rsidP="006C0681">
      <w:pPr>
        <w:numPr>
          <w:ilvl w:val="0"/>
          <w:numId w:val="33"/>
        </w:numPr>
      </w:pPr>
      <w:r w:rsidRPr="006C0681">
        <w:rPr>
          <w:b/>
          <w:bCs/>
        </w:rPr>
        <w:t>Trastuzumab + single agent chemotherapy</w:t>
      </w:r>
    </w:p>
    <w:p w14:paraId="012B0562" w14:textId="77777777" w:rsidR="009E54D7" w:rsidRPr="006C0681" w:rsidRDefault="006C0681" w:rsidP="006C0681">
      <w:pPr>
        <w:numPr>
          <w:ilvl w:val="0"/>
          <w:numId w:val="33"/>
        </w:numPr>
      </w:pPr>
      <w:r w:rsidRPr="006C0681">
        <w:rPr>
          <w:b/>
          <w:bCs/>
        </w:rPr>
        <w:t xml:space="preserve">Trastuzumab + pertuzumab + taxane </w:t>
      </w:r>
    </w:p>
    <w:p w14:paraId="6A7A25FD" w14:textId="77777777" w:rsidR="009E54D7" w:rsidRPr="006C0681" w:rsidRDefault="006C0681" w:rsidP="006C0681">
      <w:pPr>
        <w:numPr>
          <w:ilvl w:val="0"/>
          <w:numId w:val="33"/>
        </w:numPr>
      </w:pPr>
      <w:r w:rsidRPr="006C0681">
        <w:rPr>
          <w:b/>
          <w:bCs/>
        </w:rPr>
        <w:t>Lapatinib + single agent chemotherapy</w:t>
      </w:r>
    </w:p>
    <w:p w14:paraId="6B104D40" w14:textId="77777777" w:rsidR="009E54D7" w:rsidRPr="006C0681" w:rsidRDefault="006C0681" w:rsidP="006C0681">
      <w:pPr>
        <w:numPr>
          <w:ilvl w:val="0"/>
          <w:numId w:val="33"/>
        </w:numPr>
      </w:pPr>
      <w:r w:rsidRPr="006C0681">
        <w:rPr>
          <w:b/>
          <w:bCs/>
        </w:rPr>
        <w:t>Trastuzumab emtansine (TDM-1)</w:t>
      </w:r>
    </w:p>
    <w:p w14:paraId="6B707C98" w14:textId="77777777" w:rsidR="009E54D7" w:rsidRPr="006C0681" w:rsidRDefault="006C0681" w:rsidP="006C0681">
      <w:pPr>
        <w:numPr>
          <w:ilvl w:val="0"/>
          <w:numId w:val="33"/>
        </w:numPr>
      </w:pPr>
      <w:r w:rsidRPr="006C0681">
        <w:rPr>
          <w:b/>
          <w:bCs/>
        </w:rPr>
        <w:t>TDM-1 + pertuzumab</w:t>
      </w:r>
    </w:p>
    <w:p w14:paraId="5568C615" w14:textId="77777777" w:rsidR="009E54D7" w:rsidRPr="006C0681" w:rsidRDefault="006C0681" w:rsidP="006C0681">
      <w:pPr>
        <w:numPr>
          <w:ilvl w:val="0"/>
          <w:numId w:val="33"/>
        </w:numPr>
      </w:pPr>
      <w:r w:rsidRPr="006C0681">
        <w:rPr>
          <w:b/>
          <w:bCs/>
        </w:rPr>
        <w:t>TDM-1 + pertuzumab + taxane</w:t>
      </w:r>
    </w:p>
    <w:p w14:paraId="5B224EBC" w14:textId="77777777" w:rsidR="006C0681" w:rsidRDefault="006C0681" w:rsidP="00E675D9"/>
    <w:p w14:paraId="0442AD50" w14:textId="4468AC7E" w:rsidR="006C0681" w:rsidRDefault="006C0681" w:rsidP="00E675D9">
      <w:r>
        <w:t>Question #6:</w:t>
      </w:r>
    </w:p>
    <w:p w14:paraId="33217329" w14:textId="537C707D" w:rsidR="006C0681" w:rsidRPr="006C0681" w:rsidRDefault="006C0681" w:rsidP="006C0681">
      <w:r w:rsidRPr="006C0681">
        <w:rPr>
          <w:b/>
          <w:bCs/>
        </w:rPr>
        <w:t>What dose and schedule of trastuzumab would you select for a patient with metastatic HER2-positive disease who has been in remission on maintenance intravenous trastuzumab for one year?</w:t>
      </w:r>
    </w:p>
    <w:p w14:paraId="558408FD" w14:textId="77777777" w:rsidR="009E54D7" w:rsidRPr="006C0681" w:rsidRDefault="006C0681" w:rsidP="006C0681">
      <w:pPr>
        <w:numPr>
          <w:ilvl w:val="0"/>
          <w:numId w:val="34"/>
        </w:numPr>
      </w:pPr>
      <w:r w:rsidRPr="006C0681">
        <w:rPr>
          <w:b/>
          <w:bCs/>
        </w:rPr>
        <w:t xml:space="preserve">Continue three weekly intravenous trastuzumab </w:t>
      </w:r>
    </w:p>
    <w:p w14:paraId="4559BF28" w14:textId="77777777" w:rsidR="009E54D7" w:rsidRPr="006C0681" w:rsidRDefault="006C0681" w:rsidP="006C0681">
      <w:pPr>
        <w:numPr>
          <w:ilvl w:val="0"/>
          <w:numId w:val="34"/>
        </w:numPr>
      </w:pPr>
      <w:r w:rsidRPr="006C0681">
        <w:rPr>
          <w:b/>
          <w:bCs/>
        </w:rPr>
        <w:t>Change to three weekly subcutaneous trastuzumab at the next appointment</w:t>
      </w:r>
    </w:p>
    <w:p w14:paraId="1F0734EE" w14:textId="77777777" w:rsidR="009E54D7" w:rsidRPr="006C0681" w:rsidRDefault="006C0681" w:rsidP="006C0681">
      <w:pPr>
        <w:numPr>
          <w:ilvl w:val="0"/>
          <w:numId w:val="34"/>
        </w:numPr>
      </w:pPr>
      <w:r w:rsidRPr="006C0681">
        <w:rPr>
          <w:b/>
          <w:bCs/>
        </w:rPr>
        <w:t>Change to three weekly subcutaneous trastuzumab when the disease progresses</w:t>
      </w:r>
    </w:p>
    <w:p w14:paraId="7286484E" w14:textId="77777777" w:rsidR="009E54D7" w:rsidRPr="006C0681" w:rsidRDefault="006C0681" w:rsidP="006C0681">
      <w:pPr>
        <w:numPr>
          <w:ilvl w:val="0"/>
          <w:numId w:val="34"/>
        </w:numPr>
      </w:pPr>
      <w:r w:rsidRPr="006C0681">
        <w:rPr>
          <w:b/>
          <w:bCs/>
        </w:rPr>
        <w:t>Discontinue all trastuzumab until disease progresses</w:t>
      </w:r>
    </w:p>
    <w:p w14:paraId="0CFF97A1" w14:textId="77777777" w:rsidR="006C0681" w:rsidRDefault="006C0681" w:rsidP="00E675D9"/>
    <w:p w14:paraId="5FE4C7CB" w14:textId="77777777" w:rsidR="006C0681" w:rsidRPr="00A31ACC" w:rsidRDefault="006C0681" w:rsidP="00E675D9"/>
    <w:sectPr w:rsidR="006C0681" w:rsidRPr="00A31ACC" w:rsidSect="00694D73">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Katie Owrey, MBA" w:date="2014-10-22T15:33:00Z" w:initials="KOM">
    <w:p w14:paraId="3C7200BA" w14:textId="65E9793A" w:rsidR="00232325" w:rsidRDefault="00232325">
      <w:pPr>
        <w:pStyle w:val="CommentText"/>
      </w:pPr>
      <w:r>
        <w:rPr>
          <w:rStyle w:val="CommentReference"/>
        </w:rPr>
        <w:annotationRef/>
      </w:r>
      <w:r>
        <w:t>Will need it’s own email as well and not just cross promoted…the individual email can go to only breast specialists in the ex-US list</w:t>
      </w:r>
    </w:p>
  </w:comment>
  <w:comment w:id="3" w:author="Amy Furedy, RN, OCN" w:date="2014-10-22T13:57:00Z" w:initials="AF">
    <w:p w14:paraId="3E1CCAFB" w14:textId="34FAAD2B" w:rsidR="00232325" w:rsidRDefault="00232325">
      <w:pPr>
        <w:pStyle w:val="CommentText"/>
      </w:pPr>
      <w:r>
        <w:rPr>
          <w:rStyle w:val="CommentReference"/>
        </w:rPr>
        <w:annotationRef/>
      </w:r>
      <w:r>
        <w:t>No voting question for this talk</w:t>
      </w:r>
    </w:p>
  </w:comment>
  <w:comment w:id="4" w:author="Amy Furedy, RN, OCN" w:date="2014-10-22T13:57:00Z" w:initials="AF">
    <w:p w14:paraId="0FD210D5" w14:textId="0CB7EC2C" w:rsidR="00232325" w:rsidRDefault="00232325">
      <w:pPr>
        <w:pStyle w:val="CommentText"/>
      </w:pPr>
      <w:r>
        <w:rPr>
          <w:rStyle w:val="CommentReference"/>
        </w:rPr>
        <w:annotationRef/>
      </w:r>
      <w:r>
        <w:t>Voting question #1 (see end of document)</w:t>
      </w:r>
    </w:p>
  </w:comment>
  <w:comment w:id="5" w:author="Amy Furedy, RN, OCN" w:date="2014-10-22T13:57:00Z" w:initials="AF">
    <w:p w14:paraId="06EC0CC9" w14:textId="7B39E4C2" w:rsidR="00232325" w:rsidRDefault="00232325">
      <w:pPr>
        <w:pStyle w:val="CommentText"/>
      </w:pPr>
      <w:r>
        <w:rPr>
          <w:rStyle w:val="CommentReference"/>
        </w:rPr>
        <w:annotationRef/>
      </w:r>
      <w:r>
        <w:t>Voting question #2</w:t>
      </w:r>
    </w:p>
  </w:comment>
  <w:comment w:id="6" w:author="Amy Furedy, RN, OCN" w:date="2014-10-22T13:58:00Z" w:initials="AF">
    <w:p w14:paraId="7709CF4C" w14:textId="37ECF38D" w:rsidR="00232325" w:rsidRDefault="00232325">
      <w:pPr>
        <w:pStyle w:val="CommentText"/>
      </w:pPr>
      <w:r>
        <w:rPr>
          <w:rStyle w:val="CommentReference"/>
        </w:rPr>
        <w:annotationRef/>
      </w:r>
      <w:r>
        <w:t>Voting question #3</w:t>
      </w:r>
    </w:p>
  </w:comment>
  <w:comment w:id="7" w:author="Amy Furedy, RN, OCN" w:date="2014-10-22T13:58:00Z" w:initials="AF">
    <w:p w14:paraId="18483780" w14:textId="1C7DE8DB" w:rsidR="00232325" w:rsidRDefault="00232325">
      <w:pPr>
        <w:pStyle w:val="CommentText"/>
      </w:pPr>
      <w:r>
        <w:rPr>
          <w:rStyle w:val="CommentReference"/>
        </w:rPr>
        <w:annotationRef/>
      </w:r>
      <w:r>
        <w:t>Voting question #4</w:t>
      </w:r>
    </w:p>
  </w:comment>
  <w:comment w:id="8" w:author="Amy Furedy, RN, OCN" w:date="2014-10-22T13:58:00Z" w:initials="AF">
    <w:p w14:paraId="255AD953" w14:textId="7F520401" w:rsidR="00232325" w:rsidRDefault="00232325">
      <w:pPr>
        <w:pStyle w:val="CommentText"/>
      </w:pPr>
      <w:r>
        <w:rPr>
          <w:rStyle w:val="CommentReference"/>
        </w:rPr>
        <w:annotationRef/>
      </w:r>
      <w:r>
        <w:t>Voting question #5</w:t>
      </w:r>
    </w:p>
  </w:comment>
  <w:comment w:id="9" w:author="Amy Furedy, RN, OCN" w:date="2014-10-22T13:58:00Z" w:initials="AF">
    <w:p w14:paraId="0870A609" w14:textId="279F3EFF" w:rsidR="00232325" w:rsidRDefault="00232325">
      <w:pPr>
        <w:pStyle w:val="CommentText"/>
      </w:pPr>
      <w:r>
        <w:rPr>
          <w:rStyle w:val="CommentReference"/>
        </w:rPr>
        <w:annotationRef/>
      </w:r>
      <w:r>
        <w:t>Voting question #6</w:t>
      </w:r>
    </w:p>
  </w:comment>
  <w:comment w:id="10" w:author="Briana Devaser" w:date="2014-10-16T09:41:00Z" w:initials="BD">
    <w:p w14:paraId="529AF757" w14:textId="5791D4D8" w:rsidR="00232325" w:rsidRDefault="00232325">
      <w:pPr>
        <w:pStyle w:val="CommentText"/>
      </w:pPr>
      <w:r>
        <w:rPr>
          <w:rStyle w:val="CommentReference"/>
        </w:rPr>
        <w:annotationRef/>
      </w:r>
      <w:r>
        <w:t>Video timings + posttest questions to the nearest quarter hour</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255E04" w14:textId="77777777" w:rsidR="00232325" w:rsidRDefault="00232325" w:rsidP="007A0164">
      <w:pPr>
        <w:spacing w:after="0" w:line="240" w:lineRule="auto"/>
      </w:pPr>
      <w:r>
        <w:separator/>
      </w:r>
    </w:p>
  </w:endnote>
  <w:endnote w:type="continuationSeparator" w:id="0">
    <w:p w14:paraId="283F2799" w14:textId="77777777" w:rsidR="00232325" w:rsidRDefault="00232325" w:rsidP="007A0164">
      <w:pPr>
        <w:spacing w:after="0" w:line="240" w:lineRule="auto"/>
      </w:pPr>
      <w:r>
        <w:continuationSeparator/>
      </w:r>
    </w:p>
  </w:endnote>
  <w:endnote w:type="continuationNotice" w:id="1">
    <w:p w14:paraId="15F34E58" w14:textId="77777777" w:rsidR="00232325" w:rsidRDefault="0023232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ACC3E6" w14:textId="77777777" w:rsidR="00232325" w:rsidRDefault="002323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697B00" w14:textId="77777777" w:rsidR="00232325" w:rsidRDefault="00232325" w:rsidP="007A0164">
      <w:pPr>
        <w:spacing w:after="0" w:line="240" w:lineRule="auto"/>
      </w:pPr>
      <w:r>
        <w:separator/>
      </w:r>
    </w:p>
  </w:footnote>
  <w:footnote w:type="continuationSeparator" w:id="0">
    <w:p w14:paraId="689C2D91" w14:textId="77777777" w:rsidR="00232325" w:rsidRDefault="00232325" w:rsidP="007A0164">
      <w:pPr>
        <w:spacing w:after="0" w:line="240" w:lineRule="auto"/>
      </w:pPr>
      <w:r>
        <w:continuationSeparator/>
      </w:r>
    </w:p>
  </w:footnote>
  <w:footnote w:type="continuationNotice" w:id="1">
    <w:p w14:paraId="1E18B4C1" w14:textId="77777777" w:rsidR="00232325" w:rsidRDefault="00232325">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B75830" w14:textId="77777777" w:rsidR="00232325" w:rsidRDefault="00232325" w:rsidP="007A0164">
    <w:pPr>
      <w:pStyle w:val="Header"/>
      <w:pBdr>
        <w:bottom w:val="single" w:sz="12" w:space="1" w:color="auto"/>
      </w:pBdr>
      <w:jc w:val="center"/>
      <w:rPr>
        <w:sz w:val="28"/>
      </w:rPr>
    </w:pPr>
    <w:r w:rsidRPr="007A0164">
      <w:rPr>
        <w:sz w:val="28"/>
      </w:rPr>
      <w:t>ALL COPY TEMPLATE</w:t>
    </w:r>
  </w:p>
  <w:p w14:paraId="45BF219F" w14:textId="77777777" w:rsidR="00232325" w:rsidRPr="007A0164" w:rsidRDefault="00232325" w:rsidP="007A0164">
    <w:pPr>
      <w:pStyle w:val="Header"/>
      <w:jc w:val="center"/>
      <w:rPr>
        <w:b/>
        <w:sz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A11FE"/>
    <w:multiLevelType w:val="hybridMultilevel"/>
    <w:tmpl w:val="30FCC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424BB4"/>
    <w:multiLevelType w:val="hybridMultilevel"/>
    <w:tmpl w:val="DCD0B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417F98"/>
    <w:multiLevelType w:val="hybridMultilevel"/>
    <w:tmpl w:val="8A4ABE38"/>
    <w:lvl w:ilvl="0" w:tplc="11FC3AEA">
      <w:start w:val="1"/>
      <w:numFmt w:val="decimal"/>
      <w:lvlText w:val="%1."/>
      <w:lvlJc w:val="left"/>
      <w:pPr>
        <w:tabs>
          <w:tab w:val="num" w:pos="720"/>
        </w:tabs>
        <w:ind w:left="720" w:hanging="360"/>
      </w:pPr>
    </w:lvl>
    <w:lvl w:ilvl="1" w:tplc="B0B6D868" w:tentative="1">
      <w:start w:val="1"/>
      <w:numFmt w:val="decimal"/>
      <w:lvlText w:val="%2."/>
      <w:lvlJc w:val="left"/>
      <w:pPr>
        <w:tabs>
          <w:tab w:val="num" w:pos="1440"/>
        </w:tabs>
        <w:ind w:left="1440" w:hanging="360"/>
      </w:pPr>
    </w:lvl>
    <w:lvl w:ilvl="2" w:tplc="A15EFD28" w:tentative="1">
      <w:start w:val="1"/>
      <w:numFmt w:val="decimal"/>
      <w:lvlText w:val="%3."/>
      <w:lvlJc w:val="left"/>
      <w:pPr>
        <w:tabs>
          <w:tab w:val="num" w:pos="2160"/>
        </w:tabs>
        <w:ind w:left="2160" w:hanging="360"/>
      </w:pPr>
    </w:lvl>
    <w:lvl w:ilvl="3" w:tplc="9552E682" w:tentative="1">
      <w:start w:val="1"/>
      <w:numFmt w:val="decimal"/>
      <w:lvlText w:val="%4."/>
      <w:lvlJc w:val="left"/>
      <w:pPr>
        <w:tabs>
          <w:tab w:val="num" w:pos="2880"/>
        </w:tabs>
        <w:ind w:left="2880" w:hanging="360"/>
      </w:pPr>
    </w:lvl>
    <w:lvl w:ilvl="4" w:tplc="862CC308" w:tentative="1">
      <w:start w:val="1"/>
      <w:numFmt w:val="decimal"/>
      <w:lvlText w:val="%5."/>
      <w:lvlJc w:val="left"/>
      <w:pPr>
        <w:tabs>
          <w:tab w:val="num" w:pos="3600"/>
        </w:tabs>
        <w:ind w:left="3600" w:hanging="360"/>
      </w:pPr>
    </w:lvl>
    <w:lvl w:ilvl="5" w:tplc="B82AB14C" w:tentative="1">
      <w:start w:val="1"/>
      <w:numFmt w:val="decimal"/>
      <w:lvlText w:val="%6."/>
      <w:lvlJc w:val="left"/>
      <w:pPr>
        <w:tabs>
          <w:tab w:val="num" w:pos="4320"/>
        </w:tabs>
        <w:ind w:left="4320" w:hanging="360"/>
      </w:pPr>
    </w:lvl>
    <w:lvl w:ilvl="6" w:tplc="56127788" w:tentative="1">
      <w:start w:val="1"/>
      <w:numFmt w:val="decimal"/>
      <w:lvlText w:val="%7."/>
      <w:lvlJc w:val="left"/>
      <w:pPr>
        <w:tabs>
          <w:tab w:val="num" w:pos="5040"/>
        </w:tabs>
        <w:ind w:left="5040" w:hanging="360"/>
      </w:pPr>
    </w:lvl>
    <w:lvl w:ilvl="7" w:tplc="12408ED8" w:tentative="1">
      <w:start w:val="1"/>
      <w:numFmt w:val="decimal"/>
      <w:lvlText w:val="%8."/>
      <w:lvlJc w:val="left"/>
      <w:pPr>
        <w:tabs>
          <w:tab w:val="num" w:pos="5760"/>
        </w:tabs>
        <w:ind w:left="5760" w:hanging="360"/>
      </w:pPr>
    </w:lvl>
    <w:lvl w:ilvl="8" w:tplc="7E78561C" w:tentative="1">
      <w:start w:val="1"/>
      <w:numFmt w:val="decimal"/>
      <w:lvlText w:val="%9."/>
      <w:lvlJc w:val="left"/>
      <w:pPr>
        <w:tabs>
          <w:tab w:val="num" w:pos="6480"/>
        </w:tabs>
        <w:ind w:left="6480" w:hanging="360"/>
      </w:pPr>
    </w:lvl>
  </w:abstractNum>
  <w:abstractNum w:abstractNumId="3">
    <w:nsid w:val="0A923FB3"/>
    <w:multiLevelType w:val="hybridMultilevel"/>
    <w:tmpl w:val="3B38416E"/>
    <w:lvl w:ilvl="0" w:tplc="0809000F">
      <w:start w:val="1"/>
      <w:numFmt w:val="decimal"/>
      <w:lvlText w:val="%1."/>
      <w:lvlJc w:val="left"/>
      <w:pPr>
        <w:ind w:left="360" w:hanging="360"/>
      </w:pPr>
    </w:lvl>
    <w:lvl w:ilvl="1" w:tplc="08090013">
      <w:start w:val="1"/>
      <w:numFmt w:val="upperRoman"/>
      <w:lvlText w:val="%2."/>
      <w:lvlJc w:val="right"/>
      <w:pPr>
        <w:ind w:left="1080" w:hanging="360"/>
      </w:pPr>
    </w:lvl>
    <w:lvl w:ilvl="2" w:tplc="08090001">
      <w:start w:val="1"/>
      <w:numFmt w:val="bullet"/>
      <w:lvlText w:val=""/>
      <w:lvlJc w:val="left"/>
      <w:pPr>
        <w:ind w:left="1800" w:hanging="180"/>
      </w:pPr>
      <w:rPr>
        <w:rFonts w:ascii="Symbol" w:hAnsi="Symbol" w:hint="default"/>
      </w:r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
    <w:nsid w:val="0D244128"/>
    <w:multiLevelType w:val="hybridMultilevel"/>
    <w:tmpl w:val="AE00D140"/>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64309A"/>
    <w:multiLevelType w:val="hybridMultilevel"/>
    <w:tmpl w:val="9F4CA978"/>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ED2CA5"/>
    <w:multiLevelType w:val="hybridMultilevel"/>
    <w:tmpl w:val="E1D43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831EAA"/>
    <w:multiLevelType w:val="hybridMultilevel"/>
    <w:tmpl w:val="3094F402"/>
    <w:lvl w:ilvl="0" w:tplc="0409000F">
      <w:start w:val="1"/>
      <w:numFmt w:val="decimal"/>
      <w:lvlText w:val="%1."/>
      <w:lvlJc w:val="left"/>
      <w:pPr>
        <w:ind w:left="2120" w:hanging="360"/>
      </w:pPr>
    </w:lvl>
    <w:lvl w:ilvl="1" w:tplc="04090019" w:tentative="1">
      <w:start w:val="1"/>
      <w:numFmt w:val="lowerLetter"/>
      <w:lvlText w:val="%2."/>
      <w:lvlJc w:val="left"/>
      <w:pPr>
        <w:ind w:left="2840" w:hanging="360"/>
      </w:pPr>
    </w:lvl>
    <w:lvl w:ilvl="2" w:tplc="0409001B" w:tentative="1">
      <w:start w:val="1"/>
      <w:numFmt w:val="lowerRoman"/>
      <w:lvlText w:val="%3."/>
      <w:lvlJc w:val="right"/>
      <w:pPr>
        <w:ind w:left="3560" w:hanging="180"/>
      </w:pPr>
    </w:lvl>
    <w:lvl w:ilvl="3" w:tplc="0409000F" w:tentative="1">
      <w:start w:val="1"/>
      <w:numFmt w:val="decimal"/>
      <w:lvlText w:val="%4."/>
      <w:lvlJc w:val="left"/>
      <w:pPr>
        <w:ind w:left="4280" w:hanging="360"/>
      </w:pPr>
    </w:lvl>
    <w:lvl w:ilvl="4" w:tplc="04090019" w:tentative="1">
      <w:start w:val="1"/>
      <w:numFmt w:val="lowerLetter"/>
      <w:lvlText w:val="%5."/>
      <w:lvlJc w:val="left"/>
      <w:pPr>
        <w:ind w:left="5000" w:hanging="360"/>
      </w:pPr>
    </w:lvl>
    <w:lvl w:ilvl="5" w:tplc="0409001B" w:tentative="1">
      <w:start w:val="1"/>
      <w:numFmt w:val="lowerRoman"/>
      <w:lvlText w:val="%6."/>
      <w:lvlJc w:val="right"/>
      <w:pPr>
        <w:ind w:left="5720" w:hanging="180"/>
      </w:pPr>
    </w:lvl>
    <w:lvl w:ilvl="6" w:tplc="0409000F" w:tentative="1">
      <w:start w:val="1"/>
      <w:numFmt w:val="decimal"/>
      <w:lvlText w:val="%7."/>
      <w:lvlJc w:val="left"/>
      <w:pPr>
        <w:ind w:left="6440" w:hanging="360"/>
      </w:pPr>
    </w:lvl>
    <w:lvl w:ilvl="7" w:tplc="04090019" w:tentative="1">
      <w:start w:val="1"/>
      <w:numFmt w:val="lowerLetter"/>
      <w:lvlText w:val="%8."/>
      <w:lvlJc w:val="left"/>
      <w:pPr>
        <w:ind w:left="7160" w:hanging="360"/>
      </w:pPr>
    </w:lvl>
    <w:lvl w:ilvl="8" w:tplc="0409001B" w:tentative="1">
      <w:start w:val="1"/>
      <w:numFmt w:val="lowerRoman"/>
      <w:lvlText w:val="%9."/>
      <w:lvlJc w:val="right"/>
      <w:pPr>
        <w:ind w:left="7880" w:hanging="180"/>
      </w:pPr>
    </w:lvl>
  </w:abstractNum>
  <w:abstractNum w:abstractNumId="8">
    <w:nsid w:val="127D73AF"/>
    <w:multiLevelType w:val="hybridMultilevel"/>
    <w:tmpl w:val="C200139E"/>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4A67AC"/>
    <w:multiLevelType w:val="hybridMultilevel"/>
    <w:tmpl w:val="F588252A"/>
    <w:lvl w:ilvl="0" w:tplc="1C1A7F7A">
      <w:start w:val="1"/>
      <w:numFmt w:val="decimal"/>
      <w:lvlText w:val="%1."/>
      <w:lvlJc w:val="left"/>
      <w:pPr>
        <w:tabs>
          <w:tab w:val="num" w:pos="720"/>
        </w:tabs>
        <w:ind w:left="720" w:hanging="360"/>
      </w:pPr>
    </w:lvl>
    <w:lvl w:ilvl="1" w:tplc="09E27E98" w:tentative="1">
      <w:start w:val="1"/>
      <w:numFmt w:val="decimal"/>
      <w:lvlText w:val="%2."/>
      <w:lvlJc w:val="left"/>
      <w:pPr>
        <w:tabs>
          <w:tab w:val="num" w:pos="1440"/>
        </w:tabs>
        <w:ind w:left="1440" w:hanging="360"/>
      </w:pPr>
    </w:lvl>
    <w:lvl w:ilvl="2" w:tplc="2252EC14" w:tentative="1">
      <w:start w:val="1"/>
      <w:numFmt w:val="decimal"/>
      <w:lvlText w:val="%3."/>
      <w:lvlJc w:val="left"/>
      <w:pPr>
        <w:tabs>
          <w:tab w:val="num" w:pos="2160"/>
        </w:tabs>
        <w:ind w:left="2160" w:hanging="360"/>
      </w:pPr>
    </w:lvl>
    <w:lvl w:ilvl="3" w:tplc="6C28B27E" w:tentative="1">
      <w:start w:val="1"/>
      <w:numFmt w:val="decimal"/>
      <w:lvlText w:val="%4."/>
      <w:lvlJc w:val="left"/>
      <w:pPr>
        <w:tabs>
          <w:tab w:val="num" w:pos="2880"/>
        </w:tabs>
        <w:ind w:left="2880" w:hanging="360"/>
      </w:pPr>
    </w:lvl>
    <w:lvl w:ilvl="4" w:tplc="07EE9D26" w:tentative="1">
      <w:start w:val="1"/>
      <w:numFmt w:val="decimal"/>
      <w:lvlText w:val="%5."/>
      <w:lvlJc w:val="left"/>
      <w:pPr>
        <w:tabs>
          <w:tab w:val="num" w:pos="3600"/>
        </w:tabs>
        <w:ind w:left="3600" w:hanging="360"/>
      </w:pPr>
    </w:lvl>
    <w:lvl w:ilvl="5" w:tplc="33D4B8F8" w:tentative="1">
      <w:start w:val="1"/>
      <w:numFmt w:val="decimal"/>
      <w:lvlText w:val="%6."/>
      <w:lvlJc w:val="left"/>
      <w:pPr>
        <w:tabs>
          <w:tab w:val="num" w:pos="4320"/>
        </w:tabs>
        <w:ind w:left="4320" w:hanging="360"/>
      </w:pPr>
    </w:lvl>
    <w:lvl w:ilvl="6" w:tplc="B516838C" w:tentative="1">
      <w:start w:val="1"/>
      <w:numFmt w:val="decimal"/>
      <w:lvlText w:val="%7."/>
      <w:lvlJc w:val="left"/>
      <w:pPr>
        <w:tabs>
          <w:tab w:val="num" w:pos="5040"/>
        </w:tabs>
        <w:ind w:left="5040" w:hanging="360"/>
      </w:pPr>
    </w:lvl>
    <w:lvl w:ilvl="7" w:tplc="29E8281E" w:tentative="1">
      <w:start w:val="1"/>
      <w:numFmt w:val="decimal"/>
      <w:lvlText w:val="%8."/>
      <w:lvlJc w:val="left"/>
      <w:pPr>
        <w:tabs>
          <w:tab w:val="num" w:pos="5760"/>
        </w:tabs>
        <w:ind w:left="5760" w:hanging="360"/>
      </w:pPr>
    </w:lvl>
    <w:lvl w:ilvl="8" w:tplc="7A3E1CF2" w:tentative="1">
      <w:start w:val="1"/>
      <w:numFmt w:val="decimal"/>
      <w:lvlText w:val="%9."/>
      <w:lvlJc w:val="left"/>
      <w:pPr>
        <w:tabs>
          <w:tab w:val="num" w:pos="6480"/>
        </w:tabs>
        <w:ind w:left="6480" w:hanging="360"/>
      </w:pPr>
    </w:lvl>
  </w:abstractNum>
  <w:abstractNum w:abstractNumId="10">
    <w:nsid w:val="24C67851"/>
    <w:multiLevelType w:val="hybridMultilevel"/>
    <w:tmpl w:val="33441384"/>
    <w:lvl w:ilvl="0" w:tplc="0409000F">
      <w:start w:val="1"/>
      <w:numFmt w:val="decimal"/>
      <w:lvlText w:val="%1."/>
      <w:lvlJc w:val="left"/>
      <w:pPr>
        <w:ind w:left="2120" w:hanging="360"/>
      </w:pPr>
    </w:lvl>
    <w:lvl w:ilvl="1" w:tplc="04090019" w:tentative="1">
      <w:start w:val="1"/>
      <w:numFmt w:val="lowerLetter"/>
      <w:lvlText w:val="%2."/>
      <w:lvlJc w:val="left"/>
      <w:pPr>
        <w:ind w:left="2840" w:hanging="360"/>
      </w:pPr>
    </w:lvl>
    <w:lvl w:ilvl="2" w:tplc="0409001B" w:tentative="1">
      <w:start w:val="1"/>
      <w:numFmt w:val="lowerRoman"/>
      <w:lvlText w:val="%3."/>
      <w:lvlJc w:val="right"/>
      <w:pPr>
        <w:ind w:left="3560" w:hanging="180"/>
      </w:pPr>
    </w:lvl>
    <w:lvl w:ilvl="3" w:tplc="0409000F" w:tentative="1">
      <w:start w:val="1"/>
      <w:numFmt w:val="decimal"/>
      <w:lvlText w:val="%4."/>
      <w:lvlJc w:val="left"/>
      <w:pPr>
        <w:ind w:left="4280" w:hanging="360"/>
      </w:pPr>
    </w:lvl>
    <w:lvl w:ilvl="4" w:tplc="04090019" w:tentative="1">
      <w:start w:val="1"/>
      <w:numFmt w:val="lowerLetter"/>
      <w:lvlText w:val="%5."/>
      <w:lvlJc w:val="left"/>
      <w:pPr>
        <w:ind w:left="5000" w:hanging="360"/>
      </w:pPr>
    </w:lvl>
    <w:lvl w:ilvl="5" w:tplc="0409001B" w:tentative="1">
      <w:start w:val="1"/>
      <w:numFmt w:val="lowerRoman"/>
      <w:lvlText w:val="%6."/>
      <w:lvlJc w:val="right"/>
      <w:pPr>
        <w:ind w:left="5720" w:hanging="180"/>
      </w:pPr>
    </w:lvl>
    <w:lvl w:ilvl="6" w:tplc="0409000F" w:tentative="1">
      <w:start w:val="1"/>
      <w:numFmt w:val="decimal"/>
      <w:lvlText w:val="%7."/>
      <w:lvlJc w:val="left"/>
      <w:pPr>
        <w:ind w:left="6440" w:hanging="360"/>
      </w:pPr>
    </w:lvl>
    <w:lvl w:ilvl="7" w:tplc="04090019" w:tentative="1">
      <w:start w:val="1"/>
      <w:numFmt w:val="lowerLetter"/>
      <w:lvlText w:val="%8."/>
      <w:lvlJc w:val="left"/>
      <w:pPr>
        <w:ind w:left="7160" w:hanging="360"/>
      </w:pPr>
    </w:lvl>
    <w:lvl w:ilvl="8" w:tplc="0409001B" w:tentative="1">
      <w:start w:val="1"/>
      <w:numFmt w:val="lowerRoman"/>
      <w:lvlText w:val="%9."/>
      <w:lvlJc w:val="right"/>
      <w:pPr>
        <w:ind w:left="7880" w:hanging="180"/>
      </w:pPr>
    </w:lvl>
  </w:abstractNum>
  <w:abstractNum w:abstractNumId="11">
    <w:nsid w:val="24D82DF8"/>
    <w:multiLevelType w:val="hybridMultilevel"/>
    <w:tmpl w:val="93687104"/>
    <w:lvl w:ilvl="0" w:tplc="0409000F">
      <w:start w:val="1"/>
      <w:numFmt w:val="decimal"/>
      <w:lvlText w:val="%1."/>
      <w:lvlJc w:val="left"/>
      <w:pPr>
        <w:ind w:left="2120" w:hanging="360"/>
      </w:pPr>
    </w:lvl>
    <w:lvl w:ilvl="1" w:tplc="04090019" w:tentative="1">
      <w:start w:val="1"/>
      <w:numFmt w:val="lowerLetter"/>
      <w:lvlText w:val="%2."/>
      <w:lvlJc w:val="left"/>
      <w:pPr>
        <w:ind w:left="2840" w:hanging="360"/>
      </w:pPr>
    </w:lvl>
    <w:lvl w:ilvl="2" w:tplc="0409001B" w:tentative="1">
      <w:start w:val="1"/>
      <w:numFmt w:val="lowerRoman"/>
      <w:lvlText w:val="%3."/>
      <w:lvlJc w:val="right"/>
      <w:pPr>
        <w:ind w:left="3560" w:hanging="180"/>
      </w:pPr>
    </w:lvl>
    <w:lvl w:ilvl="3" w:tplc="0409000F" w:tentative="1">
      <w:start w:val="1"/>
      <w:numFmt w:val="decimal"/>
      <w:lvlText w:val="%4."/>
      <w:lvlJc w:val="left"/>
      <w:pPr>
        <w:ind w:left="4280" w:hanging="360"/>
      </w:pPr>
    </w:lvl>
    <w:lvl w:ilvl="4" w:tplc="04090019" w:tentative="1">
      <w:start w:val="1"/>
      <w:numFmt w:val="lowerLetter"/>
      <w:lvlText w:val="%5."/>
      <w:lvlJc w:val="left"/>
      <w:pPr>
        <w:ind w:left="5000" w:hanging="360"/>
      </w:pPr>
    </w:lvl>
    <w:lvl w:ilvl="5" w:tplc="0409001B" w:tentative="1">
      <w:start w:val="1"/>
      <w:numFmt w:val="lowerRoman"/>
      <w:lvlText w:val="%6."/>
      <w:lvlJc w:val="right"/>
      <w:pPr>
        <w:ind w:left="5720" w:hanging="180"/>
      </w:pPr>
    </w:lvl>
    <w:lvl w:ilvl="6" w:tplc="0409000F" w:tentative="1">
      <w:start w:val="1"/>
      <w:numFmt w:val="decimal"/>
      <w:lvlText w:val="%7."/>
      <w:lvlJc w:val="left"/>
      <w:pPr>
        <w:ind w:left="6440" w:hanging="360"/>
      </w:pPr>
    </w:lvl>
    <w:lvl w:ilvl="7" w:tplc="04090019" w:tentative="1">
      <w:start w:val="1"/>
      <w:numFmt w:val="lowerLetter"/>
      <w:lvlText w:val="%8."/>
      <w:lvlJc w:val="left"/>
      <w:pPr>
        <w:ind w:left="7160" w:hanging="360"/>
      </w:pPr>
    </w:lvl>
    <w:lvl w:ilvl="8" w:tplc="0409001B" w:tentative="1">
      <w:start w:val="1"/>
      <w:numFmt w:val="lowerRoman"/>
      <w:lvlText w:val="%9."/>
      <w:lvlJc w:val="right"/>
      <w:pPr>
        <w:ind w:left="7880" w:hanging="180"/>
      </w:pPr>
    </w:lvl>
  </w:abstractNum>
  <w:abstractNum w:abstractNumId="12">
    <w:nsid w:val="26FF4ADC"/>
    <w:multiLevelType w:val="hybridMultilevel"/>
    <w:tmpl w:val="2578B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8F1A82"/>
    <w:multiLevelType w:val="hybridMultilevel"/>
    <w:tmpl w:val="AE00D140"/>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AC500E6"/>
    <w:multiLevelType w:val="hybridMultilevel"/>
    <w:tmpl w:val="6E307E90"/>
    <w:lvl w:ilvl="0" w:tplc="D17061C0">
      <w:start w:val="1"/>
      <w:numFmt w:val="decimal"/>
      <w:lvlText w:val="%1."/>
      <w:lvlJc w:val="left"/>
      <w:pPr>
        <w:tabs>
          <w:tab w:val="num" w:pos="720"/>
        </w:tabs>
        <w:ind w:left="720" w:hanging="360"/>
      </w:pPr>
    </w:lvl>
    <w:lvl w:ilvl="1" w:tplc="68D074E4" w:tentative="1">
      <w:start w:val="1"/>
      <w:numFmt w:val="decimal"/>
      <w:lvlText w:val="%2."/>
      <w:lvlJc w:val="left"/>
      <w:pPr>
        <w:tabs>
          <w:tab w:val="num" w:pos="1440"/>
        </w:tabs>
        <w:ind w:left="1440" w:hanging="360"/>
      </w:pPr>
    </w:lvl>
    <w:lvl w:ilvl="2" w:tplc="CAC21884" w:tentative="1">
      <w:start w:val="1"/>
      <w:numFmt w:val="decimal"/>
      <w:lvlText w:val="%3."/>
      <w:lvlJc w:val="left"/>
      <w:pPr>
        <w:tabs>
          <w:tab w:val="num" w:pos="2160"/>
        </w:tabs>
        <w:ind w:left="2160" w:hanging="360"/>
      </w:pPr>
    </w:lvl>
    <w:lvl w:ilvl="3" w:tplc="F4D8BE60" w:tentative="1">
      <w:start w:val="1"/>
      <w:numFmt w:val="decimal"/>
      <w:lvlText w:val="%4."/>
      <w:lvlJc w:val="left"/>
      <w:pPr>
        <w:tabs>
          <w:tab w:val="num" w:pos="2880"/>
        </w:tabs>
        <w:ind w:left="2880" w:hanging="360"/>
      </w:pPr>
    </w:lvl>
    <w:lvl w:ilvl="4" w:tplc="F776ECBE" w:tentative="1">
      <w:start w:val="1"/>
      <w:numFmt w:val="decimal"/>
      <w:lvlText w:val="%5."/>
      <w:lvlJc w:val="left"/>
      <w:pPr>
        <w:tabs>
          <w:tab w:val="num" w:pos="3600"/>
        </w:tabs>
        <w:ind w:left="3600" w:hanging="360"/>
      </w:pPr>
    </w:lvl>
    <w:lvl w:ilvl="5" w:tplc="CBFE8800" w:tentative="1">
      <w:start w:val="1"/>
      <w:numFmt w:val="decimal"/>
      <w:lvlText w:val="%6."/>
      <w:lvlJc w:val="left"/>
      <w:pPr>
        <w:tabs>
          <w:tab w:val="num" w:pos="4320"/>
        </w:tabs>
        <w:ind w:left="4320" w:hanging="360"/>
      </w:pPr>
    </w:lvl>
    <w:lvl w:ilvl="6" w:tplc="DC22C682" w:tentative="1">
      <w:start w:val="1"/>
      <w:numFmt w:val="decimal"/>
      <w:lvlText w:val="%7."/>
      <w:lvlJc w:val="left"/>
      <w:pPr>
        <w:tabs>
          <w:tab w:val="num" w:pos="5040"/>
        </w:tabs>
        <w:ind w:left="5040" w:hanging="360"/>
      </w:pPr>
    </w:lvl>
    <w:lvl w:ilvl="7" w:tplc="E702C0E0" w:tentative="1">
      <w:start w:val="1"/>
      <w:numFmt w:val="decimal"/>
      <w:lvlText w:val="%8."/>
      <w:lvlJc w:val="left"/>
      <w:pPr>
        <w:tabs>
          <w:tab w:val="num" w:pos="5760"/>
        </w:tabs>
        <w:ind w:left="5760" w:hanging="360"/>
      </w:pPr>
    </w:lvl>
    <w:lvl w:ilvl="8" w:tplc="E66A0830" w:tentative="1">
      <w:start w:val="1"/>
      <w:numFmt w:val="decimal"/>
      <w:lvlText w:val="%9."/>
      <w:lvlJc w:val="left"/>
      <w:pPr>
        <w:tabs>
          <w:tab w:val="num" w:pos="6480"/>
        </w:tabs>
        <w:ind w:left="6480" w:hanging="360"/>
      </w:pPr>
    </w:lvl>
  </w:abstractNum>
  <w:abstractNum w:abstractNumId="15">
    <w:nsid w:val="2ADE4068"/>
    <w:multiLevelType w:val="hybridMultilevel"/>
    <w:tmpl w:val="C1820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E5F0F26"/>
    <w:multiLevelType w:val="hybridMultilevel"/>
    <w:tmpl w:val="5D32A240"/>
    <w:lvl w:ilvl="0" w:tplc="02AE0582">
      <w:start w:val="1"/>
      <w:numFmt w:val="bullet"/>
      <w:lvlText w:val=""/>
      <w:lvlJc w:val="left"/>
      <w:pPr>
        <w:ind w:left="720" w:hanging="360"/>
      </w:pPr>
      <w:rPr>
        <w:rFonts w:ascii="Symbol" w:hAnsi="Symbol" w:hint="default"/>
        <w:color w:val="F58025"/>
      </w:rPr>
    </w:lvl>
    <w:lvl w:ilvl="1" w:tplc="BEFED21E">
      <w:start w:val="1"/>
      <w:numFmt w:val="bullet"/>
      <w:lvlText w:val="o"/>
      <w:lvlJc w:val="left"/>
      <w:pPr>
        <w:ind w:left="1440" w:hanging="360"/>
      </w:pPr>
      <w:rPr>
        <w:rFonts w:ascii="Courier New" w:hAnsi="Courier New" w:cs="Courier New" w:hint="default"/>
      </w:rPr>
    </w:lvl>
    <w:lvl w:ilvl="2" w:tplc="6BF8A47E">
      <w:start w:val="1"/>
      <w:numFmt w:val="bullet"/>
      <w:lvlText w:val=""/>
      <w:lvlJc w:val="left"/>
      <w:pPr>
        <w:ind w:left="2160" w:hanging="360"/>
      </w:pPr>
      <w:rPr>
        <w:rFonts w:ascii="Wingdings" w:hAnsi="Wingdings" w:hint="default"/>
      </w:rPr>
    </w:lvl>
    <w:lvl w:ilvl="3" w:tplc="F1060394" w:tentative="1">
      <w:start w:val="1"/>
      <w:numFmt w:val="bullet"/>
      <w:lvlText w:val=""/>
      <w:lvlJc w:val="left"/>
      <w:pPr>
        <w:ind w:left="2880" w:hanging="360"/>
      </w:pPr>
      <w:rPr>
        <w:rFonts w:ascii="Symbol" w:hAnsi="Symbol" w:hint="default"/>
      </w:rPr>
    </w:lvl>
    <w:lvl w:ilvl="4" w:tplc="91A61D52" w:tentative="1">
      <w:start w:val="1"/>
      <w:numFmt w:val="bullet"/>
      <w:lvlText w:val="o"/>
      <w:lvlJc w:val="left"/>
      <w:pPr>
        <w:ind w:left="3600" w:hanging="360"/>
      </w:pPr>
      <w:rPr>
        <w:rFonts w:ascii="Courier New" w:hAnsi="Courier New" w:cs="Courier New" w:hint="default"/>
      </w:rPr>
    </w:lvl>
    <w:lvl w:ilvl="5" w:tplc="35FC7A90" w:tentative="1">
      <w:start w:val="1"/>
      <w:numFmt w:val="bullet"/>
      <w:lvlText w:val=""/>
      <w:lvlJc w:val="left"/>
      <w:pPr>
        <w:ind w:left="4320" w:hanging="360"/>
      </w:pPr>
      <w:rPr>
        <w:rFonts w:ascii="Wingdings" w:hAnsi="Wingdings" w:hint="default"/>
      </w:rPr>
    </w:lvl>
    <w:lvl w:ilvl="6" w:tplc="7130B4D4" w:tentative="1">
      <w:start w:val="1"/>
      <w:numFmt w:val="bullet"/>
      <w:lvlText w:val=""/>
      <w:lvlJc w:val="left"/>
      <w:pPr>
        <w:ind w:left="5040" w:hanging="360"/>
      </w:pPr>
      <w:rPr>
        <w:rFonts w:ascii="Symbol" w:hAnsi="Symbol" w:hint="default"/>
      </w:rPr>
    </w:lvl>
    <w:lvl w:ilvl="7" w:tplc="D3724192" w:tentative="1">
      <w:start w:val="1"/>
      <w:numFmt w:val="bullet"/>
      <w:lvlText w:val="o"/>
      <w:lvlJc w:val="left"/>
      <w:pPr>
        <w:ind w:left="5760" w:hanging="360"/>
      </w:pPr>
      <w:rPr>
        <w:rFonts w:ascii="Courier New" w:hAnsi="Courier New" w:cs="Courier New" w:hint="default"/>
      </w:rPr>
    </w:lvl>
    <w:lvl w:ilvl="8" w:tplc="E52C5852" w:tentative="1">
      <w:start w:val="1"/>
      <w:numFmt w:val="bullet"/>
      <w:lvlText w:val=""/>
      <w:lvlJc w:val="left"/>
      <w:pPr>
        <w:ind w:left="6480" w:hanging="360"/>
      </w:pPr>
      <w:rPr>
        <w:rFonts w:ascii="Wingdings" w:hAnsi="Wingdings" w:hint="default"/>
      </w:rPr>
    </w:lvl>
  </w:abstractNum>
  <w:abstractNum w:abstractNumId="17">
    <w:nsid w:val="3F487D63"/>
    <w:multiLevelType w:val="hybridMultilevel"/>
    <w:tmpl w:val="3F9CA1DE"/>
    <w:lvl w:ilvl="0" w:tplc="6742C22C">
      <w:start w:val="1"/>
      <w:numFmt w:val="decimal"/>
      <w:lvlText w:val="%1."/>
      <w:lvlJc w:val="left"/>
      <w:pPr>
        <w:tabs>
          <w:tab w:val="num" w:pos="720"/>
        </w:tabs>
        <w:ind w:left="720" w:hanging="360"/>
      </w:pPr>
    </w:lvl>
    <w:lvl w:ilvl="1" w:tplc="A69EA0F4" w:tentative="1">
      <w:start w:val="1"/>
      <w:numFmt w:val="decimal"/>
      <w:lvlText w:val="%2."/>
      <w:lvlJc w:val="left"/>
      <w:pPr>
        <w:tabs>
          <w:tab w:val="num" w:pos="1440"/>
        </w:tabs>
        <w:ind w:left="1440" w:hanging="360"/>
      </w:pPr>
    </w:lvl>
    <w:lvl w:ilvl="2" w:tplc="55006A34" w:tentative="1">
      <w:start w:val="1"/>
      <w:numFmt w:val="decimal"/>
      <w:lvlText w:val="%3."/>
      <w:lvlJc w:val="left"/>
      <w:pPr>
        <w:tabs>
          <w:tab w:val="num" w:pos="2160"/>
        </w:tabs>
        <w:ind w:left="2160" w:hanging="360"/>
      </w:pPr>
    </w:lvl>
    <w:lvl w:ilvl="3" w:tplc="EE1EA132" w:tentative="1">
      <w:start w:val="1"/>
      <w:numFmt w:val="decimal"/>
      <w:lvlText w:val="%4."/>
      <w:lvlJc w:val="left"/>
      <w:pPr>
        <w:tabs>
          <w:tab w:val="num" w:pos="2880"/>
        </w:tabs>
        <w:ind w:left="2880" w:hanging="360"/>
      </w:pPr>
    </w:lvl>
    <w:lvl w:ilvl="4" w:tplc="A2E485A4" w:tentative="1">
      <w:start w:val="1"/>
      <w:numFmt w:val="decimal"/>
      <w:lvlText w:val="%5."/>
      <w:lvlJc w:val="left"/>
      <w:pPr>
        <w:tabs>
          <w:tab w:val="num" w:pos="3600"/>
        </w:tabs>
        <w:ind w:left="3600" w:hanging="360"/>
      </w:pPr>
    </w:lvl>
    <w:lvl w:ilvl="5" w:tplc="6BB69296" w:tentative="1">
      <w:start w:val="1"/>
      <w:numFmt w:val="decimal"/>
      <w:lvlText w:val="%6."/>
      <w:lvlJc w:val="left"/>
      <w:pPr>
        <w:tabs>
          <w:tab w:val="num" w:pos="4320"/>
        </w:tabs>
        <w:ind w:left="4320" w:hanging="360"/>
      </w:pPr>
    </w:lvl>
    <w:lvl w:ilvl="6" w:tplc="0E8211D8" w:tentative="1">
      <w:start w:val="1"/>
      <w:numFmt w:val="decimal"/>
      <w:lvlText w:val="%7."/>
      <w:lvlJc w:val="left"/>
      <w:pPr>
        <w:tabs>
          <w:tab w:val="num" w:pos="5040"/>
        </w:tabs>
        <w:ind w:left="5040" w:hanging="360"/>
      </w:pPr>
    </w:lvl>
    <w:lvl w:ilvl="7" w:tplc="E986532E" w:tentative="1">
      <w:start w:val="1"/>
      <w:numFmt w:val="decimal"/>
      <w:lvlText w:val="%8."/>
      <w:lvlJc w:val="left"/>
      <w:pPr>
        <w:tabs>
          <w:tab w:val="num" w:pos="5760"/>
        </w:tabs>
        <w:ind w:left="5760" w:hanging="360"/>
      </w:pPr>
    </w:lvl>
    <w:lvl w:ilvl="8" w:tplc="85D6EEB2" w:tentative="1">
      <w:start w:val="1"/>
      <w:numFmt w:val="decimal"/>
      <w:lvlText w:val="%9."/>
      <w:lvlJc w:val="left"/>
      <w:pPr>
        <w:tabs>
          <w:tab w:val="num" w:pos="6480"/>
        </w:tabs>
        <w:ind w:left="6480" w:hanging="360"/>
      </w:pPr>
    </w:lvl>
  </w:abstractNum>
  <w:abstractNum w:abstractNumId="18">
    <w:nsid w:val="4A46260C"/>
    <w:multiLevelType w:val="hybridMultilevel"/>
    <w:tmpl w:val="A544B968"/>
    <w:lvl w:ilvl="0" w:tplc="ABB6F3DA">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F512F1C"/>
    <w:multiLevelType w:val="hybridMultilevel"/>
    <w:tmpl w:val="EB1C45C6"/>
    <w:lvl w:ilvl="0" w:tplc="17FC9EBA">
      <w:start w:val="1"/>
      <w:numFmt w:val="decimal"/>
      <w:lvlText w:val="%1."/>
      <w:lvlJc w:val="left"/>
      <w:pPr>
        <w:tabs>
          <w:tab w:val="num" w:pos="720"/>
        </w:tabs>
        <w:ind w:left="720" w:hanging="360"/>
      </w:pPr>
    </w:lvl>
    <w:lvl w:ilvl="1" w:tplc="C7802DC0" w:tentative="1">
      <w:start w:val="1"/>
      <w:numFmt w:val="decimal"/>
      <w:lvlText w:val="%2."/>
      <w:lvlJc w:val="left"/>
      <w:pPr>
        <w:tabs>
          <w:tab w:val="num" w:pos="1440"/>
        </w:tabs>
        <w:ind w:left="1440" w:hanging="360"/>
      </w:pPr>
    </w:lvl>
    <w:lvl w:ilvl="2" w:tplc="A2AC50A0" w:tentative="1">
      <w:start w:val="1"/>
      <w:numFmt w:val="decimal"/>
      <w:lvlText w:val="%3."/>
      <w:lvlJc w:val="left"/>
      <w:pPr>
        <w:tabs>
          <w:tab w:val="num" w:pos="2160"/>
        </w:tabs>
        <w:ind w:left="2160" w:hanging="360"/>
      </w:pPr>
    </w:lvl>
    <w:lvl w:ilvl="3" w:tplc="78165070" w:tentative="1">
      <w:start w:val="1"/>
      <w:numFmt w:val="decimal"/>
      <w:lvlText w:val="%4."/>
      <w:lvlJc w:val="left"/>
      <w:pPr>
        <w:tabs>
          <w:tab w:val="num" w:pos="2880"/>
        </w:tabs>
        <w:ind w:left="2880" w:hanging="360"/>
      </w:pPr>
    </w:lvl>
    <w:lvl w:ilvl="4" w:tplc="4A262086" w:tentative="1">
      <w:start w:val="1"/>
      <w:numFmt w:val="decimal"/>
      <w:lvlText w:val="%5."/>
      <w:lvlJc w:val="left"/>
      <w:pPr>
        <w:tabs>
          <w:tab w:val="num" w:pos="3600"/>
        </w:tabs>
        <w:ind w:left="3600" w:hanging="360"/>
      </w:pPr>
    </w:lvl>
    <w:lvl w:ilvl="5" w:tplc="1520B02A" w:tentative="1">
      <w:start w:val="1"/>
      <w:numFmt w:val="decimal"/>
      <w:lvlText w:val="%6."/>
      <w:lvlJc w:val="left"/>
      <w:pPr>
        <w:tabs>
          <w:tab w:val="num" w:pos="4320"/>
        </w:tabs>
        <w:ind w:left="4320" w:hanging="360"/>
      </w:pPr>
    </w:lvl>
    <w:lvl w:ilvl="6" w:tplc="CACC8B2C" w:tentative="1">
      <w:start w:val="1"/>
      <w:numFmt w:val="decimal"/>
      <w:lvlText w:val="%7."/>
      <w:lvlJc w:val="left"/>
      <w:pPr>
        <w:tabs>
          <w:tab w:val="num" w:pos="5040"/>
        </w:tabs>
        <w:ind w:left="5040" w:hanging="360"/>
      </w:pPr>
    </w:lvl>
    <w:lvl w:ilvl="7" w:tplc="85A471F4" w:tentative="1">
      <w:start w:val="1"/>
      <w:numFmt w:val="decimal"/>
      <w:lvlText w:val="%8."/>
      <w:lvlJc w:val="left"/>
      <w:pPr>
        <w:tabs>
          <w:tab w:val="num" w:pos="5760"/>
        </w:tabs>
        <w:ind w:left="5760" w:hanging="360"/>
      </w:pPr>
    </w:lvl>
    <w:lvl w:ilvl="8" w:tplc="40A2056C" w:tentative="1">
      <w:start w:val="1"/>
      <w:numFmt w:val="decimal"/>
      <w:lvlText w:val="%9."/>
      <w:lvlJc w:val="left"/>
      <w:pPr>
        <w:tabs>
          <w:tab w:val="num" w:pos="6480"/>
        </w:tabs>
        <w:ind w:left="6480" w:hanging="360"/>
      </w:pPr>
    </w:lvl>
  </w:abstractNum>
  <w:abstractNum w:abstractNumId="20">
    <w:nsid w:val="534B38C2"/>
    <w:multiLevelType w:val="hybridMultilevel"/>
    <w:tmpl w:val="C1820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A6E6A3B"/>
    <w:multiLevelType w:val="hybridMultilevel"/>
    <w:tmpl w:val="8D1015BC"/>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ADF600F"/>
    <w:multiLevelType w:val="hybridMultilevel"/>
    <w:tmpl w:val="E312A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1AE17C4"/>
    <w:multiLevelType w:val="hybridMultilevel"/>
    <w:tmpl w:val="ABF6B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4CE6DB0"/>
    <w:multiLevelType w:val="hybridMultilevel"/>
    <w:tmpl w:val="AE80EE00"/>
    <w:lvl w:ilvl="0" w:tplc="0409000F">
      <w:start w:val="1"/>
      <w:numFmt w:val="decimal"/>
      <w:lvlText w:val="%1."/>
      <w:lvlJc w:val="left"/>
      <w:pPr>
        <w:ind w:left="2120" w:hanging="360"/>
      </w:pPr>
    </w:lvl>
    <w:lvl w:ilvl="1" w:tplc="04090019" w:tentative="1">
      <w:start w:val="1"/>
      <w:numFmt w:val="lowerLetter"/>
      <w:lvlText w:val="%2."/>
      <w:lvlJc w:val="left"/>
      <w:pPr>
        <w:ind w:left="2840" w:hanging="360"/>
      </w:pPr>
    </w:lvl>
    <w:lvl w:ilvl="2" w:tplc="0409001B" w:tentative="1">
      <w:start w:val="1"/>
      <w:numFmt w:val="lowerRoman"/>
      <w:lvlText w:val="%3."/>
      <w:lvlJc w:val="right"/>
      <w:pPr>
        <w:ind w:left="3560" w:hanging="180"/>
      </w:pPr>
    </w:lvl>
    <w:lvl w:ilvl="3" w:tplc="0409000F" w:tentative="1">
      <w:start w:val="1"/>
      <w:numFmt w:val="decimal"/>
      <w:lvlText w:val="%4."/>
      <w:lvlJc w:val="left"/>
      <w:pPr>
        <w:ind w:left="4280" w:hanging="360"/>
      </w:pPr>
    </w:lvl>
    <w:lvl w:ilvl="4" w:tplc="04090019" w:tentative="1">
      <w:start w:val="1"/>
      <w:numFmt w:val="lowerLetter"/>
      <w:lvlText w:val="%5."/>
      <w:lvlJc w:val="left"/>
      <w:pPr>
        <w:ind w:left="5000" w:hanging="360"/>
      </w:pPr>
    </w:lvl>
    <w:lvl w:ilvl="5" w:tplc="0409001B" w:tentative="1">
      <w:start w:val="1"/>
      <w:numFmt w:val="lowerRoman"/>
      <w:lvlText w:val="%6."/>
      <w:lvlJc w:val="right"/>
      <w:pPr>
        <w:ind w:left="5720" w:hanging="180"/>
      </w:pPr>
    </w:lvl>
    <w:lvl w:ilvl="6" w:tplc="0409000F" w:tentative="1">
      <w:start w:val="1"/>
      <w:numFmt w:val="decimal"/>
      <w:lvlText w:val="%7."/>
      <w:lvlJc w:val="left"/>
      <w:pPr>
        <w:ind w:left="6440" w:hanging="360"/>
      </w:pPr>
    </w:lvl>
    <w:lvl w:ilvl="7" w:tplc="04090019" w:tentative="1">
      <w:start w:val="1"/>
      <w:numFmt w:val="lowerLetter"/>
      <w:lvlText w:val="%8."/>
      <w:lvlJc w:val="left"/>
      <w:pPr>
        <w:ind w:left="7160" w:hanging="360"/>
      </w:pPr>
    </w:lvl>
    <w:lvl w:ilvl="8" w:tplc="0409001B" w:tentative="1">
      <w:start w:val="1"/>
      <w:numFmt w:val="lowerRoman"/>
      <w:lvlText w:val="%9."/>
      <w:lvlJc w:val="right"/>
      <w:pPr>
        <w:ind w:left="7880" w:hanging="180"/>
      </w:pPr>
    </w:lvl>
  </w:abstractNum>
  <w:abstractNum w:abstractNumId="25">
    <w:nsid w:val="64F72739"/>
    <w:multiLevelType w:val="hybridMultilevel"/>
    <w:tmpl w:val="F3B8850C"/>
    <w:lvl w:ilvl="0" w:tplc="0409000F">
      <w:start w:val="1"/>
      <w:numFmt w:val="decimal"/>
      <w:lvlText w:val="%1."/>
      <w:lvlJc w:val="left"/>
      <w:pPr>
        <w:ind w:left="2120" w:hanging="360"/>
      </w:pPr>
    </w:lvl>
    <w:lvl w:ilvl="1" w:tplc="04090019" w:tentative="1">
      <w:start w:val="1"/>
      <w:numFmt w:val="lowerLetter"/>
      <w:lvlText w:val="%2."/>
      <w:lvlJc w:val="left"/>
      <w:pPr>
        <w:ind w:left="2840" w:hanging="360"/>
      </w:pPr>
    </w:lvl>
    <w:lvl w:ilvl="2" w:tplc="0409001B" w:tentative="1">
      <w:start w:val="1"/>
      <w:numFmt w:val="lowerRoman"/>
      <w:lvlText w:val="%3."/>
      <w:lvlJc w:val="right"/>
      <w:pPr>
        <w:ind w:left="3560" w:hanging="180"/>
      </w:pPr>
    </w:lvl>
    <w:lvl w:ilvl="3" w:tplc="0409000F" w:tentative="1">
      <w:start w:val="1"/>
      <w:numFmt w:val="decimal"/>
      <w:lvlText w:val="%4."/>
      <w:lvlJc w:val="left"/>
      <w:pPr>
        <w:ind w:left="4280" w:hanging="360"/>
      </w:pPr>
    </w:lvl>
    <w:lvl w:ilvl="4" w:tplc="04090019" w:tentative="1">
      <w:start w:val="1"/>
      <w:numFmt w:val="lowerLetter"/>
      <w:lvlText w:val="%5."/>
      <w:lvlJc w:val="left"/>
      <w:pPr>
        <w:ind w:left="5000" w:hanging="360"/>
      </w:pPr>
    </w:lvl>
    <w:lvl w:ilvl="5" w:tplc="0409001B" w:tentative="1">
      <w:start w:val="1"/>
      <w:numFmt w:val="lowerRoman"/>
      <w:lvlText w:val="%6."/>
      <w:lvlJc w:val="right"/>
      <w:pPr>
        <w:ind w:left="5720" w:hanging="180"/>
      </w:pPr>
    </w:lvl>
    <w:lvl w:ilvl="6" w:tplc="0409000F" w:tentative="1">
      <w:start w:val="1"/>
      <w:numFmt w:val="decimal"/>
      <w:lvlText w:val="%7."/>
      <w:lvlJc w:val="left"/>
      <w:pPr>
        <w:ind w:left="6440" w:hanging="360"/>
      </w:pPr>
    </w:lvl>
    <w:lvl w:ilvl="7" w:tplc="04090019" w:tentative="1">
      <w:start w:val="1"/>
      <w:numFmt w:val="lowerLetter"/>
      <w:lvlText w:val="%8."/>
      <w:lvlJc w:val="left"/>
      <w:pPr>
        <w:ind w:left="7160" w:hanging="360"/>
      </w:pPr>
    </w:lvl>
    <w:lvl w:ilvl="8" w:tplc="0409001B" w:tentative="1">
      <w:start w:val="1"/>
      <w:numFmt w:val="lowerRoman"/>
      <w:lvlText w:val="%9."/>
      <w:lvlJc w:val="right"/>
      <w:pPr>
        <w:ind w:left="7880" w:hanging="180"/>
      </w:pPr>
    </w:lvl>
  </w:abstractNum>
  <w:abstractNum w:abstractNumId="26">
    <w:nsid w:val="6DBF0BEC"/>
    <w:multiLevelType w:val="hybridMultilevel"/>
    <w:tmpl w:val="6310CDAE"/>
    <w:lvl w:ilvl="0" w:tplc="7AD0F00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EEE7C36"/>
    <w:multiLevelType w:val="hybridMultilevel"/>
    <w:tmpl w:val="505A08C4"/>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1522F63"/>
    <w:multiLevelType w:val="hybridMultilevel"/>
    <w:tmpl w:val="3898712E"/>
    <w:lvl w:ilvl="0" w:tplc="70A24F82">
      <w:start w:val="1"/>
      <w:numFmt w:val="decimal"/>
      <w:lvlText w:val="%1."/>
      <w:lvlJc w:val="left"/>
      <w:pPr>
        <w:tabs>
          <w:tab w:val="num" w:pos="720"/>
        </w:tabs>
        <w:ind w:left="720" w:hanging="360"/>
      </w:pPr>
    </w:lvl>
    <w:lvl w:ilvl="1" w:tplc="7DE2D07C" w:tentative="1">
      <w:start w:val="1"/>
      <w:numFmt w:val="decimal"/>
      <w:lvlText w:val="%2."/>
      <w:lvlJc w:val="left"/>
      <w:pPr>
        <w:tabs>
          <w:tab w:val="num" w:pos="1440"/>
        </w:tabs>
        <w:ind w:left="1440" w:hanging="360"/>
      </w:pPr>
    </w:lvl>
    <w:lvl w:ilvl="2" w:tplc="BBB47AFC" w:tentative="1">
      <w:start w:val="1"/>
      <w:numFmt w:val="decimal"/>
      <w:lvlText w:val="%3."/>
      <w:lvlJc w:val="left"/>
      <w:pPr>
        <w:tabs>
          <w:tab w:val="num" w:pos="2160"/>
        </w:tabs>
        <w:ind w:left="2160" w:hanging="360"/>
      </w:pPr>
    </w:lvl>
    <w:lvl w:ilvl="3" w:tplc="94FC32FC" w:tentative="1">
      <w:start w:val="1"/>
      <w:numFmt w:val="decimal"/>
      <w:lvlText w:val="%4."/>
      <w:lvlJc w:val="left"/>
      <w:pPr>
        <w:tabs>
          <w:tab w:val="num" w:pos="2880"/>
        </w:tabs>
        <w:ind w:left="2880" w:hanging="360"/>
      </w:pPr>
    </w:lvl>
    <w:lvl w:ilvl="4" w:tplc="616CE56C" w:tentative="1">
      <w:start w:val="1"/>
      <w:numFmt w:val="decimal"/>
      <w:lvlText w:val="%5."/>
      <w:lvlJc w:val="left"/>
      <w:pPr>
        <w:tabs>
          <w:tab w:val="num" w:pos="3600"/>
        </w:tabs>
        <w:ind w:left="3600" w:hanging="360"/>
      </w:pPr>
    </w:lvl>
    <w:lvl w:ilvl="5" w:tplc="EF38E974" w:tentative="1">
      <w:start w:val="1"/>
      <w:numFmt w:val="decimal"/>
      <w:lvlText w:val="%6."/>
      <w:lvlJc w:val="left"/>
      <w:pPr>
        <w:tabs>
          <w:tab w:val="num" w:pos="4320"/>
        </w:tabs>
        <w:ind w:left="4320" w:hanging="360"/>
      </w:pPr>
    </w:lvl>
    <w:lvl w:ilvl="6" w:tplc="AA8A00D2" w:tentative="1">
      <w:start w:val="1"/>
      <w:numFmt w:val="decimal"/>
      <w:lvlText w:val="%7."/>
      <w:lvlJc w:val="left"/>
      <w:pPr>
        <w:tabs>
          <w:tab w:val="num" w:pos="5040"/>
        </w:tabs>
        <w:ind w:left="5040" w:hanging="360"/>
      </w:pPr>
    </w:lvl>
    <w:lvl w:ilvl="7" w:tplc="B9F6A384" w:tentative="1">
      <w:start w:val="1"/>
      <w:numFmt w:val="decimal"/>
      <w:lvlText w:val="%8."/>
      <w:lvlJc w:val="left"/>
      <w:pPr>
        <w:tabs>
          <w:tab w:val="num" w:pos="5760"/>
        </w:tabs>
        <w:ind w:left="5760" w:hanging="360"/>
      </w:pPr>
    </w:lvl>
    <w:lvl w:ilvl="8" w:tplc="6DDE6B52" w:tentative="1">
      <w:start w:val="1"/>
      <w:numFmt w:val="decimal"/>
      <w:lvlText w:val="%9."/>
      <w:lvlJc w:val="left"/>
      <w:pPr>
        <w:tabs>
          <w:tab w:val="num" w:pos="6480"/>
        </w:tabs>
        <w:ind w:left="6480" w:hanging="360"/>
      </w:pPr>
    </w:lvl>
  </w:abstractNum>
  <w:abstractNum w:abstractNumId="29">
    <w:nsid w:val="7798628B"/>
    <w:multiLevelType w:val="hybridMultilevel"/>
    <w:tmpl w:val="3FFAC472"/>
    <w:lvl w:ilvl="0" w:tplc="29CA76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9A45E2E"/>
    <w:multiLevelType w:val="hybridMultilevel"/>
    <w:tmpl w:val="963CE0F2"/>
    <w:lvl w:ilvl="0" w:tplc="0409000F">
      <w:start w:val="1"/>
      <w:numFmt w:val="decimal"/>
      <w:lvlText w:val="%1."/>
      <w:lvlJc w:val="left"/>
      <w:pPr>
        <w:ind w:left="2168" w:hanging="360"/>
      </w:pPr>
    </w:lvl>
    <w:lvl w:ilvl="1" w:tplc="04090019" w:tentative="1">
      <w:start w:val="1"/>
      <w:numFmt w:val="lowerLetter"/>
      <w:lvlText w:val="%2."/>
      <w:lvlJc w:val="left"/>
      <w:pPr>
        <w:ind w:left="2888" w:hanging="360"/>
      </w:pPr>
    </w:lvl>
    <w:lvl w:ilvl="2" w:tplc="0409001B" w:tentative="1">
      <w:start w:val="1"/>
      <w:numFmt w:val="lowerRoman"/>
      <w:lvlText w:val="%3."/>
      <w:lvlJc w:val="right"/>
      <w:pPr>
        <w:ind w:left="3608" w:hanging="180"/>
      </w:pPr>
    </w:lvl>
    <w:lvl w:ilvl="3" w:tplc="0409000F" w:tentative="1">
      <w:start w:val="1"/>
      <w:numFmt w:val="decimal"/>
      <w:lvlText w:val="%4."/>
      <w:lvlJc w:val="left"/>
      <w:pPr>
        <w:ind w:left="4328" w:hanging="360"/>
      </w:pPr>
    </w:lvl>
    <w:lvl w:ilvl="4" w:tplc="04090019" w:tentative="1">
      <w:start w:val="1"/>
      <w:numFmt w:val="lowerLetter"/>
      <w:lvlText w:val="%5."/>
      <w:lvlJc w:val="left"/>
      <w:pPr>
        <w:ind w:left="5048" w:hanging="360"/>
      </w:pPr>
    </w:lvl>
    <w:lvl w:ilvl="5" w:tplc="0409001B" w:tentative="1">
      <w:start w:val="1"/>
      <w:numFmt w:val="lowerRoman"/>
      <w:lvlText w:val="%6."/>
      <w:lvlJc w:val="right"/>
      <w:pPr>
        <w:ind w:left="5768" w:hanging="180"/>
      </w:pPr>
    </w:lvl>
    <w:lvl w:ilvl="6" w:tplc="0409000F" w:tentative="1">
      <w:start w:val="1"/>
      <w:numFmt w:val="decimal"/>
      <w:lvlText w:val="%7."/>
      <w:lvlJc w:val="left"/>
      <w:pPr>
        <w:ind w:left="6488" w:hanging="360"/>
      </w:pPr>
    </w:lvl>
    <w:lvl w:ilvl="7" w:tplc="04090019" w:tentative="1">
      <w:start w:val="1"/>
      <w:numFmt w:val="lowerLetter"/>
      <w:lvlText w:val="%8."/>
      <w:lvlJc w:val="left"/>
      <w:pPr>
        <w:ind w:left="7208" w:hanging="360"/>
      </w:pPr>
    </w:lvl>
    <w:lvl w:ilvl="8" w:tplc="0409001B" w:tentative="1">
      <w:start w:val="1"/>
      <w:numFmt w:val="lowerRoman"/>
      <w:lvlText w:val="%9."/>
      <w:lvlJc w:val="right"/>
      <w:pPr>
        <w:ind w:left="7928" w:hanging="180"/>
      </w:pPr>
    </w:lvl>
  </w:abstractNum>
  <w:abstractNum w:abstractNumId="31">
    <w:nsid w:val="7E1075C5"/>
    <w:multiLevelType w:val="hybridMultilevel"/>
    <w:tmpl w:val="1D825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EE910DE"/>
    <w:multiLevelType w:val="hybridMultilevel"/>
    <w:tmpl w:val="6B760DE8"/>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9"/>
  </w:num>
  <w:num w:numId="3">
    <w:abstractNumId w:val="18"/>
  </w:num>
  <w:num w:numId="4">
    <w:abstractNumId w:val="15"/>
  </w:num>
  <w:num w:numId="5">
    <w:abstractNumId w:val="20"/>
  </w:num>
  <w:num w:numId="6">
    <w:abstractNumId w:val="31"/>
  </w:num>
  <w:num w:numId="7">
    <w:abstractNumId w:val="13"/>
  </w:num>
  <w:num w:numId="8">
    <w:abstractNumId w:val="23"/>
  </w:num>
  <w:num w:numId="9">
    <w:abstractNumId w:val="1"/>
  </w:num>
  <w:num w:numId="10">
    <w:abstractNumId w:val="26"/>
  </w:num>
  <w:num w:numId="11">
    <w:abstractNumId w:val="27"/>
  </w:num>
  <w:num w:numId="12">
    <w:abstractNumId w:val="32"/>
  </w:num>
  <w:num w:numId="13">
    <w:abstractNumId w:val="5"/>
  </w:num>
  <w:num w:numId="14">
    <w:abstractNumId w:val="21"/>
  </w:num>
  <w:num w:numId="15">
    <w:abstractNumId w:val="8"/>
  </w:num>
  <w:num w:numId="16">
    <w:abstractNumId w:val="0"/>
  </w:num>
  <w:num w:numId="17">
    <w:abstractNumId w:val="12"/>
  </w:num>
  <w:num w:numId="18">
    <w:abstractNumId w:val="3"/>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num>
  <w:num w:numId="20">
    <w:abstractNumId w:val="10"/>
  </w:num>
  <w:num w:numId="21">
    <w:abstractNumId w:val="24"/>
  </w:num>
  <w:num w:numId="22">
    <w:abstractNumId w:val="11"/>
  </w:num>
  <w:num w:numId="23">
    <w:abstractNumId w:val="7"/>
  </w:num>
  <w:num w:numId="24">
    <w:abstractNumId w:val="30"/>
  </w:num>
  <w:num w:numId="25">
    <w:abstractNumId w:val="25"/>
  </w:num>
  <w:num w:numId="26">
    <w:abstractNumId w:val="4"/>
  </w:num>
  <w:num w:numId="27">
    <w:abstractNumId w:val="16"/>
  </w:num>
  <w:num w:numId="28">
    <w:abstractNumId w:val="22"/>
  </w:num>
  <w:num w:numId="29">
    <w:abstractNumId w:val="19"/>
  </w:num>
  <w:num w:numId="30">
    <w:abstractNumId w:val="28"/>
  </w:num>
  <w:num w:numId="31">
    <w:abstractNumId w:val="17"/>
  </w:num>
  <w:num w:numId="32">
    <w:abstractNumId w:val="9"/>
  </w:num>
  <w:num w:numId="33">
    <w:abstractNumId w:val="2"/>
  </w:num>
  <w:num w:numId="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hyphenationZone w:val="425"/>
  <w:characterSpacingControl w:val="doNotCompress"/>
  <w:hdrShapeDefaults>
    <o:shapedefaults v:ext="edit" spidmax="532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164"/>
    <w:rsid w:val="00012071"/>
    <w:rsid w:val="000308D2"/>
    <w:rsid w:val="000523A8"/>
    <w:rsid w:val="00053BDA"/>
    <w:rsid w:val="00055E39"/>
    <w:rsid w:val="00057B11"/>
    <w:rsid w:val="000724F1"/>
    <w:rsid w:val="00075523"/>
    <w:rsid w:val="000804B3"/>
    <w:rsid w:val="00083B58"/>
    <w:rsid w:val="00091FEC"/>
    <w:rsid w:val="000A0C7E"/>
    <w:rsid w:val="000B0CD6"/>
    <w:rsid w:val="000E607D"/>
    <w:rsid w:val="001014D3"/>
    <w:rsid w:val="0014011D"/>
    <w:rsid w:val="00143AB7"/>
    <w:rsid w:val="00183963"/>
    <w:rsid w:val="0019253E"/>
    <w:rsid w:val="00195FD8"/>
    <w:rsid w:val="001B0EA4"/>
    <w:rsid w:val="001B4526"/>
    <w:rsid w:val="001C7571"/>
    <w:rsid w:val="001D31F9"/>
    <w:rsid w:val="0020275E"/>
    <w:rsid w:val="0020366E"/>
    <w:rsid w:val="0020510A"/>
    <w:rsid w:val="00215049"/>
    <w:rsid w:val="002277CB"/>
    <w:rsid w:val="00227DFC"/>
    <w:rsid w:val="00232325"/>
    <w:rsid w:val="00235074"/>
    <w:rsid w:val="00285C5C"/>
    <w:rsid w:val="0029401E"/>
    <w:rsid w:val="002A0559"/>
    <w:rsid w:val="002A3E42"/>
    <w:rsid w:val="002B36FF"/>
    <w:rsid w:val="002C0E35"/>
    <w:rsid w:val="002C2D1B"/>
    <w:rsid w:val="002C3D5D"/>
    <w:rsid w:val="002F1E5A"/>
    <w:rsid w:val="00326C53"/>
    <w:rsid w:val="00335698"/>
    <w:rsid w:val="00344A11"/>
    <w:rsid w:val="00344F70"/>
    <w:rsid w:val="00363E4C"/>
    <w:rsid w:val="00391F8A"/>
    <w:rsid w:val="003A12FE"/>
    <w:rsid w:val="003C0CFB"/>
    <w:rsid w:val="003F64AF"/>
    <w:rsid w:val="003F7B54"/>
    <w:rsid w:val="00424CB2"/>
    <w:rsid w:val="004261CA"/>
    <w:rsid w:val="004421DD"/>
    <w:rsid w:val="004469C0"/>
    <w:rsid w:val="004747B5"/>
    <w:rsid w:val="004A3A38"/>
    <w:rsid w:val="004A6934"/>
    <w:rsid w:val="004A7029"/>
    <w:rsid w:val="004D7A60"/>
    <w:rsid w:val="004F69C2"/>
    <w:rsid w:val="00507217"/>
    <w:rsid w:val="0051189E"/>
    <w:rsid w:val="00514E20"/>
    <w:rsid w:val="0052470B"/>
    <w:rsid w:val="0053113C"/>
    <w:rsid w:val="00532778"/>
    <w:rsid w:val="00572C05"/>
    <w:rsid w:val="00573206"/>
    <w:rsid w:val="005934C7"/>
    <w:rsid w:val="005A343A"/>
    <w:rsid w:val="005A412D"/>
    <w:rsid w:val="005B5B5D"/>
    <w:rsid w:val="005C3462"/>
    <w:rsid w:val="00603B32"/>
    <w:rsid w:val="0061087D"/>
    <w:rsid w:val="00617444"/>
    <w:rsid w:val="00617FD1"/>
    <w:rsid w:val="00620F8A"/>
    <w:rsid w:val="006235A4"/>
    <w:rsid w:val="00645CE0"/>
    <w:rsid w:val="00651AF6"/>
    <w:rsid w:val="0066770C"/>
    <w:rsid w:val="0067103F"/>
    <w:rsid w:val="00675DE2"/>
    <w:rsid w:val="00687636"/>
    <w:rsid w:val="0069073F"/>
    <w:rsid w:val="00694D73"/>
    <w:rsid w:val="006A2125"/>
    <w:rsid w:val="006A4DEA"/>
    <w:rsid w:val="006A5CA4"/>
    <w:rsid w:val="006C0681"/>
    <w:rsid w:val="006D0598"/>
    <w:rsid w:val="006E6486"/>
    <w:rsid w:val="006F4251"/>
    <w:rsid w:val="007059B6"/>
    <w:rsid w:val="007128FF"/>
    <w:rsid w:val="00717044"/>
    <w:rsid w:val="00734A18"/>
    <w:rsid w:val="0074563C"/>
    <w:rsid w:val="0075239A"/>
    <w:rsid w:val="007565B6"/>
    <w:rsid w:val="00756831"/>
    <w:rsid w:val="0077075E"/>
    <w:rsid w:val="00780D0C"/>
    <w:rsid w:val="00786CF1"/>
    <w:rsid w:val="00790172"/>
    <w:rsid w:val="007A0164"/>
    <w:rsid w:val="007D7B2C"/>
    <w:rsid w:val="007E386D"/>
    <w:rsid w:val="007F2078"/>
    <w:rsid w:val="007F41E1"/>
    <w:rsid w:val="00847793"/>
    <w:rsid w:val="008815DD"/>
    <w:rsid w:val="00882B92"/>
    <w:rsid w:val="00887D38"/>
    <w:rsid w:val="008A2C8E"/>
    <w:rsid w:val="008E0820"/>
    <w:rsid w:val="0090063D"/>
    <w:rsid w:val="0091793F"/>
    <w:rsid w:val="0092265D"/>
    <w:rsid w:val="00925F83"/>
    <w:rsid w:val="00952974"/>
    <w:rsid w:val="00954B15"/>
    <w:rsid w:val="009A17CA"/>
    <w:rsid w:val="009C0D7C"/>
    <w:rsid w:val="009D0EF3"/>
    <w:rsid w:val="009D7D6F"/>
    <w:rsid w:val="009E1A34"/>
    <w:rsid w:val="009E3A02"/>
    <w:rsid w:val="009E447D"/>
    <w:rsid w:val="009E54D7"/>
    <w:rsid w:val="009E5B13"/>
    <w:rsid w:val="00A21EB2"/>
    <w:rsid w:val="00A26DF5"/>
    <w:rsid w:val="00A31ACC"/>
    <w:rsid w:val="00A46EFF"/>
    <w:rsid w:val="00A545F3"/>
    <w:rsid w:val="00A6132E"/>
    <w:rsid w:val="00A62CF7"/>
    <w:rsid w:val="00A868F4"/>
    <w:rsid w:val="00A87A60"/>
    <w:rsid w:val="00AA54B0"/>
    <w:rsid w:val="00AC6372"/>
    <w:rsid w:val="00AF0DA5"/>
    <w:rsid w:val="00B029BC"/>
    <w:rsid w:val="00B10689"/>
    <w:rsid w:val="00B61FE1"/>
    <w:rsid w:val="00B85FDF"/>
    <w:rsid w:val="00B907FE"/>
    <w:rsid w:val="00B97125"/>
    <w:rsid w:val="00BA3A2F"/>
    <w:rsid w:val="00BA44FF"/>
    <w:rsid w:val="00BA6C74"/>
    <w:rsid w:val="00BB5FC0"/>
    <w:rsid w:val="00BC31C6"/>
    <w:rsid w:val="00BE0192"/>
    <w:rsid w:val="00BE55EB"/>
    <w:rsid w:val="00BE7A4F"/>
    <w:rsid w:val="00BF024F"/>
    <w:rsid w:val="00BF20C5"/>
    <w:rsid w:val="00C04226"/>
    <w:rsid w:val="00C06B67"/>
    <w:rsid w:val="00C30556"/>
    <w:rsid w:val="00C34304"/>
    <w:rsid w:val="00C36C2B"/>
    <w:rsid w:val="00C7566C"/>
    <w:rsid w:val="00C845C7"/>
    <w:rsid w:val="00CA0F78"/>
    <w:rsid w:val="00CA4A43"/>
    <w:rsid w:val="00CC5F4C"/>
    <w:rsid w:val="00D41D57"/>
    <w:rsid w:val="00D6119E"/>
    <w:rsid w:val="00D95E9B"/>
    <w:rsid w:val="00DC10BA"/>
    <w:rsid w:val="00DC38BE"/>
    <w:rsid w:val="00DE2992"/>
    <w:rsid w:val="00DE7436"/>
    <w:rsid w:val="00E13145"/>
    <w:rsid w:val="00E13424"/>
    <w:rsid w:val="00E14F26"/>
    <w:rsid w:val="00E24A1D"/>
    <w:rsid w:val="00E350E7"/>
    <w:rsid w:val="00E60B07"/>
    <w:rsid w:val="00E675D9"/>
    <w:rsid w:val="00E833CD"/>
    <w:rsid w:val="00E94443"/>
    <w:rsid w:val="00EB1FBF"/>
    <w:rsid w:val="00EB300B"/>
    <w:rsid w:val="00EE2164"/>
    <w:rsid w:val="00EF1FEE"/>
    <w:rsid w:val="00F3390F"/>
    <w:rsid w:val="00F3569D"/>
    <w:rsid w:val="00F35E99"/>
    <w:rsid w:val="00F46545"/>
    <w:rsid w:val="00F56A34"/>
    <w:rsid w:val="00F617D4"/>
    <w:rsid w:val="00F84750"/>
    <w:rsid w:val="00F95962"/>
    <w:rsid w:val="00FB47F3"/>
    <w:rsid w:val="00FD3405"/>
    <w:rsid w:val="00FD53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32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11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01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0164"/>
  </w:style>
  <w:style w:type="paragraph" w:styleId="Footer">
    <w:name w:val="footer"/>
    <w:basedOn w:val="Normal"/>
    <w:link w:val="FooterChar"/>
    <w:uiPriority w:val="99"/>
    <w:unhideWhenUsed/>
    <w:rsid w:val="007A01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0164"/>
  </w:style>
  <w:style w:type="paragraph" w:styleId="BalloonText">
    <w:name w:val="Balloon Text"/>
    <w:basedOn w:val="Normal"/>
    <w:link w:val="BalloonTextChar"/>
    <w:uiPriority w:val="99"/>
    <w:semiHidden/>
    <w:unhideWhenUsed/>
    <w:rsid w:val="007A01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0164"/>
    <w:rPr>
      <w:rFonts w:ascii="Tahoma" w:hAnsi="Tahoma" w:cs="Tahoma"/>
      <w:sz w:val="16"/>
      <w:szCs w:val="16"/>
    </w:rPr>
  </w:style>
  <w:style w:type="table" w:styleId="TableGrid">
    <w:name w:val="Table Grid"/>
    <w:basedOn w:val="TableNormal"/>
    <w:uiPriority w:val="59"/>
    <w:rsid w:val="007A01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7793"/>
    <w:pPr>
      <w:ind w:left="720"/>
      <w:contextualSpacing/>
    </w:pPr>
  </w:style>
  <w:style w:type="character" w:customStyle="1" w:styleId="apple-style-span">
    <w:name w:val="apple-style-span"/>
    <w:basedOn w:val="DefaultParagraphFont"/>
    <w:rsid w:val="00573206"/>
  </w:style>
  <w:style w:type="character" w:styleId="Emphasis">
    <w:name w:val="Emphasis"/>
    <w:basedOn w:val="DefaultParagraphFont"/>
    <w:uiPriority w:val="20"/>
    <w:qFormat/>
    <w:rsid w:val="00C34304"/>
    <w:rPr>
      <w:i/>
      <w:iCs/>
    </w:rPr>
  </w:style>
  <w:style w:type="character" w:styleId="PlaceholderText">
    <w:name w:val="Placeholder Text"/>
    <w:basedOn w:val="DefaultParagraphFont"/>
    <w:uiPriority w:val="99"/>
    <w:semiHidden/>
    <w:rsid w:val="00A21EB2"/>
    <w:rPr>
      <w:color w:val="808080"/>
    </w:rPr>
  </w:style>
  <w:style w:type="character" w:styleId="Strong">
    <w:name w:val="Strong"/>
    <w:basedOn w:val="DefaultParagraphFont"/>
    <w:uiPriority w:val="22"/>
    <w:qFormat/>
    <w:rsid w:val="0014011D"/>
    <w:rPr>
      <w:b/>
      <w:bCs/>
    </w:rPr>
  </w:style>
  <w:style w:type="character" w:styleId="CommentReference">
    <w:name w:val="annotation reference"/>
    <w:basedOn w:val="DefaultParagraphFont"/>
    <w:uiPriority w:val="99"/>
    <w:semiHidden/>
    <w:unhideWhenUsed/>
    <w:rsid w:val="005B5B5D"/>
    <w:rPr>
      <w:sz w:val="16"/>
      <w:szCs w:val="16"/>
    </w:rPr>
  </w:style>
  <w:style w:type="paragraph" w:styleId="CommentText">
    <w:name w:val="annotation text"/>
    <w:basedOn w:val="Normal"/>
    <w:link w:val="CommentTextChar"/>
    <w:uiPriority w:val="99"/>
    <w:semiHidden/>
    <w:unhideWhenUsed/>
    <w:rsid w:val="005B5B5D"/>
    <w:pPr>
      <w:spacing w:line="240" w:lineRule="auto"/>
    </w:pPr>
    <w:rPr>
      <w:sz w:val="20"/>
      <w:szCs w:val="20"/>
    </w:rPr>
  </w:style>
  <w:style w:type="character" w:customStyle="1" w:styleId="CommentTextChar">
    <w:name w:val="Comment Text Char"/>
    <w:basedOn w:val="DefaultParagraphFont"/>
    <w:link w:val="CommentText"/>
    <w:uiPriority w:val="99"/>
    <w:semiHidden/>
    <w:rsid w:val="005B5B5D"/>
    <w:rPr>
      <w:sz w:val="20"/>
      <w:szCs w:val="20"/>
    </w:rPr>
  </w:style>
  <w:style w:type="paragraph" w:styleId="CommentSubject">
    <w:name w:val="annotation subject"/>
    <w:basedOn w:val="CommentText"/>
    <w:next w:val="CommentText"/>
    <w:link w:val="CommentSubjectChar"/>
    <w:uiPriority w:val="99"/>
    <w:semiHidden/>
    <w:unhideWhenUsed/>
    <w:rsid w:val="005B5B5D"/>
    <w:rPr>
      <w:b/>
      <w:bCs/>
    </w:rPr>
  </w:style>
  <w:style w:type="character" w:customStyle="1" w:styleId="CommentSubjectChar">
    <w:name w:val="Comment Subject Char"/>
    <w:basedOn w:val="CommentTextChar"/>
    <w:link w:val="CommentSubject"/>
    <w:uiPriority w:val="99"/>
    <w:semiHidden/>
    <w:rsid w:val="005B5B5D"/>
    <w:rPr>
      <w:b/>
      <w:bCs/>
      <w:sz w:val="20"/>
      <w:szCs w:val="20"/>
    </w:rPr>
  </w:style>
  <w:style w:type="character" w:styleId="Hyperlink">
    <w:name w:val="Hyperlink"/>
    <w:basedOn w:val="DefaultParagraphFont"/>
    <w:uiPriority w:val="99"/>
    <w:unhideWhenUsed/>
    <w:rsid w:val="0020275E"/>
    <w:rPr>
      <w:color w:val="0000FF" w:themeColor="hyperlink"/>
      <w:u w:val="single"/>
    </w:rPr>
  </w:style>
  <w:style w:type="character" w:styleId="BookTitle">
    <w:name w:val="Book Title"/>
    <w:basedOn w:val="DefaultParagraphFont"/>
    <w:uiPriority w:val="33"/>
    <w:qFormat/>
    <w:rsid w:val="00AF0DA5"/>
    <w:rPr>
      <w:b/>
      <w:bCs/>
      <w:smallCaps/>
      <w:spacing w:val="5"/>
    </w:rPr>
  </w:style>
  <w:style w:type="paragraph" w:styleId="NoSpacing">
    <w:name w:val="No Spacing"/>
    <w:uiPriority w:val="1"/>
    <w:qFormat/>
    <w:rsid w:val="00FD53F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11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01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0164"/>
  </w:style>
  <w:style w:type="paragraph" w:styleId="Footer">
    <w:name w:val="footer"/>
    <w:basedOn w:val="Normal"/>
    <w:link w:val="FooterChar"/>
    <w:uiPriority w:val="99"/>
    <w:unhideWhenUsed/>
    <w:rsid w:val="007A01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0164"/>
  </w:style>
  <w:style w:type="paragraph" w:styleId="BalloonText">
    <w:name w:val="Balloon Text"/>
    <w:basedOn w:val="Normal"/>
    <w:link w:val="BalloonTextChar"/>
    <w:uiPriority w:val="99"/>
    <w:semiHidden/>
    <w:unhideWhenUsed/>
    <w:rsid w:val="007A01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0164"/>
    <w:rPr>
      <w:rFonts w:ascii="Tahoma" w:hAnsi="Tahoma" w:cs="Tahoma"/>
      <w:sz w:val="16"/>
      <w:szCs w:val="16"/>
    </w:rPr>
  </w:style>
  <w:style w:type="table" w:styleId="TableGrid">
    <w:name w:val="Table Grid"/>
    <w:basedOn w:val="TableNormal"/>
    <w:uiPriority w:val="59"/>
    <w:rsid w:val="007A01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7793"/>
    <w:pPr>
      <w:ind w:left="720"/>
      <w:contextualSpacing/>
    </w:pPr>
  </w:style>
  <w:style w:type="character" w:customStyle="1" w:styleId="apple-style-span">
    <w:name w:val="apple-style-span"/>
    <w:basedOn w:val="DefaultParagraphFont"/>
    <w:rsid w:val="00573206"/>
  </w:style>
  <w:style w:type="character" w:styleId="Emphasis">
    <w:name w:val="Emphasis"/>
    <w:basedOn w:val="DefaultParagraphFont"/>
    <w:uiPriority w:val="20"/>
    <w:qFormat/>
    <w:rsid w:val="00C34304"/>
    <w:rPr>
      <w:i/>
      <w:iCs/>
    </w:rPr>
  </w:style>
  <w:style w:type="character" w:styleId="PlaceholderText">
    <w:name w:val="Placeholder Text"/>
    <w:basedOn w:val="DefaultParagraphFont"/>
    <w:uiPriority w:val="99"/>
    <w:semiHidden/>
    <w:rsid w:val="00A21EB2"/>
    <w:rPr>
      <w:color w:val="808080"/>
    </w:rPr>
  </w:style>
  <w:style w:type="character" w:styleId="Strong">
    <w:name w:val="Strong"/>
    <w:basedOn w:val="DefaultParagraphFont"/>
    <w:uiPriority w:val="22"/>
    <w:qFormat/>
    <w:rsid w:val="0014011D"/>
    <w:rPr>
      <w:b/>
      <w:bCs/>
    </w:rPr>
  </w:style>
  <w:style w:type="character" w:styleId="CommentReference">
    <w:name w:val="annotation reference"/>
    <w:basedOn w:val="DefaultParagraphFont"/>
    <w:uiPriority w:val="99"/>
    <w:semiHidden/>
    <w:unhideWhenUsed/>
    <w:rsid w:val="005B5B5D"/>
    <w:rPr>
      <w:sz w:val="16"/>
      <w:szCs w:val="16"/>
    </w:rPr>
  </w:style>
  <w:style w:type="paragraph" w:styleId="CommentText">
    <w:name w:val="annotation text"/>
    <w:basedOn w:val="Normal"/>
    <w:link w:val="CommentTextChar"/>
    <w:uiPriority w:val="99"/>
    <w:semiHidden/>
    <w:unhideWhenUsed/>
    <w:rsid w:val="005B5B5D"/>
    <w:pPr>
      <w:spacing w:line="240" w:lineRule="auto"/>
    </w:pPr>
    <w:rPr>
      <w:sz w:val="20"/>
      <w:szCs w:val="20"/>
    </w:rPr>
  </w:style>
  <w:style w:type="character" w:customStyle="1" w:styleId="CommentTextChar">
    <w:name w:val="Comment Text Char"/>
    <w:basedOn w:val="DefaultParagraphFont"/>
    <w:link w:val="CommentText"/>
    <w:uiPriority w:val="99"/>
    <w:semiHidden/>
    <w:rsid w:val="005B5B5D"/>
    <w:rPr>
      <w:sz w:val="20"/>
      <w:szCs w:val="20"/>
    </w:rPr>
  </w:style>
  <w:style w:type="paragraph" w:styleId="CommentSubject">
    <w:name w:val="annotation subject"/>
    <w:basedOn w:val="CommentText"/>
    <w:next w:val="CommentText"/>
    <w:link w:val="CommentSubjectChar"/>
    <w:uiPriority w:val="99"/>
    <w:semiHidden/>
    <w:unhideWhenUsed/>
    <w:rsid w:val="005B5B5D"/>
    <w:rPr>
      <w:b/>
      <w:bCs/>
    </w:rPr>
  </w:style>
  <w:style w:type="character" w:customStyle="1" w:styleId="CommentSubjectChar">
    <w:name w:val="Comment Subject Char"/>
    <w:basedOn w:val="CommentTextChar"/>
    <w:link w:val="CommentSubject"/>
    <w:uiPriority w:val="99"/>
    <w:semiHidden/>
    <w:rsid w:val="005B5B5D"/>
    <w:rPr>
      <w:b/>
      <w:bCs/>
      <w:sz w:val="20"/>
      <w:szCs w:val="20"/>
    </w:rPr>
  </w:style>
  <w:style w:type="character" w:styleId="Hyperlink">
    <w:name w:val="Hyperlink"/>
    <w:basedOn w:val="DefaultParagraphFont"/>
    <w:uiPriority w:val="99"/>
    <w:unhideWhenUsed/>
    <w:rsid w:val="0020275E"/>
    <w:rPr>
      <w:color w:val="0000FF" w:themeColor="hyperlink"/>
      <w:u w:val="single"/>
    </w:rPr>
  </w:style>
  <w:style w:type="character" w:styleId="BookTitle">
    <w:name w:val="Book Title"/>
    <w:basedOn w:val="DefaultParagraphFont"/>
    <w:uiPriority w:val="33"/>
    <w:qFormat/>
    <w:rsid w:val="00AF0DA5"/>
    <w:rPr>
      <w:b/>
      <w:bCs/>
      <w:smallCaps/>
      <w:spacing w:val="5"/>
    </w:rPr>
  </w:style>
  <w:style w:type="paragraph" w:styleId="NoSpacing">
    <w:name w:val="No Spacing"/>
    <w:uiPriority w:val="1"/>
    <w:qFormat/>
    <w:rsid w:val="00FD53F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977043">
      <w:bodyDiv w:val="1"/>
      <w:marLeft w:val="0"/>
      <w:marRight w:val="0"/>
      <w:marTop w:val="0"/>
      <w:marBottom w:val="0"/>
      <w:divBdr>
        <w:top w:val="none" w:sz="0" w:space="0" w:color="auto"/>
        <w:left w:val="none" w:sz="0" w:space="0" w:color="auto"/>
        <w:bottom w:val="none" w:sz="0" w:space="0" w:color="auto"/>
        <w:right w:val="none" w:sz="0" w:space="0" w:color="auto"/>
      </w:divBdr>
    </w:div>
    <w:div w:id="162622378">
      <w:bodyDiv w:val="1"/>
      <w:marLeft w:val="0"/>
      <w:marRight w:val="0"/>
      <w:marTop w:val="0"/>
      <w:marBottom w:val="0"/>
      <w:divBdr>
        <w:top w:val="none" w:sz="0" w:space="0" w:color="auto"/>
        <w:left w:val="none" w:sz="0" w:space="0" w:color="auto"/>
        <w:bottom w:val="none" w:sz="0" w:space="0" w:color="auto"/>
        <w:right w:val="none" w:sz="0" w:space="0" w:color="auto"/>
      </w:divBdr>
    </w:div>
    <w:div w:id="250743065">
      <w:bodyDiv w:val="1"/>
      <w:marLeft w:val="0"/>
      <w:marRight w:val="0"/>
      <w:marTop w:val="0"/>
      <w:marBottom w:val="0"/>
      <w:divBdr>
        <w:top w:val="none" w:sz="0" w:space="0" w:color="auto"/>
        <w:left w:val="none" w:sz="0" w:space="0" w:color="auto"/>
        <w:bottom w:val="none" w:sz="0" w:space="0" w:color="auto"/>
        <w:right w:val="none" w:sz="0" w:space="0" w:color="auto"/>
      </w:divBdr>
    </w:div>
    <w:div w:id="251549273">
      <w:bodyDiv w:val="1"/>
      <w:marLeft w:val="0"/>
      <w:marRight w:val="0"/>
      <w:marTop w:val="0"/>
      <w:marBottom w:val="0"/>
      <w:divBdr>
        <w:top w:val="none" w:sz="0" w:space="0" w:color="auto"/>
        <w:left w:val="none" w:sz="0" w:space="0" w:color="auto"/>
        <w:bottom w:val="none" w:sz="0" w:space="0" w:color="auto"/>
        <w:right w:val="none" w:sz="0" w:space="0" w:color="auto"/>
      </w:divBdr>
    </w:div>
    <w:div w:id="288634977">
      <w:bodyDiv w:val="1"/>
      <w:marLeft w:val="0"/>
      <w:marRight w:val="0"/>
      <w:marTop w:val="0"/>
      <w:marBottom w:val="0"/>
      <w:divBdr>
        <w:top w:val="none" w:sz="0" w:space="0" w:color="auto"/>
        <w:left w:val="none" w:sz="0" w:space="0" w:color="auto"/>
        <w:bottom w:val="none" w:sz="0" w:space="0" w:color="auto"/>
        <w:right w:val="none" w:sz="0" w:space="0" w:color="auto"/>
      </w:divBdr>
    </w:div>
    <w:div w:id="443693977">
      <w:bodyDiv w:val="1"/>
      <w:marLeft w:val="0"/>
      <w:marRight w:val="0"/>
      <w:marTop w:val="0"/>
      <w:marBottom w:val="0"/>
      <w:divBdr>
        <w:top w:val="none" w:sz="0" w:space="0" w:color="auto"/>
        <w:left w:val="none" w:sz="0" w:space="0" w:color="auto"/>
        <w:bottom w:val="none" w:sz="0" w:space="0" w:color="auto"/>
        <w:right w:val="none" w:sz="0" w:space="0" w:color="auto"/>
      </w:divBdr>
      <w:divsChild>
        <w:div w:id="792410289">
          <w:marLeft w:val="806"/>
          <w:marRight w:val="0"/>
          <w:marTop w:val="269"/>
          <w:marBottom w:val="0"/>
          <w:divBdr>
            <w:top w:val="none" w:sz="0" w:space="0" w:color="auto"/>
            <w:left w:val="none" w:sz="0" w:space="0" w:color="auto"/>
            <w:bottom w:val="none" w:sz="0" w:space="0" w:color="auto"/>
            <w:right w:val="none" w:sz="0" w:space="0" w:color="auto"/>
          </w:divBdr>
        </w:div>
        <w:div w:id="313998671">
          <w:marLeft w:val="806"/>
          <w:marRight w:val="0"/>
          <w:marTop w:val="269"/>
          <w:marBottom w:val="0"/>
          <w:divBdr>
            <w:top w:val="none" w:sz="0" w:space="0" w:color="auto"/>
            <w:left w:val="none" w:sz="0" w:space="0" w:color="auto"/>
            <w:bottom w:val="none" w:sz="0" w:space="0" w:color="auto"/>
            <w:right w:val="none" w:sz="0" w:space="0" w:color="auto"/>
          </w:divBdr>
        </w:div>
        <w:div w:id="44717439">
          <w:marLeft w:val="806"/>
          <w:marRight w:val="0"/>
          <w:marTop w:val="269"/>
          <w:marBottom w:val="0"/>
          <w:divBdr>
            <w:top w:val="none" w:sz="0" w:space="0" w:color="auto"/>
            <w:left w:val="none" w:sz="0" w:space="0" w:color="auto"/>
            <w:bottom w:val="none" w:sz="0" w:space="0" w:color="auto"/>
            <w:right w:val="none" w:sz="0" w:space="0" w:color="auto"/>
          </w:divBdr>
        </w:div>
        <w:div w:id="1959335838">
          <w:marLeft w:val="806"/>
          <w:marRight w:val="0"/>
          <w:marTop w:val="269"/>
          <w:marBottom w:val="0"/>
          <w:divBdr>
            <w:top w:val="none" w:sz="0" w:space="0" w:color="auto"/>
            <w:left w:val="none" w:sz="0" w:space="0" w:color="auto"/>
            <w:bottom w:val="none" w:sz="0" w:space="0" w:color="auto"/>
            <w:right w:val="none" w:sz="0" w:space="0" w:color="auto"/>
          </w:divBdr>
        </w:div>
      </w:divsChild>
    </w:div>
    <w:div w:id="469136165">
      <w:bodyDiv w:val="1"/>
      <w:marLeft w:val="0"/>
      <w:marRight w:val="0"/>
      <w:marTop w:val="0"/>
      <w:marBottom w:val="0"/>
      <w:divBdr>
        <w:top w:val="none" w:sz="0" w:space="0" w:color="auto"/>
        <w:left w:val="none" w:sz="0" w:space="0" w:color="auto"/>
        <w:bottom w:val="none" w:sz="0" w:space="0" w:color="auto"/>
        <w:right w:val="none" w:sz="0" w:space="0" w:color="auto"/>
      </w:divBdr>
    </w:div>
    <w:div w:id="520171625">
      <w:bodyDiv w:val="1"/>
      <w:marLeft w:val="0"/>
      <w:marRight w:val="0"/>
      <w:marTop w:val="0"/>
      <w:marBottom w:val="0"/>
      <w:divBdr>
        <w:top w:val="none" w:sz="0" w:space="0" w:color="auto"/>
        <w:left w:val="none" w:sz="0" w:space="0" w:color="auto"/>
        <w:bottom w:val="none" w:sz="0" w:space="0" w:color="auto"/>
        <w:right w:val="none" w:sz="0" w:space="0" w:color="auto"/>
      </w:divBdr>
    </w:div>
    <w:div w:id="533739127">
      <w:bodyDiv w:val="1"/>
      <w:marLeft w:val="0"/>
      <w:marRight w:val="0"/>
      <w:marTop w:val="0"/>
      <w:marBottom w:val="0"/>
      <w:divBdr>
        <w:top w:val="none" w:sz="0" w:space="0" w:color="auto"/>
        <w:left w:val="none" w:sz="0" w:space="0" w:color="auto"/>
        <w:bottom w:val="none" w:sz="0" w:space="0" w:color="auto"/>
        <w:right w:val="none" w:sz="0" w:space="0" w:color="auto"/>
      </w:divBdr>
    </w:div>
    <w:div w:id="610017783">
      <w:bodyDiv w:val="1"/>
      <w:marLeft w:val="0"/>
      <w:marRight w:val="0"/>
      <w:marTop w:val="0"/>
      <w:marBottom w:val="0"/>
      <w:divBdr>
        <w:top w:val="none" w:sz="0" w:space="0" w:color="auto"/>
        <w:left w:val="none" w:sz="0" w:space="0" w:color="auto"/>
        <w:bottom w:val="none" w:sz="0" w:space="0" w:color="auto"/>
        <w:right w:val="none" w:sz="0" w:space="0" w:color="auto"/>
      </w:divBdr>
      <w:divsChild>
        <w:div w:id="1562518911">
          <w:marLeft w:val="720"/>
          <w:marRight w:val="0"/>
          <w:marTop w:val="269"/>
          <w:marBottom w:val="0"/>
          <w:divBdr>
            <w:top w:val="none" w:sz="0" w:space="0" w:color="auto"/>
            <w:left w:val="none" w:sz="0" w:space="0" w:color="auto"/>
            <w:bottom w:val="none" w:sz="0" w:space="0" w:color="auto"/>
            <w:right w:val="none" w:sz="0" w:space="0" w:color="auto"/>
          </w:divBdr>
        </w:div>
        <w:div w:id="1892843027">
          <w:marLeft w:val="720"/>
          <w:marRight w:val="0"/>
          <w:marTop w:val="269"/>
          <w:marBottom w:val="0"/>
          <w:divBdr>
            <w:top w:val="none" w:sz="0" w:space="0" w:color="auto"/>
            <w:left w:val="none" w:sz="0" w:space="0" w:color="auto"/>
            <w:bottom w:val="none" w:sz="0" w:space="0" w:color="auto"/>
            <w:right w:val="none" w:sz="0" w:space="0" w:color="auto"/>
          </w:divBdr>
        </w:div>
        <w:div w:id="1146313842">
          <w:marLeft w:val="720"/>
          <w:marRight w:val="0"/>
          <w:marTop w:val="269"/>
          <w:marBottom w:val="0"/>
          <w:divBdr>
            <w:top w:val="none" w:sz="0" w:space="0" w:color="auto"/>
            <w:left w:val="none" w:sz="0" w:space="0" w:color="auto"/>
            <w:bottom w:val="none" w:sz="0" w:space="0" w:color="auto"/>
            <w:right w:val="none" w:sz="0" w:space="0" w:color="auto"/>
          </w:divBdr>
        </w:div>
      </w:divsChild>
    </w:div>
    <w:div w:id="788202922">
      <w:bodyDiv w:val="1"/>
      <w:marLeft w:val="0"/>
      <w:marRight w:val="0"/>
      <w:marTop w:val="0"/>
      <w:marBottom w:val="0"/>
      <w:divBdr>
        <w:top w:val="none" w:sz="0" w:space="0" w:color="auto"/>
        <w:left w:val="none" w:sz="0" w:space="0" w:color="auto"/>
        <w:bottom w:val="none" w:sz="0" w:space="0" w:color="auto"/>
        <w:right w:val="none" w:sz="0" w:space="0" w:color="auto"/>
      </w:divBdr>
    </w:div>
    <w:div w:id="833842317">
      <w:bodyDiv w:val="1"/>
      <w:marLeft w:val="0"/>
      <w:marRight w:val="0"/>
      <w:marTop w:val="0"/>
      <w:marBottom w:val="0"/>
      <w:divBdr>
        <w:top w:val="none" w:sz="0" w:space="0" w:color="auto"/>
        <w:left w:val="none" w:sz="0" w:space="0" w:color="auto"/>
        <w:bottom w:val="none" w:sz="0" w:space="0" w:color="auto"/>
        <w:right w:val="none" w:sz="0" w:space="0" w:color="auto"/>
      </w:divBdr>
    </w:div>
    <w:div w:id="884876235">
      <w:bodyDiv w:val="1"/>
      <w:marLeft w:val="0"/>
      <w:marRight w:val="0"/>
      <w:marTop w:val="0"/>
      <w:marBottom w:val="0"/>
      <w:divBdr>
        <w:top w:val="none" w:sz="0" w:space="0" w:color="auto"/>
        <w:left w:val="none" w:sz="0" w:space="0" w:color="auto"/>
        <w:bottom w:val="none" w:sz="0" w:space="0" w:color="auto"/>
        <w:right w:val="none" w:sz="0" w:space="0" w:color="auto"/>
      </w:divBdr>
      <w:divsChild>
        <w:div w:id="61564754">
          <w:marLeft w:val="806"/>
          <w:marRight w:val="0"/>
          <w:marTop w:val="269"/>
          <w:marBottom w:val="0"/>
          <w:divBdr>
            <w:top w:val="none" w:sz="0" w:space="0" w:color="auto"/>
            <w:left w:val="none" w:sz="0" w:space="0" w:color="auto"/>
            <w:bottom w:val="none" w:sz="0" w:space="0" w:color="auto"/>
            <w:right w:val="none" w:sz="0" w:space="0" w:color="auto"/>
          </w:divBdr>
        </w:div>
        <w:div w:id="1494878318">
          <w:marLeft w:val="806"/>
          <w:marRight w:val="0"/>
          <w:marTop w:val="269"/>
          <w:marBottom w:val="0"/>
          <w:divBdr>
            <w:top w:val="none" w:sz="0" w:space="0" w:color="auto"/>
            <w:left w:val="none" w:sz="0" w:space="0" w:color="auto"/>
            <w:bottom w:val="none" w:sz="0" w:space="0" w:color="auto"/>
            <w:right w:val="none" w:sz="0" w:space="0" w:color="auto"/>
          </w:divBdr>
        </w:div>
        <w:div w:id="1842312368">
          <w:marLeft w:val="806"/>
          <w:marRight w:val="0"/>
          <w:marTop w:val="269"/>
          <w:marBottom w:val="0"/>
          <w:divBdr>
            <w:top w:val="none" w:sz="0" w:space="0" w:color="auto"/>
            <w:left w:val="none" w:sz="0" w:space="0" w:color="auto"/>
            <w:bottom w:val="none" w:sz="0" w:space="0" w:color="auto"/>
            <w:right w:val="none" w:sz="0" w:space="0" w:color="auto"/>
          </w:divBdr>
        </w:div>
      </w:divsChild>
    </w:div>
    <w:div w:id="897476165">
      <w:bodyDiv w:val="1"/>
      <w:marLeft w:val="0"/>
      <w:marRight w:val="0"/>
      <w:marTop w:val="0"/>
      <w:marBottom w:val="0"/>
      <w:divBdr>
        <w:top w:val="none" w:sz="0" w:space="0" w:color="auto"/>
        <w:left w:val="none" w:sz="0" w:space="0" w:color="auto"/>
        <w:bottom w:val="none" w:sz="0" w:space="0" w:color="auto"/>
        <w:right w:val="none" w:sz="0" w:space="0" w:color="auto"/>
      </w:divBdr>
    </w:div>
    <w:div w:id="1034235267">
      <w:bodyDiv w:val="1"/>
      <w:marLeft w:val="0"/>
      <w:marRight w:val="0"/>
      <w:marTop w:val="0"/>
      <w:marBottom w:val="0"/>
      <w:divBdr>
        <w:top w:val="none" w:sz="0" w:space="0" w:color="auto"/>
        <w:left w:val="none" w:sz="0" w:space="0" w:color="auto"/>
        <w:bottom w:val="none" w:sz="0" w:space="0" w:color="auto"/>
        <w:right w:val="none" w:sz="0" w:space="0" w:color="auto"/>
      </w:divBdr>
    </w:div>
    <w:div w:id="1103376741">
      <w:bodyDiv w:val="1"/>
      <w:marLeft w:val="0"/>
      <w:marRight w:val="0"/>
      <w:marTop w:val="0"/>
      <w:marBottom w:val="0"/>
      <w:divBdr>
        <w:top w:val="none" w:sz="0" w:space="0" w:color="auto"/>
        <w:left w:val="none" w:sz="0" w:space="0" w:color="auto"/>
        <w:bottom w:val="none" w:sz="0" w:space="0" w:color="auto"/>
        <w:right w:val="none" w:sz="0" w:space="0" w:color="auto"/>
      </w:divBdr>
    </w:div>
    <w:div w:id="1111627755">
      <w:bodyDiv w:val="1"/>
      <w:marLeft w:val="0"/>
      <w:marRight w:val="0"/>
      <w:marTop w:val="0"/>
      <w:marBottom w:val="0"/>
      <w:divBdr>
        <w:top w:val="none" w:sz="0" w:space="0" w:color="auto"/>
        <w:left w:val="none" w:sz="0" w:space="0" w:color="auto"/>
        <w:bottom w:val="none" w:sz="0" w:space="0" w:color="auto"/>
        <w:right w:val="none" w:sz="0" w:space="0" w:color="auto"/>
      </w:divBdr>
    </w:div>
    <w:div w:id="1115752511">
      <w:bodyDiv w:val="1"/>
      <w:marLeft w:val="0"/>
      <w:marRight w:val="0"/>
      <w:marTop w:val="0"/>
      <w:marBottom w:val="0"/>
      <w:divBdr>
        <w:top w:val="none" w:sz="0" w:space="0" w:color="auto"/>
        <w:left w:val="none" w:sz="0" w:space="0" w:color="auto"/>
        <w:bottom w:val="none" w:sz="0" w:space="0" w:color="auto"/>
        <w:right w:val="none" w:sz="0" w:space="0" w:color="auto"/>
      </w:divBdr>
    </w:div>
    <w:div w:id="1221861778">
      <w:bodyDiv w:val="1"/>
      <w:marLeft w:val="0"/>
      <w:marRight w:val="0"/>
      <w:marTop w:val="0"/>
      <w:marBottom w:val="0"/>
      <w:divBdr>
        <w:top w:val="none" w:sz="0" w:space="0" w:color="auto"/>
        <w:left w:val="none" w:sz="0" w:space="0" w:color="auto"/>
        <w:bottom w:val="none" w:sz="0" w:space="0" w:color="auto"/>
        <w:right w:val="none" w:sz="0" w:space="0" w:color="auto"/>
      </w:divBdr>
    </w:div>
    <w:div w:id="1327051375">
      <w:bodyDiv w:val="1"/>
      <w:marLeft w:val="0"/>
      <w:marRight w:val="0"/>
      <w:marTop w:val="0"/>
      <w:marBottom w:val="0"/>
      <w:divBdr>
        <w:top w:val="none" w:sz="0" w:space="0" w:color="auto"/>
        <w:left w:val="none" w:sz="0" w:space="0" w:color="auto"/>
        <w:bottom w:val="none" w:sz="0" w:space="0" w:color="auto"/>
        <w:right w:val="none" w:sz="0" w:space="0" w:color="auto"/>
      </w:divBdr>
    </w:div>
    <w:div w:id="1369915349">
      <w:bodyDiv w:val="1"/>
      <w:marLeft w:val="0"/>
      <w:marRight w:val="0"/>
      <w:marTop w:val="0"/>
      <w:marBottom w:val="0"/>
      <w:divBdr>
        <w:top w:val="none" w:sz="0" w:space="0" w:color="auto"/>
        <w:left w:val="none" w:sz="0" w:space="0" w:color="auto"/>
        <w:bottom w:val="none" w:sz="0" w:space="0" w:color="auto"/>
        <w:right w:val="none" w:sz="0" w:space="0" w:color="auto"/>
      </w:divBdr>
    </w:div>
    <w:div w:id="1498576485">
      <w:bodyDiv w:val="1"/>
      <w:marLeft w:val="0"/>
      <w:marRight w:val="0"/>
      <w:marTop w:val="0"/>
      <w:marBottom w:val="0"/>
      <w:divBdr>
        <w:top w:val="none" w:sz="0" w:space="0" w:color="auto"/>
        <w:left w:val="none" w:sz="0" w:space="0" w:color="auto"/>
        <w:bottom w:val="none" w:sz="0" w:space="0" w:color="auto"/>
        <w:right w:val="none" w:sz="0" w:space="0" w:color="auto"/>
      </w:divBdr>
    </w:div>
    <w:div w:id="1693720468">
      <w:bodyDiv w:val="1"/>
      <w:marLeft w:val="0"/>
      <w:marRight w:val="0"/>
      <w:marTop w:val="0"/>
      <w:marBottom w:val="0"/>
      <w:divBdr>
        <w:top w:val="none" w:sz="0" w:space="0" w:color="auto"/>
        <w:left w:val="none" w:sz="0" w:space="0" w:color="auto"/>
        <w:bottom w:val="none" w:sz="0" w:space="0" w:color="auto"/>
        <w:right w:val="none" w:sz="0" w:space="0" w:color="auto"/>
      </w:divBdr>
      <w:divsChild>
        <w:div w:id="176238484">
          <w:marLeft w:val="720"/>
          <w:marRight w:val="0"/>
          <w:marTop w:val="230"/>
          <w:marBottom w:val="0"/>
          <w:divBdr>
            <w:top w:val="none" w:sz="0" w:space="0" w:color="auto"/>
            <w:left w:val="none" w:sz="0" w:space="0" w:color="auto"/>
            <w:bottom w:val="none" w:sz="0" w:space="0" w:color="auto"/>
            <w:right w:val="none" w:sz="0" w:space="0" w:color="auto"/>
          </w:divBdr>
        </w:div>
        <w:div w:id="1623459701">
          <w:marLeft w:val="720"/>
          <w:marRight w:val="0"/>
          <w:marTop w:val="230"/>
          <w:marBottom w:val="0"/>
          <w:divBdr>
            <w:top w:val="none" w:sz="0" w:space="0" w:color="auto"/>
            <w:left w:val="none" w:sz="0" w:space="0" w:color="auto"/>
            <w:bottom w:val="none" w:sz="0" w:space="0" w:color="auto"/>
            <w:right w:val="none" w:sz="0" w:space="0" w:color="auto"/>
          </w:divBdr>
        </w:div>
        <w:div w:id="2018993461">
          <w:marLeft w:val="720"/>
          <w:marRight w:val="0"/>
          <w:marTop w:val="230"/>
          <w:marBottom w:val="0"/>
          <w:divBdr>
            <w:top w:val="none" w:sz="0" w:space="0" w:color="auto"/>
            <w:left w:val="none" w:sz="0" w:space="0" w:color="auto"/>
            <w:bottom w:val="none" w:sz="0" w:space="0" w:color="auto"/>
            <w:right w:val="none" w:sz="0" w:space="0" w:color="auto"/>
          </w:divBdr>
        </w:div>
        <w:div w:id="1966035366">
          <w:marLeft w:val="720"/>
          <w:marRight w:val="0"/>
          <w:marTop w:val="230"/>
          <w:marBottom w:val="0"/>
          <w:divBdr>
            <w:top w:val="none" w:sz="0" w:space="0" w:color="auto"/>
            <w:left w:val="none" w:sz="0" w:space="0" w:color="auto"/>
            <w:bottom w:val="none" w:sz="0" w:space="0" w:color="auto"/>
            <w:right w:val="none" w:sz="0" w:space="0" w:color="auto"/>
          </w:divBdr>
        </w:div>
      </w:divsChild>
    </w:div>
    <w:div w:id="1735541422">
      <w:bodyDiv w:val="1"/>
      <w:marLeft w:val="0"/>
      <w:marRight w:val="0"/>
      <w:marTop w:val="0"/>
      <w:marBottom w:val="0"/>
      <w:divBdr>
        <w:top w:val="none" w:sz="0" w:space="0" w:color="auto"/>
        <w:left w:val="none" w:sz="0" w:space="0" w:color="auto"/>
        <w:bottom w:val="none" w:sz="0" w:space="0" w:color="auto"/>
        <w:right w:val="none" w:sz="0" w:space="0" w:color="auto"/>
      </w:divBdr>
      <w:divsChild>
        <w:div w:id="1215854364">
          <w:marLeft w:val="806"/>
          <w:marRight w:val="0"/>
          <w:marTop w:val="230"/>
          <w:marBottom w:val="0"/>
          <w:divBdr>
            <w:top w:val="none" w:sz="0" w:space="0" w:color="auto"/>
            <w:left w:val="none" w:sz="0" w:space="0" w:color="auto"/>
            <w:bottom w:val="none" w:sz="0" w:space="0" w:color="auto"/>
            <w:right w:val="none" w:sz="0" w:space="0" w:color="auto"/>
          </w:divBdr>
        </w:div>
        <w:div w:id="595600927">
          <w:marLeft w:val="806"/>
          <w:marRight w:val="0"/>
          <w:marTop w:val="230"/>
          <w:marBottom w:val="0"/>
          <w:divBdr>
            <w:top w:val="none" w:sz="0" w:space="0" w:color="auto"/>
            <w:left w:val="none" w:sz="0" w:space="0" w:color="auto"/>
            <w:bottom w:val="none" w:sz="0" w:space="0" w:color="auto"/>
            <w:right w:val="none" w:sz="0" w:space="0" w:color="auto"/>
          </w:divBdr>
        </w:div>
        <w:div w:id="2126269726">
          <w:marLeft w:val="806"/>
          <w:marRight w:val="0"/>
          <w:marTop w:val="230"/>
          <w:marBottom w:val="0"/>
          <w:divBdr>
            <w:top w:val="none" w:sz="0" w:space="0" w:color="auto"/>
            <w:left w:val="none" w:sz="0" w:space="0" w:color="auto"/>
            <w:bottom w:val="none" w:sz="0" w:space="0" w:color="auto"/>
            <w:right w:val="none" w:sz="0" w:space="0" w:color="auto"/>
          </w:divBdr>
        </w:div>
        <w:div w:id="800195765">
          <w:marLeft w:val="806"/>
          <w:marRight w:val="0"/>
          <w:marTop w:val="230"/>
          <w:marBottom w:val="0"/>
          <w:divBdr>
            <w:top w:val="none" w:sz="0" w:space="0" w:color="auto"/>
            <w:left w:val="none" w:sz="0" w:space="0" w:color="auto"/>
            <w:bottom w:val="none" w:sz="0" w:space="0" w:color="auto"/>
            <w:right w:val="none" w:sz="0" w:space="0" w:color="auto"/>
          </w:divBdr>
        </w:div>
        <w:div w:id="1937706645">
          <w:marLeft w:val="806"/>
          <w:marRight w:val="0"/>
          <w:marTop w:val="230"/>
          <w:marBottom w:val="0"/>
          <w:divBdr>
            <w:top w:val="none" w:sz="0" w:space="0" w:color="auto"/>
            <w:left w:val="none" w:sz="0" w:space="0" w:color="auto"/>
            <w:bottom w:val="none" w:sz="0" w:space="0" w:color="auto"/>
            <w:right w:val="none" w:sz="0" w:space="0" w:color="auto"/>
          </w:divBdr>
        </w:div>
      </w:divsChild>
    </w:div>
    <w:div w:id="1899971192">
      <w:bodyDiv w:val="1"/>
      <w:marLeft w:val="0"/>
      <w:marRight w:val="0"/>
      <w:marTop w:val="0"/>
      <w:marBottom w:val="0"/>
      <w:divBdr>
        <w:top w:val="none" w:sz="0" w:space="0" w:color="auto"/>
        <w:left w:val="none" w:sz="0" w:space="0" w:color="auto"/>
        <w:bottom w:val="none" w:sz="0" w:space="0" w:color="auto"/>
        <w:right w:val="none" w:sz="0" w:space="0" w:color="auto"/>
      </w:divBdr>
      <w:divsChild>
        <w:div w:id="956374674">
          <w:marLeft w:val="720"/>
          <w:marRight w:val="0"/>
          <w:marTop w:val="230"/>
          <w:marBottom w:val="0"/>
          <w:divBdr>
            <w:top w:val="none" w:sz="0" w:space="0" w:color="auto"/>
            <w:left w:val="none" w:sz="0" w:space="0" w:color="auto"/>
            <w:bottom w:val="none" w:sz="0" w:space="0" w:color="auto"/>
            <w:right w:val="none" w:sz="0" w:space="0" w:color="auto"/>
          </w:divBdr>
        </w:div>
        <w:div w:id="1725177889">
          <w:marLeft w:val="720"/>
          <w:marRight w:val="0"/>
          <w:marTop w:val="230"/>
          <w:marBottom w:val="0"/>
          <w:divBdr>
            <w:top w:val="none" w:sz="0" w:space="0" w:color="auto"/>
            <w:left w:val="none" w:sz="0" w:space="0" w:color="auto"/>
            <w:bottom w:val="none" w:sz="0" w:space="0" w:color="auto"/>
            <w:right w:val="none" w:sz="0" w:space="0" w:color="auto"/>
          </w:divBdr>
        </w:div>
        <w:div w:id="266894167">
          <w:marLeft w:val="720"/>
          <w:marRight w:val="0"/>
          <w:marTop w:val="230"/>
          <w:marBottom w:val="0"/>
          <w:divBdr>
            <w:top w:val="none" w:sz="0" w:space="0" w:color="auto"/>
            <w:left w:val="none" w:sz="0" w:space="0" w:color="auto"/>
            <w:bottom w:val="none" w:sz="0" w:space="0" w:color="auto"/>
            <w:right w:val="none" w:sz="0" w:space="0" w:color="auto"/>
          </w:divBdr>
        </w:div>
        <w:div w:id="174392002">
          <w:marLeft w:val="720"/>
          <w:marRight w:val="0"/>
          <w:marTop w:val="230"/>
          <w:marBottom w:val="0"/>
          <w:divBdr>
            <w:top w:val="none" w:sz="0" w:space="0" w:color="auto"/>
            <w:left w:val="none" w:sz="0" w:space="0" w:color="auto"/>
            <w:bottom w:val="none" w:sz="0" w:space="0" w:color="auto"/>
            <w:right w:val="none" w:sz="0" w:space="0" w:color="auto"/>
          </w:divBdr>
        </w:div>
        <w:div w:id="523250016">
          <w:marLeft w:val="720"/>
          <w:marRight w:val="0"/>
          <w:marTop w:val="230"/>
          <w:marBottom w:val="0"/>
          <w:divBdr>
            <w:top w:val="none" w:sz="0" w:space="0" w:color="auto"/>
            <w:left w:val="none" w:sz="0" w:space="0" w:color="auto"/>
            <w:bottom w:val="none" w:sz="0" w:space="0" w:color="auto"/>
            <w:right w:val="none" w:sz="0" w:space="0" w:color="auto"/>
          </w:divBdr>
        </w:div>
        <w:div w:id="774599644">
          <w:marLeft w:val="720"/>
          <w:marRight w:val="0"/>
          <w:marTop w:val="230"/>
          <w:marBottom w:val="0"/>
          <w:divBdr>
            <w:top w:val="none" w:sz="0" w:space="0" w:color="auto"/>
            <w:left w:val="none" w:sz="0" w:space="0" w:color="auto"/>
            <w:bottom w:val="none" w:sz="0" w:space="0" w:color="auto"/>
            <w:right w:val="none" w:sz="0" w:space="0" w:color="auto"/>
          </w:divBdr>
        </w:div>
      </w:divsChild>
    </w:div>
    <w:div w:id="1951621268">
      <w:bodyDiv w:val="1"/>
      <w:marLeft w:val="0"/>
      <w:marRight w:val="0"/>
      <w:marTop w:val="0"/>
      <w:marBottom w:val="0"/>
      <w:divBdr>
        <w:top w:val="none" w:sz="0" w:space="0" w:color="auto"/>
        <w:left w:val="none" w:sz="0" w:space="0" w:color="auto"/>
        <w:bottom w:val="none" w:sz="0" w:space="0" w:color="auto"/>
        <w:right w:val="none" w:sz="0" w:space="0" w:color="auto"/>
      </w:divBdr>
    </w:div>
    <w:div w:id="2084521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gif"/><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comments" Target="comment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primeoncology.org/footer-e-pages/terms_of_use.asp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D230D1256844A839A69DF06570F9E8D"/>
        <w:category>
          <w:name w:val="General"/>
          <w:gallery w:val="placeholder"/>
        </w:category>
        <w:types>
          <w:type w:val="bbPlcHdr"/>
        </w:types>
        <w:behaviors>
          <w:behavior w:val="content"/>
        </w:behaviors>
        <w:guid w:val="{69DE18AC-7026-43D5-A135-491B80A6A0CA}"/>
      </w:docPartPr>
      <w:docPartBody>
        <w:p w:rsidR="00E2114A" w:rsidRDefault="002720B3" w:rsidP="002720B3">
          <w:pPr>
            <w:pStyle w:val="4D230D1256844A839A69DF06570F9E8D"/>
          </w:pPr>
          <w:r w:rsidRPr="0065374A">
            <w:rPr>
              <w:rStyle w:val="PlaceholderText"/>
            </w:rPr>
            <w:t>Choose an item.</w:t>
          </w:r>
        </w:p>
      </w:docPartBody>
    </w:docPart>
    <w:docPart>
      <w:docPartPr>
        <w:name w:val="482847142FF643ACAFEB9B6240C30C2F"/>
        <w:category>
          <w:name w:val="General"/>
          <w:gallery w:val="placeholder"/>
        </w:category>
        <w:types>
          <w:type w:val="bbPlcHdr"/>
        </w:types>
        <w:behaviors>
          <w:behavior w:val="content"/>
        </w:behaviors>
        <w:guid w:val="{33F7B842-6246-4072-AE07-60745F6AC056}"/>
      </w:docPartPr>
      <w:docPartBody>
        <w:p w:rsidR="00E2114A" w:rsidRDefault="002720B3" w:rsidP="002720B3">
          <w:pPr>
            <w:pStyle w:val="482847142FF643ACAFEB9B6240C30C2F"/>
          </w:pPr>
          <w:r w:rsidRPr="0065374A">
            <w:rPr>
              <w:rStyle w:val="PlaceholderText"/>
            </w:rPr>
            <w:t>Choose an item.</w:t>
          </w:r>
        </w:p>
      </w:docPartBody>
    </w:docPart>
    <w:docPart>
      <w:docPartPr>
        <w:name w:val="5114563F3B2A407CA3D3841274AEF98B"/>
        <w:category>
          <w:name w:val="General"/>
          <w:gallery w:val="placeholder"/>
        </w:category>
        <w:types>
          <w:type w:val="bbPlcHdr"/>
        </w:types>
        <w:behaviors>
          <w:behavior w:val="content"/>
        </w:behaviors>
        <w:guid w:val="{B7CD292D-F914-45B9-840F-DB0F05A6D522}"/>
      </w:docPartPr>
      <w:docPartBody>
        <w:p w:rsidR="00E2114A" w:rsidRDefault="002720B3" w:rsidP="002720B3">
          <w:pPr>
            <w:pStyle w:val="5114563F3B2A407CA3D3841274AEF98B"/>
          </w:pPr>
          <w:r w:rsidRPr="0065374A">
            <w:rPr>
              <w:rStyle w:val="PlaceholderText"/>
            </w:rPr>
            <w:t>Choose an item.</w:t>
          </w:r>
        </w:p>
      </w:docPartBody>
    </w:docPart>
    <w:docPart>
      <w:docPartPr>
        <w:name w:val="3A9C841A735B4E40BDEA0B3480FA8E96"/>
        <w:category>
          <w:name w:val="General"/>
          <w:gallery w:val="placeholder"/>
        </w:category>
        <w:types>
          <w:type w:val="bbPlcHdr"/>
        </w:types>
        <w:behaviors>
          <w:behavior w:val="content"/>
        </w:behaviors>
        <w:guid w:val="{D01311E2-2698-40E3-8704-B050F3810A1B}"/>
      </w:docPartPr>
      <w:docPartBody>
        <w:p w:rsidR="00E2114A" w:rsidRDefault="002720B3" w:rsidP="002720B3">
          <w:pPr>
            <w:pStyle w:val="3A9C841A735B4E40BDEA0B3480FA8E96"/>
          </w:pPr>
          <w:r w:rsidRPr="0065374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47AC"/>
    <w:rsid w:val="00051E98"/>
    <w:rsid w:val="00167409"/>
    <w:rsid w:val="001C345D"/>
    <w:rsid w:val="002720B3"/>
    <w:rsid w:val="00285E65"/>
    <w:rsid w:val="002C6A0F"/>
    <w:rsid w:val="002F618E"/>
    <w:rsid w:val="0044164A"/>
    <w:rsid w:val="00477241"/>
    <w:rsid w:val="00487BC3"/>
    <w:rsid w:val="005A7D54"/>
    <w:rsid w:val="00676D7C"/>
    <w:rsid w:val="007447AC"/>
    <w:rsid w:val="00936577"/>
    <w:rsid w:val="00963621"/>
    <w:rsid w:val="00972CB7"/>
    <w:rsid w:val="00C26D17"/>
    <w:rsid w:val="00E2114A"/>
    <w:rsid w:val="00E946B1"/>
    <w:rsid w:val="00F42C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720B3"/>
    <w:rPr>
      <w:color w:val="808080"/>
    </w:rPr>
  </w:style>
  <w:style w:type="paragraph" w:customStyle="1" w:styleId="D80FFED1F15C4A70AEC88437088606DD">
    <w:name w:val="D80FFED1F15C4A70AEC88437088606DD"/>
    <w:rsid w:val="007447AC"/>
  </w:style>
  <w:style w:type="paragraph" w:customStyle="1" w:styleId="51BE0F9207C64B349FFEC5C3747A361D">
    <w:name w:val="51BE0F9207C64B349FFEC5C3747A361D"/>
    <w:rsid w:val="007447AC"/>
  </w:style>
  <w:style w:type="paragraph" w:customStyle="1" w:styleId="E84195FBF0454B189B3AF9B65CBCA669">
    <w:name w:val="E84195FBF0454B189B3AF9B65CBCA669"/>
    <w:rsid w:val="007447AC"/>
  </w:style>
  <w:style w:type="paragraph" w:customStyle="1" w:styleId="C62D63774BBA4BCFA4F9F9A92990132A">
    <w:name w:val="C62D63774BBA4BCFA4F9F9A92990132A"/>
    <w:rsid w:val="007447AC"/>
  </w:style>
  <w:style w:type="paragraph" w:customStyle="1" w:styleId="2271B50D18EA4CBA849C3CE649BF9923">
    <w:name w:val="2271B50D18EA4CBA849C3CE649BF9923"/>
    <w:rsid w:val="007447AC"/>
  </w:style>
  <w:style w:type="paragraph" w:customStyle="1" w:styleId="FA3EB84FE17644C38050FD56CEE92055">
    <w:name w:val="FA3EB84FE17644C38050FD56CEE92055"/>
    <w:rsid w:val="007447AC"/>
  </w:style>
  <w:style w:type="paragraph" w:customStyle="1" w:styleId="0108A06471AF4898A8C18C925DCB197F">
    <w:name w:val="0108A06471AF4898A8C18C925DCB197F"/>
    <w:rsid w:val="007447AC"/>
  </w:style>
  <w:style w:type="paragraph" w:customStyle="1" w:styleId="5F55EB69D6B84C2BB450DABC81861304">
    <w:name w:val="5F55EB69D6B84C2BB450DABC81861304"/>
    <w:rsid w:val="007447AC"/>
  </w:style>
  <w:style w:type="paragraph" w:customStyle="1" w:styleId="865239DA672E4574854C9041F6C827A1">
    <w:name w:val="865239DA672E4574854C9041F6C827A1"/>
    <w:rsid w:val="007447AC"/>
  </w:style>
  <w:style w:type="paragraph" w:customStyle="1" w:styleId="EB74D99B7D334FB9AE74872AC59B121D">
    <w:name w:val="EB74D99B7D334FB9AE74872AC59B121D"/>
    <w:rsid w:val="00E946B1"/>
    <w:rPr>
      <w:rFonts w:eastAsiaTheme="minorHAnsi"/>
    </w:rPr>
  </w:style>
  <w:style w:type="paragraph" w:customStyle="1" w:styleId="B6F385B7F4C34FE19E21760BBBBC7FB3">
    <w:name w:val="B6F385B7F4C34FE19E21760BBBBC7FB3"/>
    <w:rsid w:val="00E946B1"/>
    <w:rPr>
      <w:rFonts w:eastAsiaTheme="minorHAnsi"/>
    </w:rPr>
  </w:style>
  <w:style w:type="paragraph" w:customStyle="1" w:styleId="6A35BA5BE2014E29AD16F28CEDBDCCCF">
    <w:name w:val="6A35BA5BE2014E29AD16F28CEDBDCCCF"/>
    <w:rsid w:val="00E946B1"/>
    <w:rPr>
      <w:rFonts w:eastAsiaTheme="minorHAnsi"/>
    </w:rPr>
  </w:style>
  <w:style w:type="paragraph" w:customStyle="1" w:styleId="865239DA672E4574854C9041F6C827A11">
    <w:name w:val="865239DA672E4574854C9041F6C827A11"/>
    <w:rsid w:val="00E946B1"/>
    <w:rPr>
      <w:rFonts w:eastAsiaTheme="minorHAnsi"/>
    </w:rPr>
  </w:style>
  <w:style w:type="paragraph" w:customStyle="1" w:styleId="FA3EB84FE17644C38050FD56CEE920551">
    <w:name w:val="FA3EB84FE17644C38050FD56CEE920551"/>
    <w:rsid w:val="00E946B1"/>
    <w:rPr>
      <w:rFonts w:eastAsiaTheme="minorHAnsi"/>
    </w:rPr>
  </w:style>
  <w:style w:type="paragraph" w:customStyle="1" w:styleId="0108A06471AF4898A8C18C925DCB197F1">
    <w:name w:val="0108A06471AF4898A8C18C925DCB197F1"/>
    <w:rsid w:val="00E946B1"/>
    <w:rPr>
      <w:rFonts w:eastAsiaTheme="minorHAnsi"/>
    </w:rPr>
  </w:style>
  <w:style w:type="paragraph" w:customStyle="1" w:styleId="5F55EB69D6B84C2BB450DABC818613041">
    <w:name w:val="5F55EB69D6B84C2BB450DABC818613041"/>
    <w:rsid w:val="00E946B1"/>
    <w:rPr>
      <w:rFonts w:eastAsiaTheme="minorHAnsi"/>
    </w:rPr>
  </w:style>
  <w:style w:type="paragraph" w:customStyle="1" w:styleId="50381488369C426487C67E3CF2676F0A">
    <w:name w:val="50381488369C426487C67E3CF2676F0A"/>
    <w:rsid w:val="00E946B1"/>
  </w:style>
  <w:style w:type="paragraph" w:customStyle="1" w:styleId="29AD5C9053F743B8BA70E173C2AA65EF">
    <w:name w:val="29AD5C9053F743B8BA70E173C2AA65EF"/>
    <w:rsid w:val="00E946B1"/>
  </w:style>
  <w:style w:type="paragraph" w:customStyle="1" w:styleId="DA92D8431B9F4C8DA534E8EAE3119FAC">
    <w:name w:val="DA92D8431B9F4C8DA534E8EAE3119FAC"/>
    <w:rsid w:val="00E946B1"/>
  </w:style>
  <w:style w:type="paragraph" w:customStyle="1" w:styleId="2B00B2707A9E48C3AB320BFEB7FAE7AB">
    <w:name w:val="2B00B2707A9E48C3AB320BFEB7FAE7AB"/>
    <w:rsid w:val="00E946B1"/>
  </w:style>
  <w:style w:type="paragraph" w:customStyle="1" w:styleId="ADC451332F0548ABB6D75F392E06EB7F">
    <w:name w:val="ADC451332F0548ABB6D75F392E06EB7F"/>
    <w:rsid w:val="00E946B1"/>
  </w:style>
  <w:style w:type="paragraph" w:customStyle="1" w:styleId="FF67E9E8B6984279A39F0714EE720B2B">
    <w:name w:val="FF67E9E8B6984279A39F0714EE720B2B"/>
    <w:rsid w:val="00E946B1"/>
  </w:style>
  <w:style w:type="paragraph" w:customStyle="1" w:styleId="0DEA392DE6C341539B579B55E3673012">
    <w:name w:val="0DEA392DE6C341539B579B55E3673012"/>
    <w:rsid w:val="00E946B1"/>
  </w:style>
  <w:style w:type="paragraph" w:customStyle="1" w:styleId="66E9D36E2AA24482944E9721C9222239">
    <w:name w:val="66E9D36E2AA24482944E9721C9222239"/>
    <w:rsid w:val="00E946B1"/>
  </w:style>
  <w:style w:type="paragraph" w:customStyle="1" w:styleId="B536E2E1C9BC4212806E1A5BA23BCAC1">
    <w:name w:val="B536E2E1C9BC4212806E1A5BA23BCAC1"/>
    <w:rsid w:val="00E946B1"/>
  </w:style>
  <w:style w:type="paragraph" w:customStyle="1" w:styleId="91BDBC979F824685A3D353AC9336C08E">
    <w:name w:val="91BDBC979F824685A3D353AC9336C08E"/>
    <w:rsid w:val="00E946B1"/>
  </w:style>
  <w:style w:type="paragraph" w:customStyle="1" w:styleId="C4F79D81D78148F98DFE0CF11492C459">
    <w:name w:val="C4F79D81D78148F98DFE0CF11492C459"/>
    <w:rsid w:val="00E946B1"/>
  </w:style>
  <w:style w:type="paragraph" w:customStyle="1" w:styleId="16D8557071F84DC68F38DBC2BEBEDD15">
    <w:name w:val="16D8557071F84DC68F38DBC2BEBEDD15"/>
    <w:rsid w:val="00E946B1"/>
  </w:style>
  <w:style w:type="paragraph" w:customStyle="1" w:styleId="A501372DAE164B27846851F26FE0EEF4">
    <w:name w:val="A501372DAE164B27846851F26FE0EEF4"/>
    <w:rsid w:val="00E946B1"/>
  </w:style>
  <w:style w:type="paragraph" w:customStyle="1" w:styleId="B9C6FDAE83304A1BBD9ABC83AFB83A65">
    <w:name w:val="B9C6FDAE83304A1BBD9ABC83AFB83A65"/>
    <w:rsid w:val="00E946B1"/>
  </w:style>
  <w:style w:type="paragraph" w:customStyle="1" w:styleId="9963E7F9CEDB442BAF0E95909FC57F55">
    <w:name w:val="9963E7F9CEDB442BAF0E95909FC57F55"/>
    <w:rsid w:val="00E946B1"/>
  </w:style>
  <w:style w:type="paragraph" w:customStyle="1" w:styleId="4EDFD148A028477D9E8EACA9CC742F64">
    <w:name w:val="4EDFD148A028477D9E8EACA9CC742F64"/>
    <w:rsid w:val="00E946B1"/>
  </w:style>
  <w:style w:type="paragraph" w:customStyle="1" w:styleId="401EEA6F39294FC79D4272E9E97C141D">
    <w:name w:val="401EEA6F39294FC79D4272E9E97C141D"/>
    <w:rsid w:val="00E946B1"/>
  </w:style>
  <w:style w:type="paragraph" w:customStyle="1" w:styleId="45FE4B183BC841068C4FA4F88B31C7E7">
    <w:name w:val="45FE4B183BC841068C4FA4F88B31C7E7"/>
    <w:rsid w:val="002F618E"/>
  </w:style>
  <w:style w:type="paragraph" w:customStyle="1" w:styleId="CB8600F76C8141D28F9A7D35E31632E4">
    <w:name w:val="CB8600F76C8141D28F9A7D35E31632E4"/>
    <w:rsid w:val="002F618E"/>
  </w:style>
  <w:style w:type="paragraph" w:customStyle="1" w:styleId="C4F236B2A89F457BAE1FCF00AC510F1A">
    <w:name w:val="C4F236B2A89F457BAE1FCF00AC510F1A"/>
    <w:rsid w:val="002F618E"/>
  </w:style>
  <w:style w:type="paragraph" w:customStyle="1" w:styleId="14CBC25B738E45A1A8A8A322E06468BF">
    <w:name w:val="14CBC25B738E45A1A8A8A322E06468BF"/>
    <w:rsid w:val="002F618E"/>
  </w:style>
  <w:style w:type="paragraph" w:customStyle="1" w:styleId="4D230D1256844A839A69DF06570F9E8D">
    <w:name w:val="4D230D1256844A839A69DF06570F9E8D"/>
    <w:rsid w:val="002720B3"/>
    <w:rPr>
      <w:lang w:val="nl-NL" w:eastAsia="nl-NL"/>
    </w:rPr>
  </w:style>
  <w:style w:type="paragraph" w:customStyle="1" w:styleId="482847142FF643ACAFEB9B6240C30C2F">
    <w:name w:val="482847142FF643ACAFEB9B6240C30C2F"/>
    <w:rsid w:val="002720B3"/>
    <w:rPr>
      <w:lang w:val="nl-NL" w:eastAsia="nl-NL"/>
    </w:rPr>
  </w:style>
  <w:style w:type="paragraph" w:customStyle="1" w:styleId="5114563F3B2A407CA3D3841274AEF98B">
    <w:name w:val="5114563F3B2A407CA3D3841274AEF98B"/>
    <w:rsid w:val="002720B3"/>
    <w:rPr>
      <w:lang w:val="nl-NL" w:eastAsia="nl-NL"/>
    </w:rPr>
  </w:style>
  <w:style w:type="paragraph" w:customStyle="1" w:styleId="3A9C841A735B4E40BDEA0B3480FA8E96">
    <w:name w:val="3A9C841A735B4E40BDEA0B3480FA8E96"/>
    <w:rsid w:val="002720B3"/>
    <w:rPr>
      <w:lang w:val="nl-NL" w:eastAsia="nl-NL"/>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720B3"/>
    <w:rPr>
      <w:color w:val="808080"/>
    </w:rPr>
  </w:style>
  <w:style w:type="paragraph" w:customStyle="1" w:styleId="D80FFED1F15C4A70AEC88437088606DD">
    <w:name w:val="D80FFED1F15C4A70AEC88437088606DD"/>
    <w:rsid w:val="007447AC"/>
  </w:style>
  <w:style w:type="paragraph" w:customStyle="1" w:styleId="51BE0F9207C64B349FFEC5C3747A361D">
    <w:name w:val="51BE0F9207C64B349FFEC5C3747A361D"/>
    <w:rsid w:val="007447AC"/>
  </w:style>
  <w:style w:type="paragraph" w:customStyle="1" w:styleId="E84195FBF0454B189B3AF9B65CBCA669">
    <w:name w:val="E84195FBF0454B189B3AF9B65CBCA669"/>
    <w:rsid w:val="007447AC"/>
  </w:style>
  <w:style w:type="paragraph" w:customStyle="1" w:styleId="C62D63774BBA4BCFA4F9F9A92990132A">
    <w:name w:val="C62D63774BBA4BCFA4F9F9A92990132A"/>
    <w:rsid w:val="007447AC"/>
  </w:style>
  <w:style w:type="paragraph" w:customStyle="1" w:styleId="2271B50D18EA4CBA849C3CE649BF9923">
    <w:name w:val="2271B50D18EA4CBA849C3CE649BF9923"/>
    <w:rsid w:val="007447AC"/>
  </w:style>
  <w:style w:type="paragraph" w:customStyle="1" w:styleId="FA3EB84FE17644C38050FD56CEE92055">
    <w:name w:val="FA3EB84FE17644C38050FD56CEE92055"/>
    <w:rsid w:val="007447AC"/>
  </w:style>
  <w:style w:type="paragraph" w:customStyle="1" w:styleId="0108A06471AF4898A8C18C925DCB197F">
    <w:name w:val="0108A06471AF4898A8C18C925DCB197F"/>
    <w:rsid w:val="007447AC"/>
  </w:style>
  <w:style w:type="paragraph" w:customStyle="1" w:styleId="5F55EB69D6B84C2BB450DABC81861304">
    <w:name w:val="5F55EB69D6B84C2BB450DABC81861304"/>
    <w:rsid w:val="007447AC"/>
  </w:style>
  <w:style w:type="paragraph" w:customStyle="1" w:styleId="865239DA672E4574854C9041F6C827A1">
    <w:name w:val="865239DA672E4574854C9041F6C827A1"/>
    <w:rsid w:val="007447AC"/>
  </w:style>
  <w:style w:type="paragraph" w:customStyle="1" w:styleId="EB74D99B7D334FB9AE74872AC59B121D">
    <w:name w:val="EB74D99B7D334FB9AE74872AC59B121D"/>
    <w:rsid w:val="00E946B1"/>
    <w:rPr>
      <w:rFonts w:eastAsiaTheme="minorHAnsi"/>
    </w:rPr>
  </w:style>
  <w:style w:type="paragraph" w:customStyle="1" w:styleId="B6F385B7F4C34FE19E21760BBBBC7FB3">
    <w:name w:val="B6F385B7F4C34FE19E21760BBBBC7FB3"/>
    <w:rsid w:val="00E946B1"/>
    <w:rPr>
      <w:rFonts w:eastAsiaTheme="minorHAnsi"/>
    </w:rPr>
  </w:style>
  <w:style w:type="paragraph" w:customStyle="1" w:styleId="6A35BA5BE2014E29AD16F28CEDBDCCCF">
    <w:name w:val="6A35BA5BE2014E29AD16F28CEDBDCCCF"/>
    <w:rsid w:val="00E946B1"/>
    <w:rPr>
      <w:rFonts w:eastAsiaTheme="minorHAnsi"/>
    </w:rPr>
  </w:style>
  <w:style w:type="paragraph" w:customStyle="1" w:styleId="865239DA672E4574854C9041F6C827A11">
    <w:name w:val="865239DA672E4574854C9041F6C827A11"/>
    <w:rsid w:val="00E946B1"/>
    <w:rPr>
      <w:rFonts w:eastAsiaTheme="minorHAnsi"/>
    </w:rPr>
  </w:style>
  <w:style w:type="paragraph" w:customStyle="1" w:styleId="FA3EB84FE17644C38050FD56CEE920551">
    <w:name w:val="FA3EB84FE17644C38050FD56CEE920551"/>
    <w:rsid w:val="00E946B1"/>
    <w:rPr>
      <w:rFonts w:eastAsiaTheme="minorHAnsi"/>
    </w:rPr>
  </w:style>
  <w:style w:type="paragraph" w:customStyle="1" w:styleId="0108A06471AF4898A8C18C925DCB197F1">
    <w:name w:val="0108A06471AF4898A8C18C925DCB197F1"/>
    <w:rsid w:val="00E946B1"/>
    <w:rPr>
      <w:rFonts w:eastAsiaTheme="minorHAnsi"/>
    </w:rPr>
  </w:style>
  <w:style w:type="paragraph" w:customStyle="1" w:styleId="5F55EB69D6B84C2BB450DABC818613041">
    <w:name w:val="5F55EB69D6B84C2BB450DABC818613041"/>
    <w:rsid w:val="00E946B1"/>
    <w:rPr>
      <w:rFonts w:eastAsiaTheme="minorHAnsi"/>
    </w:rPr>
  </w:style>
  <w:style w:type="paragraph" w:customStyle="1" w:styleId="50381488369C426487C67E3CF2676F0A">
    <w:name w:val="50381488369C426487C67E3CF2676F0A"/>
    <w:rsid w:val="00E946B1"/>
  </w:style>
  <w:style w:type="paragraph" w:customStyle="1" w:styleId="29AD5C9053F743B8BA70E173C2AA65EF">
    <w:name w:val="29AD5C9053F743B8BA70E173C2AA65EF"/>
    <w:rsid w:val="00E946B1"/>
  </w:style>
  <w:style w:type="paragraph" w:customStyle="1" w:styleId="DA92D8431B9F4C8DA534E8EAE3119FAC">
    <w:name w:val="DA92D8431B9F4C8DA534E8EAE3119FAC"/>
    <w:rsid w:val="00E946B1"/>
  </w:style>
  <w:style w:type="paragraph" w:customStyle="1" w:styleId="2B00B2707A9E48C3AB320BFEB7FAE7AB">
    <w:name w:val="2B00B2707A9E48C3AB320BFEB7FAE7AB"/>
    <w:rsid w:val="00E946B1"/>
  </w:style>
  <w:style w:type="paragraph" w:customStyle="1" w:styleId="ADC451332F0548ABB6D75F392E06EB7F">
    <w:name w:val="ADC451332F0548ABB6D75F392E06EB7F"/>
    <w:rsid w:val="00E946B1"/>
  </w:style>
  <w:style w:type="paragraph" w:customStyle="1" w:styleId="FF67E9E8B6984279A39F0714EE720B2B">
    <w:name w:val="FF67E9E8B6984279A39F0714EE720B2B"/>
    <w:rsid w:val="00E946B1"/>
  </w:style>
  <w:style w:type="paragraph" w:customStyle="1" w:styleId="0DEA392DE6C341539B579B55E3673012">
    <w:name w:val="0DEA392DE6C341539B579B55E3673012"/>
    <w:rsid w:val="00E946B1"/>
  </w:style>
  <w:style w:type="paragraph" w:customStyle="1" w:styleId="66E9D36E2AA24482944E9721C9222239">
    <w:name w:val="66E9D36E2AA24482944E9721C9222239"/>
    <w:rsid w:val="00E946B1"/>
  </w:style>
  <w:style w:type="paragraph" w:customStyle="1" w:styleId="B536E2E1C9BC4212806E1A5BA23BCAC1">
    <w:name w:val="B536E2E1C9BC4212806E1A5BA23BCAC1"/>
    <w:rsid w:val="00E946B1"/>
  </w:style>
  <w:style w:type="paragraph" w:customStyle="1" w:styleId="91BDBC979F824685A3D353AC9336C08E">
    <w:name w:val="91BDBC979F824685A3D353AC9336C08E"/>
    <w:rsid w:val="00E946B1"/>
  </w:style>
  <w:style w:type="paragraph" w:customStyle="1" w:styleId="C4F79D81D78148F98DFE0CF11492C459">
    <w:name w:val="C4F79D81D78148F98DFE0CF11492C459"/>
    <w:rsid w:val="00E946B1"/>
  </w:style>
  <w:style w:type="paragraph" w:customStyle="1" w:styleId="16D8557071F84DC68F38DBC2BEBEDD15">
    <w:name w:val="16D8557071F84DC68F38DBC2BEBEDD15"/>
    <w:rsid w:val="00E946B1"/>
  </w:style>
  <w:style w:type="paragraph" w:customStyle="1" w:styleId="A501372DAE164B27846851F26FE0EEF4">
    <w:name w:val="A501372DAE164B27846851F26FE0EEF4"/>
    <w:rsid w:val="00E946B1"/>
  </w:style>
  <w:style w:type="paragraph" w:customStyle="1" w:styleId="B9C6FDAE83304A1BBD9ABC83AFB83A65">
    <w:name w:val="B9C6FDAE83304A1BBD9ABC83AFB83A65"/>
    <w:rsid w:val="00E946B1"/>
  </w:style>
  <w:style w:type="paragraph" w:customStyle="1" w:styleId="9963E7F9CEDB442BAF0E95909FC57F55">
    <w:name w:val="9963E7F9CEDB442BAF0E95909FC57F55"/>
    <w:rsid w:val="00E946B1"/>
  </w:style>
  <w:style w:type="paragraph" w:customStyle="1" w:styleId="4EDFD148A028477D9E8EACA9CC742F64">
    <w:name w:val="4EDFD148A028477D9E8EACA9CC742F64"/>
    <w:rsid w:val="00E946B1"/>
  </w:style>
  <w:style w:type="paragraph" w:customStyle="1" w:styleId="401EEA6F39294FC79D4272E9E97C141D">
    <w:name w:val="401EEA6F39294FC79D4272E9E97C141D"/>
    <w:rsid w:val="00E946B1"/>
  </w:style>
  <w:style w:type="paragraph" w:customStyle="1" w:styleId="45FE4B183BC841068C4FA4F88B31C7E7">
    <w:name w:val="45FE4B183BC841068C4FA4F88B31C7E7"/>
    <w:rsid w:val="002F618E"/>
  </w:style>
  <w:style w:type="paragraph" w:customStyle="1" w:styleId="CB8600F76C8141D28F9A7D35E31632E4">
    <w:name w:val="CB8600F76C8141D28F9A7D35E31632E4"/>
    <w:rsid w:val="002F618E"/>
  </w:style>
  <w:style w:type="paragraph" w:customStyle="1" w:styleId="C4F236B2A89F457BAE1FCF00AC510F1A">
    <w:name w:val="C4F236B2A89F457BAE1FCF00AC510F1A"/>
    <w:rsid w:val="002F618E"/>
  </w:style>
  <w:style w:type="paragraph" w:customStyle="1" w:styleId="14CBC25B738E45A1A8A8A322E06468BF">
    <w:name w:val="14CBC25B738E45A1A8A8A322E06468BF"/>
    <w:rsid w:val="002F618E"/>
  </w:style>
  <w:style w:type="paragraph" w:customStyle="1" w:styleId="4D230D1256844A839A69DF06570F9E8D">
    <w:name w:val="4D230D1256844A839A69DF06570F9E8D"/>
    <w:rsid w:val="002720B3"/>
    <w:rPr>
      <w:lang w:val="nl-NL" w:eastAsia="nl-NL"/>
    </w:rPr>
  </w:style>
  <w:style w:type="paragraph" w:customStyle="1" w:styleId="482847142FF643ACAFEB9B6240C30C2F">
    <w:name w:val="482847142FF643ACAFEB9B6240C30C2F"/>
    <w:rsid w:val="002720B3"/>
    <w:rPr>
      <w:lang w:val="nl-NL" w:eastAsia="nl-NL"/>
    </w:rPr>
  </w:style>
  <w:style w:type="paragraph" w:customStyle="1" w:styleId="5114563F3B2A407CA3D3841274AEF98B">
    <w:name w:val="5114563F3B2A407CA3D3841274AEF98B"/>
    <w:rsid w:val="002720B3"/>
    <w:rPr>
      <w:lang w:val="nl-NL" w:eastAsia="nl-NL"/>
    </w:rPr>
  </w:style>
  <w:style w:type="paragraph" w:customStyle="1" w:styleId="3A9C841A735B4E40BDEA0B3480FA8E96">
    <w:name w:val="3A9C841A735B4E40BDEA0B3480FA8E96"/>
    <w:rsid w:val="002720B3"/>
    <w:rPr>
      <w:lang w:val="nl-NL" w:eastAsia="nl-N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ACB860-E0FA-4F2D-91E6-05049187AF72}">
  <ds:schemaRefs>
    <ds:schemaRef ds:uri="http://schemas.openxmlformats.org/officeDocument/2006/bibliography"/>
  </ds:schemaRefs>
</ds:datastoreItem>
</file>

<file path=customXml/itemProps2.xml><?xml version="1.0" encoding="utf-8"?>
<ds:datastoreItem xmlns:ds="http://schemas.openxmlformats.org/officeDocument/2006/customXml" ds:itemID="{DA97ABB3-14C6-4F23-B6FB-45415DB3B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1801</Words>
  <Characters>10266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Prime Oncology</Company>
  <LinksUpToDate>false</LinksUpToDate>
  <CharactersWithSpaces>12043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Trudy Stoddert</dc:creator>
  <cp:lastModifiedBy>Ben DeGiglio</cp:lastModifiedBy>
  <cp:revision>2</cp:revision>
  <dcterms:created xsi:type="dcterms:W3CDTF">2014-10-28T13:29:00Z</dcterms:created>
  <dcterms:modified xsi:type="dcterms:W3CDTF">2014-10-28T13:29:00Z</dcterms:modified>
</cp:coreProperties>
</file>