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r w:rsidRPr="007A0164">
              <w:rPr>
                <w:b/>
              </w:rPr>
              <w:t>Project Name</w:t>
            </w:r>
            <w:r>
              <w:rPr>
                <w:b/>
              </w:rPr>
              <w:t xml:space="preserve"> (internal)</w:t>
            </w:r>
          </w:p>
        </w:tc>
        <w:tc>
          <w:tcPr>
            <w:tcW w:w="2394" w:type="dxa"/>
          </w:tcPr>
          <w:p w14:paraId="5C5B07BA" w14:textId="4E7EA8E1" w:rsidR="00B61FE1" w:rsidRDefault="00444C50" w:rsidP="00ED66D1">
            <w:r>
              <w:t xml:space="preserve">HOA </w:t>
            </w:r>
            <w:r w:rsidR="00ED66D1">
              <w:t>LATAM</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489C7120" w:rsidR="00B61FE1" w:rsidRDefault="00ED66D1" w:rsidP="00053BDA">
            <w:r>
              <w:t>PI5LSS017</w:t>
            </w:r>
          </w:p>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5F66DBF0" w:rsidR="00B61FE1" w:rsidRDefault="002D5BCF"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EndPr/>
              <w:sdtContent>
                <w:r w:rsidR="00ED66D1">
                  <w:t>Debbie Greiner</w:t>
                </w:r>
              </w:sdtContent>
            </w:sdt>
          </w:p>
        </w:tc>
        <w:tc>
          <w:tcPr>
            <w:tcW w:w="2610" w:type="dxa"/>
          </w:tcPr>
          <w:p w14:paraId="3C1A7474" w14:textId="77777777" w:rsidR="00B61FE1" w:rsidRPr="007A0164" w:rsidRDefault="00B61FE1" w:rsidP="00053BDA">
            <w:pPr>
              <w:rPr>
                <w:b/>
              </w:rPr>
            </w:pPr>
            <w:r>
              <w:rPr>
                <w:b/>
              </w:rPr>
              <w:t>Clinical Program Manager</w:t>
            </w:r>
          </w:p>
        </w:tc>
        <w:tc>
          <w:tcPr>
            <w:tcW w:w="2178" w:type="dxa"/>
          </w:tcPr>
          <w:p w14:paraId="5DF25856" w14:textId="114C16B0" w:rsidR="00B61FE1" w:rsidRDefault="00444C50" w:rsidP="00053BDA">
            <w:r>
              <w:t>Briana Betz</w:t>
            </w:r>
          </w:p>
        </w:tc>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EndPr/>
          <w:sdtContent>
            <w:tc>
              <w:tcPr>
                <w:tcW w:w="2394" w:type="dxa"/>
              </w:tcPr>
              <w:p w14:paraId="165E3ED3" w14:textId="1D635C4F" w:rsidR="00B61FE1" w:rsidRDefault="00B61FE1" w:rsidP="00053BDA">
                <w:r>
                  <w:t>----------</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4167BEA" w14:textId="5F169E9C" w:rsidR="00B61FE1" w:rsidRDefault="00ED66D1" w:rsidP="00053BDA">
                <w:r>
                  <w:t>Christi Gray</w:t>
                </w:r>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---always italicized, no bold, no quotes]</w:t>
      </w:r>
    </w:p>
    <w:p w14:paraId="52A22CFA" w14:textId="33F7976E" w:rsidR="00444C50" w:rsidRDefault="00444C50" w:rsidP="00444C50">
      <w:pPr>
        <w:pBdr>
          <w:bottom w:val="single" w:sz="12" w:space="1" w:color="auto"/>
        </w:pBdr>
        <w:spacing w:after="0" w:line="240" w:lineRule="auto"/>
        <w:rPr>
          <w:i/>
        </w:rPr>
      </w:pPr>
      <w:r w:rsidRPr="00444C50">
        <w:rPr>
          <w:i/>
        </w:rPr>
        <w:t>Examin</w:t>
      </w:r>
      <w:r w:rsidR="008F5C25">
        <w:rPr>
          <w:i/>
        </w:rPr>
        <w:t xml:space="preserve">ing Targeted Therapy in Hodgkin </w:t>
      </w:r>
      <w:r w:rsidRPr="00444C50">
        <w:rPr>
          <w:i/>
        </w:rPr>
        <w:t>and Non-Hodgkin Lymphoma:</w:t>
      </w:r>
      <w:r>
        <w:rPr>
          <w:i/>
        </w:rPr>
        <w:t xml:space="preserve"> </w:t>
      </w:r>
      <w:r w:rsidRPr="00444C50">
        <w:rPr>
          <w:i/>
        </w:rPr>
        <w:t>A Case-Based Discussion</w:t>
      </w:r>
    </w:p>
    <w:p w14:paraId="14AF25FE" w14:textId="77777777" w:rsidR="00444C50" w:rsidRDefault="00444C50" w:rsidP="00444C50">
      <w:pPr>
        <w:pBdr>
          <w:bottom w:val="single" w:sz="12" w:space="1" w:color="auto"/>
        </w:pBdr>
        <w:spacing w:after="0" w:line="240" w:lineRule="auto"/>
        <w:rPr>
          <w:i/>
        </w:rPr>
      </w:pPr>
    </w:p>
    <w:p w14:paraId="0FEDD2C0" w14:textId="77777777" w:rsidR="00EB300B" w:rsidRPr="003C0CFB" w:rsidRDefault="00EB300B" w:rsidP="003C0CFB">
      <w:pPr>
        <w:pStyle w:val="ListParagraph"/>
        <w:spacing w:after="0" w:line="240" w:lineRule="auto"/>
        <w:rPr>
          <w:b/>
        </w:rPr>
      </w:pPr>
    </w:p>
    <w:p w14:paraId="31BAD4C3" w14:textId="77777777" w:rsidR="00EB300B" w:rsidRPr="003F64AF" w:rsidRDefault="00EB300B" w:rsidP="00EB300B">
      <w:pPr>
        <w:pStyle w:val="ListParagraph"/>
        <w:numPr>
          <w:ilvl w:val="0"/>
          <w:numId w:val="2"/>
        </w:numPr>
        <w:spacing w:after="0" w:line="240" w:lineRule="auto"/>
        <w:rPr>
          <w:b/>
        </w:rPr>
      </w:pPr>
      <w:r w:rsidRPr="003F64AF">
        <w:rPr>
          <w:b/>
        </w:rPr>
        <w:t>[</w:t>
      </w:r>
      <w:r>
        <w:rPr>
          <w:b/>
        </w:rPr>
        <w:t>Congress-Specific Statement – not always necessary</w:t>
      </w:r>
      <w:r w:rsidRPr="003F64AF">
        <w:rPr>
          <w:b/>
        </w:rPr>
        <w:t>]</w:t>
      </w:r>
    </w:p>
    <w:p w14:paraId="2FAE9567" w14:textId="618768E7" w:rsidR="00444C50" w:rsidRDefault="00444C50" w:rsidP="00EB300B">
      <w:pPr>
        <w:pBdr>
          <w:bottom w:val="single" w:sz="12" w:space="2" w:color="auto"/>
        </w:pBdr>
        <w:spacing w:after="0" w:line="240" w:lineRule="auto"/>
        <w:rPr>
          <w:i/>
        </w:rPr>
      </w:pPr>
      <w:r>
        <w:rPr>
          <w:i/>
        </w:rPr>
        <w:t xml:space="preserve">2015 </w:t>
      </w:r>
      <w:r w:rsidR="008F5C25">
        <w:rPr>
          <w:i/>
        </w:rPr>
        <w:t xml:space="preserve">Highlights </w:t>
      </w:r>
      <w:r w:rsidRPr="00444C50">
        <w:rPr>
          <w:i/>
        </w:rPr>
        <w:t>of ASH</w:t>
      </w:r>
      <w:r w:rsidR="00BB5C7A">
        <w:rPr>
          <w:i/>
        </w:rPr>
        <w:t>®</w:t>
      </w:r>
      <w:r w:rsidRPr="00444C50">
        <w:rPr>
          <w:i/>
        </w:rPr>
        <w:t xml:space="preserve"> in </w:t>
      </w:r>
      <w:r w:rsidR="00ED66D1">
        <w:rPr>
          <w:i/>
        </w:rPr>
        <w:t>Latin America</w:t>
      </w:r>
    </w:p>
    <w:p w14:paraId="77FC6564" w14:textId="77777777" w:rsidR="00444C50" w:rsidRDefault="00444C50" w:rsidP="00EB300B">
      <w:pPr>
        <w:pBdr>
          <w:bottom w:val="single" w:sz="12" w:space="2" w:color="auto"/>
        </w:pBdr>
        <w:spacing w:after="0" w:line="240" w:lineRule="auto"/>
        <w:rPr>
          <w:i/>
        </w:rPr>
      </w:pPr>
    </w:p>
    <w:p w14:paraId="5A3C71D4" w14:textId="77777777" w:rsidR="00EB300B" w:rsidRDefault="00EB300B" w:rsidP="00EB300B">
      <w:pPr>
        <w:spacing w:after="0" w:line="240" w:lineRule="auto"/>
      </w:pPr>
    </w:p>
    <w:p w14:paraId="5BE7AB2E" w14:textId="77777777" w:rsidR="004A6934" w:rsidRDefault="004A6934" w:rsidP="007A0164">
      <w:pPr>
        <w:spacing w:after="0" w:line="240" w:lineRule="auto"/>
      </w:pPr>
    </w:p>
    <w:p w14:paraId="619EE365" w14:textId="665DA49E"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003F64AF">
        <w:rPr>
          <w:b/>
        </w:rPr>
        <w:t xml:space="preserve">---Please do not use AM or PM for </w:t>
      </w:r>
      <w:r w:rsidR="00EF1FEE">
        <w:rPr>
          <w:b/>
        </w:rPr>
        <w:t>Ex-US</w:t>
      </w:r>
      <w:r w:rsidR="003F64AF">
        <w:rPr>
          <w:b/>
        </w:rPr>
        <w:t xml:space="preserve"> projects</w:t>
      </w:r>
      <w:r w:rsidRPr="003F64AF">
        <w:rPr>
          <w:b/>
        </w:rPr>
        <w:t>]</w:t>
      </w:r>
    </w:p>
    <w:p w14:paraId="0460EFB2" w14:textId="77777777" w:rsidR="0053113C" w:rsidRDefault="0053113C" w:rsidP="007A0164">
      <w:pPr>
        <w:spacing w:after="0" w:line="240" w:lineRule="auto"/>
        <w:rPr>
          <w:b/>
        </w:rPr>
      </w:pPr>
    </w:p>
    <w:p w14:paraId="010AA4A2" w14:textId="437D9AC5" w:rsidR="0053113C" w:rsidRPr="0053113C" w:rsidRDefault="00ED66D1" w:rsidP="007A0164">
      <w:pPr>
        <w:pBdr>
          <w:bottom w:val="single" w:sz="12" w:space="1" w:color="auto"/>
        </w:pBdr>
        <w:spacing w:after="0" w:line="240" w:lineRule="auto"/>
      </w:pPr>
      <w:r>
        <w:t>Thursday, April 23, 2015</w:t>
      </w:r>
    </w:p>
    <w:p w14:paraId="4F33736E" w14:textId="35511D06" w:rsidR="0053113C" w:rsidRDefault="00ED66D1" w:rsidP="007A0164">
      <w:pPr>
        <w:pBdr>
          <w:bottom w:val="single" w:sz="12" w:space="1" w:color="auto"/>
        </w:pBdr>
        <w:spacing w:after="0" w:line="240" w:lineRule="auto"/>
        <w:rPr>
          <w:smallCaps/>
        </w:rPr>
      </w:pPr>
      <w:r>
        <w:t xml:space="preserve">4.15 </w:t>
      </w:r>
      <w:r w:rsidRPr="00ED66D1">
        <w:rPr>
          <w:smallCaps/>
        </w:rPr>
        <w:t>pm</w:t>
      </w:r>
      <w:r w:rsidR="008F5C25">
        <w:rPr>
          <w:smallCaps/>
        </w:rPr>
        <w:t>–</w:t>
      </w:r>
      <w:r>
        <w:rPr>
          <w:smallCaps/>
        </w:rPr>
        <w:t>4.30 pm Registration</w:t>
      </w:r>
    </w:p>
    <w:p w14:paraId="11718ADA" w14:textId="1C8855D2" w:rsidR="00ED66D1" w:rsidRPr="0053113C" w:rsidRDefault="008F5C25" w:rsidP="007A0164">
      <w:pPr>
        <w:pBdr>
          <w:bottom w:val="single" w:sz="12" w:space="1" w:color="auto"/>
        </w:pBdr>
        <w:spacing w:after="0" w:line="240" w:lineRule="auto"/>
      </w:pPr>
      <w:r>
        <w:rPr>
          <w:smallCaps/>
        </w:rPr>
        <w:t>4.30 pm –</w:t>
      </w:r>
      <w:r w:rsidR="00ED66D1">
        <w:rPr>
          <w:smallCaps/>
        </w:rPr>
        <w:t>6.00 pm Program</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599B8DA8" w14:textId="77777777" w:rsidR="00BB5C7A" w:rsidRDefault="00BB5C7A" w:rsidP="00444C50">
      <w:pPr>
        <w:pBdr>
          <w:bottom w:val="single" w:sz="12" w:space="1" w:color="auto"/>
        </w:pBdr>
        <w:spacing w:after="0" w:line="240" w:lineRule="auto"/>
        <w:rPr>
          <w:rFonts w:ascii="Aileron-Regular" w:hAnsi="Aileron-Regular" w:cs="Aileron-Regular"/>
          <w:color w:val="FFFFFF"/>
        </w:rPr>
      </w:pPr>
    </w:p>
    <w:p w14:paraId="3F963D2C" w14:textId="38D3D1CF" w:rsidR="00BB5C7A" w:rsidRPr="00BB5C7A" w:rsidRDefault="00740B24" w:rsidP="00444C50">
      <w:pPr>
        <w:pBdr>
          <w:bottom w:val="single" w:sz="12" w:space="1" w:color="auto"/>
        </w:pBdr>
        <w:spacing w:after="0" w:line="240" w:lineRule="auto"/>
      </w:pPr>
      <w:r>
        <w:t>Room TBD</w:t>
      </w:r>
    </w:p>
    <w:p w14:paraId="03C653B0" w14:textId="6A718B06" w:rsidR="00ED66D1" w:rsidRDefault="00ED66D1" w:rsidP="00444C50">
      <w:pPr>
        <w:pBdr>
          <w:bottom w:val="single" w:sz="12" w:space="1" w:color="auto"/>
        </w:pBdr>
        <w:spacing w:after="0" w:line="240" w:lineRule="auto"/>
      </w:pPr>
      <w:r w:rsidRPr="00ED66D1">
        <w:t xml:space="preserve">Hotel Las </w:t>
      </w:r>
      <w:proofErr w:type="spellStart"/>
      <w:r w:rsidRPr="00ED66D1">
        <w:t>Américas</w:t>
      </w:r>
      <w:proofErr w:type="spellEnd"/>
      <w:r w:rsidRPr="00ED66D1">
        <w:t xml:space="preserve"> Resort, Spa</w:t>
      </w:r>
      <w:r w:rsidR="00BC0F16">
        <w:t>,</w:t>
      </w:r>
      <w:r w:rsidRPr="00ED66D1">
        <w:t xml:space="preserve"> </w:t>
      </w:r>
      <w:r>
        <w:t>and Convention Center</w:t>
      </w:r>
    </w:p>
    <w:p w14:paraId="2E875F9F" w14:textId="77777777" w:rsidR="00ED66D1" w:rsidRDefault="00ED66D1" w:rsidP="00ED66D1">
      <w:pPr>
        <w:pBdr>
          <w:bottom w:val="single" w:sz="12" w:space="1" w:color="auto"/>
        </w:pBdr>
        <w:spacing w:after="0" w:line="240" w:lineRule="auto"/>
      </w:pPr>
      <w:proofErr w:type="spellStart"/>
      <w:r>
        <w:t>Anillo</w:t>
      </w:r>
      <w:proofErr w:type="spellEnd"/>
      <w:r>
        <w:t xml:space="preserve"> Vial, Sector Cielo Mar</w:t>
      </w:r>
    </w:p>
    <w:p w14:paraId="09157CFF" w14:textId="28706337" w:rsidR="00ED66D1" w:rsidRDefault="00ED66D1" w:rsidP="00ED66D1">
      <w:pPr>
        <w:pBdr>
          <w:bottom w:val="single" w:sz="12" w:space="1" w:color="auto"/>
        </w:pBdr>
        <w:spacing w:after="0" w:line="240" w:lineRule="auto"/>
      </w:pPr>
      <w:r>
        <w:t xml:space="preserve">Cartagena de </w:t>
      </w:r>
      <w:proofErr w:type="spellStart"/>
      <w:r>
        <w:t>Indias</w:t>
      </w:r>
      <w:proofErr w:type="spellEnd"/>
      <w:r>
        <w:t>, Colombia</w:t>
      </w:r>
    </w:p>
    <w:p w14:paraId="186908FF" w14:textId="77777777" w:rsidR="00ED66D1" w:rsidRDefault="00ED66D1" w:rsidP="00444C50">
      <w:pPr>
        <w:pBdr>
          <w:bottom w:val="single" w:sz="12" w:space="1" w:color="auto"/>
        </w:pBdr>
        <w:spacing w:after="0" w:line="240" w:lineRule="auto"/>
      </w:pPr>
    </w:p>
    <w:p w14:paraId="108AE79F" w14:textId="77777777" w:rsidR="00ED66D1" w:rsidRDefault="00ED66D1" w:rsidP="00444C50">
      <w:pPr>
        <w:pBdr>
          <w:bottom w:val="single" w:sz="12" w:space="1" w:color="auto"/>
        </w:pBdr>
        <w:spacing w:after="0" w:line="240" w:lineRule="auto"/>
      </w:pPr>
    </w:p>
    <w:p w14:paraId="3BE46F17" w14:textId="77777777" w:rsidR="00ED66D1" w:rsidRDefault="00ED66D1" w:rsidP="00444C50">
      <w:pPr>
        <w:pBdr>
          <w:bottom w:val="single" w:sz="12" w:space="1" w:color="auto"/>
        </w:pBdr>
        <w:spacing w:after="0" w:line="240" w:lineRule="auto"/>
      </w:pPr>
    </w:p>
    <w:p w14:paraId="7EE14E31" w14:textId="77777777" w:rsidR="006D0598" w:rsidRDefault="006D0598" w:rsidP="007A0164">
      <w:pPr>
        <w:spacing w:after="0" w:line="240" w:lineRule="auto"/>
      </w:pPr>
    </w:p>
    <w:p w14:paraId="2481A623" w14:textId="77777777" w:rsidR="004A6934" w:rsidRDefault="004A6934" w:rsidP="007A0164">
      <w:pPr>
        <w:spacing w:after="0" w:line="240" w:lineRule="auto"/>
      </w:pPr>
    </w:p>
    <w:p w14:paraId="1CCF5BC4" w14:textId="0A75747F" w:rsidR="006D0598" w:rsidRPr="003F64AF" w:rsidRDefault="00EF1FEE" w:rsidP="003C0CFB">
      <w:pPr>
        <w:pStyle w:val="ListParagraph"/>
        <w:numPr>
          <w:ilvl w:val="0"/>
          <w:numId w:val="7"/>
        </w:numPr>
        <w:spacing w:after="0" w:line="240" w:lineRule="auto"/>
        <w:rPr>
          <w:b/>
        </w:rPr>
      </w:pPr>
      <w:r>
        <w:rPr>
          <w:b/>
          <w:highlight w:val="yellow"/>
        </w:rPr>
        <w:t>[</w:t>
      </w:r>
      <w:r w:rsidR="006D0598" w:rsidRPr="003F64AF">
        <w:rPr>
          <w:b/>
          <w:highlight w:val="yellow"/>
        </w:rPr>
        <w:t xml:space="preserve">Meeting Overview (or Statement of Need </w:t>
      </w:r>
      <w:r>
        <w:rPr>
          <w:b/>
          <w:highlight w:val="yellow"/>
        </w:rPr>
        <w:t>(</w:t>
      </w:r>
      <w:r w:rsidR="006D0598" w:rsidRPr="003F64AF">
        <w:rPr>
          <w:b/>
          <w:highlight w:val="yellow"/>
        </w:rPr>
        <w:t>if PIM is CME provider)]:</w:t>
      </w:r>
    </w:p>
    <w:p w14:paraId="62701BDA" w14:textId="77777777" w:rsidR="003F64AF" w:rsidRDefault="003F64AF" w:rsidP="00C34304">
      <w:pPr>
        <w:pBdr>
          <w:bottom w:val="single" w:sz="12" w:space="1" w:color="auto"/>
        </w:pBdr>
        <w:spacing w:after="0" w:line="240" w:lineRule="auto"/>
      </w:pPr>
    </w:p>
    <w:p w14:paraId="5A0039E1" w14:textId="3F28BB5C" w:rsidR="00C34304" w:rsidRDefault="00C34304" w:rsidP="00C34304">
      <w:pPr>
        <w:pBdr>
          <w:bottom w:val="single" w:sz="12" w:space="1" w:color="auto"/>
        </w:pBdr>
        <w:spacing w:after="0" w:line="240" w:lineRule="auto"/>
        <w:rPr>
          <w:b/>
        </w:rPr>
      </w:pPr>
      <w:r>
        <w:rPr>
          <w:b/>
        </w:rPr>
        <w:t>Symposia:</w:t>
      </w:r>
    </w:p>
    <w:p w14:paraId="55B9581C" w14:textId="0DD8B393" w:rsidR="00C34304" w:rsidRDefault="00C34304" w:rsidP="00444C50">
      <w:pPr>
        <w:pBdr>
          <w:bottom w:val="single" w:sz="12" w:space="1" w:color="auto"/>
        </w:pBdr>
        <w:spacing w:after="0" w:line="240" w:lineRule="auto"/>
      </w:pPr>
      <w:r>
        <w:t xml:space="preserve">We are pleased to invite you to our satellite symposium, </w:t>
      </w:r>
      <w:r w:rsidR="00444C50" w:rsidRPr="00444C50">
        <w:rPr>
          <w:rStyle w:val="Emphasis"/>
        </w:rPr>
        <w:t>Examining Targeted Therapy in Hodgkin and Non-Hodgkin Lymphoma:</w:t>
      </w:r>
      <w:r w:rsidR="00444C50">
        <w:rPr>
          <w:rStyle w:val="Emphasis"/>
        </w:rPr>
        <w:t xml:space="preserve"> </w:t>
      </w:r>
      <w:r w:rsidR="00444C50" w:rsidRPr="00444C50">
        <w:rPr>
          <w:rStyle w:val="Emphasis"/>
        </w:rPr>
        <w:t>A Case-Based Discussion</w:t>
      </w:r>
      <w:r>
        <w:t xml:space="preserve">, to be held on </w:t>
      </w:r>
      <w:r w:rsidR="007459A1">
        <w:t>April 23</w:t>
      </w:r>
      <w:r w:rsidR="00444C50">
        <w:t xml:space="preserve"> </w:t>
      </w:r>
      <w:r>
        <w:t xml:space="preserve">at the </w:t>
      </w:r>
      <w:r w:rsidR="00BB5C7A">
        <w:t xml:space="preserve">2015 Highlights of ASH® in </w:t>
      </w:r>
      <w:r w:rsidR="007459A1">
        <w:t xml:space="preserve">Latin America </w:t>
      </w:r>
      <w:r w:rsidR="00B3236D">
        <w:t>meeting</w:t>
      </w:r>
      <w:r>
        <w:t xml:space="preserve"> in </w:t>
      </w:r>
      <w:r w:rsidR="007459A1">
        <w:t>Cartagena</w:t>
      </w:r>
      <w:r w:rsidR="00444C50">
        <w:t xml:space="preserve">, </w:t>
      </w:r>
      <w:r w:rsidR="007459A1">
        <w:t>Columbia</w:t>
      </w:r>
      <w:r w:rsidR="00444C50">
        <w:t>.</w:t>
      </w:r>
    </w:p>
    <w:p w14:paraId="42760F2D" w14:textId="77777777" w:rsidR="00C34304" w:rsidRDefault="00C34304" w:rsidP="00C34304">
      <w:pPr>
        <w:pBdr>
          <w:bottom w:val="single" w:sz="12" w:space="1" w:color="auto"/>
        </w:pBdr>
        <w:spacing w:after="0" w:line="240" w:lineRule="auto"/>
      </w:pPr>
    </w:p>
    <w:p w14:paraId="3DC29230" w14:textId="4D6DCD0B" w:rsidR="00847793" w:rsidRPr="003F64AF" w:rsidRDefault="007459A1" w:rsidP="003C0CFB">
      <w:pPr>
        <w:pStyle w:val="ListParagraph"/>
        <w:numPr>
          <w:ilvl w:val="0"/>
          <w:numId w:val="7"/>
        </w:numPr>
        <w:spacing w:after="0" w:line="240" w:lineRule="auto"/>
        <w:rPr>
          <w:b/>
        </w:rPr>
      </w:pPr>
      <w:r w:rsidRPr="003F64AF">
        <w:rPr>
          <w:b/>
          <w:highlight w:val="yellow"/>
        </w:rPr>
        <w:t xml:space="preserve"> </w:t>
      </w:r>
      <w:r w:rsidR="00847793" w:rsidRPr="003F64AF">
        <w:rPr>
          <w:b/>
          <w:highlight w:val="yellow"/>
        </w:rPr>
        <w:t>[Target Audience]</w:t>
      </w:r>
    </w:p>
    <w:p w14:paraId="6C6F14F9" w14:textId="64DAF191" w:rsidR="006D0598" w:rsidRDefault="00D34FED" w:rsidP="007A0164">
      <w:pPr>
        <w:pBdr>
          <w:bottom w:val="single" w:sz="12" w:space="1" w:color="auto"/>
        </w:pBdr>
        <w:spacing w:after="0" w:line="240" w:lineRule="auto"/>
      </w:pPr>
      <w:r>
        <w:t>This educational activity is designed for medical oncologists, radiation oncologists, surgeons, pathologists, and other healthcare professionals involved in the treatment of patients with hematologic malignancies.</w:t>
      </w:r>
    </w:p>
    <w:p w14:paraId="4695C805" w14:textId="77777777" w:rsidR="00444C50" w:rsidRDefault="00444C50" w:rsidP="007A0164">
      <w:pPr>
        <w:pBdr>
          <w:bottom w:val="single" w:sz="12" w:space="1" w:color="auto"/>
        </w:pBdr>
        <w:spacing w:after="0" w:line="240" w:lineRule="auto"/>
      </w:pPr>
    </w:p>
    <w:p w14:paraId="7C8496FB" w14:textId="77777777" w:rsidR="006D0598" w:rsidRDefault="006D0598" w:rsidP="007A0164">
      <w:pP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3C0CFB">
      <w:pPr>
        <w:pStyle w:val="ListParagraph"/>
        <w:numPr>
          <w:ilvl w:val="0"/>
          <w:numId w:val="7"/>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0AF85604" w14:textId="2438CDEA" w:rsidR="00DB46F0" w:rsidRDefault="00DB46F0" w:rsidP="00DB46F0">
      <w:r>
        <w:rPr>
          <w:rFonts w:ascii="Calibri" w:hAnsi="Calibri"/>
          <w:color w:val="5F6062"/>
        </w:rPr>
        <w:t xml:space="preserve">Upon completion of this educational activity, participants should be able to: </w:t>
      </w:r>
    </w:p>
    <w:p w14:paraId="74089D35" w14:textId="78047939" w:rsidR="00DB46F0" w:rsidRDefault="00DB46F0" w:rsidP="00DB46F0">
      <w:pPr>
        <w:numPr>
          <w:ilvl w:val="0"/>
          <w:numId w:val="21"/>
        </w:numPr>
        <w:spacing w:after="0"/>
        <w:rPr>
          <w:rFonts w:eastAsia="Times New Roman"/>
          <w:color w:val="5F6062"/>
        </w:rPr>
      </w:pPr>
      <w:r>
        <w:rPr>
          <w:rFonts w:ascii="Calibri" w:eastAsia="Times New Roman" w:hAnsi="Calibri"/>
          <w:color w:val="5F6062"/>
        </w:rPr>
        <w:t xml:space="preserve">Identify the key pathologic features of </w:t>
      </w:r>
      <w:del w:id="0" w:author="Christi Gray" w:date="2015-01-16T12:26:00Z">
        <w:r w:rsidDel="00BC0F16">
          <w:rPr>
            <w:rFonts w:ascii="Calibri" w:eastAsia="Times New Roman" w:hAnsi="Calibri"/>
            <w:color w:val="5F6062"/>
          </w:rPr>
          <w:delText>Hodgkin lymphoma (</w:delText>
        </w:r>
      </w:del>
      <w:r>
        <w:rPr>
          <w:rFonts w:ascii="Calibri" w:eastAsia="Times New Roman" w:hAnsi="Calibri"/>
          <w:color w:val="5F6062"/>
        </w:rPr>
        <w:t>HL</w:t>
      </w:r>
      <w:del w:id="1" w:author="Christi Gray" w:date="2015-01-16T12:26:00Z">
        <w:r w:rsidDel="00BC0F16">
          <w:rPr>
            <w:rFonts w:ascii="Calibri" w:eastAsia="Times New Roman" w:hAnsi="Calibri"/>
            <w:color w:val="5F6062"/>
          </w:rPr>
          <w:delText>)</w:delText>
        </w:r>
      </w:del>
      <w:r>
        <w:rPr>
          <w:rFonts w:ascii="Calibri" w:eastAsia="Times New Roman" w:hAnsi="Calibri"/>
          <w:color w:val="5F6062"/>
        </w:rPr>
        <w:t xml:space="preserve"> and </w:t>
      </w:r>
      <w:del w:id="2" w:author="Christi Gray" w:date="2015-01-16T12:26:00Z">
        <w:r w:rsidDel="00BC0F16">
          <w:rPr>
            <w:rFonts w:ascii="Calibri" w:eastAsia="Times New Roman" w:hAnsi="Calibri"/>
            <w:color w:val="5F6062"/>
          </w:rPr>
          <w:delText>anaplastic large cell lymphoma (</w:delText>
        </w:r>
      </w:del>
      <w:r>
        <w:rPr>
          <w:rFonts w:ascii="Calibri" w:eastAsia="Times New Roman" w:hAnsi="Calibri"/>
          <w:color w:val="5F6062"/>
        </w:rPr>
        <w:t>ALCL</w:t>
      </w:r>
      <w:del w:id="3" w:author="Christi Gray" w:date="2015-01-16T12:26:00Z">
        <w:r w:rsidDel="00BC0F16">
          <w:rPr>
            <w:rFonts w:ascii="Calibri" w:eastAsia="Times New Roman" w:hAnsi="Calibri"/>
            <w:color w:val="5F6062"/>
          </w:rPr>
          <w:delText>)</w:delText>
        </w:r>
      </w:del>
      <w:r>
        <w:rPr>
          <w:rFonts w:ascii="Calibri" w:eastAsia="Times New Roman" w:hAnsi="Calibri"/>
          <w:color w:val="5F6062"/>
        </w:rPr>
        <w:t xml:space="preserve"> and strategies for improving diagnosis</w:t>
      </w:r>
    </w:p>
    <w:p w14:paraId="0983FE95" w14:textId="3C0606F9" w:rsidR="00DB46F0" w:rsidRDefault="00DB46F0" w:rsidP="00DB46F0">
      <w:pPr>
        <w:numPr>
          <w:ilvl w:val="0"/>
          <w:numId w:val="21"/>
        </w:numPr>
        <w:spacing w:after="0"/>
        <w:rPr>
          <w:rFonts w:eastAsia="Times New Roman"/>
          <w:color w:val="5F6062"/>
        </w:rPr>
      </w:pPr>
      <w:r>
        <w:rPr>
          <w:rFonts w:ascii="Calibri" w:eastAsia="Times New Roman" w:hAnsi="Calibri"/>
          <w:color w:val="5F6062"/>
        </w:rPr>
        <w:t>D</w:t>
      </w:r>
      <w:r w:rsidR="008849BB">
        <w:rPr>
          <w:rFonts w:ascii="Calibri" w:eastAsia="Times New Roman" w:hAnsi="Calibri"/>
          <w:color w:val="5F6062"/>
        </w:rPr>
        <w:t>escribe</w:t>
      </w:r>
      <w:r>
        <w:rPr>
          <w:rFonts w:ascii="Calibri" w:eastAsia="Times New Roman" w:hAnsi="Calibri"/>
          <w:color w:val="5F6062"/>
        </w:rPr>
        <w:t xml:space="preserve"> the importance of risk-adapted therapy for newly diagnosed HL and emerging therapeutic options for initial therapy</w:t>
      </w:r>
    </w:p>
    <w:p w14:paraId="27CA4537" w14:textId="77777777" w:rsidR="00DB46F0" w:rsidRDefault="00DB46F0" w:rsidP="00DB46F0">
      <w:pPr>
        <w:numPr>
          <w:ilvl w:val="0"/>
          <w:numId w:val="21"/>
        </w:numPr>
        <w:spacing w:after="0"/>
        <w:rPr>
          <w:rFonts w:eastAsia="Times New Roman"/>
          <w:color w:val="5F6062"/>
        </w:rPr>
      </w:pPr>
      <w:r>
        <w:rPr>
          <w:rFonts w:ascii="Calibri" w:eastAsia="Times New Roman" w:hAnsi="Calibri"/>
          <w:color w:val="5F6062"/>
        </w:rPr>
        <w:t>Employ best practices in the treatment of patients with relapsed/refractory HL, including optimal use of current and emerging treatment options</w:t>
      </w:r>
    </w:p>
    <w:p w14:paraId="15CE1378" w14:textId="77777777" w:rsidR="00DB46F0" w:rsidRDefault="00DB46F0" w:rsidP="00DB46F0">
      <w:pPr>
        <w:numPr>
          <w:ilvl w:val="0"/>
          <w:numId w:val="21"/>
        </w:numPr>
        <w:spacing w:after="0"/>
        <w:rPr>
          <w:rFonts w:eastAsia="Times New Roman"/>
          <w:color w:val="5F6062"/>
        </w:rPr>
      </w:pPr>
      <w:r>
        <w:rPr>
          <w:rFonts w:ascii="Calibri" w:eastAsia="Times New Roman" w:hAnsi="Calibri"/>
          <w:color w:val="5F6062"/>
        </w:rPr>
        <w:t>Evaluate recent clinical trial data focused on the treatment of patients with relapsed/refractory ALCL and strategies for integrating these advances in patient care</w:t>
      </w:r>
    </w:p>
    <w:p w14:paraId="1DCD96D2" w14:textId="77777777" w:rsidR="00DB46F0" w:rsidRDefault="00DB46F0" w:rsidP="00DB46F0">
      <w:pPr>
        <w:numPr>
          <w:ilvl w:val="0"/>
          <w:numId w:val="21"/>
        </w:numPr>
        <w:spacing w:after="0"/>
        <w:rPr>
          <w:rFonts w:eastAsia="Times New Roman"/>
          <w:color w:val="5F6062"/>
        </w:rPr>
      </w:pPr>
      <w:r>
        <w:rPr>
          <w:rFonts w:ascii="Calibri" w:eastAsia="Times New Roman" w:hAnsi="Calibri"/>
          <w:color w:val="5F6062"/>
        </w:rPr>
        <w:t>Describe best practices for the identification and management of treatment-related adverse events in patients with lymphoma to improve tolerability and quality of life</w:t>
      </w:r>
    </w:p>
    <w:p w14:paraId="35A63A1A" w14:textId="77777777" w:rsidR="004A6934" w:rsidRDefault="004A6934" w:rsidP="007A0164">
      <w:pPr>
        <w:spacing w:after="0" w:line="240" w:lineRule="auto"/>
        <w:rPr>
          <w:b/>
          <w:color w:val="000000"/>
        </w:rPr>
      </w:pPr>
    </w:p>
    <w:p w14:paraId="450FC898" w14:textId="77777777" w:rsidR="004A6934" w:rsidRDefault="004A6934" w:rsidP="007A0164">
      <w:pPr>
        <w:spacing w:after="0" w:line="240" w:lineRule="auto"/>
        <w:rPr>
          <w:b/>
          <w:color w:val="000000"/>
        </w:rPr>
      </w:pPr>
    </w:p>
    <w:p w14:paraId="098F3E32" w14:textId="1DAB4474"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004A6934" w:rsidRPr="003F64AF">
        <w:rPr>
          <w:b/>
          <w:color w:val="000000"/>
          <w:highlight w:val="yellow"/>
        </w:rPr>
        <w:t>note bolding and lack of colons</w:t>
      </w:r>
      <w:r w:rsidR="00BE0192">
        <w:rPr>
          <w:b/>
          <w:color w:val="000000"/>
          <w:highlight w:val="yellow"/>
        </w:rPr>
        <w:t>, alphabetical order</w:t>
      </w:r>
      <w:r w:rsidRPr="003F64AF">
        <w:rPr>
          <w:b/>
          <w:color w:val="000000"/>
          <w:highlight w:val="yellow"/>
        </w:rPr>
        <w:t>]</w:t>
      </w:r>
    </w:p>
    <w:p w14:paraId="5751C8DF" w14:textId="1288F086" w:rsidR="00847793" w:rsidRDefault="00847793" w:rsidP="007A0164">
      <w:pPr>
        <w:spacing w:after="0" w:line="240" w:lineRule="auto"/>
        <w:rPr>
          <w:b/>
          <w:color w:val="000000"/>
        </w:rPr>
      </w:pPr>
      <w:r>
        <w:rPr>
          <w:b/>
          <w:color w:val="000000"/>
        </w:rPr>
        <w:t xml:space="preserve">Chair </w:t>
      </w:r>
    </w:p>
    <w:p w14:paraId="1C137EB9" w14:textId="77777777" w:rsidR="007459A1" w:rsidRPr="007459A1" w:rsidRDefault="007459A1" w:rsidP="007459A1">
      <w:pPr>
        <w:spacing w:after="0" w:line="240" w:lineRule="auto"/>
        <w:rPr>
          <w:color w:val="000000"/>
        </w:rPr>
      </w:pPr>
      <w:proofErr w:type="spellStart"/>
      <w:r w:rsidRPr="007459A1">
        <w:rPr>
          <w:color w:val="000000"/>
        </w:rPr>
        <w:t>Otavio</w:t>
      </w:r>
      <w:proofErr w:type="spellEnd"/>
      <w:r w:rsidRPr="007459A1">
        <w:rPr>
          <w:color w:val="000000"/>
        </w:rPr>
        <w:t xml:space="preserve"> C.G. </w:t>
      </w:r>
      <w:proofErr w:type="spellStart"/>
      <w:r w:rsidRPr="007459A1">
        <w:rPr>
          <w:color w:val="000000"/>
        </w:rPr>
        <w:t>Baiocchi</w:t>
      </w:r>
      <w:proofErr w:type="spellEnd"/>
      <w:r w:rsidRPr="007459A1">
        <w:rPr>
          <w:color w:val="000000"/>
        </w:rPr>
        <w:t>, MD, PhD</w:t>
      </w:r>
    </w:p>
    <w:p w14:paraId="32F14D49" w14:textId="77777777" w:rsidR="007459A1" w:rsidRPr="007459A1" w:rsidRDefault="007459A1" w:rsidP="007459A1">
      <w:pPr>
        <w:spacing w:after="0" w:line="240" w:lineRule="auto"/>
        <w:rPr>
          <w:color w:val="000000"/>
        </w:rPr>
      </w:pPr>
      <w:r w:rsidRPr="007459A1">
        <w:rPr>
          <w:color w:val="000000"/>
        </w:rPr>
        <w:t>Federal University of São Paulo</w:t>
      </w:r>
    </w:p>
    <w:p w14:paraId="65F29653" w14:textId="6E2EA755" w:rsidR="006A5CA4" w:rsidRDefault="007459A1" w:rsidP="007459A1">
      <w:pPr>
        <w:spacing w:after="0" w:line="240" w:lineRule="auto"/>
        <w:rPr>
          <w:color w:val="000000"/>
        </w:rPr>
      </w:pPr>
      <w:r w:rsidRPr="007459A1">
        <w:rPr>
          <w:color w:val="000000"/>
        </w:rPr>
        <w:t>São Paulo, Brazil</w:t>
      </w:r>
      <w:r w:rsidR="00444C50" w:rsidRPr="00444C50">
        <w:rPr>
          <w:color w:val="000000"/>
        </w:rPr>
        <w:tab/>
      </w:r>
    </w:p>
    <w:p w14:paraId="75568067" w14:textId="77777777" w:rsidR="00444C50" w:rsidRDefault="00444C50" w:rsidP="00444C50">
      <w:pPr>
        <w:spacing w:after="0" w:line="240" w:lineRule="auto"/>
        <w:rPr>
          <w:color w:val="000000"/>
        </w:rPr>
      </w:pPr>
    </w:p>
    <w:p w14:paraId="1FB1F5B6" w14:textId="518DC930" w:rsidR="00F631B1" w:rsidRPr="00BC0F16" w:rsidRDefault="006A5CA4" w:rsidP="00F631B1">
      <w:pPr>
        <w:spacing w:after="0" w:line="240" w:lineRule="auto"/>
        <w:rPr>
          <w:b/>
          <w:color w:val="000000"/>
        </w:rPr>
      </w:pPr>
      <w:r>
        <w:rPr>
          <w:b/>
          <w:color w:val="000000"/>
        </w:rPr>
        <w:t>Faculty</w:t>
      </w:r>
    </w:p>
    <w:p w14:paraId="3B31352C" w14:textId="04F667BB" w:rsidR="00444C50" w:rsidRDefault="00444C50" w:rsidP="00444C50">
      <w:pPr>
        <w:spacing w:after="0" w:line="240" w:lineRule="auto"/>
      </w:pPr>
      <w:r>
        <w:t>Timothy Illidge, MD, PhD</w:t>
      </w:r>
      <w:r>
        <w:tab/>
      </w:r>
      <w:r>
        <w:tab/>
      </w:r>
      <w:r>
        <w:tab/>
      </w:r>
    </w:p>
    <w:p w14:paraId="69D19F6A" w14:textId="47C56BE5" w:rsidR="00444C50" w:rsidRDefault="00444C50" w:rsidP="00444C50">
      <w:pPr>
        <w:spacing w:after="0" w:line="240" w:lineRule="auto"/>
      </w:pPr>
      <w:r>
        <w:t>University of Manchester</w:t>
      </w:r>
      <w:r>
        <w:tab/>
      </w:r>
      <w:r>
        <w:tab/>
      </w:r>
      <w:r>
        <w:tab/>
      </w:r>
      <w:r>
        <w:tab/>
      </w:r>
    </w:p>
    <w:p w14:paraId="29DD9BD2" w14:textId="6FFFEA1E" w:rsidR="00444C50" w:rsidRDefault="00444C50" w:rsidP="00444C50">
      <w:pPr>
        <w:spacing w:after="0" w:line="240" w:lineRule="auto"/>
      </w:pPr>
      <w:r>
        <w:t>Manchester, United Kingdom</w:t>
      </w:r>
      <w:r>
        <w:tab/>
      </w:r>
      <w:r>
        <w:tab/>
      </w:r>
      <w:r>
        <w:tab/>
      </w:r>
      <w:r>
        <w:tab/>
      </w:r>
    </w:p>
    <w:p w14:paraId="683986D8" w14:textId="77777777" w:rsidR="00444C50" w:rsidRDefault="00444C50" w:rsidP="00444C50">
      <w:pPr>
        <w:spacing w:after="0" w:line="240" w:lineRule="auto"/>
      </w:pPr>
    </w:p>
    <w:p w14:paraId="01F702A3" w14:textId="20EF5AA6" w:rsidR="00444C50" w:rsidRDefault="00444C50" w:rsidP="00444C50">
      <w:pPr>
        <w:spacing w:after="0" w:line="240" w:lineRule="auto"/>
      </w:pPr>
      <w:r>
        <w:t xml:space="preserve">Miguel </w:t>
      </w:r>
      <w:proofErr w:type="spellStart"/>
      <w:r>
        <w:t>Piris</w:t>
      </w:r>
      <w:proofErr w:type="spellEnd"/>
      <w:r>
        <w:t>, MD</w:t>
      </w:r>
    </w:p>
    <w:p w14:paraId="7C2CC57C" w14:textId="2062BCF8" w:rsidR="00444C50" w:rsidRDefault="00444C50" w:rsidP="00444C50">
      <w:pPr>
        <w:spacing w:after="0" w:line="240" w:lineRule="auto"/>
      </w:pPr>
      <w:r>
        <w:t xml:space="preserve">Hospital </w:t>
      </w:r>
      <w:proofErr w:type="spellStart"/>
      <w:r>
        <w:t>Universitario</w:t>
      </w:r>
      <w:proofErr w:type="spellEnd"/>
      <w:r>
        <w:t xml:space="preserve"> </w:t>
      </w:r>
      <w:proofErr w:type="spellStart"/>
      <w:r>
        <w:t>Marqués</w:t>
      </w:r>
      <w:proofErr w:type="spellEnd"/>
      <w:r>
        <w:t xml:space="preserve"> de </w:t>
      </w:r>
      <w:proofErr w:type="spellStart"/>
      <w:r>
        <w:t>Valdecilla</w:t>
      </w:r>
      <w:proofErr w:type="spellEnd"/>
    </w:p>
    <w:p w14:paraId="5CA10E93" w14:textId="1E9223AF" w:rsidR="00444C50" w:rsidRDefault="00444C50" w:rsidP="00444C50">
      <w:pPr>
        <w:spacing w:after="0" w:line="240" w:lineRule="auto"/>
      </w:pPr>
      <w:r>
        <w:t>Santander, Spain</w:t>
      </w:r>
    </w:p>
    <w:p w14:paraId="6FA12CCD" w14:textId="77777777" w:rsidR="007459A1" w:rsidRDefault="007459A1" w:rsidP="00444C50">
      <w:pPr>
        <w:spacing w:after="0" w:line="240" w:lineRule="auto"/>
      </w:pPr>
    </w:p>
    <w:p w14:paraId="06215E81" w14:textId="77777777" w:rsidR="007459A1" w:rsidRDefault="007459A1" w:rsidP="007459A1">
      <w:pPr>
        <w:spacing w:after="0" w:line="240" w:lineRule="auto"/>
      </w:pPr>
      <w:proofErr w:type="spellStart"/>
      <w:r>
        <w:t>Anas</w:t>
      </w:r>
      <w:proofErr w:type="spellEnd"/>
      <w:r>
        <w:t xml:space="preserve"> </w:t>
      </w:r>
      <w:proofErr w:type="spellStart"/>
      <w:r>
        <w:t>Younes</w:t>
      </w:r>
      <w:proofErr w:type="spellEnd"/>
      <w:r>
        <w:t>, MD</w:t>
      </w:r>
    </w:p>
    <w:p w14:paraId="49332FB0" w14:textId="77777777" w:rsidR="007459A1" w:rsidRDefault="007459A1" w:rsidP="007459A1">
      <w:pPr>
        <w:spacing w:after="0" w:line="240" w:lineRule="auto"/>
      </w:pPr>
      <w:r>
        <w:t>Memorial Sloan-Kettering Cancer Center</w:t>
      </w:r>
    </w:p>
    <w:p w14:paraId="1540A22C" w14:textId="4BB94EF3" w:rsidR="007459A1" w:rsidRPr="00C17D05" w:rsidRDefault="007459A1" w:rsidP="007459A1">
      <w:pPr>
        <w:spacing w:after="0" w:line="240" w:lineRule="auto"/>
      </w:pPr>
      <w:r>
        <w:t>New York, New York, United States</w:t>
      </w:r>
    </w:p>
    <w:p w14:paraId="173823E4" w14:textId="77777777" w:rsidR="00444C50" w:rsidRDefault="00444C50" w:rsidP="006A5CA4">
      <w:pPr>
        <w:pBdr>
          <w:bottom w:val="single" w:sz="12" w:space="1" w:color="auto"/>
        </w:pBdr>
        <w:spacing w:after="0" w:line="240" w:lineRule="auto"/>
        <w:rPr>
          <w:color w:val="000000"/>
        </w:rPr>
      </w:pPr>
    </w:p>
    <w:p w14:paraId="2BA8D541" w14:textId="77777777" w:rsidR="004A6934" w:rsidRDefault="004A6934" w:rsidP="007A0164">
      <w:pPr>
        <w:spacing w:after="0" w:line="240" w:lineRule="auto"/>
        <w:rPr>
          <w:b/>
          <w:color w:val="000000"/>
        </w:rPr>
      </w:pPr>
    </w:p>
    <w:p w14:paraId="0709ED71" w14:textId="77777777" w:rsidR="004A6934" w:rsidRDefault="004A6934" w:rsidP="00444C50">
      <w:pPr>
        <w:spacing w:after="0" w:line="240" w:lineRule="auto"/>
        <w:rPr>
          <w:b/>
          <w:color w:val="000000"/>
        </w:rPr>
      </w:pPr>
    </w:p>
    <w:p w14:paraId="22E6BED3" w14:textId="77777777" w:rsidR="00847793" w:rsidRPr="003F64AF" w:rsidRDefault="00847793" w:rsidP="00444C50">
      <w:pPr>
        <w:pStyle w:val="ListParagraph"/>
        <w:numPr>
          <w:ilvl w:val="0"/>
          <w:numId w:val="7"/>
        </w:numPr>
        <w:spacing w:after="0" w:line="240" w:lineRule="auto"/>
        <w:rPr>
          <w:b/>
          <w:color w:val="000000"/>
        </w:rPr>
      </w:pPr>
      <w:r w:rsidRPr="003F64AF">
        <w:rPr>
          <w:b/>
          <w:color w:val="000000"/>
          <w:highlight w:val="yellow"/>
        </w:rPr>
        <w:t>[Age</w:t>
      </w:r>
      <w:r w:rsidRPr="00780D0C">
        <w:rPr>
          <w:b/>
          <w:color w:val="000000"/>
          <w:highlight w:val="green"/>
        </w:rPr>
        <w:t>nda</w:t>
      </w:r>
      <w:r w:rsidRPr="003F64AF">
        <w:rPr>
          <w:b/>
          <w:color w:val="000000"/>
          <w:highlight w:val="yellow"/>
        </w:rPr>
        <w:t>]</w:t>
      </w:r>
    </w:p>
    <w:p w14:paraId="29B8F6CB" w14:textId="77777777" w:rsidR="00444C50" w:rsidRDefault="00444C50" w:rsidP="00444C50">
      <w:pPr>
        <w:spacing w:after="0" w:line="240" w:lineRule="auto"/>
        <w:rPr>
          <w:b/>
          <w:color w:val="000000"/>
        </w:rPr>
      </w:pPr>
    </w:p>
    <w:p w14:paraId="51E58F5F" w14:textId="44429E98" w:rsidR="003A12FE" w:rsidRDefault="003A12FE" w:rsidP="00444C50">
      <w:pPr>
        <w:spacing w:after="0" w:line="240" w:lineRule="auto"/>
        <w:rPr>
          <w:b/>
          <w:color w:val="000000"/>
        </w:rPr>
      </w:pPr>
      <w:r>
        <w:rPr>
          <w:b/>
          <w:color w:val="000000"/>
        </w:rPr>
        <w:lastRenderedPageBreak/>
        <w:t xml:space="preserve">Saturday, </w:t>
      </w:r>
      <w:r w:rsidR="00444C50">
        <w:rPr>
          <w:b/>
          <w:color w:val="000000"/>
        </w:rPr>
        <w:t>28 February</w:t>
      </w:r>
    </w:p>
    <w:p w14:paraId="45B261D2" w14:textId="77777777" w:rsidR="00BB5C7A" w:rsidRDefault="00BB5C7A" w:rsidP="00444C50">
      <w:pPr>
        <w:spacing w:after="0" w:line="240" w:lineRule="auto"/>
        <w:rPr>
          <w:b/>
          <w:color w:val="000000"/>
        </w:rPr>
      </w:pPr>
    </w:p>
    <w:p w14:paraId="02B65773" w14:textId="77777777" w:rsidR="00CA43DF" w:rsidRDefault="00CA43DF" w:rsidP="00CA43DF">
      <w:pPr>
        <w:spacing w:after="0"/>
        <w:rPr>
          <w:b/>
          <w:szCs w:val="20"/>
        </w:rPr>
      </w:pPr>
      <w:r w:rsidRPr="00FE71E4">
        <w:rPr>
          <w:b/>
          <w:szCs w:val="20"/>
        </w:rPr>
        <w:t>Welcome and introduction</w:t>
      </w:r>
    </w:p>
    <w:p w14:paraId="2845908D" w14:textId="77777777" w:rsidR="00CA43DF" w:rsidRPr="00210F19" w:rsidRDefault="00CA43DF" w:rsidP="00CA43DF">
      <w:pPr>
        <w:pStyle w:val="Heading4"/>
        <w:spacing w:before="0" w:beforeAutospacing="0" w:after="0" w:afterAutospacing="0"/>
        <w:rPr>
          <w:rFonts w:ascii="Calibri" w:eastAsia="Times New Roman" w:hAnsi="Calibri" w:cs="Arial"/>
          <w:b w:val="0"/>
          <w:color w:val="000000"/>
          <w:sz w:val="22"/>
          <w:szCs w:val="22"/>
        </w:rPr>
      </w:pPr>
      <w:r>
        <w:rPr>
          <w:b w:val="0"/>
          <w:szCs w:val="20"/>
        </w:rPr>
        <w:tab/>
      </w:r>
      <w:r>
        <w:rPr>
          <w:b w:val="0"/>
          <w:szCs w:val="20"/>
        </w:rPr>
        <w:tab/>
      </w:r>
      <w:proofErr w:type="spellStart"/>
      <w:r w:rsidRPr="00210F19">
        <w:rPr>
          <w:rFonts w:ascii="Calibri" w:eastAsia="Times New Roman" w:hAnsi="Calibri" w:cs="Arial"/>
          <w:b w:val="0"/>
          <w:color w:val="000000"/>
          <w:sz w:val="22"/>
          <w:szCs w:val="22"/>
        </w:rPr>
        <w:t>Otavio</w:t>
      </w:r>
      <w:proofErr w:type="spellEnd"/>
      <w:r w:rsidRPr="00210F19">
        <w:rPr>
          <w:rFonts w:ascii="Calibri" w:eastAsia="Times New Roman" w:hAnsi="Calibri" w:cs="Arial"/>
          <w:b w:val="0"/>
          <w:color w:val="000000"/>
          <w:sz w:val="22"/>
          <w:szCs w:val="22"/>
        </w:rPr>
        <w:t xml:space="preserve"> C.G. </w:t>
      </w:r>
      <w:proofErr w:type="spellStart"/>
      <w:r w:rsidRPr="00210F19">
        <w:rPr>
          <w:rFonts w:ascii="Calibri" w:eastAsia="Times New Roman" w:hAnsi="Calibri" w:cs="Arial"/>
          <w:b w:val="0"/>
          <w:color w:val="000000"/>
          <w:sz w:val="22"/>
          <w:szCs w:val="22"/>
        </w:rPr>
        <w:t>Baiocchi</w:t>
      </w:r>
      <w:proofErr w:type="spellEnd"/>
      <w:r w:rsidRPr="00210F19">
        <w:rPr>
          <w:rFonts w:ascii="Calibri" w:eastAsia="Times New Roman" w:hAnsi="Calibri" w:cs="Arial"/>
          <w:b w:val="0"/>
          <w:color w:val="000000"/>
          <w:sz w:val="22"/>
          <w:szCs w:val="22"/>
        </w:rPr>
        <w:t>, MD, PhD</w:t>
      </w:r>
    </w:p>
    <w:p w14:paraId="0FC7266D" w14:textId="77777777" w:rsidR="00CA43DF" w:rsidRPr="00FE71E4" w:rsidRDefault="00CA43DF" w:rsidP="00CA43DF">
      <w:pPr>
        <w:spacing w:after="0"/>
        <w:rPr>
          <w:b/>
          <w:szCs w:val="20"/>
        </w:rPr>
      </w:pPr>
    </w:p>
    <w:p w14:paraId="6619ECBA" w14:textId="77777777" w:rsidR="00CA43DF" w:rsidRDefault="00CA43DF" w:rsidP="00CA43DF">
      <w:pPr>
        <w:spacing w:after="0"/>
        <w:rPr>
          <w:i/>
          <w:szCs w:val="20"/>
        </w:rPr>
      </w:pPr>
      <w:r w:rsidRPr="00FE71E4">
        <w:rPr>
          <w:b/>
          <w:szCs w:val="20"/>
        </w:rPr>
        <w:tab/>
      </w:r>
      <w:r w:rsidRPr="00FE71E4">
        <w:rPr>
          <w:b/>
          <w:szCs w:val="20"/>
        </w:rPr>
        <w:tab/>
      </w:r>
    </w:p>
    <w:p w14:paraId="0B9B8034" w14:textId="112230EA" w:rsidR="00CA43DF" w:rsidRDefault="00241A8B" w:rsidP="00CA43DF">
      <w:pPr>
        <w:spacing w:after="0"/>
        <w:ind w:left="1440" w:hanging="1440"/>
        <w:rPr>
          <w:b/>
          <w:szCs w:val="20"/>
        </w:rPr>
      </w:pPr>
      <w:r>
        <w:rPr>
          <w:b/>
          <w:szCs w:val="20"/>
        </w:rPr>
        <w:t xml:space="preserve">4.30 </w:t>
      </w:r>
      <w:r w:rsidRPr="00241A8B">
        <w:rPr>
          <w:b/>
          <w:smallCaps/>
          <w:szCs w:val="20"/>
        </w:rPr>
        <w:t>pm</w:t>
      </w:r>
      <w:r w:rsidR="00CA43DF">
        <w:rPr>
          <w:b/>
          <w:szCs w:val="20"/>
        </w:rPr>
        <w:tab/>
        <w:t xml:space="preserve">Keys to an accurate diagnosis of Hodgkin </w:t>
      </w:r>
      <w:r w:rsidR="00BC0F16">
        <w:rPr>
          <w:b/>
          <w:szCs w:val="20"/>
        </w:rPr>
        <w:t>lymphoma</w:t>
      </w:r>
      <w:ins w:id="4" w:author="Christi Gray" w:date="2015-01-16T12:25:00Z">
        <w:r w:rsidR="00BC0F16">
          <w:rPr>
            <w:b/>
            <w:szCs w:val="20"/>
          </w:rPr>
          <w:t xml:space="preserve"> (HL)</w:t>
        </w:r>
      </w:ins>
      <w:r w:rsidR="00BC0F16">
        <w:rPr>
          <w:b/>
          <w:szCs w:val="20"/>
        </w:rPr>
        <w:t xml:space="preserve"> and anaplastic large cell lymphoma</w:t>
      </w:r>
      <w:ins w:id="5" w:author="Christi Gray" w:date="2015-01-16T12:25:00Z">
        <w:r w:rsidR="00BC0F16">
          <w:rPr>
            <w:b/>
            <w:szCs w:val="20"/>
          </w:rPr>
          <w:t xml:space="preserve"> (ALCL)</w:t>
        </w:r>
      </w:ins>
      <w:r w:rsidR="00CA43DF">
        <w:rPr>
          <w:b/>
          <w:szCs w:val="20"/>
        </w:rPr>
        <w:t>: The pathologist’s perspective</w:t>
      </w:r>
    </w:p>
    <w:p w14:paraId="6791FC31" w14:textId="467D9BA0" w:rsidR="00CA43DF" w:rsidRPr="00EB4E14" w:rsidRDefault="00CA43DF" w:rsidP="00CA43DF">
      <w:pPr>
        <w:spacing w:after="0"/>
        <w:ind w:left="1440" w:hanging="1440"/>
        <w:rPr>
          <w:szCs w:val="20"/>
        </w:rPr>
      </w:pPr>
      <w:r>
        <w:rPr>
          <w:b/>
          <w:szCs w:val="20"/>
        </w:rPr>
        <w:tab/>
      </w:r>
      <w:r w:rsidRPr="00EB4E14">
        <w:t xml:space="preserve">Miguel </w:t>
      </w:r>
      <w:proofErr w:type="spellStart"/>
      <w:r w:rsidRPr="00EB4E14">
        <w:t>Piris</w:t>
      </w:r>
      <w:proofErr w:type="spellEnd"/>
      <w:r w:rsidRPr="00EB4E14">
        <w:t>, MD</w:t>
      </w:r>
      <w:r w:rsidRPr="00EB4E14">
        <w:rPr>
          <w:szCs w:val="20"/>
        </w:rPr>
        <w:t xml:space="preserve"> </w:t>
      </w:r>
    </w:p>
    <w:p w14:paraId="1068ABDA" w14:textId="77777777" w:rsidR="00CA43DF" w:rsidRPr="00FE71E4" w:rsidRDefault="00CA43DF" w:rsidP="00CA43DF">
      <w:pPr>
        <w:spacing w:after="0"/>
        <w:ind w:left="1440" w:hanging="1440"/>
        <w:rPr>
          <w:i/>
          <w:szCs w:val="20"/>
        </w:rPr>
      </w:pPr>
      <w:r>
        <w:rPr>
          <w:i/>
          <w:szCs w:val="20"/>
        </w:rPr>
        <w:tab/>
      </w:r>
      <w:r w:rsidRPr="00FE71E4">
        <w:rPr>
          <w:i/>
          <w:szCs w:val="20"/>
        </w:rPr>
        <w:tab/>
      </w:r>
    </w:p>
    <w:p w14:paraId="1A958D8F" w14:textId="632C0990" w:rsidR="00CA43DF" w:rsidRDefault="00241A8B" w:rsidP="00CA43DF">
      <w:pPr>
        <w:spacing w:after="0"/>
        <w:rPr>
          <w:b/>
          <w:szCs w:val="20"/>
        </w:rPr>
      </w:pPr>
      <w:r>
        <w:rPr>
          <w:b/>
          <w:szCs w:val="20"/>
        </w:rPr>
        <w:t>4.4</w:t>
      </w:r>
      <w:r w:rsidRPr="00241A8B">
        <w:rPr>
          <w:b/>
          <w:szCs w:val="20"/>
        </w:rPr>
        <w:t xml:space="preserve">0 </w:t>
      </w:r>
      <w:r>
        <w:rPr>
          <w:b/>
          <w:smallCaps/>
          <w:szCs w:val="20"/>
        </w:rPr>
        <w:t>pm</w:t>
      </w:r>
      <w:r>
        <w:rPr>
          <w:b/>
          <w:smallCaps/>
          <w:szCs w:val="20"/>
        </w:rPr>
        <w:tab/>
      </w:r>
      <w:r w:rsidR="00CA43DF">
        <w:rPr>
          <w:b/>
          <w:szCs w:val="20"/>
        </w:rPr>
        <w:tab/>
        <w:t>Interactive clinical case #1: Initial T</w:t>
      </w:r>
      <w:r w:rsidR="00CA43DF" w:rsidRPr="00FE71E4">
        <w:rPr>
          <w:b/>
          <w:szCs w:val="20"/>
        </w:rPr>
        <w:t xml:space="preserve">herapy for </w:t>
      </w:r>
      <w:del w:id="6" w:author="Christi Gray" w:date="2015-01-16T12:26:00Z">
        <w:r w:rsidR="00CA43DF" w:rsidRPr="00FE71E4" w:rsidDel="00BC0F16">
          <w:rPr>
            <w:b/>
            <w:szCs w:val="20"/>
          </w:rPr>
          <w:delText>Hodgkin Lymphoma</w:delText>
        </w:r>
      </w:del>
      <w:ins w:id="7" w:author="Christi Gray" w:date="2015-01-16T12:26:00Z">
        <w:r w:rsidR="00BC0F16">
          <w:rPr>
            <w:b/>
            <w:szCs w:val="20"/>
          </w:rPr>
          <w:t>HL</w:t>
        </w:r>
      </w:ins>
    </w:p>
    <w:p w14:paraId="178CB050" w14:textId="77777777" w:rsidR="00646AF7" w:rsidRPr="00FE71E4" w:rsidRDefault="00646AF7" w:rsidP="00CA43DF">
      <w:pPr>
        <w:spacing w:after="0"/>
        <w:rPr>
          <w:b/>
          <w:szCs w:val="20"/>
        </w:rPr>
      </w:pPr>
    </w:p>
    <w:p w14:paraId="766465BC" w14:textId="085F62E0" w:rsidR="00CA43DF" w:rsidRDefault="00BD57C1" w:rsidP="00CA43DF">
      <w:pPr>
        <w:spacing w:after="0"/>
        <w:rPr>
          <w:b/>
          <w:szCs w:val="20"/>
        </w:rPr>
      </w:pPr>
      <w:r>
        <w:rPr>
          <w:b/>
          <w:szCs w:val="20"/>
        </w:rPr>
        <w:t xml:space="preserve">4.45 </w:t>
      </w:r>
      <w:r w:rsidRPr="00BD57C1">
        <w:rPr>
          <w:b/>
          <w:smallCaps/>
          <w:szCs w:val="20"/>
        </w:rPr>
        <w:t>pm</w:t>
      </w:r>
      <w:r>
        <w:rPr>
          <w:b/>
          <w:szCs w:val="20"/>
        </w:rPr>
        <w:tab/>
      </w:r>
      <w:r w:rsidR="00CA43DF" w:rsidRPr="00FE71E4">
        <w:rPr>
          <w:b/>
          <w:szCs w:val="20"/>
        </w:rPr>
        <w:tab/>
        <w:t>Presentation</w:t>
      </w:r>
    </w:p>
    <w:p w14:paraId="049FE5BF" w14:textId="6A59A460" w:rsidR="00CA43DF" w:rsidRDefault="00CA43DF" w:rsidP="00CA43DF">
      <w:pPr>
        <w:pStyle w:val="Heading4"/>
        <w:spacing w:before="0" w:beforeAutospacing="0" w:after="0" w:afterAutospacing="0"/>
        <w:rPr>
          <w:rFonts w:ascii="Calibri" w:eastAsia="Times New Roman" w:hAnsi="Calibri" w:cs="Arial"/>
          <w:b w:val="0"/>
          <w:color w:val="000000"/>
          <w:sz w:val="22"/>
          <w:szCs w:val="22"/>
        </w:rPr>
      </w:pPr>
      <w:r>
        <w:rPr>
          <w:szCs w:val="20"/>
        </w:rPr>
        <w:tab/>
      </w:r>
      <w:r>
        <w:rPr>
          <w:szCs w:val="20"/>
        </w:rPr>
        <w:tab/>
      </w:r>
      <w:proofErr w:type="spellStart"/>
      <w:r w:rsidRPr="00EB4E14">
        <w:rPr>
          <w:rFonts w:ascii="Calibri" w:eastAsia="Times New Roman" w:hAnsi="Calibri" w:cs="Arial"/>
          <w:b w:val="0"/>
          <w:color w:val="000000"/>
          <w:sz w:val="22"/>
          <w:szCs w:val="22"/>
        </w:rPr>
        <w:t>Otavio</w:t>
      </w:r>
      <w:proofErr w:type="spellEnd"/>
      <w:r w:rsidRPr="00EB4E14">
        <w:rPr>
          <w:rFonts w:ascii="Calibri" w:eastAsia="Times New Roman" w:hAnsi="Calibri" w:cs="Arial"/>
          <w:b w:val="0"/>
          <w:color w:val="000000"/>
          <w:sz w:val="22"/>
          <w:szCs w:val="22"/>
        </w:rPr>
        <w:t xml:space="preserve"> C.G. </w:t>
      </w:r>
      <w:proofErr w:type="spellStart"/>
      <w:r w:rsidRPr="00EB4E14">
        <w:rPr>
          <w:rFonts w:ascii="Calibri" w:eastAsia="Times New Roman" w:hAnsi="Calibri" w:cs="Arial"/>
          <w:b w:val="0"/>
          <w:color w:val="000000"/>
          <w:sz w:val="22"/>
          <w:szCs w:val="22"/>
        </w:rPr>
        <w:t>Baiocchi</w:t>
      </w:r>
      <w:proofErr w:type="spellEnd"/>
      <w:r w:rsidRPr="00EB4E14">
        <w:rPr>
          <w:rFonts w:ascii="Calibri" w:eastAsia="Times New Roman" w:hAnsi="Calibri" w:cs="Arial"/>
          <w:b w:val="0"/>
          <w:color w:val="000000"/>
          <w:sz w:val="22"/>
          <w:szCs w:val="22"/>
        </w:rPr>
        <w:t>, MD, PhD</w:t>
      </w:r>
    </w:p>
    <w:p w14:paraId="60041453" w14:textId="77777777" w:rsidR="00646AF7" w:rsidRPr="00EB4E14" w:rsidRDefault="00646AF7" w:rsidP="00CA43DF">
      <w:pPr>
        <w:pStyle w:val="Heading4"/>
        <w:spacing w:before="0" w:beforeAutospacing="0" w:after="0" w:afterAutospacing="0"/>
        <w:rPr>
          <w:rFonts w:ascii="Calibri" w:eastAsia="Times New Roman" w:hAnsi="Calibri" w:cs="Arial"/>
          <w:b w:val="0"/>
          <w:color w:val="000000"/>
          <w:sz w:val="22"/>
          <w:szCs w:val="22"/>
        </w:rPr>
      </w:pPr>
    </w:p>
    <w:p w14:paraId="22A55638" w14:textId="3058A10C" w:rsidR="00CA43DF" w:rsidRPr="00FE71E4" w:rsidRDefault="00CA43DF" w:rsidP="00CA43DF">
      <w:pPr>
        <w:spacing w:after="0"/>
        <w:rPr>
          <w:i/>
          <w:szCs w:val="20"/>
        </w:rPr>
      </w:pPr>
      <w:r w:rsidRPr="00FE71E4">
        <w:rPr>
          <w:b/>
          <w:szCs w:val="20"/>
        </w:rPr>
        <w:t>5</w:t>
      </w:r>
      <w:r w:rsidR="00BD57C1">
        <w:rPr>
          <w:b/>
          <w:szCs w:val="20"/>
        </w:rPr>
        <w:t>.00</w:t>
      </w:r>
      <w:r w:rsidRPr="00FE71E4">
        <w:rPr>
          <w:b/>
          <w:szCs w:val="20"/>
        </w:rPr>
        <w:t xml:space="preserve"> </w:t>
      </w:r>
      <w:r w:rsidR="00BD57C1" w:rsidRPr="00BD57C1">
        <w:rPr>
          <w:b/>
          <w:smallCaps/>
          <w:szCs w:val="20"/>
        </w:rPr>
        <w:t>pm</w:t>
      </w:r>
      <w:r w:rsidRPr="00FE71E4">
        <w:rPr>
          <w:b/>
          <w:szCs w:val="20"/>
        </w:rPr>
        <w:tab/>
      </w:r>
      <w:r w:rsidRPr="00FE71E4">
        <w:rPr>
          <w:b/>
          <w:szCs w:val="20"/>
        </w:rPr>
        <w:tab/>
        <w:t>Questions from the audience</w:t>
      </w:r>
      <w:r w:rsidRPr="00FE71E4">
        <w:rPr>
          <w:i/>
          <w:szCs w:val="20"/>
        </w:rPr>
        <w:t xml:space="preserve">    </w:t>
      </w:r>
    </w:p>
    <w:p w14:paraId="3BE96F4C" w14:textId="77777777" w:rsidR="00CA43DF" w:rsidRPr="00FE71E4" w:rsidRDefault="00CA43DF" w:rsidP="00CA43DF">
      <w:pPr>
        <w:spacing w:after="0"/>
        <w:rPr>
          <w:i/>
          <w:szCs w:val="20"/>
        </w:rPr>
      </w:pPr>
    </w:p>
    <w:p w14:paraId="055F7EFE" w14:textId="4969DC26" w:rsidR="00CA43DF" w:rsidRDefault="00CA43DF" w:rsidP="00CA43DF">
      <w:pPr>
        <w:spacing w:after="0"/>
        <w:rPr>
          <w:b/>
          <w:szCs w:val="20"/>
        </w:rPr>
      </w:pPr>
      <w:r>
        <w:rPr>
          <w:b/>
          <w:szCs w:val="20"/>
        </w:rPr>
        <w:t>5</w:t>
      </w:r>
      <w:r w:rsidR="00BD57C1">
        <w:rPr>
          <w:b/>
          <w:szCs w:val="20"/>
        </w:rPr>
        <w:t>.05</w:t>
      </w:r>
      <w:r>
        <w:rPr>
          <w:b/>
          <w:szCs w:val="20"/>
        </w:rPr>
        <w:t xml:space="preserve"> </w:t>
      </w:r>
      <w:r w:rsidR="00BD57C1" w:rsidRPr="00BD57C1">
        <w:rPr>
          <w:b/>
          <w:smallCaps/>
          <w:szCs w:val="20"/>
        </w:rPr>
        <w:t>pm</w:t>
      </w:r>
      <w:r>
        <w:rPr>
          <w:b/>
          <w:szCs w:val="20"/>
        </w:rPr>
        <w:tab/>
      </w:r>
      <w:r>
        <w:rPr>
          <w:b/>
          <w:szCs w:val="20"/>
        </w:rPr>
        <w:tab/>
        <w:t>Interactive clinical case #2</w:t>
      </w:r>
      <w:r w:rsidRPr="00FE71E4">
        <w:rPr>
          <w:i/>
          <w:szCs w:val="20"/>
        </w:rPr>
        <w:t>:</w:t>
      </w:r>
      <w:r>
        <w:rPr>
          <w:b/>
          <w:szCs w:val="20"/>
        </w:rPr>
        <w:t xml:space="preserve"> Relapsed/</w:t>
      </w:r>
      <w:r w:rsidR="002D5BCF">
        <w:rPr>
          <w:b/>
          <w:szCs w:val="20"/>
        </w:rPr>
        <w:t>r</w:t>
      </w:r>
      <w:r w:rsidR="002D5BCF" w:rsidRPr="00FE71E4">
        <w:rPr>
          <w:b/>
          <w:szCs w:val="20"/>
        </w:rPr>
        <w:t xml:space="preserve">efractory </w:t>
      </w:r>
      <w:del w:id="8" w:author="Christi Gray" w:date="2015-01-16T12:27:00Z">
        <w:r w:rsidR="002D5BCF" w:rsidRPr="00FE71E4" w:rsidDel="002D5BCF">
          <w:rPr>
            <w:b/>
            <w:szCs w:val="20"/>
          </w:rPr>
          <w:delText>hodgkin lymphoma</w:delText>
        </w:r>
      </w:del>
      <w:ins w:id="9" w:author="Christi Gray" w:date="2015-01-16T12:27:00Z">
        <w:r w:rsidR="002D5BCF">
          <w:rPr>
            <w:b/>
            <w:szCs w:val="20"/>
          </w:rPr>
          <w:t>HL</w:t>
        </w:r>
      </w:ins>
    </w:p>
    <w:p w14:paraId="4880013A" w14:textId="77777777" w:rsidR="00646AF7" w:rsidRPr="00FE71E4" w:rsidRDefault="00646AF7" w:rsidP="00CA43DF">
      <w:pPr>
        <w:spacing w:after="0"/>
        <w:rPr>
          <w:b/>
          <w:szCs w:val="20"/>
        </w:rPr>
      </w:pPr>
    </w:p>
    <w:p w14:paraId="3B979B95" w14:textId="56CCA658" w:rsidR="00CA43DF" w:rsidRDefault="00BD57C1" w:rsidP="00CA43DF">
      <w:pPr>
        <w:spacing w:after="0"/>
        <w:rPr>
          <w:b/>
          <w:szCs w:val="20"/>
        </w:rPr>
      </w:pPr>
      <w:r>
        <w:rPr>
          <w:b/>
          <w:szCs w:val="20"/>
        </w:rPr>
        <w:t>5.10</w:t>
      </w:r>
      <w:r w:rsidR="00CA43DF" w:rsidRPr="00FE71E4">
        <w:rPr>
          <w:b/>
          <w:szCs w:val="20"/>
        </w:rPr>
        <w:t xml:space="preserve"> </w:t>
      </w:r>
      <w:r w:rsidRPr="00BD57C1">
        <w:rPr>
          <w:b/>
          <w:smallCaps/>
          <w:szCs w:val="20"/>
        </w:rPr>
        <w:t>pm</w:t>
      </w:r>
      <w:r w:rsidR="00CA43DF" w:rsidRPr="00FE71E4">
        <w:rPr>
          <w:b/>
          <w:szCs w:val="20"/>
        </w:rPr>
        <w:tab/>
      </w:r>
      <w:r w:rsidR="00CA43DF" w:rsidRPr="00FE71E4">
        <w:rPr>
          <w:b/>
          <w:szCs w:val="20"/>
        </w:rPr>
        <w:tab/>
        <w:t>Presentation</w:t>
      </w:r>
    </w:p>
    <w:p w14:paraId="42387DA4" w14:textId="77777777" w:rsidR="00CA43DF" w:rsidRDefault="00CA43DF" w:rsidP="00CA43DF">
      <w:pPr>
        <w:spacing w:after="0" w:line="240" w:lineRule="auto"/>
      </w:pPr>
      <w:r>
        <w:rPr>
          <w:b/>
          <w:szCs w:val="20"/>
        </w:rPr>
        <w:tab/>
      </w:r>
      <w:r>
        <w:rPr>
          <w:b/>
          <w:szCs w:val="20"/>
        </w:rPr>
        <w:tab/>
      </w:r>
      <w:proofErr w:type="spellStart"/>
      <w:r w:rsidRPr="00EB4E14">
        <w:t>Anas</w:t>
      </w:r>
      <w:proofErr w:type="spellEnd"/>
      <w:r w:rsidRPr="00EB4E14">
        <w:t xml:space="preserve"> </w:t>
      </w:r>
      <w:proofErr w:type="spellStart"/>
      <w:r w:rsidRPr="00EB4E14">
        <w:t>Younes</w:t>
      </w:r>
      <w:proofErr w:type="spellEnd"/>
      <w:r w:rsidRPr="00EB4E14">
        <w:t>, MD</w:t>
      </w:r>
    </w:p>
    <w:p w14:paraId="0B549FB8" w14:textId="77777777" w:rsidR="00646AF7" w:rsidRPr="00EB4E14" w:rsidRDefault="00646AF7" w:rsidP="00CA43DF">
      <w:pPr>
        <w:spacing w:after="0" w:line="240" w:lineRule="auto"/>
      </w:pPr>
    </w:p>
    <w:p w14:paraId="7DF37C9B" w14:textId="7C84A673" w:rsidR="00CA43DF" w:rsidRPr="00FE71E4" w:rsidRDefault="00BD57C1" w:rsidP="00CA43DF">
      <w:pPr>
        <w:spacing w:after="0"/>
        <w:rPr>
          <w:b/>
          <w:szCs w:val="20"/>
        </w:rPr>
      </w:pPr>
      <w:r>
        <w:rPr>
          <w:b/>
          <w:szCs w:val="20"/>
        </w:rPr>
        <w:t>5.25</w:t>
      </w:r>
      <w:r w:rsidR="00CA43DF" w:rsidRPr="00FE71E4">
        <w:rPr>
          <w:b/>
          <w:szCs w:val="20"/>
        </w:rPr>
        <w:t xml:space="preserve"> </w:t>
      </w:r>
      <w:r w:rsidRPr="00BD57C1">
        <w:rPr>
          <w:b/>
          <w:smallCaps/>
          <w:szCs w:val="20"/>
        </w:rPr>
        <w:t>pm</w:t>
      </w:r>
      <w:r w:rsidR="00CA43DF" w:rsidRPr="00FE71E4">
        <w:rPr>
          <w:b/>
          <w:szCs w:val="20"/>
        </w:rPr>
        <w:tab/>
      </w:r>
      <w:r w:rsidR="00CA43DF" w:rsidRPr="00FE71E4">
        <w:rPr>
          <w:b/>
          <w:szCs w:val="20"/>
        </w:rPr>
        <w:tab/>
        <w:t>Questions from the audience</w:t>
      </w:r>
    </w:p>
    <w:p w14:paraId="01003E46" w14:textId="77777777" w:rsidR="00CA43DF" w:rsidRPr="00FE71E4" w:rsidRDefault="00CA43DF" w:rsidP="00CA43DF">
      <w:pPr>
        <w:spacing w:after="0"/>
        <w:rPr>
          <w:b/>
          <w:szCs w:val="20"/>
        </w:rPr>
      </w:pPr>
    </w:p>
    <w:p w14:paraId="0161AF91" w14:textId="6301824A" w:rsidR="00CA43DF" w:rsidRPr="00FE71E4" w:rsidRDefault="00CA43DF" w:rsidP="00CA43DF">
      <w:pPr>
        <w:spacing w:after="0"/>
        <w:ind w:left="1440" w:hanging="1440"/>
        <w:rPr>
          <w:b/>
          <w:szCs w:val="20"/>
        </w:rPr>
      </w:pPr>
      <w:r>
        <w:rPr>
          <w:b/>
          <w:szCs w:val="20"/>
        </w:rPr>
        <w:t>5</w:t>
      </w:r>
      <w:r w:rsidR="00BD57C1">
        <w:rPr>
          <w:b/>
          <w:szCs w:val="20"/>
        </w:rPr>
        <w:t>.30</w:t>
      </w:r>
      <w:r>
        <w:rPr>
          <w:b/>
          <w:szCs w:val="20"/>
        </w:rPr>
        <w:t xml:space="preserve"> </w:t>
      </w:r>
      <w:r w:rsidR="00BD57C1" w:rsidRPr="00BD57C1">
        <w:rPr>
          <w:b/>
          <w:smallCaps/>
          <w:szCs w:val="20"/>
        </w:rPr>
        <w:t>pm</w:t>
      </w:r>
      <w:r>
        <w:rPr>
          <w:b/>
          <w:szCs w:val="20"/>
        </w:rPr>
        <w:tab/>
        <w:t>Interactive clinical case #3</w:t>
      </w:r>
      <w:r w:rsidRPr="00FE71E4">
        <w:rPr>
          <w:i/>
          <w:szCs w:val="20"/>
        </w:rPr>
        <w:t xml:space="preserve">: </w:t>
      </w:r>
      <w:r>
        <w:rPr>
          <w:b/>
          <w:szCs w:val="20"/>
        </w:rPr>
        <w:t>Relapsed/</w:t>
      </w:r>
      <w:r w:rsidR="002D5BCF">
        <w:rPr>
          <w:b/>
          <w:szCs w:val="20"/>
        </w:rPr>
        <w:t>r</w:t>
      </w:r>
      <w:r w:rsidR="002D5BCF" w:rsidRPr="00FE71E4">
        <w:rPr>
          <w:b/>
          <w:szCs w:val="20"/>
        </w:rPr>
        <w:t xml:space="preserve">efractory </w:t>
      </w:r>
      <w:del w:id="10" w:author="Christi Gray" w:date="2015-01-16T12:27:00Z">
        <w:r w:rsidR="002D5BCF" w:rsidRPr="00FE71E4" w:rsidDel="002D5BCF">
          <w:rPr>
            <w:b/>
            <w:szCs w:val="20"/>
          </w:rPr>
          <w:delText xml:space="preserve">anaplastic large cell lymphoma </w:delText>
        </w:r>
        <w:r w:rsidRPr="00FE71E4" w:rsidDel="002D5BCF">
          <w:rPr>
            <w:b/>
            <w:szCs w:val="20"/>
          </w:rPr>
          <w:delText>(</w:delText>
        </w:r>
      </w:del>
      <w:r w:rsidRPr="00FE71E4">
        <w:rPr>
          <w:b/>
          <w:szCs w:val="20"/>
        </w:rPr>
        <w:t>ALCL</w:t>
      </w:r>
      <w:del w:id="11" w:author="Christi Gray" w:date="2015-01-16T12:27:00Z">
        <w:r w:rsidRPr="00FE71E4" w:rsidDel="002D5BCF">
          <w:rPr>
            <w:b/>
            <w:szCs w:val="20"/>
          </w:rPr>
          <w:delText>)</w:delText>
        </w:r>
      </w:del>
    </w:p>
    <w:p w14:paraId="3BF33DFA" w14:textId="77777777" w:rsidR="00BD57C1" w:rsidRDefault="00BD57C1" w:rsidP="00CA43DF">
      <w:pPr>
        <w:spacing w:after="0"/>
        <w:rPr>
          <w:b/>
          <w:szCs w:val="20"/>
        </w:rPr>
      </w:pPr>
    </w:p>
    <w:p w14:paraId="1B9900A1" w14:textId="13FA271C" w:rsidR="00CA43DF" w:rsidRDefault="00BD57C1" w:rsidP="00CA43DF">
      <w:pPr>
        <w:spacing w:after="0"/>
        <w:rPr>
          <w:b/>
          <w:szCs w:val="20"/>
        </w:rPr>
      </w:pPr>
      <w:r>
        <w:rPr>
          <w:b/>
          <w:szCs w:val="20"/>
        </w:rPr>
        <w:t>5.35</w:t>
      </w:r>
      <w:r w:rsidR="00CA43DF" w:rsidRPr="00FE71E4">
        <w:rPr>
          <w:b/>
          <w:szCs w:val="20"/>
        </w:rPr>
        <w:t xml:space="preserve"> </w:t>
      </w:r>
      <w:r w:rsidRPr="00BD57C1">
        <w:rPr>
          <w:b/>
          <w:smallCaps/>
          <w:szCs w:val="20"/>
        </w:rPr>
        <w:t>pm</w:t>
      </w:r>
      <w:r w:rsidR="00CA43DF" w:rsidRPr="00FE71E4">
        <w:rPr>
          <w:b/>
          <w:szCs w:val="20"/>
        </w:rPr>
        <w:tab/>
      </w:r>
      <w:r>
        <w:rPr>
          <w:b/>
          <w:szCs w:val="20"/>
        </w:rPr>
        <w:tab/>
      </w:r>
      <w:r w:rsidR="00CA43DF" w:rsidRPr="00FE71E4">
        <w:rPr>
          <w:b/>
          <w:szCs w:val="20"/>
        </w:rPr>
        <w:t>Presentation</w:t>
      </w:r>
    </w:p>
    <w:p w14:paraId="57B9F33E" w14:textId="0A1613BC" w:rsidR="00CA43DF" w:rsidRPr="00EB4E14" w:rsidRDefault="00CA43DF" w:rsidP="00CA43DF">
      <w:pPr>
        <w:spacing w:after="0" w:line="240" w:lineRule="auto"/>
      </w:pPr>
      <w:r>
        <w:rPr>
          <w:b/>
          <w:szCs w:val="20"/>
        </w:rPr>
        <w:tab/>
      </w:r>
      <w:r>
        <w:rPr>
          <w:b/>
          <w:szCs w:val="20"/>
        </w:rPr>
        <w:tab/>
      </w:r>
      <w:r w:rsidRPr="00EB4E14">
        <w:t xml:space="preserve">Timothy Illidge, MD, PhD </w:t>
      </w:r>
    </w:p>
    <w:p w14:paraId="71BBEE6D" w14:textId="77777777" w:rsidR="00646AF7" w:rsidRDefault="00646AF7" w:rsidP="00CA43DF">
      <w:pPr>
        <w:spacing w:after="0"/>
        <w:rPr>
          <w:b/>
          <w:szCs w:val="20"/>
        </w:rPr>
      </w:pPr>
    </w:p>
    <w:p w14:paraId="34E58DE7" w14:textId="5967F55E" w:rsidR="00CA43DF" w:rsidRDefault="00CA43DF" w:rsidP="00CA43DF">
      <w:pPr>
        <w:spacing w:after="0"/>
        <w:rPr>
          <w:b/>
          <w:szCs w:val="20"/>
        </w:rPr>
      </w:pPr>
      <w:r w:rsidRPr="00FE71E4">
        <w:rPr>
          <w:b/>
          <w:szCs w:val="20"/>
        </w:rPr>
        <w:t>5</w:t>
      </w:r>
      <w:r w:rsidR="00BD57C1">
        <w:rPr>
          <w:b/>
          <w:szCs w:val="20"/>
        </w:rPr>
        <w:t>.50</w:t>
      </w:r>
      <w:r w:rsidRPr="00FE71E4">
        <w:rPr>
          <w:b/>
          <w:szCs w:val="20"/>
        </w:rPr>
        <w:t xml:space="preserve"> </w:t>
      </w:r>
      <w:r w:rsidR="00BD57C1" w:rsidRPr="00BD57C1">
        <w:rPr>
          <w:b/>
          <w:smallCaps/>
          <w:szCs w:val="20"/>
        </w:rPr>
        <w:t>pm</w:t>
      </w:r>
      <w:r w:rsidRPr="00FE71E4">
        <w:rPr>
          <w:b/>
          <w:szCs w:val="20"/>
        </w:rPr>
        <w:tab/>
      </w:r>
      <w:r w:rsidRPr="00FE71E4">
        <w:rPr>
          <w:b/>
          <w:szCs w:val="20"/>
        </w:rPr>
        <w:tab/>
        <w:t>Questions from the audience</w:t>
      </w:r>
    </w:p>
    <w:p w14:paraId="65819794" w14:textId="77777777" w:rsidR="00CA43DF" w:rsidRDefault="00CA43DF" w:rsidP="00CA43DF">
      <w:pPr>
        <w:spacing w:after="0"/>
        <w:rPr>
          <w:b/>
          <w:szCs w:val="20"/>
        </w:rPr>
      </w:pPr>
    </w:p>
    <w:p w14:paraId="37A0FF9A" w14:textId="59B02083" w:rsidR="00CA43DF" w:rsidRDefault="00CA43DF" w:rsidP="00CA43DF">
      <w:pPr>
        <w:spacing w:after="0"/>
        <w:rPr>
          <w:b/>
          <w:szCs w:val="20"/>
        </w:rPr>
      </w:pPr>
      <w:r>
        <w:rPr>
          <w:b/>
          <w:szCs w:val="20"/>
        </w:rPr>
        <w:t>5</w:t>
      </w:r>
      <w:r w:rsidR="00BD57C1">
        <w:rPr>
          <w:b/>
          <w:szCs w:val="20"/>
        </w:rPr>
        <w:t>.55</w:t>
      </w:r>
      <w:r>
        <w:rPr>
          <w:b/>
          <w:szCs w:val="20"/>
        </w:rPr>
        <w:t xml:space="preserve"> </w:t>
      </w:r>
      <w:r w:rsidR="00BD57C1" w:rsidRPr="00BD57C1">
        <w:rPr>
          <w:b/>
          <w:smallCaps/>
          <w:szCs w:val="20"/>
        </w:rPr>
        <w:t>pm</w:t>
      </w:r>
      <w:r>
        <w:rPr>
          <w:b/>
          <w:szCs w:val="20"/>
        </w:rPr>
        <w:tab/>
      </w:r>
      <w:r>
        <w:rPr>
          <w:b/>
          <w:szCs w:val="20"/>
        </w:rPr>
        <w:tab/>
      </w:r>
      <w:del w:id="12" w:author="Christi Gray" w:date="2015-01-16T12:24:00Z">
        <w:r w:rsidDel="00BC0F16">
          <w:rPr>
            <w:b/>
            <w:szCs w:val="20"/>
          </w:rPr>
          <w:delText xml:space="preserve">Prime </w:delText>
        </w:r>
      </w:del>
      <w:proofErr w:type="spellStart"/>
      <w:ins w:id="13" w:author="Christi Gray" w:date="2015-01-16T12:24:00Z">
        <w:r w:rsidR="00BC0F16">
          <w:rPr>
            <w:b/>
            <w:szCs w:val="20"/>
          </w:rPr>
          <w:t>prIME</w:t>
        </w:r>
        <w:proofErr w:type="spellEnd"/>
        <w:r w:rsidR="00BC0F16">
          <w:rPr>
            <w:b/>
            <w:szCs w:val="20"/>
          </w:rPr>
          <w:t xml:space="preserve"> </w:t>
        </w:r>
      </w:ins>
      <w:r>
        <w:rPr>
          <w:b/>
          <w:szCs w:val="20"/>
        </w:rPr>
        <w:t>Points</w:t>
      </w:r>
      <w:ins w:id="14" w:author="Christi Gray" w:date="2015-01-16T12:24:00Z">
        <w:r w:rsidR="00BC0F16" w:rsidRPr="00BC0F16">
          <w:rPr>
            <w:b/>
            <w:szCs w:val="20"/>
          </w:rPr>
          <w:t>™</w:t>
        </w:r>
      </w:ins>
    </w:p>
    <w:p w14:paraId="367A93EF" w14:textId="65D4DF26" w:rsidR="00CA43DF" w:rsidRPr="008B2C90" w:rsidRDefault="00CA43DF" w:rsidP="00CA43DF">
      <w:pPr>
        <w:spacing w:after="0"/>
        <w:rPr>
          <w:i/>
          <w:szCs w:val="20"/>
        </w:rPr>
      </w:pPr>
      <w:r>
        <w:rPr>
          <w:b/>
          <w:szCs w:val="20"/>
        </w:rPr>
        <w:tab/>
      </w:r>
      <w:r>
        <w:rPr>
          <w:b/>
          <w:szCs w:val="20"/>
        </w:rPr>
        <w:tab/>
      </w:r>
      <w:del w:id="15" w:author="Christi Gray" w:date="2015-01-16T12:24:00Z">
        <w:r w:rsidDel="00BC0F16">
          <w:rPr>
            <w:i/>
            <w:szCs w:val="20"/>
          </w:rPr>
          <w:delText xml:space="preserve">Faculty chair: </w:delText>
        </w:r>
      </w:del>
      <w:proofErr w:type="spellStart"/>
      <w:r w:rsidR="00241A8B" w:rsidRPr="00241A8B">
        <w:rPr>
          <w:i/>
          <w:szCs w:val="20"/>
        </w:rPr>
        <w:t>Otavio</w:t>
      </w:r>
      <w:proofErr w:type="spellEnd"/>
      <w:r w:rsidR="00241A8B" w:rsidRPr="00241A8B">
        <w:rPr>
          <w:i/>
          <w:szCs w:val="20"/>
        </w:rPr>
        <w:t xml:space="preserve"> C.G. </w:t>
      </w:r>
      <w:proofErr w:type="spellStart"/>
      <w:r w:rsidR="00241A8B" w:rsidRPr="00241A8B">
        <w:rPr>
          <w:i/>
          <w:szCs w:val="20"/>
        </w:rPr>
        <w:t>Baiocchi</w:t>
      </w:r>
      <w:proofErr w:type="spellEnd"/>
      <w:r w:rsidR="00241A8B" w:rsidRPr="00241A8B">
        <w:rPr>
          <w:i/>
          <w:szCs w:val="20"/>
        </w:rPr>
        <w:t>, MD, PhD</w:t>
      </w:r>
    </w:p>
    <w:p w14:paraId="2378FF1A" w14:textId="77777777" w:rsidR="00CA43DF" w:rsidRPr="00FE71E4" w:rsidRDefault="00CA43DF" w:rsidP="00CA43DF">
      <w:pPr>
        <w:spacing w:after="0"/>
        <w:rPr>
          <w:b/>
          <w:szCs w:val="20"/>
        </w:rPr>
      </w:pPr>
    </w:p>
    <w:p w14:paraId="73DF400A" w14:textId="77777777" w:rsidR="00CA43DF" w:rsidRPr="00FE71E4" w:rsidRDefault="00CA43DF" w:rsidP="00CA43DF">
      <w:pPr>
        <w:spacing w:after="0"/>
        <w:rPr>
          <w:b/>
          <w:szCs w:val="20"/>
        </w:rPr>
      </w:pPr>
      <w:r w:rsidRPr="00FE71E4">
        <w:rPr>
          <w:b/>
          <w:szCs w:val="20"/>
        </w:rPr>
        <w:tab/>
      </w:r>
      <w:r w:rsidRPr="00FE71E4">
        <w:rPr>
          <w:b/>
          <w:szCs w:val="20"/>
        </w:rPr>
        <w:tab/>
        <w:t>Adjourn</w:t>
      </w:r>
    </w:p>
    <w:p w14:paraId="3835A859" w14:textId="77777777" w:rsidR="00444C50" w:rsidRPr="003A12FE" w:rsidRDefault="00444C50" w:rsidP="007A0164">
      <w:pPr>
        <w:pBdr>
          <w:bottom w:val="single" w:sz="12" w:space="1" w:color="auto"/>
        </w:pBdr>
        <w:spacing w:after="0" w:line="240" w:lineRule="auto"/>
        <w:rPr>
          <w:i/>
          <w:color w:val="000000"/>
        </w:rPr>
      </w:pPr>
    </w:p>
    <w:p w14:paraId="37EBDAAA" w14:textId="77777777" w:rsidR="004A6934" w:rsidRDefault="004A6934" w:rsidP="007A0164">
      <w:pPr>
        <w:spacing w:after="0" w:line="240" w:lineRule="auto"/>
      </w:pPr>
    </w:p>
    <w:p w14:paraId="6E30904F" w14:textId="77777777" w:rsidR="002A3E42" w:rsidRPr="00847793" w:rsidRDefault="002A3E42" w:rsidP="007A0164">
      <w:pPr>
        <w:spacing w:after="0" w:line="240" w:lineRule="auto"/>
      </w:pPr>
    </w:p>
    <w:p w14:paraId="581D1DC2" w14:textId="58BE873D" w:rsidR="00887D38" w:rsidRPr="003F64AF" w:rsidRDefault="00620F8A" w:rsidP="003C0CFB">
      <w:pPr>
        <w:pStyle w:val="ListParagraph"/>
        <w:numPr>
          <w:ilvl w:val="0"/>
          <w:numId w:val="7"/>
        </w:numPr>
        <w:spacing w:after="0" w:line="240" w:lineRule="auto"/>
        <w:rPr>
          <w:b/>
        </w:rPr>
      </w:pPr>
      <w:r>
        <w:rPr>
          <w:b/>
          <w:highlight w:val="cyan"/>
        </w:rPr>
        <w:t>Provider</w:t>
      </w:r>
    </w:p>
    <w:p w14:paraId="156DE5E5" w14:textId="5E857F89" w:rsidR="00617FD1" w:rsidRDefault="00617FD1" w:rsidP="00617FD1">
      <w:pPr>
        <w:spacing w:after="0" w:line="240" w:lineRule="auto"/>
        <w:rPr>
          <w:b/>
        </w:rPr>
      </w:pPr>
      <w:r>
        <w:rPr>
          <w:b/>
        </w:rPr>
        <w:t xml:space="preserve">Directly </w:t>
      </w:r>
      <w:r w:rsidR="00620F8A">
        <w:rPr>
          <w:b/>
        </w:rPr>
        <w:t>provided</w:t>
      </w:r>
      <w:r>
        <w:rPr>
          <w:b/>
        </w:rPr>
        <w:t xml:space="preserve"> by prIME (*prIME is the accredited - used </w:t>
      </w:r>
      <w:r w:rsidR="001B0EA4">
        <w:rPr>
          <w:b/>
        </w:rPr>
        <w:t>for US and EX-US CME</w:t>
      </w:r>
      <w:r>
        <w:rPr>
          <w:b/>
        </w:rPr>
        <w:t>)</w:t>
      </w:r>
      <w:r w:rsidR="00B95987">
        <w:rPr>
          <w:b/>
        </w:rPr>
        <w:t xml:space="preserve"> or No CME</w:t>
      </w:r>
      <w:r>
        <w:rPr>
          <w:b/>
        </w:rPr>
        <w:t>:</w:t>
      </w: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450A5FDB" w14:textId="77777777" w:rsidR="00617FD1" w:rsidRDefault="00617FD1" w:rsidP="00617FD1">
      <w:pPr>
        <w:spacing w:after="0" w:line="240" w:lineRule="auto"/>
        <w:rPr>
          <w:b/>
        </w:rPr>
      </w:pPr>
    </w:p>
    <w:p w14:paraId="6F07CF09" w14:textId="77777777" w:rsidR="004A6934" w:rsidRDefault="004A6934" w:rsidP="007A0164">
      <w:pPr>
        <w:spacing w:after="0" w:line="240" w:lineRule="auto"/>
      </w:pPr>
    </w:p>
    <w:p w14:paraId="199E886E" w14:textId="10CC27E3" w:rsidR="006A5CA4" w:rsidRPr="003F64AF" w:rsidRDefault="006A5CA4" w:rsidP="003C0CFB">
      <w:pPr>
        <w:pStyle w:val="ListParagraph"/>
        <w:numPr>
          <w:ilvl w:val="0"/>
          <w:numId w:val="7"/>
        </w:numPr>
        <w:spacing w:after="0" w:line="240" w:lineRule="auto"/>
        <w:rPr>
          <w:b/>
        </w:rPr>
      </w:pPr>
      <w:r w:rsidRPr="003F64AF">
        <w:rPr>
          <w:b/>
          <w:highlight w:val="cyan"/>
        </w:rPr>
        <w:lastRenderedPageBreak/>
        <w:t>[Continuing Ed</w:t>
      </w:r>
      <w:r w:rsidR="0053113C">
        <w:rPr>
          <w:b/>
          <w:highlight w:val="cyan"/>
        </w:rPr>
        <w:t>ucation</w:t>
      </w:r>
      <w:r w:rsidR="00E13424" w:rsidRPr="003F64AF">
        <w:rPr>
          <w:b/>
          <w:highlight w:val="cyan"/>
        </w:rPr>
        <w:t>---choose one]</w:t>
      </w:r>
    </w:p>
    <w:p w14:paraId="30722EBD" w14:textId="77777777" w:rsidR="00352724" w:rsidRDefault="00352724" w:rsidP="00651AF6">
      <w:pPr>
        <w:spacing w:after="0" w:line="240" w:lineRule="auto"/>
        <w:rPr>
          <w:b/>
          <w:u w:val="single"/>
        </w:rPr>
      </w:pPr>
    </w:p>
    <w:p w14:paraId="66760F16" w14:textId="77777777" w:rsidR="00651AF6" w:rsidRDefault="00651AF6" w:rsidP="00651AF6">
      <w:pPr>
        <w:spacing w:after="0" w:line="240" w:lineRule="auto"/>
        <w:rPr>
          <w:b/>
        </w:rPr>
      </w:pPr>
      <w:r w:rsidRPr="006A5CA4">
        <w:rPr>
          <w:b/>
          <w:u w:val="single"/>
        </w:rPr>
        <w:t>No CME</w:t>
      </w:r>
      <w:r>
        <w:rPr>
          <w:b/>
        </w:rPr>
        <w:t xml:space="preserve"> </w:t>
      </w:r>
    </w:p>
    <w:p w14:paraId="5A2D9BE7" w14:textId="77777777" w:rsidR="00651AF6" w:rsidRDefault="00651AF6" w:rsidP="00651AF6">
      <w:pPr>
        <w:pBdr>
          <w:bottom w:val="single" w:sz="12" w:space="1" w:color="auto"/>
        </w:pBdr>
        <w:spacing w:after="0" w:line="240" w:lineRule="auto"/>
      </w:pPr>
      <w:r w:rsidRPr="006D0598">
        <w:t>Do not include a Continuing Education Statement</w:t>
      </w:r>
      <w:r>
        <w:t>.</w:t>
      </w:r>
    </w:p>
    <w:p w14:paraId="565AE84E" w14:textId="77777777" w:rsidR="004D7A60" w:rsidRDefault="004D7A60" w:rsidP="00651AF6">
      <w:pPr>
        <w:pBdr>
          <w:bottom w:val="single" w:sz="12" w:space="1" w:color="auto"/>
        </w:pBdr>
        <w:spacing w:after="0" w:line="240" w:lineRule="auto"/>
      </w:pPr>
    </w:p>
    <w:p w14:paraId="788EEEDF" w14:textId="78CE8AC9" w:rsidR="004D7A60" w:rsidRDefault="004D7A60" w:rsidP="00651AF6">
      <w:pPr>
        <w:pBdr>
          <w:bottom w:val="single" w:sz="12" w:space="1" w:color="auto"/>
        </w:pBdr>
        <w:spacing w:after="0" w:line="240" w:lineRule="auto"/>
      </w:pPr>
      <w:r>
        <w:t xml:space="preserve">**All CME/CE verbiage should receive final approval from </w:t>
      </w:r>
      <w:r w:rsidR="00D95E9B" w:rsidRPr="00D95E9B">
        <w:t>Regulatory/Compliance Manager</w:t>
      </w: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3C0CFB">
      <w:pPr>
        <w:pStyle w:val="ListParagraph"/>
        <w:numPr>
          <w:ilvl w:val="0"/>
          <w:numId w:val="7"/>
        </w:numPr>
        <w:spacing w:after="0" w:line="240" w:lineRule="auto"/>
        <w:rPr>
          <w:b/>
        </w:rPr>
      </w:pPr>
      <w:r>
        <w:rPr>
          <w:b/>
        </w:rPr>
        <w:t xml:space="preserve">Support Statement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0AB30750" w14:textId="77777777" w:rsidR="00352724" w:rsidRDefault="00352724" w:rsidP="007A0164">
      <w:pPr>
        <w:spacing w:after="0" w:line="240" w:lineRule="auto"/>
        <w:rPr>
          <w:b/>
        </w:rPr>
      </w:pPr>
    </w:p>
    <w:p w14:paraId="24EE45B9" w14:textId="5AA0F7C1" w:rsidR="006D0598" w:rsidRDefault="00BE7A4F" w:rsidP="007A0164">
      <w:pPr>
        <w:spacing w:after="0" w:line="240" w:lineRule="auto"/>
      </w:pPr>
      <w:r>
        <w:t>T</w:t>
      </w:r>
      <w:r w:rsidR="004A7029">
        <w:t>his educational activity is</w:t>
      </w:r>
      <w:r>
        <w:t xml:space="preserve"> supported </w:t>
      </w:r>
      <w:r w:rsidR="006D0598">
        <w:t>by</w:t>
      </w:r>
      <w:r>
        <w:t xml:space="preserve"> </w:t>
      </w:r>
      <w:r w:rsidR="00352724">
        <w:t>Takeda</w:t>
      </w:r>
      <w:r w:rsidR="008D710B">
        <w:t xml:space="preserve"> Oncology</w:t>
      </w:r>
      <w:r w:rsidR="00352724">
        <w:t>.</w:t>
      </w:r>
      <w:r w:rsidR="006D0598">
        <w:t xml:space="preserve"> </w:t>
      </w:r>
    </w:p>
    <w:p w14:paraId="63F5955C" w14:textId="77777777" w:rsidR="004A7029" w:rsidRDefault="004A7029" w:rsidP="007A0164">
      <w:pPr>
        <w:spacing w:after="0" w:line="240" w:lineRule="auto"/>
      </w:pPr>
    </w:p>
    <w:p w14:paraId="47511576" w14:textId="77777777" w:rsidR="004A7029" w:rsidRDefault="004A7029" w:rsidP="007A0164">
      <w:pPr>
        <w:spacing w:after="0" w:line="240" w:lineRule="auto"/>
      </w:pPr>
    </w:p>
    <w:p w14:paraId="0CB12B0F" w14:textId="76CF23E4" w:rsidR="006D0598" w:rsidRPr="00BE7A4F" w:rsidRDefault="006D0598" w:rsidP="007128FF">
      <w:pPr>
        <w:spacing w:after="0" w:line="240" w:lineRule="auto"/>
        <w:rPr>
          <w:highlight w:val="lightGray"/>
        </w:rPr>
      </w:pPr>
      <w:r w:rsidRPr="00BE7A4F">
        <w:rPr>
          <w:highlight w:val="lightGray"/>
        </w:rPr>
        <w:t xml:space="preserve">**Only include logos on cover of print collateral if we include the accredited provider/joint </w:t>
      </w:r>
      <w:r w:rsidR="00507217" w:rsidRPr="00BE7A4F">
        <w:rPr>
          <w:highlight w:val="lightGray"/>
        </w:rPr>
        <w:t>providers</w:t>
      </w:r>
      <w:r w:rsidRPr="00BE7A4F">
        <w:rPr>
          <w:highlight w:val="lightGray"/>
        </w:rPr>
        <w:t xml:space="preserve"> logos as well</w:t>
      </w:r>
      <w:proofErr w:type="gramStart"/>
      <w:r w:rsidRPr="00BE7A4F">
        <w:rPr>
          <w:highlight w:val="lightGray"/>
        </w:rPr>
        <w:t>.*</w:t>
      </w:r>
      <w:proofErr w:type="gramEnd"/>
      <w:r w:rsidRPr="00BE7A4F">
        <w:rPr>
          <w:highlight w:val="lightGray"/>
        </w:rPr>
        <w:t>*</w:t>
      </w:r>
      <w:r w:rsidR="00BE7A4F" w:rsidRPr="00BE7A4F">
        <w:rPr>
          <w:highlight w:val="lightGray"/>
        </w:rPr>
        <w:t xml:space="preserve"> </w:t>
      </w:r>
      <w:r w:rsidR="00BE7A4F" w:rsidRPr="00BE7A4F">
        <w:rPr>
          <w:b/>
          <w:highlight w:val="lightGray"/>
        </w:rPr>
        <w:t>[logos can only be included if they do not violate any of the rules and regulations below]</w:t>
      </w:r>
    </w:p>
    <w:p w14:paraId="107A9D80" w14:textId="77777777" w:rsidR="005B5B5D" w:rsidRPr="00BE7A4F" w:rsidRDefault="005B5B5D" w:rsidP="007128FF">
      <w:pPr>
        <w:spacing w:after="0" w:line="240" w:lineRule="auto"/>
        <w:rPr>
          <w:highlight w:val="lightGray"/>
        </w:rPr>
      </w:pPr>
    </w:p>
    <w:p w14:paraId="32119296" w14:textId="77777777" w:rsidR="002C0E35" w:rsidRPr="00BE7A4F" w:rsidRDefault="002C0E35" w:rsidP="007128FF">
      <w:pPr>
        <w:spacing w:after="0" w:line="240" w:lineRule="auto"/>
        <w:rPr>
          <w:b/>
          <w:highlight w:val="lightGray"/>
        </w:rPr>
      </w:pPr>
      <w:r w:rsidRPr="00BE7A4F">
        <w:rPr>
          <w:b/>
          <w:highlight w:val="lightGray"/>
        </w:rPr>
        <w:t>ACCME</w:t>
      </w:r>
    </w:p>
    <w:p w14:paraId="052F20D4" w14:textId="0D198178" w:rsidR="005B5B5D" w:rsidRPr="00BE7A4F" w:rsidRDefault="005B5B5D" w:rsidP="007128FF">
      <w:pPr>
        <w:spacing w:after="0" w:line="240" w:lineRule="auto"/>
        <w:rPr>
          <w:highlight w:val="lightGray"/>
        </w:rPr>
      </w:pPr>
      <w:r w:rsidRPr="00BE7A4F">
        <w:rPr>
          <w:highlight w:val="lightGray"/>
        </w:rPr>
        <w:t>Effective June 1, 201</w:t>
      </w:r>
      <w:r w:rsidR="00952974">
        <w:rPr>
          <w:highlight w:val="lightGray"/>
        </w:rPr>
        <w:t>4</w:t>
      </w:r>
      <w:r w:rsidRPr="00BE7A4F">
        <w:rPr>
          <w:highlight w:val="lightGray"/>
        </w:rPr>
        <w:t>, any</w:t>
      </w:r>
      <w:r w:rsidR="002C0E35" w:rsidRPr="00BE7A4F">
        <w:rPr>
          <w:highlight w:val="lightGray"/>
        </w:rPr>
        <w:t xml:space="preserve"> and all</w:t>
      </w:r>
      <w:r w:rsidR="007128FF" w:rsidRPr="00BE7A4F">
        <w:rPr>
          <w:highlight w:val="lightGray"/>
        </w:rPr>
        <w:t xml:space="preserve"> ACCME-accredited activities</w:t>
      </w:r>
      <w:r w:rsidRPr="00BE7A4F">
        <w:rPr>
          <w:highlight w:val="lightGray"/>
        </w:rPr>
        <w:t xml:space="preserve"> </w:t>
      </w:r>
      <w:r w:rsidR="00143AB7" w:rsidRPr="00BE7A4F">
        <w:rPr>
          <w:highlight w:val="lightGray"/>
        </w:rPr>
        <w:t>are</w:t>
      </w:r>
      <w:r w:rsidRPr="00BE7A4F">
        <w:rPr>
          <w:highlight w:val="lightGray"/>
        </w:rPr>
        <w:t xml:space="preserve"> prohibited from using any corporate logo as an acknowledgement of support. </w:t>
      </w:r>
      <w:r w:rsidR="00143AB7" w:rsidRPr="00BE7A4F">
        <w:rPr>
          <w:highlight w:val="lightGray"/>
        </w:rPr>
        <w:t xml:space="preserve"> </w:t>
      </w:r>
    </w:p>
    <w:p w14:paraId="47E17CB2" w14:textId="26888FE5" w:rsidR="00BE7A4F" w:rsidRDefault="00BE7A4F" w:rsidP="007128FF">
      <w:pPr>
        <w:spacing w:after="0" w:line="240" w:lineRule="auto"/>
        <w:rPr>
          <w:highlight w:val="lightGray"/>
        </w:rPr>
      </w:pPr>
      <w:r w:rsidRPr="00BE7A4F">
        <w:rPr>
          <w:highlight w:val="lightGray"/>
        </w:rPr>
        <w:t>Educational materials that are part of the CME activity cannot contain corporate logos of an ACCME defined commercial interest.</w:t>
      </w:r>
    </w:p>
    <w:p w14:paraId="4FF9B3FB" w14:textId="77777777" w:rsidR="005B5B5D" w:rsidRPr="00BE7A4F" w:rsidRDefault="005B5B5D" w:rsidP="007128FF">
      <w:pPr>
        <w:spacing w:after="0" w:line="240" w:lineRule="auto"/>
        <w:rPr>
          <w:highlight w:val="lightGray"/>
        </w:rPr>
      </w:pPr>
    </w:p>
    <w:p w14:paraId="1FEEB8C0" w14:textId="77777777" w:rsidR="008815DD" w:rsidRPr="00BE7A4F" w:rsidRDefault="008815DD" w:rsidP="002F1E5A">
      <w:pPr>
        <w:pStyle w:val="ListParagraph"/>
        <w:spacing w:after="0" w:line="240" w:lineRule="auto"/>
        <w:rPr>
          <w:highlight w:val="lightGray"/>
        </w:rPr>
      </w:pPr>
    </w:p>
    <w:p w14:paraId="4AF8DE8A" w14:textId="77777777" w:rsidR="005B5B5D" w:rsidRDefault="005B5B5D" w:rsidP="007A0164">
      <w:pPr>
        <w:pBdr>
          <w:bottom w:val="single" w:sz="12" w:space="1" w:color="auto"/>
        </w:pBdr>
        <w:spacing w:after="0" w:line="240" w:lineRule="auto"/>
      </w:pPr>
    </w:p>
    <w:p w14:paraId="03CD941A" w14:textId="77777777" w:rsidR="00A31ACC" w:rsidRDefault="00A31ACC" w:rsidP="007A0164">
      <w:pPr>
        <w:spacing w:after="0" w:line="240" w:lineRule="auto"/>
      </w:pP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4E28AB26" w14:textId="651873DD" w:rsidR="00EF1FEE" w:rsidRDefault="00EF1FEE" w:rsidP="007A0164">
      <w:pPr>
        <w:pBdr>
          <w:bottom w:val="single" w:sz="12" w:space="1" w:color="auto"/>
        </w:pBdr>
        <w:spacing w:after="0" w:line="240" w:lineRule="auto"/>
      </w:pPr>
      <w:r w:rsidRPr="002B3B0C">
        <w:t>There is no fee for this activity and preregistration is not required; however, space is limited.</w:t>
      </w:r>
      <w:r>
        <w:t xml:space="preserve"> </w:t>
      </w:r>
      <w:r w:rsidR="007459A1">
        <w:t>Refreshments</w:t>
      </w:r>
      <w:r>
        <w:t xml:space="preserve"> will be served.</w:t>
      </w:r>
    </w:p>
    <w:p w14:paraId="112C4FC6" w14:textId="77777777" w:rsidR="00352724" w:rsidRDefault="00352724" w:rsidP="007A0164">
      <w:pPr>
        <w:pBdr>
          <w:bottom w:val="single" w:sz="12" w:space="1" w:color="auto"/>
        </w:pBdr>
        <w:spacing w:after="0" w:line="240" w:lineRule="auto"/>
      </w:pPr>
    </w:p>
    <w:p w14:paraId="489A4606" w14:textId="77777777" w:rsidR="004A6934" w:rsidRDefault="004A6934" w:rsidP="007A0164">
      <w:pPr>
        <w:spacing w:after="0" w:line="240" w:lineRule="auto"/>
      </w:pPr>
    </w:p>
    <w:p w14:paraId="617D1E82" w14:textId="77777777" w:rsidR="00BA44FF" w:rsidRPr="003F64AF" w:rsidRDefault="00BA44FF" w:rsidP="00BB5C7A">
      <w:pPr>
        <w:pStyle w:val="ListParagraph"/>
        <w:numPr>
          <w:ilvl w:val="0"/>
          <w:numId w:val="7"/>
        </w:numPr>
        <w:spacing w:after="0" w:line="240" w:lineRule="auto"/>
        <w:rPr>
          <w:b/>
        </w:rPr>
      </w:pPr>
      <w:r w:rsidRPr="003F64AF">
        <w:rPr>
          <w:b/>
          <w:highlight w:val="cyan"/>
        </w:rPr>
        <w:t>[Disclosure</w:t>
      </w:r>
      <w:r w:rsidR="00A26DF5">
        <w:rPr>
          <w:b/>
          <w:highlight w:val="cyan"/>
        </w:rPr>
        <w:t>s</w:t>
      </w:r>
      <w:r w:rsidR="00DE2992">
        <w:rPr>
          <w:b/>
          <w:highlight w:val="cyan"/>
        </w:rPr>
        <w:t>---can be in much smaller font if necessary</w:t>
      </w:r>
      <w:r w:rsidRPr="003F64AF">
        <w:rPr>
          <w:b/>
          <w:highlight w:val="cyan"/>
        </w:rPr>
        <w:t>]</w:t>
      </w:r>
    </w:p>
    <w:p w14:paraId="6BFD0BE2" w14:textId="77777777" w:rsidR="00352724" w:rsidRDefault="00352724" w:rsidP="00BB5C7A">
      <w:pPr>
        <w:spacing w:after="0" w:line="240" w:lineRule="auto"/>
        <w:rPr>
          <w:b/>
          <w:u w:val="single"/>
        </w:rPr>
      </w:pPr>
    </w:p>
    <w:p w14:paraId="397BE0E7" w14:textId="77777777" w:rsidR="00285C5C" w:rsidRDefault="00285C5C" w:rsidP="00BB5C7A">
      <w:pPr>
        <w:spacing w:after="0" w:line="240" w:lineRule="auto"/>
        <w:rPr>
          <w:b/>
          <w:u w:val="single"/>
        </w:rPr>
      </w:pPr>
      <w:r>
        <w:rPr>
          <w:b/>
          <w:u w:val="single"/>
        </w:rPr>
        <w:t>No CME</w:t>
      </w:r>
    </w:p>
    <w:p w14:paraId="606FCFF6" w14:textId="77777777" w:rsidR="006A2125" w:rsidRPr="006A2125" w:rsidRDefault="006A2125" w:rsidP="00BB5C7A">
      <w:pPr>
        <w:spacing w:after="0" w:line="240" w:lineRule="auto"/>
        <w:rPr>
          <w:rFonts w:eastAsia="Times New Roman" w:cs="Arial"/>
          <w:b/>
        </w:rPr>
      </w:pPr>
      <w:r>
        <w:rPr>
          <w:rFonts w:eastAsia="Times New Roman" w:cs="Arial"/>
          <w:b/>
        </w:rPr>
        <w:t>Flyer</w:t>
      </w:r>
    </w:p>
    <w:p w14:paraId="3C8A0C99" w14:textId="7FCA1200" w:rsidR="007565B6" w:rsidRDefault="007565B6" w:rsidP="00BB5C7A">
      <w:pPr>
        <w:spacing w:after="0" w:line="240" w:lineRule="auto"/>
        <w:rPr>
          <w:rFonts w:eastAsia="Times New Roman" w:cs="Arial"/>
        </w:rPr>
      </w:pPr>
      <w:r>
        <w:rPr>
          <w:rFonts w:eastAsia="Times New Roman" w:cs="Arial"/>
        </w:rPr>
        <w:t xml:space="preserve">Disclosure of </w:t>
      </w:r>
      <w:r w:rsidR="0075239A">
        <w:rPr>
          <w:rFonts w:eastAsia="Times New Roman" w:cs="Arial"/>
        </w:rPr>
        <w:t>Relevant Financial Relationships</w:t>
      </w:r>
    </w:p>
    <w:p w14:paraId="17122991" w14:textId="423F0960" w:rsidR="00285C5C" w:rsidRDefault="00285C5C" w:rsidP="00BB5C7A">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sidR="0020510A">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2ED16D4E" w14:textId="77777777" w:rsidR="00A26DF5" w:rsidRDefault="00A26DF5" w:rsidP="00BB5C7A">
      <w:pPr>
        <w:spacing w:after="0" w:line="240" w:lineRule="auto"/>
        <w:rPr>
          <w:rFonts w:eastAsia="Times New Roman" w:cs="Arial"/>
        </w:rPr>
      </w:pPr>
    </w:p>
    <w:p w14:paraId="335B03B5" w14:textId="1C30D536" w:rsidR="007565B6" w:rsidRPr="0053113C" w:rsidRDefault="007565B6" w:rsidP="00BB5C7A">
      <w:pPr>
        <w:spacing w:after="0" w:line="240" w:lineRule="auto"/>
        <w:rPr>
          <w:sz w:val="18"/>
        </w:rPr>
      </w:pPr>
      <w:r w:rsidRPr="0053113C">
        <w:rPr>
          <w:sz w:val="18"/>
        </w:rPr>
        <w:t xml:space="preserve">Disclosure </w:t>
      </w:r>
      <w:r w:rsidR="00215049">
        <w:rPr>
          <w:sz w:val="18"/>
        </w:rPr>
        <w:t>Regarding Unlabeled</w:t>
      </w:r>
      <w:r w:rsidRPr="0053113C">
        <w:rPr>
          <w:sz w:val="18"/>
        </w:rPr>
        <w:t xml:space="preserve"> Use</w:t>
      </w:r>
    </w:p>
    <w:p w14:paraId="45A9FD56" w14:textId="77777777" w:rsidR="00A26DF5" w:rsidRPr="0053113C" w:rsidRDefault="00A26DF5" w:rsidP="00BB5C7A">
      <w:pPr>
        <w:spacing w:after="0" w:line="240" w:lineRule="auto"/>
        <w:rPr>
          <w:sz w:val="18"/>
        </w:rPr>
      </w:pPr>
      <w:r w:rsidRPr="0053113C">
        <w:rPr>
          <w:sz w:val="18"/>
        </w:rPr>
        <w:lastRenderedPageBreak/>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568AA21" w14:textId="77777777" w:rsidR="00A26DF5" w:rsidRPr="0053113C" w:rsidRDefault="00A26DF5" w:rsidP="00BB5C7A">
      <w:pPr>
        <w:spacing w:after="0" w:line="240" w:lineRule="auto"/>
        <w:rPr>
          <w:sz w:val="18"/>
        </w:rPr>
      </w:pPr>
    </w:p>
    <w:p w14:paraId="3B537E51" w14:textId="77777777" w:rsidR="007565B6" w:rsidRPr="0053113C" w:rsidRDefault="007565B6" w:rsidP="00BB5C7A">
      <w:pPr>
        <w:spacing w:after="0" w:line="240" w:lineRule="auto"/>
        <w:rPr>
          <w:sz w:val="18"/>
        </w:rPr>
      </w:pPr>
      <w:r w:rsidRPr="0053113C">
        <w:rPr>
          <w:sz w:val="18"/>
        </w:rPr>
        <w:t>Disclaimer</w:t>
      </w:r>
    </w:p>
    <w:p w14:paraId="0D21CA76" w14:textId="77777777" w:rsidR="00A26DF5" w:rsidRPr="0053113C" w:rsidRDefault="00A26DF5" w:rsidP="00BB5C7A">
      <w:pPr>
        <w:spacing w:after="0" w:line="240" w:lineRule="auto"/>
        <w:rPr>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6460CCF5" w14:textId="77777777" w:rsidR="006A2125" w:rsidRDefault="006A2125" w:rsidP="00BB5C7A">
      <w:pPr>
        <w:spacing w:after="0" w:line="240" w:lineRule="auto"/>
      </w:pPr>
    </w:p>
    <w:p w14:paraId="70A3C6C4" w14:textId="77777777" w:rsidR="006A2125" w:rsidRPr="006A2125" w:rsidRDefault="006A2125" w:rsidP="00BB5C7A">
      <w:pPr>
        <w:spacing w:after="0" w:line="240" w:lineRule="auto"/>
        <w:rPr>
          <w:rFonts w:eastAsia="Times New Roman" w:cs="Arial"/>
          <w:b/>
        </w:rPr>
      </w:pPr>
      <w:r>
        <w:rPr>
          <w:rFonts w:eastAsia="Times New Roman" w:cs="Arial"/>
          <w:b/>
        </w:rPr>
        <w:t>Summary Book</w:t>
      </w:r>
    </w:p>
    <w:p w14:paraId="560D3F65" w14:textId="0E3F023E" w:rsidR="006A2125" w:rsidRDefault="006A2125" w:rsidP="00BB5C7A">
      <w:pPr>
        <w:spacing w:after="0" w:line="240" w:lineRule="auto"/>
        <w:rPr>
          <w:rFonts w:eastAsia="Times New Roman" w:cs="Arial"/>
        </w:rPr>
      </w:pPr>
      <w:r>
        <w:rPr>
          <w:rFonts w:eastAsia="Times New Roman" w:cs="Arial"/>
        </w:rPr>
        <w:t xml:space="preserve">Disclosure of </w:t>
      </w:r>
      <w:r w:rsidR="00BF20C5">
        <w:rPr>
          <w:rFonts w:eastAsia="Times New Roman" w:cs="Arial"/>
        </w:rPr>
        <w:t xml:space="preserve">Relevant </w:t>
      </w:r>
      <w:r w:rsidR="00215049">
        <w:rPr>
          <w:rFonts w:eastAsia="Times New Roman" w:cs="Arial"/>
        </w:rPr>
        <w:t>Financial Relationships</w:t>
      </w:r>
    </w:p>
    <w:p w14:paraId="5545D8A3" w14:textId="42E73D5A" w:rsidR="006A2125" w:rsidRDefault="006A2125" w:rsidP="00BB5C7A">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7394C1F9" w14:textId="77777777" w:rsidR="006A2125" w:rsidRDefault="006A2125" w:rsidP="00BB5C7A">
      <w:pPr>
        <w:spacing w:after="0" w:line="240" w:lineRule="auto"/>
        <w:rPr>
          <w:rFonts w:eastAsia="Times New Roman" w:cs="Arial"/>
        </w:rPr>
      </w:pPr>
    </w:p>
    <w:p w14:paraId="2CE268B7" w14:textId="77777777" w:rsidR="006A2125" w:rsidRPr="006A2125" w:rsidRDefault="006A2125" w:rsidP="00BB5C7A">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 spouses/life partners have with commercial interest related to the content of this activity:</w:t>
      </w:r>
    </w:p>
    <w:p w14:paraId="04D806AE" w14:textId="77777777" w:rsidR="006A2125" w:rsidRDefault="006A2125" w:rsidP="00BB5C7A">
      <w:pPr>
        <w:spacing w:after="0" w:line="240" w:lineRule="auto"/>
        <w:rPr>
          <w:rFonts w:eastAsia="Times New Roman" w:cs="Arial"/>
        </w:rPr>
      </w:pPr>
    </w:p>
    <w:p w14:paraId="4FB3A970" w14:textId="480E13F1" w:rsidR="00C4015C" w:rsidRPr="006A2125" w:rsidRDefault="00C4015C" w:rsidP="00C4015C">
      <w:pPr>
        <w:spacing w:after="0" w:line="240" w:lineRule="auto"/>
        <w:rPr>
          <w:rFonts w:eastAsia="Times New Roman" w:cs="Arial"/>
        </w:rPr>
      </w:pPr>
      <w:proofErr w:type="spellStart"/>
      <w:r w:rsidRPr="006A2125">
        <w:rPr>
          <w:rFonts w:eastAsia="Times New Roman" w:cs="Arial"/>
        </w:rPr>
        <w:t>Dr</w:t>
      </w:r>
      <w:proofErr w:type="spellEnd"/>
      <w:r w:rsidRPr="006A2125">
        <w:rPr>
          <w:rFonts w:eastAsia="Times New Roman" w:cs="Arial"/>
        </w:rPr>
        <w:t xml:space="preserve"> </w:t>
      </w:r>
      <w:proofErr w:type="spellStart"/>
      <w:r w:rsidR="00740B24" w:rsidRPr="00740B24">
        <w:rPr>
          <w:rFonts w:eastAsia="Times New Roman" w:cs="Arial"/>
        </w:rPr>
        <w:t>Baiocchi</w:t>
      </w:r>
      <w:proofErr w:type="spellEnd"/>
      <w:r>
        <w:rPr>
          <w:rFonts w:eastAsia="Times New Roman" w:cs="Arial"/>
        </w:rPr>
        <w:t xml:space="preserve"> </w:t>
      </w:r>
      <w:r w:rsidRPr="006A2125">
        <w:rPr>
          <w:rFonts w:eastAsia="Times New Roman" w:cs="Arial"/>
        </w:rPr>
        <w:t xml:space="preserve">has disclosed </w:t>
      </w:r>
      <w:r>
        <w:rPr>
          <w:rFonts w:eastAsia="Times New Roman" w:cs="Arial"/>
        </w:rPr>
        <w:t xml:space="preserve">that he has ……………………. </w:t>
      </w:r>
      <w:r w:rsidRPr="006A2125">
        <w:rPr>
          <w:rFonts w:eastAsia="Times New Roman" w:cs="Arial"/>
        </w:rPr>
        <w:t>He has agreed to disclose any unlabeled/unapproved uses of drugs or products referenced in h</w:t>
      </w:r>
      <w:r>
        <w:rPr>
          <w:rFonts w:eastAsia="Times New Roman" w:cs="Arial"/>
        </w:rPr>
        <w:t>is</w:t>
      </w:r>
      <w:r w:rsidRPr="006A2125">
        <w:rPr>
          <w:rFonts w:eastAsia="Times New Roman" w:cs="Arial"/>
        </w:rPr>
        <w:t xml:space="preserve"> presentation.</w:t>
      </w:r>
    </w:p>
    <w:p w14:paraId="54E5ECDF" w14:textId="77777777" w:rsidR="00740B24" w:rsidRDefault="00740B24" w:rsidP="00C4015C">
      <w:pPr>
        <w:spacing w:after="0" w:line="240" w:lineRule="auto"/>
        <w:rPr>
          <w:rFonts w:eastAsia="Times New Roman" w:cs="Arial"/>
        </w:rPr>
      </w:pPr>
    </w:p>
    <w:p w14:paraId="5728051E" w14:textId="77777777" w:rsidR="00C4015C" w:rsidRPr="006A2125" w:rsidRDefault="00C4015C" w:rsidP="00C4015C">
      <w:pPr>
        <w:spacing w:after="0" w:line="240" w:lineRule="auto"/>
        <w:rPr>
          <w:rFonts w:eastAsia="Times New Roman" w:cs="Arial"/>
        </w:rPr>
      </w:pPr>
      <w:proofErr w:type="spellStart"/>
      <w:r w:rsidRPr="006A2125">
        <w:rPr>
          <w:rFonts w:eastAsia="Times New Roman" w:cs="Arial"/>
        </w:rPr>
        <w:t>Dr</w:t>
      </w:r>
      <w:proofErr w:type="spellEnd"/>
      <w:r w:rsidRPr="006A2125">
        <w:rPr>
          <w:rFonts w:eastAsia="Times New Roman" w:cs="Arial"/>
        </w:rPr>
        <w:t xml:space="preserve"> </w:t>
      </w:r>
      <w:proofErr w:type="spellStart"/>
      <w:r>
        <w:rPr>
          <w:rFonts w:eastAsia="Times New Roman" w:cs="Arial"/>
        </w:rPr>
        <w:t>Illidge</w:t>
      </w:r>
      <w:proofErr w:type="spellEnd"/>
      <w:r>
        <w:rPr>
          <w:rFonts w:eastAsia="Times New Roman" w:cs="Arial"/>
        </w:rPr>
        <w:t xml:space="preserve"> </w:t>
      </w:r>
      <w:r w:rsidRPr="006A2125">
        <w:rPr>
          <w:rFonts w:eastAsia="Times New Roman" w:cs="Arial"/>
        </w:rPr>
        <w:t xml:space="preserve">has disclosed </w:t>
      </w:r>
      <w:r>
        <w:rPr>
          <w:rFonts w:eastAsia="Times New Roman" w:cs="Arial"/>
        </w:rPr>
        <w:t xml:space="preserve">that he has ……………………. </w:t>
      </w:r>
      <w:r w:rsidRPr="006A2125">
        <w:rPr>
          <w:rFonts w:eastAsia="Times New Roman" w:cs="Arial"/>
        </w:rPr>
        <w:t>He has agreed to disclose any unlabeled/unapproved uses of drugs or products referenced in h</w:t>
      </w:r>
      <w:r>
        <w:rPr>
          <w:rFonts w:eastAsia="Times New Roman" w:cs="Arial"/>
        </w:rPr>
        <w:t>is</w:t>
      </w:r>
      <w:r w:rsidRPr="006A2125">
        <w:rPr>
          <w:rFonts w:eastAsia="Times New Roman" w:cs="Arial"/>
        </w:rPr>
        <w:t xml:space="preserve"> presentation.</w:t>
      </w:r>
    </w:p>
    <w:p w14:paraId="77962C22" w14:textId="77777777" w:rsidR="00C4015C" w:rsidRDefault="00C4015C" w:rsidP="00BB5C7A">
      <w:pPr>
        <w:spacing w:after="0" w:line="240" w:lineRule="auto"/>
        <w:rPr>
          <w:rFonts w:eastAsia="Times New Roman" w:cs="Arial"/>
        </w:rPr>
      </w:pPr>
    </w:p>
    <w:p w14:paraId="28988895" w14:textId="4E390D3B" w:rsidR="00C4015C" w:rsidRPr="006A2125" w:rsidRDefault="00C4015C" w:rsidP="00C4015C">
      <w:pPr>
        <w:spacing w:after="0" w:line="240" w:lineRule="auto"/>
        <w:rPr>
          <w:rFonts w:eastAsia="Times New Roman" w:cs="Arial"/>
        </w:rPr>
      </w:pPr>
      <w:proofErr w:type="spellStart"/>
      <w:r w:rsidRPr="006A2125">
        <w:rPr>
          <w:rFonts w:eastAsia="Times New Roman" w:cs="Arial"/>
        </w:rPr>
        <w:t>Dr</w:t>
      </w:r>
      <w:proofErr w:type="spellEnd"/>
      <w:r w:rsidRPr="006A2125">
        <w:rPr>
          <w:rFonts w:eastAsia="Times New Roman" w:cs="Arial"/>
        </w:rPr>
        <w:t xml:space="preserve"> </w:t>
      </w:r>
      <w:proofErr w:type="spellStart"/>
      <w:r>
        <w:rPr>
          <w:rFonts w:eastAsia="Times New Roman" w:cs="Arial"/>
        </w:rPr>
        <w:t>Piris</w:t>
      </w:r>
      <w:proofErr w:type="spellEnd"/>
      <w:r>
        <w:rPr>
          <w:rFonts w:eastAsia="Times New Roman" w:cs="Arial"/>
        </w:rPr>
        <w:t xml:space="preserve"> </w:t>
      </w:r>
      <w:r w:rsidRPr="006A2125">
        <w:rPr>
          <w:rFonts w:eastAsia="Times New Roman" w:cs="Arial"/>
        </w:rPr>
        <w:t xml:space="preserve">has disclosed </w:t>
      </w:r>
      <w:r>
        <w:rPr>
          <w:rFonts w:eastAsia="Times New Roman" w:cs="Arial"/>
        </w:rPr>
        <w:t xml:space="preserve">that he has received consulting fees and fees for non-CME services from Takeda. </w:t>
      </w:r>
      <w:r w:rsidRPr="006A2125">
        <w:rPr>
          <w:rFonts w:eastAsia="Times New Roman" w:cs="Arial"/>
        </w:rPr>
        <w:t>He has agreed to disclose any unlabeled/unapproved uses of drugs or products referenced in h</w:t>
      </w:r>
      <w:r>
        <w:rPr>
          <w:rFonts w:eastAsia="Times New Roman" w:cs="Arial"/>
        </w:rPr>
        <w:t>is</w:t>
      </w:r>
      <w:r w:rsidRPr="006A2125">
        <w:rPr>
          <w:rFonts w:eastAsia="Times New Roman" w:cs="Arial"/>
        </w:rPr>
        <w:t xml:space="preserve"> presentation.</w:t>
      </w:r>
    </w:p>
    <w:p w14:paraId="5BCB7D73" w14:textId="77777777" w:rsidR="00C4015C" w:rsidRDefault="00C4015C" w:rsidP="00BB5C7A">
      <w:pPr>
        <w:spacing w:after="0" w:line="240" w:lineRule="auto"/>
        <w:rPr>
          <w:rFonts w:eastAsia="Times New Roman" w:cs="Arial"/>
        </w:rPr>
      </w:pPr>
    </w:p>
    <w:p w14:paraId="5EA595EE" w14:textId="7CBDBF31" w:rsidR="00740B24" w:rsidRDefault="00740B24" w:rsidP="00BB5C7A">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w:t>
      </w:r>
      <w:proofErr w:type="spellStart"/>
      <w:r w:rsidRPr="00740B24">
        <w:rPr>
          <w:rFonts w:eastAsia="Times New Roman" w:cs="Arial"/>
        </w:rPr>
        <w:t>Younes</w:t>
      </w:r>
      <w:proofErr w:type="spellEnd"/>
      <w:r w:rsidRPr="00740B24">
        <w:rPr>
          <w:rFonts w:eastAsia="Times New Roman" w:cs="Arial"/>
        </w:rPr>
        <w:t xml:space="preserve"> has disclosed that he has ……………………. He has agreed to disclose any unlabeled/unapproved uses of drugs or products referenced in his presentation.</w:t>
      </w:r>
    </w:p>
    <w:p w14:paraId="1175AFA5" w14:textId="77777777" w:rsidR="00740B24" w:rsidRPr="006A2125" w:rsidRDefault="00740B24" w:rsidP="00BB5C7A">
      <w:pPr>
        <w:spacing w:after="0" w:line="240" w:lineRule="auto"/>
        <w:rPr>
          <w:rFonts w:eastAsia="Times New Roman" w:cs="Arial"/>
        </w:rPr>
      </w:pPr>
    </w:p>
    <w:p w14:paraId="2ABD7E07" w14:textId="77777777" w:rsidR="00BB5C7A" w:rsidRDefault="006A2125" w:rsidP="00BB5C7A">
      <w:pPr>
        <w:spacing w:after="0" w:line="240" w:lineRule="auto"/>
        <w:rPr>
          <w:rFonts w:eastAsia="Times New Roman" w:cs="Arial"/>
        </w:rPr>
      </w:pPr>
      <w:r w:rsidRPr="006A2125">
        <w:rPr>
          <w:rFonts w:eastAsia="Times New Roman" w:cs="Arial"/>
        </w:rPr>
        <w:t>The employees of prIME Oncology have disclosed:</w:t>
      </w:r>
      <w:r w:rsidR="0069073F">
        <w:rPr>
          <w:rFonts w:eastAsia="Times New Roman" w:cs="Arial"/>
        </w:rPr>
        <w:t xml:space="preserve"> </w:t>
      </w:r>
    </w:p>
    <w:p w14:paraId="7916FAE2" w14:textId="7253B748" w:rsidR="000138C9" w:rsidRPr="00BB5C7A" w:rsidRDefault="00352724" w:rsidP="00BB5C7A">
      <w:pPr>
        <w:pStyle w:val="ListParagraph"/>
        <w:numPr>
          <w:ilvl w:val="0"/>
          <w:numId w:val="22"/>
        </w:numPr>
        <w:spacing w:after="0" w:line="240" w:lineRule="auto"/>
        <w:rPr>
          <w:rFonts w:eastAsia="Times New Roman" w:cs="Arial"/>
        </w:rPr>
      </w:pPr>
      <w:r w:rsidRPr="00BB5C7A">
        <w:rPr>
          <w:rFonts w:eastAsia="Times New Roman" w:cs="Arial"/>
        </w:rPr>
        <w:t>Janice Galleshaw, MD</w:t>
      </w:r>
      <w:r w:rsidR="000138C9" w:rsidRPr="00BB5C7A">
        <w:rPr>
          <w:rFonts w:eastAsia="Times New Roman" w:cs="Arial"/>
        </w:rPr>
        <w:t xml:space="preserve"> (medical director content reviewer/planner) – no relevant financial relationships </w:t>
      </w:r>
    </w:p>
    <w:p w14:paraId="01A39B2E" w14:textId="7919DE54" w:rsidR="000138C9" w:rsidRPr="00FE0ED7" w:rsidRDefault="00352724" w:rsidP="00BB5C7A">
      <w:pPr>
        <w:pStyle w:val="ListParagraph"/>
        <w:numPr>
          <w:ilvl w:val="0"/>
          <w:numId w:val="9"/>
        </w:numPr>
        <w:spacing w:after="0" w:line="240" w:lineRule="auto"/>
        <w:rPr>
          <w:rFonts w:eastAsia="Times New Roman" w:cs="Arial"/>
        </w:rPr>
      </w:pPr>
      <w:r>
        <w:rPr>
          <w:rFonts w:eastAsia="Times New Roman" w:cs="Arial"/>
        </w:rPr>
        <w:t>Briana Betz, PhD</w:t>
      </w:r>
      <w:r w:rsidR="000138C9" w:rsidRPr="00187B86">
        <w:rPr>
          <w:rFonts w:eastAsia="Times New Roman" w:cs="Arial"/>
        </w:rPr>
        <w:t xml:space="preserve"> (clinical</w:t>
      </w:r>
      <w:r w:rsidR="000138C9">
        <w:rPr>
          <w:rFonts w:eastAsia="Times New Roman" w:cs="Arial"/>
        </w:rPr>
        <w:t xml:space="preserve"> content reviewer/planner</w:t>
      </w:r>
      <w:r w:rsidR="000138C9" w:rsidRPr="00187B86">
        <w:rPr>
          <w:rFonts w:eastAsia="Times New Roman" w:cs="Arial"/>
        </w:rPr>
        <w:t xml:space="preserve">) – no relevant financial relationships </w:t>
      </w:r>
    </w:p>
    <w:p w14:paraId="7C84D68D" w14:textId="7FA3EFA4" w:rsidR="000138C9" w:rsidRPr="00187B86" w:rsidRDefault="00740B24" w:rsidP="00BB5C7A">
      <w:pPr>
        <w:pStyle w:val="ListParagraph"/>
        <w:numPr>
          <w:ilvl w:val="0"/>
          <w:numId w:val="9"/>
        </w:numPr>
        <w:spacing w:after="0" w:line="240" w:lineRule="auto"/>
        <w:rPr>
          <w:rFonts w:eastAsia="Times New Roman" w:cs="Arial"/>
        </w:rPr>
      </w:pPr>
      <w:r>
        <w:rPr>
          <w:rFonts w:eastAsia="Times New Roman" w:cs="Arial"/>
        </w:rPr>
        <w:t>Christi Gray</w:t>
      </w:r>
      <w:r w:rsidR="00B3236D" w:rsidRPr="00187B86">
        <w:rPr>
          <w:rFonts w:eastAsia="Times New Roman" w:cs="Arial"/>
        </w:rPr>
        <w:t xml:space="preserve"> </w:t>
      </w:r>
      <w:r w:rsidR="000138C9" w:rsidRPr="00187B86">
        <w:rPr>
          <w:rFonts w:eastAsia="Times New Roman" w:cs="Arial"/>
        </w:rPr>
        <w:t>(editorial</w:t>
      </w:r>
      <w:r w:rsidR="000138C9">
        <w:rPr>
          <w:rFonts w:eastAsia="Times New Roman" w:cs="Arial"/>
        </w:rPr>
        <w:t xml:space="preserve"> content reviewer</w:t>
      </w:r>
      <w:r w:rsidR="000138C9" w:rsidRPr="00187B86">
        <w:rPr>
          <w:rFonts w:eastAsia="Times New Roman" w:cs="Arial"/>
        </w:rPr>
        <w:t xml:space="preserve">) – no relevant financial relationships </w:t>
      </w:r>
    </w:p>
    <w:p w14:paraId="6BAAA9E9" w14:textId="77777777" w:rsidR="0069073F" w:rsidRDefault="0069073F" w:rsidP="00BB5C7A">
      <w:pPr>
        <w:spacing w:after="0" w:line="240" w:lineRule="auto"/>
        <w:rPr>
          <w:rFonts w:eastAsia="Times New Roman" w:cs="Arial"/>
        </w:rPr>
      </w:pPr>
    </w:p>
    <w:p w14:paraId="4A3FBD01" w14:textId="305BBC23" w:rsidR="006A2125" w:rsidRPr="004261CA" w:rsidRDefault="006A2125" w:rsidP="00BB5C7A">
      <w:pPr>
        <w:spacing w:after="0" w:line="240" w:lineRule="auto"/>
        <w:rPr>
          <w:sz w:val="18"/>
        </w:rPr>
      </w:pPr>
      <w:r w:rsidRPr="004261CA">
        <w:rPr>
          <w:sz w:val="18"/>
        </w:rPr>
        <w:t xml:space="preserve">Disclosure </w:t>
      </w:r>
      <w:r w:rsidR="00215049">
        <w:rPr>
          <w:sz w:val="18"/>
        </w:rPr>
        <w:t>Regarding Unlabeled</w:t>
      </w:r>
      <w:r w:rsidRPr="004261CA">
        <w:rPr>
          <w:sz w:val="18"/>
        </w:rPr>
        <w:t xml:space="preserve"> Use</w:t>
      </w:r>
    </w:p>
    <w:p w14:paraId="0A429B92" w14:textId="77777777" w:rsidR="006A2125" w:rsidRPr="004261CA" w:rsidRDefault="006A2125" w:rsidP="00BB5C7A">
      <w:pPr>
        <w:spacing w:after="0" w:line="240" w:lineRule="auto"/>
        <w:rPr>
          <w:sz w:val="18"/>
        </w:rPr>
      </w:pPr>
      <w:r w:rsidRPr="004261CA">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3856D91A" w14:textId="77777777" w:rsidR="006A2125" w:rsidRPr="004261CA" w:rsidRDefault="006A2125" w:rsidP="00BB5C7A">
      <w:pPr>
        <w:spacing w:after="0" w:line="240" w:lineRule="auto"/>
        <w:rPr>
          <w:sz w:val="18"/>
        </w:rPr>
      </w:pPr>
    </w:p>
    <w:p w14:paraId="76D38299" w14:textId="77777777" w:rsidR="006A2125" w:rsidRPr="004261CA" w:rsidRDefault="006A2125" w:rsidP="00BB5C7A">
      <w:pPr>
        <w:spacing w:after="0" w:line="240" w:lineRule="auto"/>
        <w:rPr>
          <w:sz w:val="18"/>
        </w:rPr>
      </w:pPr>
      <w:r w:rsidRPr="004261CA">
        <w:rPr>
          <w:sz w:val="18"/>
        </w:rPr>
        <w:t>Disclaimer</w:t>
      </w:r>
    </w:p>
    <w:p w14:paraId="2B4624B7" w14:textId="77777777" w:rsidR="006A2125" w:rsidRPr="004261CA" w:rsidRDefault="006A2125" w:rsidP="00BB5C7A">
      <w:pPr>
        <w:spacing w:after="0" w:line="240" w:lineRule="auto"/>
        <w:rPr>
          <w:rFonts w:eastAsia="Times New Roman" w:cs="Arial"/>
          <w:sz w:val="18"/>
        </w:rPr>
      </w:pPr>
      <w:r w:rsidRPr="004261CA">
        <w:rPr>
          <w:sz w:val="18"/>
        </w:rPr>
        <w:t xml:space="preserve">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w:t>
      </w:r>
      <w:r w:rsidRPr="004261CA">
        <w:rPr>
          <w:sz w:val="18"/>
        </w:rPr>
        <w:lastRenderedPageBreak/>
        <w:t>should not be used by clinicians without evaluation of their patients’ conditions and possible contraindications or dangers in use, review of any applicable manufacturer’s product information, and comparison with recommendations of other authorities.</w:t>
      </w:r>
    </w:p>
    <w:p w14:paraId="3CFB4125" w14:textId="77777777" w:rsidR="006A2125" w:rsidRPr="0092421B" w:rsidRDefault="006A2125"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09A005FF" w14:textId="77777777" w:rsidR="00AC6372" w:rsidRDefault="00AC6372" w:rsidP="00AC6372">
      <w:pPr>
        <w:spacing w:after="0" w:line="240" w:lineRule="auto"/>
        <w:rPr>
          <w:b/>
        </w:rPr>
      </w:pPr>
    </w:p>
    <w:p w14:paraId="5B12CB12" w14:textId="7033C5BC" w:rsidR="00AC6372" w:rsidRPr="003F64AF" w:rsidRDefault="00AC6372" w:rsidP="00352724">
      <w:pPr>
        <w:pStyle w:val="ListParagraph"/>
        <w:numPr>
          <w:ilvl w:val="0"/>
          <w:numId w:val="7"/>
        </w:numPr>
        <w:spacing w:after="0" w:line="240" w:lineRule="auto"/>
        <w:rPr>
          <w:b/>
        </w:rPr>
      </w:pPr>
      <w:r w:rsidRPr="003F64AF">
        <w:rPr>
          <w:b/>
        </w:rPr>
        <w:t>[Welcome</w:t>
      </w:r>
      <w:r w:rsidR="0053113C">
        <w:rPr>
          <w:b/>
        </w:rPr>
        <w:t>/Chair</w:t>
      </w:r>
      <w:r w:rsidRPr="003F64AF">
        <w:rPr>
          <w:b/>
        </w:rPr>
        <w:t xml:space="preserve"> Letter]</w:t>
      </w:r>
      <w:r>
        <w:rPr>
          <w:b/>
        </w:rPr>
        <w:t xml:space="preserve"> used for invitation and/or email blast</w:t>
      </w:r>
    </w:p>
    <w:p w14:paraId="5F822A98" w14:textId="77777777" w:rsidR="004D7A60" w:rsidRDefault="004D7A60" w:rsidP="00352724">
      <w:pPr>
        <w:spacing w:after="0" w:line="240" w:lineRule="auto"/>
      </w:pPr>
    </w:p>
    <w:p w14:paraId="2E48F1D3" w14:textId="77777777" w:rsidR="00352724" w:rsidRDefault="00352724" w:rsidP="00352724">
      <w:pPr>
        <w:spacing w:after="0" w:line="240" w:lineRule="auto"/>
      </w:pPr>
      <w:r>
        <w:t>Welcome Letter</w:t>
      </w:r>
    </w:p>
    <w:p w14:paraId="3F71F2AF" w14:textId="77777777" w:rsidR="00352724" w:rsidRDefault="00352724" w:rsidP="00352724">
      <w:pPr>
        <w:spacing w:after="0" w:line="240" w:lineRule="auto"/>
      </w:pPr>
    </w:p>
    <w:p w14:paraId="117804E9" w14:textId="77777777" w:rsidR="00352724" w:rsidRDefault="00352724" w:rsidP="00352724">
      <w:pPr>
        <w:spacing w:after="0" w:line="240" w:lineRule="auto"/>
      </w:pPr>
      <w:r>
        <w:t>Dear Colleagues,</w:t>
      </w:r>
    </w:p>
    <w:p w14:paraId="4461103F" w14:textId="77777777" w:rsidR="00352724" w:rsidRDefault="00352724" w:rsidP="00352724">
      <w:pPr>
        <w:spacing w:after="0" w:line="240" w:lineRule="auto"/>
      </w:pPr>
    </w:p>
    <w:p w14:paraId="5AB9242A" w14:textId="4BF02DB8" w:rsidR="00352724" w:rsidRDefault="00352724" w:rsidP="00352724">
      <w:pPr>
        <w:spacing w:after="0" w:line="240" w:lineRule="auto"/>
      </w:pPr>
      <w:r>
        <w:t xml:space="preserve">Welcome to </w:t>
      </w:r>
      <w:r w:rsidR="00740B24">
        <w:t>Cartagena</w:t>
      </w:r>
      <w:r>
        <w:t xml:space="preserve"> and the </w:t>
      </w:r>
      <w:r w:rsidR="00BB5C7A">
        <w:t xml:space="preserve">2015 Highlights of ASH® in </w:t>
      </w:r>
      <w:r w:rsidR="00740B24">
        <w:t>Latin America</w:t>
      </w:r>
      <w:ins w:id="16" w:author="Christi Gray" w:date="2015-01-16T12:28:00Z">
        <w:r w:rsidR="002D5BCF">
          <w:t>.</w:t>
        </w:r>
      </w:ins>
    </w:p>
    <w:p w14:paraId="0BAD52F3" w14:textId="77777777" w:rsidR="00352724" w:rsidRDefault="00352724" w:rsidP="00352724">
      <w:pPr>
        <w:spacing w:after="0" w:line="240" w:lineRule="auto"/>
      </w:pPr>
    </w:p>
    <w:p w14:paraId="17898AC9" w14:textId="12588A7E" w:rsidR="00352724" w:rsidRDefault="00352724" w:rsidP="00352724">
      <w:pPr>
        <w:spacing w:after="0" w:line="240" w:lineRule="auto"/>
      </w:pPr>
      <w:r>
        <w:t xml:space="preserve">We are very pleased that you have chosen to attend this prIME Oncology satellite symposium, </w:t>
      </w:r>
      <w:r w:rsidRPr="00352724">
        <w:rPr>
          <w:i/>
        </w:rPr>
        <w:t>Examining Targeted Therapy in Hodgkin and Non-Hodgkin Lymphoma: A Case-Based Discussion</w:t>
      </w:r>
      <w:r>
        <w:t xml:space="preserve">. Through this educational activity, we aim to provide you with clinically relevant information on </w:t>
      </w:r>
      <w:r w:rsidR="00DB46F0">
        <w:t>Hodgkin lymphoma and anaplastic large cell l</w:t>
      </w:r>
      <w:r w:rsidR="00176D2C">
        <w:t xml:space="preserve">ymphoma </w:t>
      </w:r>
      <w:r>
        <w:t>that you can incorporate into your practice. We hope you find the unique format of our symposium informative and engaging.</w:t>
      </w:r>
    </w:p>
    <w:p w14:paraId="69C5CA81" w14:textId="77777777" w:rsidR="002D5BCF" w:rsidRDefault="002D5BCF" w:rsidP="00352724">
      <w:pPr>
        <w:spacing w:after="0" w:line="240" w:lineRule="auto"/>
      </w:pPr>
    </w:p>
    <w:p w14:paraId="1C7657E0" w14:textId="63F6A2AF" w:rsidR="00352724" w:rsidRDefault="00352724" w:rsidP="00352724">
      <w:pPr>
        <w:spacing w:after="0" w:line="240" w:lineRule="auto"/>
      </w:pPr>
      <w:r>
        <w:t>We appreciate your attendance and welcome your active participation.</w:t>
      </w:r>
    </w:p>
    <w:p w14:paraId="0315E0FB" w14:textId="77777777" w:rsidR="00352724" w:rsidRDefault="00352724" w:rsidP="00352724">
      <w:pPr>
        <w:spacing w:after="0" w:line="240" w:lineRule="auto"/>
      </w:pPr>
    </w:p>
    <w:p w14:paraId="3B1C5B92" w14:textId="77777777" w:rsidR="00740B24" w:rsidRPr="00210F19" w:rsidRDefault="00740B24" w:rsidP="00740B24">
      <w:pPr>
        <w:pStyle w:val="Heading4"/>
        <w:spacing w:before="0" w:beforeAutospacing="0" w:after="0" w:afterAutospacing="0"/>
        <w:rPr>
          <w:rFonts w:ascii="Calibri" w:eastAsia="Times New Roman" w:hAnsi="Calibri" w:cs="Arial"/>
          <w:b w:val="0"/>
          <w:color w:val="000000"/>
          <w:sz w:val="22"/>
          <w:szCs w:val="22"/>
        </w:rPr>
      </w:pPr>
      <w:proofErr w:type="spellStart"/>
      <w:r w:rsidRPr="00210F19">
        <w:rPr>
          <w:rFonts w:ascii="Calibri" w:eastAsia="Times New Roman" w:hAnsi="Calibri" w:cs="Arial"/>
          <w:b w:val="0"/>
          <w:color w:val="000000"/>
          <w:sz w:val="22"/>
          <w:szCs w:val="22"/>
        </w:rPr>
        <w:t>Otavio</w:t>
      </w:r>
      <w:proofErr w:type="spellEnd"/>
      <w:r w:rsidRPr="00210F19">
        <w:rPr>
          <w:rFonts w:ascii="Calibri" w:eastAsia="Times New Roman" w:hAnsi="Calibri" w:cs="Arial"/>
          <w:b w:val="0"/>
          <w:color w:val="000000"/>
          <w:sz w:val="22"/>
          <w:szCs w:val="22"/>
        </w:rPr>
        <w:t xml:space="preserve"> C.G. </w:t>
      </w:r>
      <w:proofErr w:type="spellStart"/>
      <w:r w:rsidRPr="00210F19">
        <w:rPr>
          <w:rFonts w:ascii="Calibri" w:eastAsia="Times New Roman" w:hAnsi="Calibri" w:cs="Arial"/>
          <w:b w:val="0"/>
          <w:color w:val="000000"/>
          <w:sz w:val="22"/>
          <w:szCs w:val="22"/>
        </w:rPr>
        <w:t>Baiocchi</w:t>
      </w:r>
      <w:proofErr w:type="spellEnd"/>
      <w:r w:rsidRPr="00210F19">
        <w:rPr>
          <w:rFonts w:ascii="Calibri" w:eastAsia="Times New Roman" w:hAnsi="Calibri" w:cs="Arial"/>
          <w:b w:val="0"/>
          <w:color w:val="000000"/>
          <w:sz w:val="22"/>
          <w:szCs w:val="22"/>
        </w:rPr>
        <w:t>, MD, PhD</w:t>
      </w:r>
    </w:p>
    <w:p w14:paraId="49F1B7F8" w14:textId="77777777" w:rsidR="00740B24" w:rsidRDefault="00740B24" w:rsidP="00740B24">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Federal University of São Paulo</w:t>
      </w:r>
    </w:p>
    <w:p w14:paraId="592B8D51" w14:textId="77777777" w:rsidR="00740B24" w:rsidRPr="00210F19" w:rsidRDefault="00740B24" w:rsidP="00740B24">
      <w:pPr>
        <w:pStyle w:val="NormalWeb"/>
        <w:spacing w:before="0" w:beforeAutospacing="0" w:after="0" w:afterAutospacing="0"/>
        <w:rPr>
          <w:rFonts w:asciiTheme="minorHAnsi" w:hAnsiTheme="minorHAnsi" w:cs="Arial"/>
          <w:color w:val="000000"/>
          <w:sz w:val="22"/>
          <w:szCs w:val="22"/>
        </w:rPr>
      </w:pPr>
      <w:r w:rsidRPr="00210F19">
        <w:rPr>
          <w:rFonts w:asciiTheme="minorHAnsi" w:hAnsiTheme="minorHAnsi" w:cs="Arial"/>
          <w:color w:val="000000"/>
          <w:sz w:val="22"/>
          <w:szCs w:val="22"/>
        </w:rPr>
        <w:t>São Paulo, Brazil</w:t>
      </w:r>
    </w:p>
    <w:p w14:paraId="09F696DD" w14:textId="77777777" w:rsidR="004D7A60" w:rsidRDefault="004D7A60" w:rsidP="004D7A60">
      <w:pPr>
        <w:pStyle w:val="ListParagraph"/>
        <w:spacing w:after="0" w:line="240" w:lineRule="auto"/>
        <w:rPr>
          <w:b/>
        </w:rPr>
      </w:pPr>
    </w:p>
    <w:p w14:paraId="1BF4F892" w14:textId="2A2117AF" w:rsidR="004D7A60" w:rsidRPr="003F64AF" w:rsidRDefault="004D7A60" w:rsidP="004D7A60">
      <w:pPr>
        <w:pStyle w:val="ListParagraph"/>
        <w:numPr>
          <w:ilvl w:val="0"/>
          <w:numId w:val="7"/>
        </w:numPr>
        <w:spacing w:after="0" w:line="240" w:lineRule="auto"/>
        <w:rPr>
          <w:b/>
        </w:rPr>
      </w:pPr>
      <w:r w:rsidRPr="003F64AF">
        <w:rPr>
          <w:b/>
        </w:rPr>
        <w:t>[</w:t>
      </w:r>
      <w:r>
        <w:rPr>
          <w:b/>
        </w:rPr>
        <w:t>Back Page Copy</w:t>
      </w:r>
      <w:r w:rsidRPr="003F64AF">
        <w:rPr>
          <w:b/>
        </w:rPr>
        <w:t>]</w:t>
      </w:r>
      <w:r>
        <w:rPr>
          <w:b/>
        </w:rPr>
        <w:t xml:space="preserve"> used for invitation and/or summary books</w:t>
      </w:r>
    </w:p>
    <w:p w14:paraId="5CC2A799" w14:textId="77777777" w:rsidR="00BB5C7A" w:rsidRDefault="00BB5C7A" w:rsidP="00BE0192">
      <w:pPr>
        <w:pBdr>
          <w:bottom w:val="single" w:sz="12" w:space="1" w:color="auto"/>
        </w:pBdr>
        <w:spacing w:after="0" w:line="240" w:lineRule="auto"/>
      </w:pPr>
    </w:p>
    <w:p w14:paraId="65D92E9F" w14:textId="77777777" w:rsidR="00BE0192" w:rsidRDefault="00BE0192" w:rsidP="00BB5C7A">
      <w:pPr>
        <w:spacing w:after="0" w:line="240" w:lineRule="auto"/>
      </w:pPr>
      <w:r>
        <w:t>EU Office</w:t>
      </w:r>
    </w:p>
    <w:p w14:paraId="57DE7595" w14:textId="77777777" w:rsidR="00BE0192" w:rsidRDefault="00BE0192" w:rsidP="00BB5C7A">
      <w:pPr>
        <w:spacing w:after="0" w:line="240" w:lineRule="auto"/>
      </w:pPr>
      <w:proofErr w:type="gramStart"/>
      <w:r>
        <w:t>prIME</w:t>
      </w:r>
      <w:proofErr w:type="gramEnd"/>
      <w:r>
        <w:t xml:space="preserve"> Oncology</w:t>
      </w:r>
    </w:p>
    <w:p w14:paraId="13B767EC" w14:textId="5275436C" w:rsidR="00844244" w:rsidRDefault="00844244" w:rsidP="00BB5C7A">
      <w:pPr>
        <w:spacing w:after="0" w:line="240" w:lineRule="auto"/>
      </w:pPr>
      <w:proofErr w:type="spellStart"/>
      <w:r w:rsidRPr="00844244">
        <w:t>Schenkkade</w:t>
      </w:r>
      <w:proofErr w:type="spellEnd"/>
      <w:r w:rsidRPr="00844244">
        <w:t xml:space="preserve"> 50</w:t>
      </w:r>
      <w:r w:rsidR="007B3532">
        <w:t>, Suite 16</w:t>
      </w:r>
    </w:p>
    <w:p w14:paraId="36E2B88C" w14:textId="0EA688F6" w:rsidR="00BE0192" w:rsidRDefault="00267A30" w:rsidP="00BB5C7A">
      <w:pPr>
        <w:spacing w:after="0" w:line="240" w:lineRule="auto"/>
      </w:pPr>
      <w:r>
        <w:rPr>
          <w:color w:val="000000"/>
        </w:rPr>
        <w:t>2595 AR </w:t>
      </w:r>
      <w:proofErr w:type="gramStart"/>
      <w:r w:rsidR="00844244">
        <w:rPr>
          <w:color w:val="000000"/>
        </w:rPr>
        <w:t>The</w:t>
      </w:r>
      <w:proofErr w:type="gramEnd"/>
      <w:r w:rsidR="00844244">
        <w:rPr>
          <w:color w:val="000000"/>
        </w:rPr>
        <w:t xml:space="preserve"> Hague</w:t>
      </w:r>
    </w:p>
    <w:p w14:paraId="32CEAE46" w14:textId="77777777" w:rsidR="00BE0192" w:rsidRDefault="00BE0192" w:rsidP="00BB5C7A">
      <w:pPr>
        <w:spacing w:after="0" w:line="240" w:lineRule="auto"/>
      </w:pPr>
      <w:proofErr w:type="gramStart"/>
      <w:r>
        <w:t>the</w:t>
      </w:r>
      <w:proofErr w:type="gramEnd"/>
      <w:r>
        <w:t xml:space="preserve"> Netherlands</w:t>
      </w:r>
    </w:p>
    <w:p w14:paraId="33EDFC1F" w14:textId="77777777" w:rsidR="00BE0192" w:rsidRDefault="00BE0192" w:rsidP="00BB5C7A">
      <w:pPr>
        <w:spacing w:after="0" w:line="240" w:lineRule="auto"/>
      </w:pPr>
      <w:proofErr w:type="spellStart"/>
      <w:proofErr w:type="gramStart"/>
      <w:r>
        <w:t>tel</w:t>
      </w:r>
      <w:proofErr w:type="spellEnd"/>
      <w:proofErr w:type="gramEnd"/>
      <w:r>
        <w:t xml:space="preserve"> + 31.70.3067.190</w:t>
      </w:r>
    </w:p>
    <w:p w14:paraId="059CFC96" w14:textId="77777777" w:rsidR="00BE0192" w:rsidRDefault="00BE0192" w:rsidP="00BB5C7A">
      <w:pPr>
        <w:spacing w:after="0" w:line="240" w:lineRule="auto"/>
      </w:pPr>
    </w:p>
    <w:p w14:paraId="5BBA9512" w14:textId="4BEE075B" w:rsidR="006F4251" w:rsidRDefault="006F4251" w:rsidP="00BB5C7A">
      <w:pPr>
        <w:spacing w:after="0" w:line="240" w:lineRule="auto"/>
      </w:pPr>
      <w:r>
        <w:t>US Office</w:t>
      </w:r>
    </w:p>
    <w:p w14:paraId="1FF5C86E" w14:textId="77777777" w:rsidR="006F4251" w:rsidRDefault="006F4251" w:rsidP="00BB5C7A">
      <w:pPr>
        <w:spacing w:after="0" w:line="240" w:lineRule="auto"/>
      </w:pPr>
      <w:proofErr w:type="gramStart"/>
      <w:r>
        <w:t>prIME</w:t>
      </w:r>
      <w:proofErr w:type="gramEnd"/>
      <w:r>
        <w:t xml:space="preserve"> Oncology</w:t>
      </w:r>
    </w:p>
    <w:p w14:paraId="3316E539" w14:textId="77777777" w:rsidR="006F4251" w:rsidRDefault="006F4251" w:rsidP="00BB5C7A">
      <w:pPr>
        <w:spacing w:after="0" w:line="240" w:lineRule="auto"/>
      </w:pPr>
      <w:r>
        <w:t>Two Concourse Pkwy, Suite 270</w:t>
      </w:r>
    </w:p>
    <w:p w14:paraId="10649D91" w14:textId="77777777" w:rsidR="006F4251" w:rsidRDefault="006F4251" w:rsidP="00BB5C7A">
      <w:pPr>
        <w:spacing w:after="0" w:line="240" w:lineRule="auto"/>
      </w:pPr>
      <w:r>
        <w:t>Atlanta, Georgia 30328</w:t>
      </w:r>
    </w:p>
    <w:p w14:paraId="7EFD7FB1" w14:textId="77777777" w:rsidR="006F4251" w:rsidRDefault="006F4251" w:rsidP="00BB5C7A">
      <w:pPr>
        <w:spacing w:after="0" w:line="240" w:lineRule="auto"/>
      </w:pPr>
      <w:r>
        <w:t>United States</w:t>
      </w:r>
    </w:p>
    <w:p w14:paraId="5E189618" w14:textId="77777777" w:rsidR="006F4251" w:rsidRDefault="006F4251" w:rsidP="00BB5C7A">
      <w:pPr>
        <w:spacing w:after="0" w:line="240" w:lineRule="auto"/>
      </w:pPr>
      <w:proofErr w:type="spellStart"/>
      <w:proofErr w:type="gramStart"/>
      <w:r>
        <w:t>tel</w:t>
      </w:r>
      <w:proofErr w:type="spellEnd"/>
      <w:proofErr w:type="gramEnd"/>
      <w:r>
        <w:t xml:space="preserve"> + 1.678.892.1340</w:t>
      </w:r>
    </w:p>
    <w:p w14:paraId="70430D07" w14:textId="77777777" w:rsidR="006F4251" w:rsidRDefault="006F4251" w:rsidP="00BB5C7A">
      <w:pPr>
        <w:spacing w:after="0" w:line="240" w:lineRule="auto"/>
      </w:pPr>
      <w:r>
        <w:t>www.prIMEoncology.org</w:t>
      </w:r>
    </w:p>
    <w:p w14:paraId="1B041033" w14:textId="77777777" w:rsidR="006F4251" w:rsidRDefault="006F4251" w:rsidP="00BB5C7A">
      <w:pPr>
        <w:spacing w:after="0" w:line="240" w:lineRule="auto"/>
      </w:pPr>
    </w:p>
    <w:p w14:paraId="05EE2F80" w14:textId="77777777" w:rsidR="006F4251" w:rsidRDefault="006F4251" w:rsidP="00BB5C7A">
      <w:pPr>
        <w:spacing w:after="0" w:line="240" w:lineRule="auto"/>
      </w:pPr>
    </w:p>
    <w:p w14:paraId="623B3EBA" w14:textId="77777777" w:rsidR="006F4251" w:rsidRDefault="006F4251" w:rsidP="00BB5C7A">
      <w:pPr>
        <w:spacing w:after="0" w:line="240" w:lineRule="auto"/>
      </w:pPr>
      <w:r>
        <w:t>About prIME Oncology</w:t>
      </w:r>
    </w:p>
    <w:p w14:paraId="723ED148" w14:textId="4F1719B1" w:rsidR="004D7A60" w:rsidRDefault="006F4251" w:rsidP="00BB5C7A">
      <w:pPr>
        <w:spacing w:after="0" w:line="240" w:lineRule="auto"/>
      </w:pPr>
      <w:proofErr w:type="gramStart"/>
      <w:r>
        <w:t>prIME</w:t>
      </w:r>
      <w:proofErr w:type="gramEnd"/>
      <w:r>
        <w:t xml:space="preserv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With the ultimate goal of improving patient outcomes, prIME Oncology provides evidence</w:t>
      </w:r>
      <w:r w:rsidR="0069073F">
        <w:t>-based</w:t>
      </w:r>
      <w:r>
        <w:t>, state-of-the-art educational activities that assist oncology clinicians in making</w:t>
      </w:r>
      <w:r w:rsidR="0069073F">
        <w:t xml:space="preserve"> </w:t>
      </w:r>
      <w:r>
        <w:t>up-to-date and appropriate treatment decisions.</w:t>
      </w:r>
    </w:p>
    <w:p w14:paraId="444172AB" w14:textId="77777777" w:rsidR="0069073F" w:rsidRDefault="0069073F" w:rsidP="00BB5C7A">
      <w:pPr>
        <w:spacing w:after="0" w:line="240" w:lineRule="auto"/>
      </w:pPr>
    </w:p>
    <w:p w14:paraId="237D73C0" w14:textId="250CC751" w:rsidR="0069073F" w:rsidRDefault="00352724" w:rsidP="00BB5C7A">
      <w:pPr>
        <w:spacing w:after="0" w:line="240" w:lineRule="auto"/>
      </w:pPr>
      <w:r>
        <w:t>©2015 prIME Oncology</w:t>
      </w:r>
    </w:p>
    <w:p w14:paraId="6CF59973" w14:textId="5B6A9546" w:rsidR="00352724" w:rsidRDefault="00740B24" w:rsidP="00BB5C7A">
      <w:pPr>
        <w:spacing w:after="0" w:line="240" w:lineRule="auto"/>
      </w:pPr>
      <w:r>
        <w:t>PI5LSS017</w:t>
      </w:r>
    </w:p>
    <w:p w14:paraId="1DD8DC05" w14:textId="77777777" w:rsidR="0069073F" w:rsidRDefault="0069073F" w:rsidP="006F4251">
      <w:pPr>
        <w:pBdr>
          <w:bottom w:val="single" w:sz="12" w:space="1" w:color="auto"/>
        </w:pBdr>
        <w:spacing w:after="0" w:line="240" w:lineRule="auto"/>
      </w:pPr>
    </w:p>
    <w:p w14:paraId="17E6FA5B" w14:textId="77777777" w:rsidR="00AC6372" w:rsidRDefault="00AC6372" w:rsidP="00AC6372">
      <w:pPr>
        <w:spacing w:after="0" w:line="240" w:lineRule="auto"/>
      </w:pPr>
    </w:p>
    <w:p w14:paraId="131F4682" w14:textId="77777777" w:rsidR="00FB47F3" w:rsidRDefault="00FB47F3" w:rsidP="00285C5C">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285C5C">
      <w:pPr>
        <w:pBdr>
          <w:bottom w:val="single" w:sz="12" w:space="1" w:color="auto"/>
        </w:pBdr>
        <w:spacing w:after="0" w:line="240" w:lineRule="auto"/>
      </w:pPr>
      <w:r w:rsidRPr="00717044">
        <w:rPr>
          <w:u w:val="single"/>
        </w:rPr>
        <w:t xml:space="preserve">Insert </w:t>
      </w:r>
      <w:r w:rsidR="002A3E42" w:rsidRPr="00717044">
        <w:rPr>
          <w:u w:val="single"/>
        </w:rPr>
        <w:t>URL here</w:t>
      </w:r>
      <w:r w:rsidR="002A3E42">
        <w:t>.</w:t>
      </w:r>
    </w:p>
    <w:p w14:paraId="099C5F63" w14:textId="70127B03" w:rsidR="004A7029" w:rsidRDefault="007459A1" w:rsidP="00285C5C">
      <w:pPr>
        <w:pBdr>
          <w:bottom w:val="single" w:sz="12" w:space="1" w:color="auto"/>
        </w:pBdr>
        <w:spacing w:after="0" w:line="240" w:lineRule="auto"/>
      </w:pPr>
      <w:r w:rsidRPr="007459A1">
        <w:t>www.prIMEoncology.org/Lymphoma_</w:t>
      </w:r>
      <w:r>
        <w:t>Cartagena2015</w:t>
      </w:r>
    </w:p>
    <w:p w14:paraId="6C1DFE58" w14:textId="77777777" w:rsidR="00352724" w:rsidRDefault="00352724" w:rsidP="00285C5C">
      <w:pPr>
        <w:pBdr>
          <w:bottom w:val="single" w:sz="12" w:space="1" w:color="auto"/>
        </w:pBdr>
        <w:spacing w:after="0" w:line="240" w:lineRule="auto"/>
      </w:pPr>
    </w:p>
    <w:p w14:paraId="04C10171" w14:textId="64B602B4" w:rsidR="00352724" w:rsidRDefault="00352724" w:rsidP="00352724">
      <w:pPr>
        <w:pBdr>
          <w:bottom w:val="single" w:sz="12" w:space="1" w:color="auto"/>
        </w:pBdr>
        <w:spacing w:after="0" w:line="240" w:lineRule="auto"/>
      </w:pPr>
      <w:r>
        <w:t xml:space="preserve">Program Book: </w:t>
      </w:r>
      <w:r w:rsidR="007459A1" w:rsidRPr="007459A1">
        <w:t>www.prIMEoncology.org/Lymphoma_Cartagena2015</w:t>
      </w:r>
      <w:r w:rsidR="007459A1">
        <w:t>_webcast</w:t>
      </w:r>
    </w:p>
    <w:p w14:paraId="484BDB09" w14:textId="342EDC2A" w:rsidR="00352724" w:rsidRDefault="00352724" w:rsidP="00352724">
      <w:pPr>
        <w:pBdr>
          <w:bottom w:val="single" w:sz="12" w:space="1" w:color="auto"/>
        </w:pBdr>
        <w:spacing w:after="0" w:line="240" w:lineRule="auto"/>
      </w:pPr>
    </w:p>
    <w:p w14:paraId="364320BE" w14:textId="77777777" w:rsidR="00352724" w:rsidRDefault="00352724"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51178624" w:rsidR="00A87A60" w:rsidRDefault="003F4E0C" w:rsidP="00A87A60">
      <w:pPr>
        <w:pBdr>
          <w:bottom w:val="single" w:sz="12" w:space="1" w:color="auto"/>
        </w:pBdr>
        <w:spacing w:after="0" w:line="240" w:lineRule="auto"/>
      </w:pPr>
      <w:r>
        <w:t xml:space="preserve">Lymphoma | </w:t>
      </w:r>
      <w:r w:rsidR="007459A1">
        <w:t>Cartagena</w:t>
      </w:r>
    </w:p>
    <w:p w14:paraId="772E138A" w14:textId="77777777" w:rsidR="00A87A60" w:rsidRDefault="00A87A60" w:rsidP="00285C5C">
      <w:pPr>
        <w:pBdr>
          <w:bottom w:val="single" w:sz="12" w:space="1" w:color="auto"/>
        </w:pBdr>
        <w:spacing w:after="0" w:line="240" w:lineRule="auto"/>
      </w:pPr>
    </w:p>
    <w:p w14:paraId="7008F1FD" w14:textId="2D2ACE08" w:rsidR="002B36FF" w:rsidRDefault="00717044" w:rsidP="00285C5C">
      <w:pPr>
        <w:pBdr>
          <w:bottom w:val="single" w:sz="12" w:space="1" w:color="auto"/>
        </w:pBdr>
        <w:spacing w:after="0" w:line="240" w:lineRule="auto"/>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r w:rsidR="003F4E0C">
        <w:t xml:space="preserve"> </w:t>
      </w:r>
      <w:r w:rsidR="00C9709A">
        <w:t xml:space="preserve">HL </w:t>
      </w:r>
      <w:r w:rsidR="003F4E0C">
        <w:t xml:space="preserve">of ASH </w:t>
      </w:r>
      <w:r w:rsidR="007459A1">
        <w:t>LATAM</w:t>
      </w:r>
      <w:r w:rsidR="00C9709A">
        <w:t xml:space="preserve"> </w:t>
      </w:r>
      <w:proofErr w:type="spellStart"/>
      <w:r w:rsidR="00C9709A">
        <w:t>Symp</w:t>
      </w:r>
      <w:proofErr w:type="spellEnd"/>
    </w:p>
    <w:p w14:paraId="31197B5A" w14:textId="77777777" w:rsidR="00717044" w:rsidRDefault="00717044" w:rsidP="00285C5C">
      <w:pPr>
        <w:pBdr>
          <w:bottom w:val="single" w:sz="12" w:space="1" w:color="auto"/>
        </w:pBdr>
        <w:spacing w:after="0" w:line="240" w:lineRule="auto"/>
      </w:pPr>
    </w:p>
    <w:p w14:paraId="0A235E53" w14:textId="77777777" w:rsidR="00A87A60" w:rsidRDefault="00A87A60" w:rsidP="00A87A60">
      <w:pPr>
        <w:pBdr>
          <w:bottom w:val="single" w:sz="12" w:space="1" w:color="auto"/>
        </w:pBdr>
        <w:spacing w:after="0" w:line="240" w:lineRule="auto"/>
      </w:pPr>
      <w:r>
        <w:t xml:space="preserve">Meta </w:t>
      </w:r>
      <w:proofErr w:type="gramStart"/>
      <w:r>
        <w:t>Description</w:t>
      </w:r>
      <w:proofErr w:type="gramEnd"/>
      <w:r>
        <w:br/>
      </w:r>
      <w:r>
        <w:rPr>
          <w:b/>
        </w:rPr>
        <w:t>(</w:t>
      </w:r>
      <w:r>
        <w:t>This should be roughly 150 characters in length. This is the short description that will appear beneath the activity title in search results, so it should be a compelling, keyword-rich description that will encourage the user to click)</w:t>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t>Key Words/Key Phrases</w:t>
      </w:r>
    </w:p>
    <w:p w14:paraId="13BB27ED" w14:textId="77777777" w:rsidR="007459A1" w:rsidRPr="007459A1" w:rsidRDefault="007459A1" w:rsidP="007459A1">
      <w:pPr>
        <w:pBdr>
          <w:bottom w:val="single" w:sz="12" w:space="1" w:color="auto"/>
        </w:pBdr>
        <w:spacing w:after="0" w:line="240" w:lineRule="auto"/>
        <w:rPr>
          <w:rFonts w:ascii="Calibri" w:eastAsia="Calibri" w:hAnsi="Calibri" w:cs="Times New Roman"/>
        </w:rPr>
      </w:pPr>
      <w:r w:rsidRPr="007459A1">
        <w:rPr>
          <w:rFonts w:ascii="Calibri" w:eastAsia="Calibri" w:hAnsi="Calibri" w:cs="Times New Roman"/>
        </w:rPr>
        <w:t xml:space="preserve">Lymphoma, Non-Hodgkin Lymphoma, Hodgkin </w:t>
      </w:r>
    </w:p>
    <w:p w14:paraId="7EB74565" w14:textId="77777777" w:rsidR="00717044" w:rsidRDefault="00717044" w:rsidP="00285C5C">
      <w:pPr>
        <w:pBdr>
          <w:bottom w:val="single" w:sz="12" w:space="1" w:color="auto"/>
        </w:pBdr>
        <w:spacing w:after="0" w:line="240" w:lineRule="auto"/>
      </w:pP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3C0CFB">
      <w:pPr>
        <w:pStyle w:val="ListParagraph"/>
        <w:numPr>
          <w:ilvl w:val="0"/>
          <w:numId w:val="7"/>
        </w:numPr>
        <w:spacing w:after="0" w:line="240" w:lineRule="auto"/>
        <w:rPr>
          <w:b/>
        </w:rPr>
      </w:pPr>
      <w:r w:rsidRPr="003F64AF">
        <w:rPr>
          <w:b/>
        </w:rPr>
        <w:t>[Subject Line for Email Blast]</w:t>
      </w:r>
    </w:p>
    <w:p w14:paraId="07408910" w14:textId="2D95EFE6" w:rsidR="00A87A60" w:rsidRDefault="003F4E0C" w:rsidP="003F4E0C">
      <w:pPr>
        <w:pStyle w:val="ListParagraph"/>
        <w:numPr>
          <w:ilvl w:val="0"/>
          <w:numId w:val="20"/>
        </w:numPr>
        <w:spacing w:after="0" w:line="240" w:lineRule="auto"/>
      </w:pPr>
      <w:r>
        <w:t xml:space="preserve">Join Us in </w:t>
      </w:r>
      <w:r w:rsidR="007459A1">
        <w:t>Cartagena</w:t>
      </w:r>
      <w:r>
        <w:t xml:space="preserve">: </w:t>
      </w:r>
      <w:r w:rsidRPr="003F4E0C">
        <w:t xml:space="preserve">Examining Targeted Therapy in </w:t>
      </w:r>
      <w:r w:rsidR="00C9709A">
        <w:t>HL</w:t>
      </w:r>
      <w:r w:rsidR="00176D2C" w:rsidRPr="003F4E0C">
        <w:t xml:space="preserve"> </w:t>
      </w:r>
      <w:r w:rsidRPr="003F4E0C">
        <w:t xml:space="preserve">and </w:t>
      </w:r>
      <w:r w:rsidR="00C9709A">
        <w:t>NHL</w:t>
      </w:r>
      <w:r w:rsidRPr="003F4E0C">
        <w:t>: A Case-Based Discussion</w:t>
      </w:r>
      <w:r>
        <w:t xml:space="preserve"> </w:t>
      </w:r>
    </w:p>
    <w:p w14:paraId="2C52CF7D" w14:textId="512DAD4C" w:rsidR="003F4E0C" w:rsidRPr="003F4E0C" w:rsidRDefault="003F4E0C" w:rsidP="003F4E0C">
      <w:pPr>
        <w:pStyle w:val="ListParagraph"/>
        <w:numPr>
          <w:ilvl w:val="0"/>
          <w:numId w:val="20"/>
        </w:numPr>
      </w:pPr>
      <w:r w:rsidRPr="003F4E0C">
        <w:t xml:space="preserve">Register Now for a </w:t>
      </w:r>
      <w:r w:rsidR="007F5292">
        <w:t>Symposium o</w:t>
      </w:r>
      <w:r w:rsidR="007F5292" w:rsidRPr="003F4E0C">
        <w:t xml:space="preserve">n </w:t>
      </w:r>
      <w:r>
        <w:t xml:space="preserve">Lymphoma </w:t>
      </w:r>
      <w:r w:rsidRPr="003F4E0C">
        <w:t>–</w:t>
      </w:r>
      <w:r>
        <w:t xml:space="preserve"> </w:t>
      </w:r>
      <w:r w:rsidR="007459A1">
        <w:t>April 23 in Cartagena</w:t>
      </w:r>
    </w:p>
    <w:p w14:paraId="74D745C7" w14:textId="77777777" w:rsidR="003F4E0C" w:rsidRDefault="003F4E0C" w:rsidP="003F4E0C">
      <w:pPr>
        <w:pStyle w:val="ListParagraph"/>
        <w:pBdr>
          <w:bottom w:val="single" w:sz="12" w:space="1" w:color="auto"/>
        </w:pBdr>
        <w:spacing w:after="0" w:line="240" w:lineRule="auto"/>
        <w:ind w:left="0"/>
      </w:pPr>
    </w:p>
    <w:p w14:paraId="3178F5BC" w14:textId="77777777" w:rsidR="00A31ACC" w:rsidRDefault="00A31ACC" w:rsidP="00285C5C">
      <w:pPr>
        <w:spacing w:after="0" w:line="240" w:lineRule="auto"/>
      </w:pPr>
    </w:p>
    <w:p w14:paraId="087808A3" w14:textId="77777777" w:rsidR="004A6934" w:rsidRDefault="004A6934" w:rsidP="00285C5C">
      <w:pPr>
        <w:spacing w:after="0" w:line="240" w:lineRule="auto"/>
        <w:rPr>
          <w:b/>
        </w:rPr>
      </w:pPr>
    </w:p>
    <w:p w14:paraId="7FF018CC" w14:textId="77777777" w:rsidR="00A31ACC" w:rsidRPr="003F64AF" w:rsidRDefault="00A31ACC" w:rsidP="003C0CFB">
      <w:pPr>
        <w:pStyle w:val="ListParagraph"/>
        <w:numPr>
          <w:ilvl w:val="0"/>
          <w:numId w:val="7"/>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proofErr w:type="spellStart"/>
      <w:r>
        <w:t>Providership</w:t>
      </w:r>
      <w:proofErr w:type="spellEnd"/>
      <w:r w:rsidR="00AC6372">
        <w:t xml:space="preserve"> (with logos)</w:t>
      </w:r>
    </w:p>
    <w:p w14:paraId="51FD9776" w14:textId="47068248" w:rsidR="00AC6372" w:rsidRDefault="00AC6372" w:rsidP="00AC6372">
      <w:pPr>
        <w:pBdr>
          <w:bottom w:val="single" w:sz="12" w:space="1" w:color="auto"/>
        </w:pBdr>
        <w:spacing w:after="0" w:line="240" w:lineRule="auto"/>
      </w:pPr>
      <w:r>
        <w:t>Support (</w:t>
      </w:r>
      <w:r w:rsidRPr="002F1E5A">
        <w:rPr>
          <w:highlight w:val="lightGray"/>
        </w:rPr>
        <w:t>with logos</w:t>
      </w:r>
      <w:r w:rsidR="00F95962" w:rsidRPr="002F1E5A">
        <w:rPr>
          <w:highlight w:val="lightGray"/>
        </w:rPr>
        <w:t>* - see Support</w:t>
      </w:r>
      <w:r w:rsidR="00BA6C74" w:rsidRPr="002F1E5A">
        <w:rPr>
          <w:highlight w:val="lightGray"/>
        </w:rPr>
        <w:t>,</w:t>
      </w:r>
      <w:r w:rsidR="00F95962" w:rsidRPr="002F1E5A">
        <w:rPr>
          <w:highlight w:val="lightGray"/>
        </w:rPr>
        <w:t xml:space="preserve"> Section #13 for restrictions</w:t>
      </w:r>
      <w:r>
        <w:t>)</w:t>
      </w:r>
    </w:p>
    <w:p w14:paraId="151AC30E" w14:textId="77777777" w:rsidR="003F4E0C" w:rsidRPr="00F3390F" w:rsidRDefault="003F4E0C" w:rsidP="00F3390F">
      <w:pPr>
        <w:pBdr>
          <w:bottom w:val="single" w:sz="12" w:space="1" w:color="auto"/>
        </w:pBdr>
        <w:spacing w:after="0" w:line="240" w:lineRule="auto"/>
      </w:pPr>
    </w:p>
    <w:p w14:paraId="24143B88" w14:textId="77777777" w:rsidR="004A6934" w:rsidRDefault="004A6934" w:rsidP="00285C5C">
      <w:pPr>
        <w:spacing w:after="0" w:line="240" w:lineRule="auto"/>
        <w:rPr>
          <w:b/>
        </w:rPr>
      </w:pPr>
    </w:p>
    <w:p w14:paraId="373CA766" w14:textId="4CAD4610" w:rsidR="00A31ACC" w:rsidRPr="003F64AF" w:rsidRDefault="00A31ACC" w:rsidP="00BB5C7A">
      <w:pPr>
        <w:pStyle w:val="ListParagraph"/>
        <w:numPr>
          <w:ilvl w:val="0"/>
          <w:numId w:val="7"/>
        </w:numPr>
        <w:spacing w:after="0" w:line="240" w:lineRule="auto"/>
        <w:rPr>
          <w:b/>
        </w:rPr>
      </w:pPr>
      <w:r w:rsidRPr="003F64AF">
        <w:rPr>
          <w:b/>
        </w:rPr>
        <w:t>[Registration Confirmation Copy]</w:t>
      </w:r>
    </w:p>
    <w:p w14:paraId="2CEEC979" w14:textId="77777777" w:rsidR="00A31ACC" w:rsidRDefault="00A31ACC" w:rsidP="00BB5C7A">
      <w:pPr>
        <w:spacing w:after="0" w:line="240" w:lineRule="auto"/>
      </w:pPr>
      <w:r>
        <w:t>Insert Registration Confirmation Email copy here.</w:t>
      </w:r>
    </w:p>
    <w:p w14:paraId="5FB4037E" w14:textId="77777777" w:rsidR="00734A18" w:rsidRDefault="00734A18" w:rsidP="00BB5C7A">
      <w:pPr>
        <w:spacing w:after="0" w:line="240" w:lineRule="auto"/>
      </w:pPr>
    </w:p>
    <w:p w14:paraId="3E881783" w14:textId="1267D1A2" w:rsidR="003F4E0C" w:rsidRPr="00F56A34" w:rsidRDefault="00734A18" w:rsidP="00BB5C7A">
      <w:pPr>
        <w:spacing w:after="0" w:line="240" w:lineRule="auto"/>
      </w:pPr>
      <w:r w:rsidRPr="00F56A34">
        <w:t xml:space="preserve">Thank you for registering for </w:t>
      </w:r>
      <w:r w:rsidR="003F4E0C" w:rsidRPr="003F4E0C">
        <w:rPr>
          <w:i/>
        </w:rPr>
        <w:t>Examining Targeted Therapy in Hodgkin and Non-Hodgkin Lymphoma: A Case-Based Discussion</w:t>
      </w:r>
      <w:r w:rsidR="003F4E0C">
        <w:rPr>
          <w:i/>
        </w:rPr>
        <w:t>,</w:t>
      </w:r>
      <w:r w:rsidR="003F4E0C">
        <w:t xml:space="preserve"> </w:t>
      </w:r>
      <w:r w:rsidR="003F4E0C" w:rsidRPr="003F4E0C">
        <w:t>a satellite symposium at the</w:t>
      </w:r>
      <w:r w:rsidR="003F4E0C">
        <w:t xml:space="preserve"> </w:t>
      </w:r>
      <w:r w:rsidR="00740B24">
        <w:t>2015 Highlights of ASH® in Latin America</w:t>
      </w:r>
      <w:r w:rsidR="003F4E0C">
        <w:t>.</w:t>
      </w:r>
    </w:p>
    <w:p w14:paraId="74DAAD1B" w14:textId="77777777" w:rsidR="00734A18" w:rsidRPr="00F56A34" w:rsidRDefault="00734A18" w:rsidP="00BB5C7A">
      <w:pPr>
        <w:spacing w:after="0" w:line="240" w:lineRule="auto"/>
      </w:pPr>
    </w:p>
    <w:p w14:paraId="15C7BA6C" w14:textId="77777777" w:rsidR="00740B24" w:rsidRDefault="00740B24" w:rsidP="00740B24">
      <w:pPr>
        <w:spacing w:after="0" w:line="240" w:lineRule="auto"/>
      </w:pPr>
      <w:r>
        <w:t>Thursday, April 23, 2015</w:t>
      </w:r>
    </w:p>
    <w:p w14:paraId="2A477683" w14:textId="7822C635" w:rsidR="00740B24" w:rsidRDefault="002D5BCF" w:rsidP="00740B24">
      <w:pPr>
        <w:spacing w:after="0" w:line="240" w:lineRule="auto"/>
      </w:pPr>
      <w:r>
        <w:t>4.15 PM–</w:t>
      </w:r>
      <w:r w:rsidR="00740B24">
        <w:t>4.30 PM REGISTRATION</w:t>
      </w:r>
    </w:p>
    <w:p w14:paraId="76DC89FE" w14:textId="47DF151B" w:rsidR="003F4E0C" w:rsidRPr="00F56A34" w:rsidRDefault="002D5BCF" w:rsidP="00740B24">
      <w:pPr>
        <w:spacing w:after="0" w:line="240" w:lineRule="auto"/>
      </w:pPr>
      <w:r>
        <w:t>4.30 PM–</w:t>
      </w:r>
      <w:r w:rsidR="00740B24">
        <w:t>6.00 PM PROGRAM</w:t>
      </w:r>
    </w:p>
    <w:p w14:paraId="3CB95287" w14:textId="77777777" w:rsidR="00734A18" w:rsidRDefault="00734A18" w:rsidP="00BB5C7A">
      <w:pPr>
        <w:spacing w:after="0" w:line="240" w:lineRule="auto"/>
      </w:pPr>
    </w:p>
    <w:p w14:paraId="52EA0681" w14:textId="54398EAA" w:rsidR="00740B24" w:rsidRDefault="00740B24" w:rsidP="00740B24">
      <w:pPr>
        <w:spacing w:after="0" w:line="240" w:lineRule="auto"/>
      </w:pPr>
      <w:r>
        <w:t xml:space="preserve">Hotel Las </w:t>
      </w:r>
      <w:proofErr w:type="spellStart"/>
      <w:r>
        <w:t>Américas</w:t>
      </w:r>
      <w:proofErr w:type="spellEnd"/>
      <w:r>
        <w:t xml:space="preserve"> Resort, Spa</w:t>
      </w:r>
      <w:r w:rsidR="002D5BCF">
        <w:t>,</w:t>
      </w:r>
      <w:r>
        <w:t xml:space="preserve"> and Convention Center</w:t>
      </w:r>
    </w:p>
    <w:p w14:paraId="77085881" w14:textId="77777777" w:rsidR="00740B24" w:rsidRDefault="00740B24" w:rsidP="00740B24">
      <w:pPr>
        <w:spacing w:after="0" w:line="240" w:lineRule="auto"/>
      </w:pPr>
      <w:proofErr w:type="spellStart"/>
      <w:r>
        <w:t>Anillo</w:t>
      </w:r>
      <w:proofErr w:type="spellEnd"/>
      <w:r>
        <w:t xml:space="preserve"> Vial, Sector Cielo Mar</w:t>
      </w:r>
    </w:p>
    <w:p w14:paraId="4E82EF40" w14:textId="16383E4F" w:rsidR="00740B24" w:rsidRPr="00F56A34" w:rsidRDefault="00740B24" w:rsidP="00740B24">
      <w:pPr>
        <w:spacing w:after="0" w:line="240" w:lineRule="auto"/>
      </w:pPr>
      <w:r>
        <w:t xml:space="preserve">Cartagena de </w:t>
      </w:r>
      <w:proofErr w:type="spellStart"/>
      <w:r>
        <w:t>Indias</w:t>
      </w:r>
      <w:proofErr w:type="spellEnd"/>
      <w:r>
        <w:t>, Colombia</w:t>
      </w:r>
    </w:p>
    <w:p w14:paraId="66E7B571" w14:textId="77777777" w:rsidR="00734A18" w:rsidRPr="003C0CFB" w:rsidRDefault="00734A18" w:rsidP="00BB5C7A">
      <w:pPr>
        <w:spacing w:after="0" w:line="240" w:lineRule="auto"/>
      </w:pPr>
    </w:p>
    <w:p w14:paraId="77F4DF55" w14:textId="77777777" w:rsidR="003F4E0C" w:rsidRDefault="003F4E0C" w:rsidP="00BB5C7A">
      <w:pPr>
        <w:spacing w:after="0" w:line="240" w:lineRule="auto"/>
      </w:pPr>
      <w:r>
        <w:t>Please do not hesitate to contact us should you require any further information.</w:t>
      </w:r>
    </w:p>
    <w:p w14:paraId="0828B572" w14:textId="77777777" w:rsidR="003F4E0C" w:rsidRDefault="003F4E0C" w:rsidP="00BB5C7A">
      <w:pPr>
        <w:spacing w:after="0" w:line="240" w:lineRule="auto"/>
      </w:pPr>
    </w:p>
    <w:p w14:paraId="1CC589BE" w14:textId="77777777" w:rsidR="003F4E0C" w:rsidRDefault="003F4E0C" w:rsidP="00BB5C7A">
      <w:pPr>
        <w:spacing w:after="0" w:line="240" w:lineRule="auto"/>
      </w:pPr>
      <w:r>
        <w:t>Kind regards,</w:t>
      </w:r>
    </w:p>
    <w:p w14:paraId="614201C2" w14:textId="77777777" w:rsidR="003F4E0C" w:rsidRDefault="003F4E0C" w:rsidP="00BB5C7A">
      <w:pPr>
        <w:spacing w:after="0" w:line="240" w:lineRule="auto"/>
      </w:pPr>
    </w:p>
    <w:p w14:paraId="3C4A511C" w14:textId="5D71278D" w:rsidR="003F4E0C" w:rsidRDefault="00035AAF" w:rsidP="00BB5C7A">
      <w:pPr>
        <w:spacing w:after="0" w:line="240" w:lineRule="auto"/>
      </w:pPr>
      <w:r>
        <w:t>Debbie Greiner</w:t>
      </w:r>
    </w:p>
    <w:p w14:paraId="0A166CA7" w14:textId="77777777" w:rsidR="003F4E0C" w:rsidRDefault="003F4E0C" w:rsidP="00BB5C7A">
      <w:pPr>
        <w:spacing w:after="0" w:line="240" w:lineRule="auto"/>
      </w:pPr>
      <w:proofErr w:type="gramStart"/>
      <w:r>
        <w:t>prIME</w:t>
      </w:r>
      <w:proofErr w:type="gramEnd"/>
      <w:r>
        <w:t xml:space="preserve"> Oncology</w:t>
      </w:r>
    </w:p>
    <w:p w14:paraId="1952EF1A" w14:textId="08C54CFE" w:rsidR="003F4E0C" w:rsidRDefault="00740B24" w:rsidP="00BB5C7A">
      <w:pPr>
        <w:spacing w:after="0" w:line="240" w:lineRule="auto"/>
      </w:pPr>
      <w:r>
        <w:t>678.892.1362</w:t>
      </w:r>
    </w:p>
    <w:p w14:paraId="32F8924B" w14:textId="3D42BCDA" w:rsidR="003F4E0C" w:rsidRPr="009E447D" w:rsidRDefault="003F4E0C" w:rsidP="00BB5C7A">
      <w:pPr>
        <w:spacing w:after="0" w:line="240" w:lineRule="auto"/>
        <w:rPr>
          <w:highlight w:val="yellow"/>
        </w:rPr>
      </w:pPr>
      <w:r>
        <w:t xml:space="preserve">Email: </w:t>
      </w:r>
      <w:hyperlink r:id="rId10" w:history="1">
        <w:r w:rsidR="00740B24" w:rsidRPr="004609C0">
          <w:rPr>
            <w:rStyle w:val="Hyperlink"/>
          </w:rPr>
          <w:t>Debbie.Greiner@prIMEoncology.org</w:t>
        </w:r>
      </w:hyperlink>
      <w:r>
        <w:t xml:space="preserve"> </w:t>
      </w:r>
    </w:p>
    <w:p w14:paraId="5581C441" w14:textId="77777777" w:rsidR="00734A18" w:rsidRPr="009E447D" w:rsidRDefault="00734A18" w:rsidP="00740B24">
      <w:pPr>
        <w:pBdr>
          <w:bottom w:val="single" w:sz="12" w:space="0" w:color="auto"/>
        </w:pBdr>
        <w:spacing w:after="0" w:line="240" w:lineRule="auto"/>
        <w:rPr>
          <w:highlight w:val="yellow"/>
        </w:rPr>
      </w:pP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29CF26DE" w14:textId="77777777" w:rsidR="00F56A34" w:rsidRDefault="00F56A34" w:rsidP="00F56A34">
      <w:pPr>
        <w:pBdr>
          <w:bottom w:val="single" w:sz="12" w:space="1" w:color="auto"/>
        </w:pBdr>
        <w:spacing w:after="0" w:line="240" w:lineRule="auto"/>
      </w:pPr>
    </w:p>
    <w:p w14:paraId="0B12DF4E" w14:textId="77777777" w:rsidR="00F56A34" w:rsidRPr="00F56A34" w:rsidRDefault="00F56A34" w:rsidP="00F56A34">
      <w:pPr>
        <w:pBdr>
          <w:bottom w:val="single" w:sz="12" w:space="1" w:color="auto"/>
        </w:pBdr>
        <w:spacing w:after="0" w:line="240" w:lineRule="auto"/>
      </w:pPr>
      <w:r w:rsidRPr="00F56A34">
        <w:t>You have cancelled the registration process. None of your information has been captured. To register, please return to the meeting home page.</w:t>
      </w:r>
    </w:p>
    <w:p w14:paraId="6E0D5FD7" w14:textId="77777777" w:rsidR="00F56A34" w:rsidRPr="00F56A34" w:rsidRDefault="00F56A34" w:rsidP="00F56A34">
      <w:pPr>
        <w:pBdr>
          <w:bottom w:val="single" w:sz="12" w:space="1" w:color="auto"/>
        </w:pBdr>
        <w:spacing w:after="0" w:line="240" w:lineRule="auto"/>
      </w:pPr>
    </w:p>
    <w:p w14:paraId="1222B744" w14:textId="7E83CA4B" w:rsidR="00F56A34" w:rsidRDefault="00F56A34" w:rsidP="00F56A34">
      <w:pPr>
        <w:pBdr>
          <w:bottom w:val="single" w:sz="12" w:space="1" w:color="auto"/>
        </w:pBdr>
        <w:spacing w:after="0" w:line="240" w:lineRule="auto"/>
      </w:pPr>
      <w:r w:rsidRPr="00F56A34">
        <w:t>If you experience difficulty registering, please contact the meeting organizer at info@pr</w:t>
      </w:r>
      <w:r w:rsidR="00687636">
        <w:t>IME</w:t>
      </w:r>
      <w:r w:rsidRPr="00F56A34">
        <w:t>oncology.org.</w:t>
      </w:r>
    </w:p>
    <w:p w14:paraId="58DD5E6E" w14:textId="77777777" w:rsidR="00734A18" w:rsidRPr="00F56A34" w:rsidRDefault="00734A18" w:rsidP="00734A18">
      <w:pPr>
        <w:pBdr>
          <w:bottom w:val="single" w:sz="12" w:space="1" w:color="auto"/>
        </w:pBdr>
        <w:spacing w:after="0" w:line="240" w:lineRule="auto"/>
      </w:pPr>
    </w:p>
    <w:p w14:paraId="3F7C7AAD" w14:textId="77777777" w:rsidR="00734A18" w:rsidRDefault="00734A18" w:rsidP="00285C5C">
      <w:pPr>
        <w:pBdr>
          <w:bottom w:val="single" w:sz="12" w:space="1" w:color="auto"/>
        </w:pBdr>
        <w:spacing w:after="0" w:line="240" w:lineRule="auto"/>
      </w:pPr>
    </w:p>
    <w:p w14:paraId="257B1B16" w14:textId="77777777" w:rsidR="00A31ACC" w:rsidRDefault="00A31ACC" w:rsidP="00285C5C">
      <w:pPr>
        <w:spacing w:after="0" w:line="240" w:lineRule="auto"/>
      </w:pPr>
    </w:p>
    <w:p w14:paraId="7ECAE578" w14:textId="77777777" w:rsidR="00A31ACC" w:rsidRPr="003F64AF" w:rsidRDefault="00A31ACC" w:rsidP="003C0CFB">
      <w:pPr>
        <w:pStyle w:val="ListParagraph"/>
        <w:numPr>
          <w:ilvl w:val="0"/>
          <w:numId w:val="7"/>
        </w:numPr>
        <w:spacing w:after="0" w:line="240" w:lineRule="auto"/>
        <w:rPr>
          <w:b/>
        </w:rPr>
      </w:pPr>
      <w:r w:rsidRPr="003F64AF">
        <w:rPr>
          <w:b/>
        </w:rPr>
        <w:t>[Other]</w:t>
      </w:r>
    </w:p>
    <w:p w14:paraId="48D21B90" w14:textId="77777777" w:rsidR="00A31ACC" w:rsidRDefault="00A31ACC" w:rsidP="00285C5C">
      <w:pPr>
        <w:spacing w:after="0" w:line="240" w:lineRule="auto"/>
      </w:pPr>
      <w:r>
        <w:lastRenderedPageBreak/>
        <w:t>Please add any additional copy needed but not listed above with a description of what it is and where it is needed.</w:t>
      </w:r>
    </w:p>
    <w:p w14:paraId="244575E6" w14:textId="77777777" w:rsidR="002C2D1B" w:rsidRDefault="002C2D1B" w:rsidP="002C2D1B">
      <w:pPr>
        <w:pBdr>
          <w:bottom w:val="single" w:sz="12" w:space="1" w:color="auto"/>
        </w:pBdr>
        <w:spacing w:after="0" w:line="240" w:lineRule="auto"/>
      </w:pPr>
    </w:p>
    <w:p w14:paraId="705564D9" w14:textId="7DB228E7" w:rsidR="007B3532" w:rsidRPr="00C243B4" w:rsidRDefault="00740B24" w:rsidP="00740B24">
      <w:pPr>
        <w:rPr>
          <w:b/>
        </w:rPr>
      </w:pPr>
      <w:r w:rsidRPr="00740B24">
        <w:rPr>
          <w:b/>
          <w:sz w:val="28"/>
          <w:szCs w:val="28"/>
        </w:rPr>
        <w:t>W</w:t>
      </w:r>
      <w:r w:rsidR="007B3532" w:rsidRPr="0026285A">
        <w:rPr>
          <w:b/>
          <w:sz w:val="28"/>
          <w:szCs w:val="28"/>
        </w:rPr>
        <w:t>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444C50">
        <w:trPr>
          <w:jc w:val="center"/>
        </w:trPr>
        <w:tc>
          <w:tcPr>
            <w:tcW w:w="2538" w:type="dxa"/>
          </w:tcPr>
          <w:p w14:paraId="170AD48B" w14:textId="77777777" w:rsidR="007B3532" w:rsidRPr="0026285A" w:rsidRDefault="007B3532" w:rsidP="00444C50">
            <w:pPr>
              <w:rPr>
                <w:b/>
              </w:rPr>
            </w:pPr>
            <w:r w:rsidRPr="0026285A">
              <w:rPr>
                <w:b/>
              </w:rPr>
              <w:t>Project Name (internal)</w:t>
            </w:r>
          </w:p>
        </w:tc>
        <w:tc>
          <w:tcPr>
            <w:tcW w:w="2250" w:type="dxa"/>
          </w:tcPr>
          <w:p w14:paraId="158887C7" w14:textId="77777777" w:rsidR="007B3532" w:rsidRPr="0026285A" w:rsidRDefault="007B3532" w:rsidP="00444C50"/>
        </w:tc>
        <w:tc>
          <w:tcPr>
            <w:tcW w:w="2610" w:type="dxa"/>
          </w:tcPr>
          <w:p w14:paraId="31CDA85F" w14:textId="77777777" w:rsidR="007B3532" w:rsidRPr="0026285A" w:rsidRDefault="007B3532" w:rsidP="00444C50">
            <w:pPr>
              <w:rPr>
                <w:b/>
              </w:rPr>
            </w:pPr>
            <w:r w:rsidRPr="0026285A">
              <w:rPr>
                <w:b/>
              </w:rPr>
              <w:t>Project Code</w:t>
            </w:r>
          </w:p>
        </w:tc>
        <w:tc>
          <w:tcPr>
            <w:tcW w:w="2178" w:type="dxa"/>
          </w:tcPr>
          <w:p w14:paraId="39C11E80" w14:textId="77777777" w:rsidR="007B3532" w:rsidRPr="0026285A" w:rsidRDefault="007B3532" w:rsidP="00444C50"/>
        </w:tc>
      </w:tr>
      <w:tr w:rsidR="007B3532" w:rsidRPr="0026285A" w14:paraId="2B439F58" w14:textId="77777777" w:rsidTr="00444C50">
        <w:trPr>
          <w:jc w:val="center"/>
        </w:trPr>
        <w:tc>
          <w:tcPr>
            <w:tcW w:w="2538" w:type="dxa"/>
          </w:tcPr>
          <w:p w14:paraId="0590A753" w14:textId="77777777" w:rsidR="007B3532" w:rsidRPr="0026285A" w:rsidRDefault="007B3532" w:rsidP="00444C50">
            <w:pPr>
              <w:rPr>
                <w:b/>
              </w:rPr>
            </w:pPr>
            <w:r w:rsidRPr="0026285A">
              <w:rPr>
                <w:b/>
              </w:rPr>
              <w:t>Virtual Project Manager</w:t>
            </w:r>
          </w:p>
        </w:tc>
        <w:tc>
          <w:tcPr>
            <w:tcW w:w="2250" w:type="dxa"/>
          </w:tcPr>
          <w:p w14:paraId="196FC3C4" w14:textId="77777777" w:rsidR="007B3532" w:rsidRPr="0026285A" w:rsidRDefault="002D5BCF" w:rsidP="00444C50">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444C50">
            <w:pPr>
              <w:rPr>
                <w:b/>
              </w:rPr>
            </w:pPr>
            <w:r w:rsidRPr="0026285A">
              <w:rPr>
                <w:b/>
              </w:rPr>
              <w:t>Clinical Program Manager</w:t>
            </w:r>
          </w:p>
        </w:tc>
        <w:sdt>
          <w:sdtPr>
            <w:id w:val="2033683028"/>
            <w:placeholder>
              <w:docPart w:val="EBC6FA42A5164CF8A062947E2BAC9F46"/>
            </w:placeholder>
            <w:showingPlcHd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77777777" w:rsidR="007B3532" w:rsidRPr="0026285A" w:rsidRDefault="007B3532" w:rsidP="00444C50">
                <w:r w:rsidRPr="0065374A">
                  <w:rPr>
                    <w:rStyle w:val="PlaceholderText"/>
                  </w:rPr>
                  <w:t>Choose an item.</w:t>
                </w:r>
              </w:p>
            </w:tc>
          </w:sdtContent>
        </w:sdt>
      </w:tr>
      <w:tr w:rsidR="007B3532" w:rsidRPr="0026285A" w14:paraId="4C0E6711" w14:textId="77777777" w:rsidTr="00444C50">
        <w:trPr>
          <w:jc w:val="center"/>
        </w:trPr>
        <w:tc>
          <w:tcPr>
            <w:tcW w:w="2538" w:type="dxa"/>
          </w:tcPr>
          <w:p w14:paraId="5C44CAA2" w14:textId="77777777" w:rsidR="007B3532" w:rsidRPr="0026285A" w:rsidRDefault="007B3532" w:rsidP="00444C50">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444C50">
                <w:r w:rsidRPr="0026285A">
                  <w:rPr>
                    <w:rStyle w:val="PlaceholderText"/>
                  </w:rPr>
                  <w:t>Choose an item.</w:t>
                </w:r>
              </w:p>
            </w:tc>
          </w:sdtContent>
        </w:sdt>
        <w:tc>
          <w:tcPr>
            <w:tcW w:w="2610" w:type="dxa"/>
          </w:tcPr>
          <w:p w14:paraId="6E852F92" w14:textId="77777777" w:rsidR="007B3532" w:rsidRPr="0026285A" w:rsidRDefault="007B3532" w:rsidP="00444C50">
            <w:pPr>
              <w:rPr>
                <w:b/>
              </w:rPr>
            </w:pPr>
            <w:r w:rsidRPr="0026285A">
              <w:rPr>
                <w:b/>
              </w:rPr>
              <w:t>Editor</w:t>
            </w:r>
          </w:p>
        </w:tc>
        <w:sdt>
          <w:sdtPr>
            <w:id w:val="265899014"/>
            <w:placeholder>
              <w:docPart w:val="DFBD9AB74E4E4092ADBCB61DC373578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77777777" w:rsidR="007B3532" w:rsidRPr="0026285A" w:rsidRDefault="007B3532" w:rsidP="00444C50">
                <w:r w:rsidRPr="0065374A">
                  <w:rPr>
                    <w:rStyle w:val="PlaceholderText"/>
                  </w:rPr>
                  <w:t>Choose an item.</w:t>
                </w:r>
              </w:p>
            </w:tc>
          </w:sdtContent>
        </w:sdt>
      </w:tr>
    </w:tbl>
    <w:p w14:paraId="2C6638E6" w14:textId="77777777" w:rsidR="007B3532" w:rsidRDefault="007B3532" w:rsidP="007B3532">
      <w:pPr>
        <w:pStyle w:val="ListParagraph"/>
        <w:ind w:left="0"/>
        <w:rPr>
          <w:b/>
          <w:sz w:val="24"/>
          <w:szCs w:val="24"/>
        </w:rPr>
        <w:sectPr w:rsidR="007B3532">
          <w:headerReference w:type="default" r:id="rId11"/>
          <w:footerReference w:type="default" r:id="rId12"/>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110E06E4" w:rsidR="007B3532" w:rsidRPr="004333EE" w:rsidRDefault="002D5BCF" w:rsidP="007B3532">
      <w:pPr>
        <w:pStyle w:val="ListParagraph"/>
        <w:ind w:left="0"/>
        <w:rPr>
          <w:sz w:val="24"/>
          <w:szCs w:val="24"/>
        </w:rPr>
      </w:pPr>
      <w:sdt>
        <w:sdtPr>
          <w:rPr>
            <w:sz w:val="24"/>
            <w:szCs w:val="24"/>
          </w:rPr>
          <w:id w:val="379438943"/>
          <w14:checkbox>
            <w14:checked w14:val="1"/>
            <w14:checkedState w14:val="2612" w14:font="MS Gothic"/>
            <w14:uncheckedState w14:val="2610" w14:font="MS Gothic"/>
          </w14:checkbox>
        </w:sdtPr>
        <w:sdtEndPr/>
        <w:sdtContent>
          <w:r w:rsidR="003F4E0C">
            <w:rPr>
              <w:rFonts w:ascii="MS Gothic" w:eastAsia="MS Gothic" w:hAnsi="MS Gothic" w:hint="eastAsia"/>
              <w:sz w:val="24"/>
              <w:szCs w:val="24"/>
            </w:rPr>
            <w:t>☒</w:t>
          </w:r>
        </w:sdtContent>
      </w:sdt>
      <w:r w:rsidR="007B3532" w:rsidRPr="004333EE">
        <w:rPr>
          <w:sz w:val="24"/>
          <w:szCs w:val="24"/>
        </w:rPr>
        <w:t>Webcast</w:t>
      </w:r>
    </w:p>
    <w:p w14:paraId="216F73B8" w14:textId="310EAE03" w:rsidR="007B3532" w:rsidRPr="004333EE" w:rsidRDefault="002D5BCF"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3F4E0C">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2D5BCF"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2D5BCF"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2D5BCF"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2B4F9DCF" w:rsidR="007B3532" w:rsidRDefault="002D5BCF" w:rsidP="007B3532">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3F4E0C">
            <w:rPr>
              <w:rFonts w:ascii="MS Gothic" w:eastAsia="MS Gothic" w:hAnsi="MS Gothic" w:hint="eastAsia"/>
              <w:sz w:val="24"/>
              <w:szCs w:val="24"/>
            </w:rPr>
            <w:t>☒</w:t>
          </w:r>
        </w:sdtContent>
      </w:sdt>
      <w:r w:rsidR="007B3532">
        <w:rPr>
          <w:sz w:val="24"/>
          <w:szCs w:val="24"/>
        </w:rPr>
        <w:t>Yes</w:t>
      </w:r>
    </w:p>
    <w:p w14:paraId="1E18BCD3" w14:textId="77777777" w:rsidR="007B3532" w:rsidRDefault="002D5BCF"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64256B9C" w:rsidR="007B3532" w:rsidRDefault="002D5BCF" w:rsidP="007B3532">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3F4E0C">
            <w:rPr>
              <w:rFonts w:ascii="MS Gothic" w:eastAsia="MS Gothic" w:hAnsi="MS Gothic" w:hint="eastAsia"/>
              <w:sz w:val="24"/>
              <w:szCs w:val="24"/>
            </w:rPr>
            <w:t>☒</w:t>
          </w:r>
        </w:sdtContent>
      </w:sdt>
      <w:r w:rsidR="007B3532">
        <w:rPr>
          <w:sz w:val="24"/>
          <w:szCs w:val="24"/>
        </w:rPr>
        <w:t>Only One</w:t>
      </w:r>
    </w:p>
    <w:p w14:paraId="4B8486BF" w14:textId="4FA1E847" w:rsidR="007B3532" w:rsidRDefault="002D5BCF"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40B24">
            <w:rPr>
              <w:rFonts w:ascii="MS Gothic" w:eastAsia="MS Gothic" w:hAnsi="MS Gothic" w:hint="eastAsia"/>
              <w:sz w:val="24"/>
              <w:szCs w:val="24"/>
            </w:rPr>
            <w:t>☐</w:t>
          </w:r>
        </w:sdtContent>
      </w:sdt>
      <w:r w:rsidR="007B3532">
        <w:rPr>
          <w:sz w:val="24"/>
          <w:szCs w:val="24"/>
        </w:rPr>
        <w:t>Two</w:t>
      </w:r>
    </w:p>
    <w:p w14:paraId="36323DC8" w14:textId="77777777" w:rsidR="007B3532" w:rsidRDefault="002D5BCF"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2D5BCF"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2BAB4EB" w:rsidR="007B3532" w:rsidRDefault="002D5BCF" w:rsidP="007B3532">
      <w:pPr>
        <w:pStyle w:val="ListParagraph"/>
        <w:ind w:left="0"/>
        <w:rPr>
          <w:sz w:val="24"/>
          <w:szCs w:val="24"/>
        </w:rPr>
      </w:pPr>
      <w:sdt>
        <w:sdtPr>
          <w:rPr>
            <w:sz w:val="24"/>
            <w:szCs w:val="24"/>
          </w:rPr>
          <w:id w:val="192043351"/>
          <w14:checkbox>
            <w14:checked w14:val="1"/>
            <w14:checkedState w14:val="2612" w14:font="MS Gothic"/>
            <w14:uncheckedState w14:val="2610" w14:font="MS Gothic"/>
          </w14:checkbox>
        </w:sdtPr>
        <w:sdtEndPr/>
        <w:sdtContent>
          <w:r w:rsidR="003F4E0C">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5444BA5E" w:rsidR="007B3532" w:rsidRPr="00C243B4" w:rsidRDefault="002D5BCF"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1"/>
            <w14:checkedState w14:val="2612" w14:font="MS Gothic"/>
            <w14:uncheckedState w14:val="2610" w14:font="MS Gothic"/>
          </w14:checkbox>
        </w:sdtPr>
        <w:sdtEndPr/>
        <w:sdtContent>
          <w:r w:rsidR="00740B2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2D5BCF"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7777777" w:rsidR="007B3532" w:rsidRDefault="002D5BCF" w:rsidP="007B3532">
      <w:pPr>
        <w:pStyle w:val="ListParagraph"/>
        <w:ind w:left="0"/>
        <w:rPr>
          <w:sz w:val="24"/>
          <w:szCs w:val="24"/>
        </w:rPr>
      </w:pPr>
      <w:sdt>
        <w:sdtPr>
          <w:rPr>
            <w:sz w:val="24"/>
            <w:szCs w:val="24"/>
          </w:rPr>
          <w:id w:val="-1262684470"/>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2E4E7B25" w14:textId="77777777" w:rsidR="007B3532" w:rsidRDefault="002D5BCF"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2C3D8340" w:rsidR="007B3532" w:rsidRDefault="002D5BCF"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BB5C7A">
            <w:rPr>
              <w:rFonts w:ascii="MS Gothic" w:eastAsia="MS Gothic" w:hAnsi="MS Gothic" w:hint="eastAsia"/>
              <w:sz w:val="24"/>
              <w:szCs w:val="24"/>
            </w:rPr>
            <w:t>☐</w:t>
          </w:r>
        </w:sdtContent>
      </w:sdt>
      <w:r w:rsidR="007B3532">
        <w:rPr>
          <w:sz w:val="24"/>
          <w:szCs w:val="24"/>
        </w:rPr>
        <w:t>Yes</w:t>
      </w:r>
    </w:p>
    <w:p w14:paraId="6CD97A02" w14:textId="7EF724F8" w:rsidR="007B3532" w:rsidRDefault="002D5BCF"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BB5C7A">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2D5BCF"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0EEB7840" w:rsidR="007B3532" w:rsidRDefault="002D5BCF" w:rsidP="007B3532">
      <w:pPr>
        <w:pStyle w:val="ListParagraph"/>
        <w:ind w:left="0"/>
        <w:rPr>
          <w:sz w:val="24"/>
          <w:szCs w:val="24"/>
        </w:rPr>
      </w:pPr>
      <w:sdt>
        <w:sdtPr>
          <w:rPr>
            <w:sz w:val="24"/>
            <w:szCs w:val="24"/>
          </w:rPr>
          <w:id w:val="1772733408"/>
          <w14:checkbox>
            <w14:checked w14:val="1"/>
            <w14:checkedState w14:val="2612" w14:font="MS Gothic"/>
            <w14:uncheckedState w14:val="2610" w14:font="MS Gothic"/>
          </w14:checkbox>
        </w:sdtPr>
        <w:sdtEndPr/>
        <w:sdtContent>
          <w:r w:rsidR="00BB5C7A">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42B1CBB9" w:rsidR="007B3532" w:rsidRDefault="002D5BCF" w:rsidP="007B3532">
      <w:pPr>
        <w:pStyle w:val="ListParagraph"/>
        <w:ind w:left="0"/>
        <w:rPr>
          <w:rStyle w:val="Hyperlink"/>
        </w:rPr>
      </w:pPr>
      <w:hyperlink r:id="rId13" w:history="1">
        <w:r w:rsidR="00740B24" w:rsidRPr="004609C0">
          <w:rPr>
            <w:rStyle w:val="Hyperlink"/>
          </w:rPr>
          <w:t>www.prIMEoncology.org/Lymphoma_Cartagena2015_Webcast</w:t>
        </w:r>
      </w:hyperlink>
    </w:p>
    <w:p w14:paraId="39E1556B" w14:textId="77777777" w:rsidR="00740B24" w:rsidRDefault="00740B24" w:rsidP="007B3532">
      <w:pPr>
        <w:pStyle w:val="ListParagraph"/>
        <w:ind w:left="0"/>
        <w:rPr>
          <w:rStyle w:val="Hyperlink"/>
        </w:rPr>
      </w:pPr>
    </w:p>
    <w:p w14:paraId="1496C237" w14:textId="65408FFA" w:rsidR="00740B24" w:rsidRDefault="00740B24" w:rsidP="007B3532">
      <w:pPr>
        <w:pStyle w:val="ListParagraph"/>
        <w:ind w:left="0"/>
        <w:rPr>
          <w:rStyle w:val="Hyperlink"/>
        </w:rPr>
      </w:pPr>
      <w:r w:rsidRPr="00740B24">
        <w:rPr>
          <w:rStyle w:val="Hyperlink"/>
        </w:rPr>
        <w:lastRenderedPageBreak/>
        <w:t>www.prIMEoncology.org/Lymphoma_Cartagena2015_</w:t>
      </w:r>
      <w:r>
        <w:rPr>
          <w:rStyle w:val="Hyperlink"/>
        </w:rPr>
        <w:t>PDS</w:t>
      </w:r>
    </w:p>
    <w:p w14:paraId="740D0F5E" w14:textId="77777777" w:rsidR="00445A11" w:rsidRDefault="00445A11" w:rsidP="007B3532">
      <w:pPr>
        <w:pStyle w:val="ListParagraph"/>
        <w:ind w:left="0"/>
        <w:rPr>
          <w:b/>
          <w:sz w:val="24"/>
          <w:szCs w:val="24"/>
        </w:rPr>
      </w:pPr>
    </w:p>
    <w:p w14:paraId="169F9E25" w14:textId="77777777" w:rsidR="00740B24" w:rsidRDefault="00740B24"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5BA22079" w:rsidR="007B3532" w:rsidRDefault="002D5BCF" w:rsidP="007B3532">
      <w:pPr>
        <w:pStyle w:val="ListParagraph"/>
        <w:ind w:left="0"/>
        <w:rPr>
          <w:sz w:val="24"/>
          <w:szCs w:val="24"/>
        </w:rPr>
      </w:pPr>
      <w:sdt>
        <w:sdtPr>
          <w:rPr>
            <w:b/>
            <w:sz w:val="24"/>
            <w:szCs w:val="24"/>
          </w:rPr>
          <w:id w:val="-1624832377"/>
          <w14:checkbox>
            <w14:checked w14:val="1"/>
            <w14:checkedState w14:val="2612" w14:font="MS Gothic"/>
            <w14:uncheckedState w14:val="2610" w14:font="MS Gothic"/>
          </w14:checkbox>
        </w:sdtPr>
        <w:sdtEndPr/>
        <w:sdtContent>
          <w:r w:rsidR="00445A11">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2D5BCF"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2D5BCF"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2D5BCF"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2D5BCF"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6B2F389C" w:rsidR="0091793F" w:rsidRPr="009D7D6F" w:rsidRDefault="0091793F" w:rsidP="0091793F">
      <w:pPr>
        <w:spacing w:after="0" w:line="240" w:lineRule="auto"/>
        <w:rPr>
          <w:b/>
          <w:color w:val="FF9900"/>
        </w:rPr>
      </w:pPr>
      <w:r w:rsidRPr="009D7D6F">
        <w:rPr>
          <w:b/>
          <w:color w:val="FF9900"/>
        </w:rPr>
        <w:t xml:space="preserve">Downloadable Slides </w:t>
      </w:r>
      <w:proofErr w:type="gramStart"/>
      <w:r w:rsidRPr="009D7D6F">
        <w:rPr>
          <w:b/>
          <w:color w:val="FF9900"/>
        </w:rPr>
        <w:t>From</w:t>
      </w:r>
      <w:proofErr w:type="gramEnd"/>
      <w:r w:rsidRPr="009D7D6F">
        <w:rPr>
          <w:b/>
          <w:color w:val="FF9900"/>
        </w:rPr>
        <w:t xml:space="preserve"> </w:t>
      </w:r>
      <w:r w:rsidR="00CA43DF" w:rsidRPr="00CA43DF">
        <w:rPr>
          <w:b/>
          <w:color w:val="FF9900"/>
        </w:rPr>
        <w:t>Examining Targeted Therapy in Hodgkin and Non-Hodgkin Lymphoma: A Case-Based Discussion</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3F22F224" w:rsidR="0091793F" w:rsidRDefault="0091793F" w:rsidP="00740B24">
      <w:pPr>
        <w:spacing w:after="0" w:line="240" w:lineRule="auto"/>
      </w:pPr>
      <w:proofErr w:type="gramStart"/>
      <w:r>
        <w:t>prIME</w:t>
      </w:r>
      <w:proofErr w:type="gramEnd"/>
      <w:r>
        <w:t xml:space="preserve"> Oncology invites you to view Downloadable Slides from the</w:t>
      </w:r>
      <w:r>
        <w:rPr>
          <w:rStyle w:val="Emphasis"/>
        </w:rPr>
        <w:t xml:space="preserve"> </w:t>
      </w:r>
      <w:r w:rsidR="00740B24" w:rsidRPr="00740B24">
        <w:rPr>
          <w:rStyle w:val="Emphasis"/>
        </w:rPr>
        <w:t>Examining Targeted Therapy in Hodgkin and Non-Hodgkin Lymphoma:</w:t>
      </w:r>
      <w:r w:rsidR="00740B24">
        <w:rPr>
          <w:rStyle w:val="Emphasis"/>
        </w:rPr>
        <w:t xml:space="preserve"> </w:t>
      </w:r>
      <w:r w:rsidR="00740B24" w:rsidRPr="00740B24">
        <w:rPr>
          <w:rStyle w:val="Emphasis"/>
        </w:rPr>
        <w:t>A Case-Based Discussion</w:t>
      </w:r>
      <w:r w:rsidR="00740B24">
        <w:rPr>
          <w:rStyle w:val="Emphasis"/>
        </w:rPr>
        <w:t xml:space="preserve"> </w:t>
      </w:r>
      <w:r w:rsidR="00740B24">
        <w:t>Symposium</w:t>
      </w:r>
      <w:r>
        <w:t xml:space="preserve"> held in </w:t>
      </w:r>
      <w:r w:rsidR="00740B24">
        <w:t>Cartagena</w:t>
      </w:r>
      <w:r>
        <w:t xml:space="preserve">, </w:t>
      </w:r>
      <w:r w:rsidR="00740B24">
        <w:t>Columbia</w:t>
      </w:r>
      <w:r w:rsidR="002D5BCF">
        <w:t>.</w:t>
      </w:r>
      <w:r>
        <w:t xml:space="preserve"> </w:t>
      </w:r>
    </w:p>
    <w:p w14:paraId="6BD59639" w14:textId="77777777" w:rsidR="0091793F" w:rsidRDefault="0091793F" w:rsidP="0091793F">
      <w:pPr>
        <w:spacing w:after="0" w:line="240" w:lineRule="auto"/>
      </w:pPr>
    </w:p>
    <w:p w14:paraId="7BF0EC5C" w14:textId="77777777" w:rsidR="0091793F" w:rsidRDefault="0091793F" w:rsidP="0091793F">
      <w:pPr>
        <w:spacing w:after="0" w:line="240" w:lineRule="auto"/>
      </w:pPr>
      <w:r>
        <w:t>***May add a “in conjunction with _______” phrase if this is from a symposium at a congress.</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48D3F92D"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w:t>
      </w:r>
      <w:proofErr w:type="gramStart"/>
      <w:r>
        <w:t>insert</w:t>
      </w:r>
      <w:proofErr w:type="gramEnd"/>
      <w:r>
        <w:t xml:space="preserve">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lastRenderedPageBreak/>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77777777" w:rsidR="0091793F" w:rsidRDefault="0091793F" w:rsidP="0091793F">
      <w:r>
        <w:t xml:space="preserve">Discussant: </w:t>
      </w:r>
      <w:r>
        <w:tab/>
      </w:r>
      <w:r>
        <w:tab/>
      </w:r>
      <w:r>
        <w:rPr>
          <w:b/>
        </w:rPr>
        <w:t xml:space="preserve">Name, Degree, </w:t>
      </w:r>
      <w:r>
        <w:t>Institute, City, State, Country</w:t>
      </w:r>
    </w:p>
    <w:p w14:paraId="64AEE5E1" w14:textId="77777777" w:rsidR="0091793F" w:rsidRDefault="0091793F" w:rsidP="0091793F">
      <w:r>
        <w:t>Topic:</w:t>
      </w:r>
      <w:r>
        <w:tab/>
      </w:r>
      <w:r>
        <w:tab/>
      </w:r>
      <w:r>
        <w:tab/>
        <w:t>Insert agenda topic</w:t>
      </w:r>
    </w:p>
    <w:p w14:paraId="24B5CF18" w14:textId="77777777" w:rsidR="0091793F" w:rsidRDefault="0091793F" w:rsidP="0091793F">
      <w:r>
        <w:t>Learning Objective:</w:t>
      </w:r>
      <w:r>
        <w:tab/>
        <w:t>Insert presentation-specific objective</w:t>
      </w:r>
    </w:p>
    <w:p w14:paraId="6DD683D6" w14:textId="77777777" w:rsidR="0091793F" w:rsidRDefault="0091793F" w:rsidP="0091793F">
      <w:r>
        <w:t>[</w:t>
      </w:r>
      <w:proofErr w:type="gramStart"/>
      <w:r>
        <w:t>insert</w:t>
      </w:r>
      <w:proofErr w:type="gramEnd"/>
      <w:r>
        <w:t xml:space="preserve">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5694EBBD" w14:textId="082EB060" w:rsidR="0091793F" w:rsidRPr="0014011D" w:rsidRDefault="0091793F" w:rsidP="0091793F">
      <w:pPr>
        <w:spacing w:after="0" w:line="240" w:lineRule="auto"/>
        <w:rPr>
          <w:b/>
          <w:color w:val="FF9900"/>
        </w:rPr>
      </w:pPr>
      <w:r>
        <w:rPr>
          <w:b/>
        </w:rPr>
        <w:br/>
      </w:r>
      <w:r w:rsidR="00CA43DF" w:rsidRPr="00CA43DF">
        <w:rPr>
          <w:b/>
          <w:color w:val="FF9900"/>
        </w:rPr>
        <w:t>Examining Targeted Therapy in Hodgkin and Non-Hodgkin Lymphoma: A Case-Based Discussion</w:t>
      </w: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77777777" w:rsidR="0091793F" w:rsidRDefault="0091793F" w:rsidP="0091793F">
      <w:pPr>
        <w:spacing w:after="0" w:line="240" w:lineRule="auto"/>
      </w:pPr>
      <w:r>
        <w:t>[Icon] Podcast (if appropriate)</w:t>
      </w:r>
    </w:p>
    <w:p w14:paraId="604C69E3" w14:textId="27DFDD79" w:rsidR="00FE0ED7" w:rsidRDefault="00FE0ED7" w:rsidP="0091793F">
      <w:pPr>
        <w:spacing w:after="0" w:line="240" w:lineRule="auto"/>
      </w:pPr>
      <w:r>
        <w:t>[Icon] CME-Certified (if appropriate)</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1036128B" w:rsidR="0091793F" w:rsidRDefault="0091793F" w:rsidP="0091793F">
      <w:pPr>
        <w:spacing w:after="0" w:line="240" w:lineRule="auto"/>
      </w:pPr>
      <w:r>
        <w:t xml:space="preserve">This Webcast contains </w:t>
      </w:r>
      <w:r>
        <w:rPr>
          <w:rStyle w:val="Strong"/>
        </w:rPr>
        <w:t xml:space="preserve">video and downloadable slides </w:t>
      </w:r>
      <w:r w:rsidR="00CA43DF">
        <w:t>from the symposium</w:t>
      </w:r>
      <w:r w:rsidRPr="0014011D">
        <w:rPr>
          <w:color w:val="FF0000"/>
        </w:rPr>
        <w:t xml:space="preserve"> </w:t>
      </w:r>
      <w:r w:rsidR="00CA43DF" w:rsidRPr="00CA43DF">
        <w:rPr>
          <w:rStyle w:val="Emphasis"/>
        </w:rPr>
        <w:t>Examining Targeted Therapy in Hodgkin and Non-Hodgkin Lymphoma: A Case-Based Discussion</w:t>
      </w:r>
      <w:r w:rsidR="00CA43DF">
        <w:rPr>
          <w:rStyle w:val="Emphasis"/>
        </w:rPr>
        <w:t xml:space="preserve">, </w:t>
      </w:r>
      <w:r>
        <w:t xml:space="preserve">a prIME Oncology educational activity that was held on </w:t>
      </w:r>
      <w:r w:rsidR="00CA43DF">
        <w:t>April 23, 2015</w:t>
      </w:r>
      <w:r w:rsidR="002D5BCF">
        <w:t>,</w:t>
      </w:r>
      <w:r w:rsidR="00CA43DF">
        <w:t xml:space="preserve"> </w:t>
      </w:r>
      <w:r>
        <w:t xml:space="preserve">in </w:t>
      </w:r>
      <w:r w:rsidR="00CA43DF">
        <w:t>Cartagena, Columbia</w:t>
      </w:r>
      <w:r w:rsidR="002D5BCF">
        <w:t>.</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F4A984E" w14:textId="77777777" w:rsidR="0091793F" w:rsidRDefault="0091793F" w:rsidP="0091793F">
      <w:pPr>
        <w:spacing w:after="0" w:line="240" w:lineRule="auto"/>
      </w:pPr>
      <w:r>
        <w:t>[Insert Agenda topic]</w:t>
      </w:r>
    </w:p>
    <w:p w14:paraId="7BC1D98D" w14:textId="77777777" w:rsidR="0091793F" w:rsidRDefault="0091793F" w:rsidP="0091793F">
      <w:pPr>
        <w:spacing w:after="0" w:line="240" w:lineRule="auto"/>
        <w:rPr>
          <w:i/>
        </w:rPr>
      </w:pPr>
      <w:r>
        <w:t>[</w:t>
      </w:r>
      <w:r>
        <w:rPr>
          <w:i/>
        </w:rPr>
        <w:t>Insert presenter name and degree(s)]</w:t>
      </w:r>
    </w:p>
    <w:p w14:paraId="56C3E1AB" w14:textId="77777777" w:rsidR="0091793F" w:rsidRDefault="0091793F" w:rsidP="0091793F">
      <w:pPr>
        <w:spacing w:after="0" w:line="240" w:lineRule="auto"/>
        <w:rPr>
          <w:i/>
        </w:rPr>
      </w:pPr>
    </w:p>
    <w:p w14:paraId="33B54918" w14:textId="77777777" w:rsidR="0091793F" w:rsidRDefault="0091793F" w:rsidP="0091793F">
      <w:pPr>
        <w:spacing w:after="0" w:line="240" w:lineRule="auto"/>
      </w:pPr>
      <w:r>
        <w:t>[Insert Agenda topic]</w:t>
      </w:r>
    </w:p>
    <w:p w14:paraId="4CC1EDBE" w14:textId="77777777" w:rsidR="0091793F" w:rsidRDefault="0091793F" w:rsidP="0091793F">
      <w:pPr>
        <w:spacing w:after="0" w:line="240" w:lineRule="auto"/>
        <w:rPr>
          <w:i/>
        </w:rPr>
      </w:pPr>
      <w:r>
        <w:t>[</w:t>
      </w:r>
      <w:r>
        <w:rPr>
          <w:i/>
        </w:rPr>
        <w:t>Insert presenter name and degree(s)]</w:t>
      </w:r>
    </w:p>
    <w:p w14:paraId="46CA6B90" w14:textId="77777777" w:rsidR="0091793F" w:rsidRDefault="0091793F" w:rsidP="0091793F">
      <w:pPr>
        <w:spacing w:after="0" w:line="240" w:lineRule="auto"/>
        <w:rPr>
          <w:i/>
        </w:rPr>
      </w:pPr>
    </w:p>
    <w:p w14:paraId="5E8D4F79" w14:textId="77777777" w:rsidR="0091793F" w:rsidRDefault="0091793F" w:rsidP="0091793F">
      <w:pPr>
        <w:spacing w:after="0" w:line="240" w:lineRule="auto"/>
      </w:pPr>
      <w:r>
        <w:t>[Insert Agenda topic]</w:t>
      </w:r>
    </w:p>
    <w:p w14:paraId="6E2EBED4" w14:textId="77777777" w:rsidR="0091793F" w:rsidRDefault="0091793F" w:rsidP="0091793F">
      <w:pPr>
        <w:spacing w:after="0" w:line="240" w:lineRule="auto"/>
        <w:rPr>
          <w:i/>
        </w:rPr>
      </w:pPr>
      <w:r>
        <w:t>[</w:t>
      </w:r>
      <w:r>
        <w:rPr>
          <w:i/>
        </w:rPr>
        <w:t>Insert presenter name and degree(s)]</w:t>
      </w:r>
    </w:p>
    <w:p w14:paraId="125BBE1C" w14:textId="77777777" w:rsidR="0091793F" w:rsidRDefault="0091793F" w:rsidP="0091793F">
      <w:pPr>
        <w:spacing w:after="0" w:line="240" w:lineRule="auto"/>
        <w:rPr>
          <w:i/>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7AE095D0" w14:textId="77777777" w:rsidR="00CA43DF" w:rsidRDefault="00CA43DF" w:rsidP="00CA43DF">
      <w:pPr>
        <w:spacing w:after="0" w:line="240" w:lineRule="auto"/>
        <w:rPr>
          <w:b/>
          <w:color w:val="000000"/>
        </w:rPr>
      </w:pPr>
      <w:r>
        <w:rPr>
          <w:b/>
          <w:color w:val="000000"/>
        </w:rPr>
        <w:t xml:space="preserve">Chair </w:t>
      </w:r>
    </w:p>
    <w:p w14:paraId="14E053D0" w14:textId="77777777" w:rsidR="00CA43DF" w:rsidRPr="007459A1" w:rsidRDefault="00CA43DF" w:rsidP="00CA43DF">
      <w:pPr>
        <w:spacing w:after="0" w:line="240" w:lineRule="auto"/>
        <w:rPr>
          <w:color w:val="000000"/>
        </w:rPr>
      </w:pPr>
      <w:proofErr w:type="spellStart"/>
      <w:r w:rsidRPr="007459A1">
        <w:rPr>
          <w:color w:val="000000"/>
        </w:rPr>
        <w:t>Otavio</w:t>
      </w:r>
      <w:proofErr w:type="spellEnd"/>
      <w:r w:rsidRPr="007459A1">
        <w:rPr>
          <w:color w:val="000000"/>
        </w:rPr>
        <w:t xml:space="preserve"> C.G. </w:t>
      </w:r>
      <w:proofErr w:type="spellStart"/>
      <w:r w:rsidRPr="007459A1">
        <w:rPr>
          <w:color w:val="000000"/>
        </w:rPr>
        <w:t>Baiocchi</w:t>
      </w:r>
      <w:proofErr w:type="spellEnd"/>
      <w:r w:rsidRPr="007459A1">
        <w:rPr>
          <w:color w:val="000000"/>
        </w:rPr>
        <w:t>, MD, PhD</w:t>
      </w:r>
    </w:p>
    <w:p w14:paraId="7CFC00CA" w14:textId="77777777" w:rsidR="00CA43DF" w:rsidRPr="007459A1" w:rsidRDefault="00CA43DF" w:rsidP="00CA43DF">
      <w:pPr>
        <w:spacing w:after="0" w:line="240" w:lineRule="auto"/>
        <w:rPr>
          <w:color w:val="000000"/>
        </w:rPr>
      </w:pPr>
      <w:r w:rsidRPr="007459A1">
        <w:rPr>
          <w:color w:val="000000"/>
        </w:rPr>
        <w:t>Federal University of São Paulo</w:t>
      </w:r>
    </w:p>
    <w:p w14:paraId="6AB7485B" w14:textId="77777777" w:rsidR="00CA43DF" w:rsidRDefault="00CA43DF" w:rsidP="00CA43DF">
      <w:pPr>
        <w:spacing w:after="0" w:line="240" w:lineRule="auto"/>
        <w:rPr>
          <w:color w:val="000000"/>
        </w:rPr>
      </w:pPr>
      <w:r w:rsidRPr="007459A1">
        <w:rPr>
          <w:color w:val="000000"/>
        </w:rPr>
        <w:lastRenderedPageBreak/>
        <w:t>São Paulo, Brazil</w:t>
      </w:r>
      <w:r w:rsidRPr="00444C50">
        <w:rPr>
          <w:color w:val="000000"/>
        </w:rPr>
        <w:tab/>
      </w:r>
    </w:p>
    <w:p w14:paraId="145FB862" w14:textId="77777777" w:rsidR="00CA43DF" w:rsidRDefault="00CA43DF" w:rsidP="00CA43DF">
      <w:pPr>
        <w:spacing w:after="0" w:line="240" w:lineRule="auto"/>
        <w:rPr>
          <w:color w:val="000000"/>
        </w:rPr>
      </w:pPr>
    </w:p>
    <w:p w14:paraId="76C85F07" w14:textId="05720AB5" w:rsidR="00CA43DF" w:rsidRPr="002D5BCF" w:rsidRDefault="00CA43DF" w:rsidP="00CA43DF">
      <w:pPr>
        <w:spacing w:after="0" w:line="240" w:lineRule="auto"/>
        <w:rPr>
          <w:b/>
          <w:color w:val="000000"/>
        </w:rPr>
      </w:pPr>
      <w:r>
        <w:rPr>
          <w:b/>
          <w:color w:val="000000"/>
        </w:rPr>
        <w:t>Faculty</w:t>
      </w:r>
      <w:bookmarkStart w:id="17" w:name="_GoBack"/>
      <w:bookmarkEnd w:id="17"/>
    </w:p>
    <w:p w14:paraId="7FF298CF" w14:textId="77777777" w:rsidR="00CA43DF" w:rsidRDefault="00CA43DF" w:rsidP="00CA43DF">
      <w:pPr>
        <w:spacing w:after="0" w:line="240" w:lineRule="auto"/>
      </w:pPr>
      <w:r>
        <w:t>Timothy Illidge, MD, PhD</w:t>
      </w:r>
      <w:r>
        <w:tab/>
      </w:r>
      <w:r>
        <w:tab/>
      </w:r>
      <w:r>
        <w:tab/>
      </w:r>
    </w:p>
    <w:p w14:paraId="18DD346A" w14:textId="77777777" w:rsidR="00CA43DF" w:rsidRDefault="00CA43DF" w:rsidP="00CA43DF">
      <w:pPr>
        <w:spacing w:after="0" w:line="240" w:lineRule="auto"/>
      </w:pPr>
      <w:r>
        <w:t>University of Manchester</w:t>
      </w:r>
      <w:r>
        <w:tab/>
      </w:r>
      <w:r>
        <w:tab/>
      </w:r>
      <w:r>
        <w:tab/>
      </w:r>
      <w:r>
        <w:tab/>
      </w:r>
    </w:p>
    <w:p w14:paraId="793079AE" w14:textId="77777777" w:rsidR="00CA43DF" w:rsidRDefault="00CA43DF" w:rsidP="00CA43DF">
      <w:pPr>
        <w:spacing w:after="0" w:line="240" w:lineRule="auto"/>
      </w:pPr>
      <w:r>
        <w:t>Manchester, United Kingdom</w:t>
      </w:r>
      <w:r>
        <w:tab/>
      </w:r>
      <w:r>
        <w:tab/>
      </w:r>
      <w:r>
        <w:tab/>
      </w:r>
      <w:r>
        <w:tab/>
      </w:r>
    </w:p>
    <w:p w14:paraId="53B90ABC" w14:textId="77777777" w:rsidR="00CA43DF" w:rsidRDefault="00CA43DF" w:rsidP="00CA43DF">
      <w:pPr>
        <w:spacing w:after="0" w:line="240" w:lineRule="auto"/>
      </w:pPr>
    </w:p>
    <w:p w14:paraId="7CDDB82B" w14:textId="77777777" w:rsidR="00CA43DF" w:rsidRDefault="00CA43DF" w:rsidP="00CA43DF">
      <w:pPr>
        <w:spacing w:after="0" w:line="240" w:lineRule="auto"/>
      </w:pPr>
      <w:r>
        <w:t xml:space="preserve">Miguel </w:t>
      </w:r>
      <w:proofErr w:type="spellStart"/>
      <w:r>
        <w:t>Piris</w:t>
      </w:r>
      <w:proofErr w:type="spellEnd"/>
      <w:r>
        <w:t>, MD</w:t>
      </w:r>
    </w:p>
    <w:p w14:paraId="60EF3CB6" w14:textId="77777777" w:rsidR="00CA43DF" w:rsidRDefault="00CA43DF" w:rsidP="00CA43DF">
      <w:pPr>
        <w:spacing w:after="0" w:line="240" w:lineRule="auto"/>
      </w:pPr>
      <w:r>
        <w:t xml:space="preserve">Hospital </w:t>
      </w:r>
      <w:proofErr w:type="spellStart"/>
      <w:r>
        <w:t>Universitario</w:t>
      </w:r>
      <w:proofErr w:type="spellEnd"/>
      <w:r>
        <w:t xml:space="preserve"> </w:t>
      </w:r>
      <w:proofErr w:type="spellStart"/>
      <w:r>
        <w:t>Marqués</w:t>
      </w:r>
      <w:proofErr w:type="spellEnd"/>
      <w:r>
        <w:t xml:space="preserve"> de </w:t>
      </w:r>
      <w:proofErr w:type="spellStart"/>
      <w:r>
        <w:t>Valdecilla</w:t>
      </w:r>
      <w:proofErr w:type="spellEnd"/>
    </w:p>
    <w:p w14:paraId="54F8EBF5" w14:textId="77777777" w:rsidR="00CA43DF" w:rsidRDefault="00CA43DF" w:rsidP="00CA43DF">
      <w:pPr>
        <w:spacing w:after="0" w:line="240" w:lineRule="auto"/>
      </w:pPr>
      <w:r>
        <w:t>Santander, Spain</w:t>
      </w:r>
    </w:p>
    <w:p w14:paraId="6C80E7AC" w14:textId="77777777" w:rsidR="00CA43DF" w:rsidRDefault="00CA43DF" w:rsidP="00CA43DF">
      <w:pPr>
        <w:spacing w:after="0" w:line="240" w:lineRule="auto"/>
      </w:pPr>
    </w:p>
    <w:p w14:paraId="2844B13D" w14:textId="77777777" w:rsidR="00CA43DF" w:rsidRDefault="00CA43DF" w:rsidP="00CA43DF">
      <w:pPr>
        <w:spacing w:after="0" w:line="240" w:lineRule="auto"/>
      </w:pPr>
      <w:proofErr w:type="spellStart"/>
      <w:r>
        <w:t>Anas</w:t>
      </w:r>
      <w:proofErr w:type="spellEnd"/>
      <w:r>
        <w:t xml:space="preserve"> </w:t>
      </w:r>
      <w:proofErr w:type="spellStart"/>
      <w:r>
        <w:t>Younes</w:t>
      </w:r>
      <w:proofErr w:type="spellEnd"/>
      <w:r>
        <w:t>, MD</w:t>
      </w:r>
    </w:p>
    <w:p w14:paraId="6E503F75" w14:textId="77777777" w:rsidR="00CA43DF" w:rsidRDefault="00CA43DF" w:rsidP="00CA43DF">
      <w:pPr>
        <w:spacing w:after="0" w:line="240" w:lineRule="auto"/>
      </w:pPr>
      <w:r>
        <w:t>Memorial Sloan-Kettering Cancer Center</w:t>
      </w:r>
    </w:p>
    <w:p w14:paraId="179F6497" w14:textId="77777777" w:rsidR="00CA43DF" w:rsidRPr="00C17D05" w:rsidRDefault="00CA43DF" w:rsidP="00CA43DF">
      <w:pPr>
        <w:spacing w:after="0" w:line="240" w:lineRule="auto"/>
      </w:pPr>
      <w:r>
        <w:t>New York, New York, United States</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256889CC" w14:textId="1011E512" w:rsidR="0091793F" w:rsidRDefault="00CA43DF" w:rsidP="0091793F">
      <w:pPr>
        <w:spacing w:after="0" w:line="240" w:lineRule="auto"/>
      </w:pPr>
      <w:r w:rsidRPr="00CA43DF">
        <w:t>This educational activity is designed for medical oncologists, radiation oncologists, surgeons, pathologists, and other healthcare professionals involved in the treatment of patients with hematologic malignancies.</w:t>
      </w:r>
    </w:p>
    <w:p w14:paraId="198DAEC5" w14:textId="77777777" w:rsidR="00CA43DF" w:rsidRDefault="00CA43DF" w:rsidP="0091793F">
      <w:pPr>
        <w:spacing w:after="0" w:line="240" w:lineRule="auto"/>
        <w:rPr>
          <w:b/>
        </w:rPr>
      </w:pPr>
    </w:p>
    <w:p w14:paraId="367B30A6" w14:textId="77777777" w:rsidR="0091793F" w:rsidRDefault="0091793F" w:rsidP="0091793F">
      <w:pPr>
        <w:spacing w:after="0" w:line="240" w:lineRule="auto"/>
        <w:rPr>
          <w:b/>
        </w:rPr>
      </w:pPr>
      <w:r>
        <w:rPr>
          <w:b/>
        </w:rPr>
        <w:t>LEARNING OBJECTIVES</w:t>
      </w:r>
    </w:p>
    <w:p w14:paraId="2511A419" w14:textId="77777777" w:rsidR="00CA43DF" w:rsidRDefault="00CA43DF" w:rsidP="00CA43DF">
      <w:r>
        <w:rPr>
          <w:rFonts w:ascii="Calibri" w:hAnsi="Calibri"/>
          <w:color w:val="5F6062"/>
        </w:rPr>
        <w:t xml:space="preserve">Upon completion of this educational activity, participants should be able to: </w:t>
      </w:r>
    </w:p>
    <w:p w14:paraId="30D10848" w14:textId="77777777" w:rsidR="00CA43DF" w:rsidRDefault="00CA43DF" w:rsidP="00CA43DF">
      <w:pPr>
        <w:numPr>
          <w:ilvl w:val="0"/>
          <w:numId w:val="21"/>
        </w:numPr>
        <w:spacing w:after="0"/>
        <w:rPr>
          <w:rFonts w:eastAsia="Times New Roman"/>
          <w:color w:val="5F6062"/>
        </w:rPr>
      </w:pPr>
      <w:r>
        <w:rPr>
          <w:rFonts w:ascii="Calibri" w:eastAsia="Times New Roman" w:hAnsi="Calibri"/>
          <w:color w:val="5F6062"/>
        </w:rPr>
        <w:t>Identify the key pathologic features of Hodgkin lymphoma (HL) and anaplastic large cell lymphoma (ALCL) and strategies for improving diagnosis</w:t>
      </w:r>
    </w:p>
    <w:p w14:paraId="5E378AA5" w14:textId="77777777" w:rsidR="00CA43DF" w:rsidRDefault="00CA43DF" w:rsidP="00CA43DF">
      <w:pPr>
        <w:numPr>
          <w:ilvl w:val="0"/>
          <w:numId w:val="21"/>
        </w:numPr>
        <w:spacing w:after="0"/>
        <w:rPr>
          <w:rFonts w:eastAsia="Times New Roman"/>
          <w:color w:val="5F6062"/>
        </w:rPr>
      </w:pPr>
      <w:r>
        <w:rPr>
          <w:rFonts w:ascii="Calibri" w:eastAsia="Times New Roman" w:hAnsi="Calibri"/>
          <w:color w:val="5F6062"/>
        </w:rPr>
        <w:t>Describe the importance of risk-adapted therapy for newly diagnosed HL and emerging therapeutic options for initial therapy</w:t>
      </w:r>
    </w:p>
    <w:p w14:paraId="13CEC9A4" w14:textId="77777777" w:rsidR="00CA43DF" w:rsidRDefault="00CA43DF" w:rsidP="00CA43DF">
      <w:pPr>
        <w:numPr>
          <w:ilvl w:val="0"/>
          <w:numId w:val="21"/>
        </w:numPr>
        <w:spacing w:after="0"/>
        <w:rPr>
          <w:rFonts w:eastAsia="Times New Roman"/>
          <w:color w:val="5F6062"/>
        </w:rPr>
      </w:pPr>
      <w:r>
        <w:rPr>
          <w:rFonts w:ascii="Calibri" w:eastAsia="Times New Roman" w:hAnsi="Calibri"/>
          <w:color w:val="5F6062"/>
        </w:rPr>
        <w:t>Employ best practices in the treatment of patients with relapsed/refractory HL, including optimal use of current and emerging treatment options</w:t>
      </w:r>
    </w:p>
    <w:p w14:paraId="7F1A490E" w14:textId="77777777" w:rsidR="00CA43DF" w:rsidRDefault="00CA43DF" w:rsidP="00CA43DF">
      <w:pPr>
        <w:numPr>
          <w:ilvl w:val="0"/>
          <w:numId w:val="21"/>
        </w:numPr>
        <w:spacing w:after="0"/>
        <w:rPr>
          <w:rFonts w:eastAsia="Times New Roman"/>
          <w:color w:val="5F6062"/>
        </w:rPr>
      </w:pPr>
      <w:r>
        <w:rPr>
          <w:rFonts w:ascii="Calibri" w:eastAsia="Times New Roman" w:hAnsi="Calibri"/>
          <w:color w:val="5F6062"/>
        </w:rPr>
        <w:t>Evaluate recent clinical trial data focused on the treatment of patients with relapsed/refractory ALCL and strategies for integrating these advances in patient care</w:t>
      </w:r>
    </w:p>
    <w:p w14:paraId="2E718BEF" w14:textId="77777777" w:rsidR="00CA43DF" w:rsidRDefault="00CA43DF" w:rsidP="00CA43DF">
      <w:pPr>
        <w:numPr>
          <w:ilvl w:val="0"/>
          <w:numId w:val="21"/>
        </w:numPr>
        <w:spacing w:after="0"/>
        <w:rPr>
          <w:rFonts w:eastAsia="Times New Roman"/>
          <w:color w:val="5F6062"/>
        </w:rPr>
      </w:pPr>
      <w:r>
        <w:rPr>
          <w:rFonts w:ascii="Calibri" w:eastAsia="Times New Roman" w:hAnsi="Calibri"/>
          <w:color w:val="5F6062"/>
        </w:rPr>
        <w:t>Describe best practices for the identification and management of treatment-related adverse events in patients with lymphoma to improve tolerability and quality of life</w:t>
      </w:r>
    </w:p>
    <w:p w14:paraId="1AE4BB1B" w14:textId="77777777" w:rsidR="0091793F" w:rsidRDefault="0091793F" w:rsidP="0091793F">
      <w:pPr>
        <w:spacing w:after="0" w:line="240" w:lineRule="auto"/>
      </w:pP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w:t>
      </w:r>
      <w:proofErr w:type="spellStart"/>
      <w:r>
        <w:t>post test</w:t>
      </w:r>
      <w:proofErr w:type="spellEnd"/>
      <w:r>
        <w:t xml:space="preserve"> and activity evaluation. Your participation in this CME activity will be recorded in prIME Oncology's database. However, upon request, your CME credit certificate will be emailed to you. Technical requirements may be found under the </w:t>
      </w:r>
      <w:hyperlink r:id="rId14"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lastRenderedPageBreak/>
        <w:t>DISCLOSURES [if applicable]</w:t>
      </w:r>
    </w:p>
    <w:p w14:paraId="1248FED8" w14:textId="0DBABE70" w:rsidR="00FE0ED7" w:rsidRDefault="00FE0ED7" w:rsidP="0091793F">
      <w:pPr>
        <w:spacing w:after="0" w:line="240" w:lineRule="auto"/>
      </w:pPr>
      <w:r>
        <w:t>Insert disclosure info from the live meeting.</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32D8FE0F" w14:textId="252310D5" w:rsidR="0091793F" w:rsidRDefault="00CA43DF" w:rsidP="0091793F">
      <w:pPr>
        <w:spacing w:after="0" w:line="240" w:lineRule="auto"/>
        <w:rPr>
          <w:b/>
        </w:rPr>
      </w:pPr>
      <w:r w:rsidRPr="00CA43DF">
        <w:t>This educational activity is supported by Takeda Oncology.</w:t>
      </w:r>
    </w:p>
    <w:p w14:paraId="4D4973A6" w14:textId="77777777" w:rsidR="00CA43DF" w:rsidRDefault="00CA43D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3257508C" w:rsidR="0091793F" w:rsidRDefault="00CA43DF" w:rsidP="0091793F">
      <w:pPr>
        <w:spacing w:after="0" w:line="240" w:lineRule="auto"/>
      </w:pPr>
      <w:r>
        <w:t>May XX 2015</w:t>
      </w:r>
      <w:r w:rsidR="0091793F">
        <w:t xml:space="preserve"> </w:t>
      </w:r>
    </w:p>
    <w:p w14:paraId="385B7A34" w14:textId="77777777" w:rsidR="0091793F" w:rsidRDefault="0091793F" w:rsidP="0091793F">
      <w:pPr>
        <w:spacing w:after="0" w:line="240" w:lineRule="auto"/>
      </w:pPr>
    </w:p>
    <w:p w14:paraId="286BF289" w14:textId="236344E8" w:rsidR="0091793F" w:rsidRDefault="00CA43DF" w:rsidP="0091793F">
      <w:pPr>
        <w:spacing w:after="0" w:line="240" w:lineRule="auto"/>
      </w:pPr>
      <w:r>
        <w:t>May XX 2016</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 xml:space="preserve">squamous cell </w:t>
      </w:r>
      <w:proofErr w:type="spellStart"/>
      <w:r>
        <w:rPr>
          <w:i/>
        </w:rPr>
        <w:t>nsclc</w:t>
      </w:r>
      <w:proofErr w:type="spellEnd"/>
      <w:r>
        <w:rPr>
          <w:i/>
        </w:rPr>
        <w:br/>
      </w:r>
      <w:proofErr w:type="spellStart"/>
      <w:r>
        <w:rPr>
          <w:i/>
        </w:rPr>
        <w:t>nsclc</w:t>
      </w:r>
      <w:proofErr w:type="spellEnd"/>
      <w:r>
        <w:rPr>
          <w:i/>
        </w:rPr>
        <w:t xml:space="preserve"> mutations</w:t>
      </w:r>
      <w:r>
        <w:rPr>
          <w:i/>
        </w:rPr>
        <w:br/>
      </w:r>
      <w:proofErr w:type="spellStart"/>
      <w:r>
        <w:rPr>
          <w:i/>
        </w:rPr>
        <w:t>egfr</w:t>
      </w:r>
      <w:proofErr w:type="spellEnd"/>
      <w:r>
        <w:rPr>
          <w:i/>
        </w:rPr>
        <w:t xml:space="preserve"> mutations in </w:t>
      </w:r>
      <w:proofErr w:type="spellStart"/>
      <w:r>
        <w:rPr>
          <w:i/>
        </w:rPr>
        <w:t>nsclc</w:t>
      </w:r>
      <w:proofErr w:type="spellEnd"/>
      <w:r>
        <w:rPr>
          <w:i/>
        </w:rPr>
        <w:br/>
        <w:t xml:space="preserve">lung cancer </w:t>
      </w:r>
      <w:proofErr w:type="spellStart"/>
      <w:r>
        <w:rPr>
          <w:i/>
        </w:rPr>
        <w:t>nsclc</w:t>
      </w:r>
      <w:proofErr w:type="spellEnd"/>
      <w:r>
        <w:rPr>
          <w:i/>
        </w:rPr>
        <w:br/>
      </w:r>
      <w:proofErr w:type="spellStart"/>
      <w:r>
        <w:rPr>
          <w:i/>
        </w:rPr>
        <w:t>etc</w:t>
      </w:r>
      <w:proofErr w:type="spellEnd"/>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ED66D1" w:rsidRDefault="00ED66D1" w:rsidP="007A0164">
      <w:pPr>
        <w:spacing w:after="0" w:line="240" w:lineRule="auto"/>
      </w:pPr>
      <w:r>
        <w:separator/>
      </w:r>
    </w:p>
  </w:endnote>
  <w:endnote w:type="continuationSeparator" w:id="0">
    <w:p w14:paraId="283F2799" w14:textId="77777777" w:rsidR="00ED66D1" w:rsidRDefault="00ED66D1" w:rsidP="007A0164">
      <w:pPr>
        <w:spacing w:after="0" w:line="240" w:lineRule="auto"/>
      </w:pPr>
      <w:r>
        <w:continuationSeparator/>
      </w:r>
    </w:p>
  </w:endnote>
  <w:endnote w:type="continuationNotice" w:id="1">
    <w:p w14:paraId="15F34E58" w14:textId="77777777" w:rsidR="00ED66D1" w:rsidRDefault="00ED66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ileron-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ED66D1" w:rsidRDefault="00ED66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ED66D1" w:rsidRDefault="00ED66D1" w:rsidP="007A0164">
      <w:pPr>
        <w:spacing w:after="0" w:line="240" w:lineRule="auto"/>
      </w:pPr>
      <w:r>
        <w:separator/>
      </w:r>
    </w:p>
  </w:footnote>
  <w:footnote w:type="continuationSeparator" w:id="0">
    <w:p w14:paraId="689C2D91" w14:textId="77777777" w:rsidR="00ED66D1" w:rsidRDefault="00ED66D1" w:rsidP="007A0164">
      <w:pPr>
        <w:spacing w:after="0" w:line="240" w:lineRule="auto"/>
      </w:pPr>
      <w:r>
        <w:continuationSeparator/>
      </w:r>
    </w:p>
  </w:footnote>
  <w:footnote w:type="continuationNotice" w:id="1">
    <w:p w14:paraId="1E18B4C1" w14:textId="77777777" w:rsidR="00ED66D1" w:rsidRDefault="00ED66D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ED66D1" w:rsidRDefault="00ED66D1" w:rsidP="007A0164">
    <w:pPr>
      <w:pStyle w:val="Header"/>
      <w:pBdr>
        <w:bottom w:val="single" w:sz="12" w:space="1" w:color="auto"/>
      </w:pBdr>
      <w:jc w:val="center"/>
      <w:rPr>
        <w:sz w:val="28"/>
      </w:rPr>
    </w:pPr>
    <w:r w:rsidRPr="007A0164">
      <w:rPr>
        <w:sz w:val="28"/>
      </w:rPr>
      <w:t>ALL COPY TEMPLATE</w:t>
    </w:r>
  </w:p>
  <w:p w14:paraId="45BF219F" w14:textId="77777777" w:rsidR="00ED66D1" w:rsidRPr="007A0164" w:rsidRDefault="00ED66D1"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2264A"/>
    <w:multiLevelType w:val="hybridMultilevel"/>
    <w:tmpl w:val="99EA2BAA"/>
    <w:lvl w:ilvl="0" w:tplc="04130015">
      <w:start w:val="1"/>
      <w:numFmt w:val="upp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AB1382"/>
    <w:multiLevelType w:val="hybridMultilevel"/>
    <w:tmpl w:val="2BA22DF6"/>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0CA562D"/>
    <w:multiLevelType w:val="hybridMultilevel"/>
    <w:tmpl w:val="A9941B3C"/>
    <w:lvl w:ilvl="0" w:tplc="49AE1942">
      <w:start w:val="1"/>
      <w:numFmt w:val="bullet"/>
      <w:lvlText w:val=""/>
      <w:lvlJc w:val="left"/>
      <w:pPr>
        <w:tabs>
          <w:tab w:val="num" w:pos="720"/>
        </w:tabs>
        <w:ind w:left="720" w:hanging="360"/>
      </w:pPr>
      <w:rPr>
        <w:rFonts w:ascii="Symbol" w:hAnsi="Symbol" w:hint="default"/>
        <w:color w:val="5F606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F1A82"/>
    <w:multiLevelType w:val="hybridMultilevel"/>
    <w:tmpl w:val="AE00D140"/>
    <w:lvl w:ilvl="0" w:tplc="259A114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2"/>
  </w:num>
  <w:num w:numId="4">
    <w:abstractNumId w:val="11"/>
  </w:num>
  <w:num w:numId="5">
    <w:abstractNumId w:val="13"/>
  </w:num>
  <w:num w:numId="6">
    <w:abstractNumId w:val="19"/>
  </w:num>
  <w:num w:numId="7">
    <w:abstractNumId w:val="10"/>
  </w:num>
  <w:num w:numId="8">
    <w:abstractNumId w:val="15"/>
  </w:num>
  <w:num w:numId="9">
    <w:abstractNumId w:val="1"/>
  </w:num>
  <w:num w:numId="10">
    <w:abstractNumId w:val="16"/>
  </w:num>
  <w:num w:numId="11">
    <w:abstractNumId w:val="17"/>
  </w:num>
  <w:num w:numId="12">
    <w:abstractNumId w:val="20"/>
  </w:num>
  <w:num w:numId="13">
    <w:abstractNumId w:val="3"/>
  </w:num>
  <w:num w:numId="14">
    <w:abstractNumId w:val="14"/>
  </w:num>
  <w:num w:numId="15">
    <w:abstractNumId w:val="8"/>
  </w:num>
  <w:num w:numId="16">
    <w:abstractNumId w:val="0"/>
  </w:num>
  <w:num w:numId="17">
    <w:abstractNumId w:val="9"/>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35AAF"/>
    <w:rsid w:val="000523A8"/>
    <w:rsid w:val="00053BDA"/>
    <w:rsid w:val="00055E39"/>
    <w:rsid w:val="000804B3"/>
    <w:rsid w:val="00082625"/>
    <w:rsid w:val="00083B58"/>
    <w:rsid w:val="00091FEC"/>
    <w:rsid w:val="000B0CD6"/>
    <w:rsid w:val="001014D3"/>
    <w:rsid w:val="0014011D"/>
    <w:rsid w:val="00143AB7"/>
    <w:rsid w:val="00176D2C"/>
    <w:rsid w:val="00183963"/>
    <w:rsid w:val="00195FD8"/>
    <w:rsid w:val="001B0EA4"/>
    <w:rsid w:val="0020366E"/>
    <w:rsid w:val="0020510A"/>
    <w:rsid w:val="00215049"/>
    <w:rsid w:val="002277CB"/>
    <w:rsid w:val="00227DFC"/>
    <w:rsid w:val="00235074"/>
    <w:rsid w:val="00241A8B"/>
    <w:rsid w:val="00267A30"/>
    <w:rsid w:val="00285C5C"/>
    <w:rsid w:val="002A0559"/>
    <w:rsid w:val="002A3E42"/>
    <w:rsid w:val="002B36FF"/>
    <w:rsid w:val="002C0E35"/>
    <w:rsid w:val="002C2D1B"/>
    <w:rsid w:val="002C3D5D"/>
    <w:rsid w:val="002D5BCF"/>
    <w:rsid w:val="002F1E5A"/>
    <w:rsid w:val="00326C53"/>
    <w:rsid w:val="00335698"/>
    <w:rsid w:val="00352724"/>
    <w:rsid w:val="003A12FE"/>
    <w:rsid w:val="003C0CFB"/>
    <w:rsid w:val="003F4E0C"/>
    <w:rsid w:val="003F64AF"/>
    <w:rsid w:val="003F7B54"/>
    <w:rsid w:val="00424CB2"/>
    <w:rsid w:val="004261CA"/>
    <w:rsid w:val="00436B49"/>
    <w:rsid w:val="004421DD"/>
    <w:rsid w:val="00444C50"/>
    <w:rsid w:val="00445A11"/>
    <w:rsid w:val="004469C0"/>
    <w:rsid w:val="004A6934"/>
    <w:rsid w:val="004A7029"/>
    <w:rsid w:val="004D7A60"/>
    <w:rsid w:val="004F69C2"/>
    <w:rsid w:val="00507217"/>
    <w:rsid w:val="00514E20"/>
    <w:rsid w:val="0053113C"/>
    <w:rsid w:val="00532778"/>
    <w:rsid w:val="00573206"/>
    <w:rsid w:val="005A343A"/>
    <w:rsid w:val="005A412D"/>
    <w:rsid w:val="005B5B5D"/>
    <w:rsid w:val="005C3B35"/>
    <w:rsid w:val="00603B32"/>
    <w:rsid w:val="0061087D"/>
    <w:rsid w:val="00617FD1"/>
    <w:rsid w:val="00620F8A"/>
    <w:rsid w:val="006235A4"/>
    <w:rsid w:val="00645CE0"/>
    <w:rsid w:val="00646AF7"/>
    <w:rsid w:val="00651AF6"/>
    <w:rsid w:val="0067103F"/>
    <w:rsid w:val="00687636"/>
    <w:rsid w:val="0069073F"/>
    <w:rsid w:val="006A2125"/>
    <w:rsid w:val="006A4DEA"/>
    <w:rsid w:val="006A5CA4"/>
    <w:rsid w:val="006D0598"/>
    <w:rsid w:val="006F4251"/>
    <w:rsid w:val="007059B6"/>
    <w:rsid w:val="007128FF"/>
    <w:rsid w:val="00717044"/>
    <w:rsid w:val="00734A18"/>
    <w:rsid w:val="00740B24"/>
    <w:rsid w:val="0074563C"/>
    <w:rsid w:val="007459A1"/>
    <w:rsid w:val="0075239A"/>
    <w:rsid w:val="007565B6"/>
    <w:rsid w:val="0077075E"/>
    <w:rsid w:val="00780D0C"/>
    <w:rsid w:val="007A0164"/>
    <w:rsid w:val="007B3532"/>
    <w:rsid w:val="007D7B2C"/>
    <w:rsid w:val="007E386D"/>
    <w:rsid w:val="007F2078"/>
    <w:rsid w:val="007F41E1"/>
    <w:rsid w:val="007F5292"/>
    <w:rsid w:val="00844244"/>
    <w:rsid w:val="00847793"/>
    <w:rsid w:val="008815DD"/>
    <w:rsid w:val="00882B92"/>
    <w:rsid w:val="008849BB"/>
    <w:rsid w:val="00885D09"/>
    <w:rsid w:val="00887D38"/>
    <w:rsid w:val="008D710B"/>
    <w:rsid w:val="008E0820"/>
    <w:rsid w:val="008F5C25"/>
    <w:rsid w:val="0090063D"/>
    <w:rsid w:val="0091793F"/>
    <w:rsid w:val="0092265D"/>
    <w:rsid w:val="00952974"/>
    <w:rsid w:val="00954B15"/>
    <w:rsid w:val="00963419"/>
    <w:rsid w:val="009A17CA"/>
    <w:rsid w:val="009C0D7C"/>
    <w:rsid w:val="009D0EF3"/>
    <w:rsid w:val="009D7D6F"/>
    <w:rsid w:val="009E1A34"/>
    <w:rsid w:val="009E3A02"/>
    <w:rsid w:val="009E447D"/>
    <w:rsid w:val="009E5B13"/>
    <w:rsid w:val="00A21EB2"/>
    <w:rsid w:val="00A26DF5"/>
    <w:rsid w:val="00A31ACC"/>
    <w:rsid w:val="00A453CE"/>
    <w:rsid w:val="00A868F4"/>
    <w:rsid w:val="00A87A60"/>
    <w:rsid w:val="00AC6372"/>
    <w:rsid w:val="00B10689"/>
    <w:rsid w:val="00B3236D"/>
    <w:rsid w:val="00B61FE1"/>
    <w:rsid w:val="00B7207F"/>
    <w:rsid w:val="00B74B2D"/>
    <w:rsid w:val="00B85FDF"/>
    <w:rsid w:val="00B95987"/>
    <w:rsid w:val="00BA44FF"/>
    <w:rsid w:val="00BA6C74"/>
    <w:rsid w:val="00BB5C7A"/>
    <w:rsid w:val="00BB5FC0"/>
    <w:rsid w:val="00BC0F16"/>
    <w:rsid w:val="00BC31C6"/>
    <w:rsid w:val="00BD57C1"/>
    <w:rsid w:val="00BE0192"/>
    <w:rsid w:val="00BE7A4F"/>
    <w:rsid w:val="00BF20C5"/>
    <w:rsid w:val="00C04226"/>
    <w:rsid w:val="00C06B67"/>
    <w:rsid w:val="00C30556"/>
    <w:rsid w:val="00C34304"/>
    <w:rsid w:val="00C36C2B"/>
    <w:rsid w:val="00C4015C"/>
    <w:rsid w:val="00C7566C"/>
    <w:rsid w:val="00C9709A"/>
    <w:rsid w:val="00CA0F78"/>
    <w:rsid w:val="00CA43DF"/>
    <w:rsid w:val="00CA4A43"/>
    <w:rsid w:val="00CC5F4C"/>
    <w:rsid w:val="00CE4E83"/>
    <w:rsid w:val="00D34FED"/>
    <w:rsid w:val="00D41D57"/>
    <w:rsid w:val="00D51314"/>
    <w:rsid w:val="00D6119E"/>
    <w:rsid w:val="00D95E9B"/>
    <w:rsid w:val="00DB46F0"/>
    <w:rsid w:val="00DC10BA"/>
    <w:rsid w:val="00DC38BE"/>
    <w:rsid w:val="00DE2992"/>
    <w:rsid w:val="00DE7436"/>
    <w:rsid w:val="00E13145"/>
    <w:rsid w:val="00E13424"/>
    <w:rsid w:val="00E14F26"/>
    <w:rsid w:val="00E350E7"/>
    <w:rsid w:val="00E60B07"/>
    <w:rsid w:val="00E60D2C"/>
    <w:rsid w:val="00E675D9"/>
    <w:rsid w:val="00E833CD"/>
    <w:rsid w:val="00E94A89"/>
    <w:rsid w:val="00E96503"/>
    <w:rsid w:val="00EB1FBF"/>
    <w:rsid w:val="00EB300B"/>
    <w:rsid w:val="00ED66D1"/>
    <w:rsid w:val="00EE2164"/>
    <w:rsid w:val="00EF1FEE"/>
    <w:rsid w:val="00EF67B5"/>
    <w:rsid w:val="00F3390F"/>
    <w:rsid w:val="00F3569D"/>
    <w:rsid w:val="00F35E99"/>
    <w:rsid w:val="00F46545"/>
    <w:rsid w:val="00F56A34"/>
    <w:rsid w:val="00F617D4"/>
    <w:rsid w:val="00F631B1"/>
    <w:rsid w:val="00F95962"/>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3DF"/>
  </w:style>
  <w:style w:type="paragraph" w:styleId="Heading4">
    <w:name w:val="heading 4"/>
    <w:basedOn w:val="Normal"/>
    <w:link w:val="Heading4Char"/>
    <w:uiPriority w:val="9"/>
    <w:semiHidden/>
    <w:unhideWhenUsed/>
    <w:qFormat/>
    <w:rsid w:val="00740B24"/>
    <w:pPr>
      <w:spacing w:before="100" w:beforeAutospacing="1" w:after="100" w:afterAutospacing="1" w:line="240" w:lineRule="auto"/>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character" w:customStyle="1" w:styleId="Heading4Char">
    <w:name w:val="Heading 4 Char"/>
    <w:basedOn w:val="DefaultParagraphFont"/>
    <w:link w:val="Heading4"/>
    <w:uiPriority w:val="9"/>
    <w:semiHidden/>
    <w:rsid w:val="00740B24"/>
    <w:rPr>
      <w:rFonts w:ascii="Times New Roman" w:hAnsi="Times New Roman" w:cs="Times New Roman"/>
      <w:b/>
      <w:bCs/>
      <w:sz w:val="24"/>
      <w:szCs w:val="24"/>
    </w:rPr>
  </w:style>
  <w:style w:type="paragraph" w:styleId="NormalWeb">
    <w:name w:val="Normal (Web)"/>
    <w:basedOn w:val="Normal"/>
    <w:uiPriority w:val="99"/>
    <w:semiHidden/>
    <w:unhideWhenUsed/>
    <w:rsid w:val="00740B24"/>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3DF"/>
  </w:style>
  <w:style w:type="paragraph" w:styleId="Heading4">
    <w:name w:val="heading 4"/>
    <w:basedOn w:val="Normal"/>
    <w:link w:val="Heading4Char"/>
    <w:uiPriority w:val="9"/>
    <w:semiHidden/>
    <w:unhideWhenUsed/>
    <w:qFormat/>
    <w:rsid w:val="00740B24"/>
    <w:pPr>
      <w:spacing w:before="100" w:beforeAutospacing="1" w:after="100" w:afterAutospacing="1" w:line="240" w:lineRule="auto"/>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character" w:customStyle="1" w:styleId="Heading4Char">
    <w:name w:val="Heading 4 Char"/>
    <w:basedOn w:val="DefaultParagraphFont"/>
    <w:link w:val="Heading4"/>
    <w:uiPriority w:val="9"/>
    <w:semiHidden/>
    <w:rsid w:val="00740B24"/>
    <w:rPr>
      <w:rFonts w:ascii="Times New Roman" w:hAnsi="Times New Roman" w:cs="Times New Roman"/>
      <w:b/>
      <w:bCs/>
      <w:sz w:val="24"/>
      <w:szCs w:val="24"/>
    </w:rPr>
  </w:style>
  <w:style w:type="paragraph" w:styleId="NormalWeb">
    <w:name w:val="Normal (Web)"/>
    <w:basedOn w:val="Normal"/>
    <w:uiPriority w:val="99"/>
    <w:semiHidden/>
    <w:unhideWhenUsed/>
    <w:rsid w:val="00740B2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075280178">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IMEoncology.org/Lymphoma_Cartagena2015_Webcas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Debbie.Greiner@prIMEoncology.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imeoncology.org/footer-e-pages/terms_of_us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ileron-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44F3D"/>
    <w:rsid w:val="00285E65"/>
    <w:rsid w:val="002C6A0F"/>
    <w:rsid w:val="002F0376"/>
    <w:rsid w:val="002F618E"/>
    <w:rsid w:val="00477241"/>
    <w:rsid w:val="005A7D54"/>
    <w:rsid w:val="00676D7C"/>
    <w:rsid w:val="007447AC"/>
    <w:rsid w:val="00936577"/>
    <w:rsid w:val="00963621"/>
    <w:rsid w:val="00972CB7"/>
    <w:rsid w:val="009A26E5"/>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25EB8-1A3B-43B2-BFC7-3A14F25D7C05}">
  <ds:schemaRefs>
    <ds:schemaRef ds:uri="http://schemas.openxmlformats.org/officeDocument/2006/bibliography"/>
  </ds:schemaRefs>
</ds:datastoreItem>
</file>

<file path=customXml/itemProps2.xml><?xml version="1.0" encoding="utf-8"?>
<ds:datastoreItem xmlns:ds="http://schemas.openxmlformats.org/officeDocument/2006/customXml" ds:itemID="{26591405-FB15-4708-8729-7D8CD1ED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20795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Christi Gray</cp:lastModifiedBy>
  <cp:revision>3</cp:revision>
  <dcterms:created xsi:type="dcterms:W3CDTF">2015-01-13T22:57:00Z</dcterms:created>
  <dcterms:modified xsi:type="dcterms:W3CDTF">2015-01-16T17:32:00Z</dcterms:modified>
</cp:coreProperties>
</file>