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2036AB" w14:textId="77777777" w:rsidR="0072327A" w:rsidRDefault="0072327A" w:rsidP="0072327A">
      <w:pPr>
        <w:spacing w:after="0" w:line="240" w:lineRule="auto"/>
        <w:jc w:val="center"/>
        <w:rPr>
          <w:b/>
          <w:sz w:val="28"/>
          <w:szCs w:val="28"/>
        </w:rPr>
      </w:pPr>
      <w:bookmarkStart w:id="0" w:name="_GoBack"/>
      <w:bookmarkEnd w:id="0"/>
      <w:r w:rsidRPr="0026285A">
        <w:rPr>
          <w:b/>
          <w:sz w:val="28"/>
          <w:szCs w:val="28"/>
        </w:rPr>
        <w:t>WEB REQUIREMENTS</w:t>
      </w:r>
    </w:p>
    <w:p w14:paraId="5EE43626" w14:textId="77777777" w:rsidR="0072327A" w:rsidRPr="00C243B4" w:rsidRDefault="0072327A" w:rsidP="0072327A">
      <w:pPr>
        <w:spacing w:after="0" w:line="240" w:lineRule="auto"/>
        <w:jc w:val="center"/>
        <w:rPr>
          <w:b/>
        </w:rPr>
      </w:pPr>
    </w:p>
    <w:tbl>
      <w:tblPr>
        <w:tblStyle w:val="TableGrid"/>
        <w:tblW w:w="9576" w:type="dxa"/>
        <w:jc w:val="center"/>
        <w:tblLook w:val="04A0" w:firstRow="1" w:lastRow="0" w:firstColumn="1" w:lastColumn="0" w:noHBand="0" w:noVBand="1"/>
      </w:tblPr>
      <w:tblGrid>
        <w:gridCol w:w="2538"/>
        <w:gridCol w:w="2250"/>
        <w:gridCol w:w="2610"/>
        <w:gridCol w:w="2178"/>
      </w:tblGrid>
      <w:tr w:rsidR="0072327A" w:rsidRPr="0026285A" w14:paraId="78589F7B" w14:textId="77777777" w:rsidTr="00DF2746">
        <w:trPr>
          <w:jc w:val="center"/>
        </w:trPr>
        <w:tc>
          <w:tcPr>
            <w:tcW w:w="2538" w:type="dxa"/>
          </w:tcPr>
          <w:p w14:paraId="50DE0D9F" w14:textId="77777777" w:rsidR="0072327A" w:rsidRPr="0026285A" w:rsidRDefault="0072327A" w:rsidP="00DF2746">
            <w:pPr>
              <w:rPr>
                <w:b/>
              </w:rPr>
            </w:pPr>
            <w:r w:rsidRPr="0026285A">
              <w:rPr>
                <w:b/>
              </w:rPr>
              <w:t>Project Name (internal)</w:t>
            </w:r>
          </w:p>
        </w:tc>
        <w:tc>
          <w:tcPr>
            <w:tcW w:w="2250" w:type="dxa"/>
          </w:tcPr>
          <w:p w14:paraId="71BD5BE2" w14:textId="2A7A0091" w:rsidR="0072327A" w:rsidRPr="0026285A" w:rsidRDefault="00D828C2" w:rsidP="00DF2746">
            <w:r>
              <w:t>SNO TTF</w:t>
            </w:r>
            <w:r w:rsidR="0098644D">
              <w:t xml:space="preserve"> Symposium</w:t>
            </w:r>
          </w:p>
        </w:tc>
        <w:tc>
          <w:tcPr>
            <w:tcW w:w="2610" w:type="dxa"/>
          </w:tcPr>
          <w:p w14:paraId="087AE61D" w14:textId="77777777" w:rsidR="0072327A" w:rsidRPr="0026285A" w:rsidRDefault="0072327A" w:rsidP="00DF2746">
            <w:pPr>
              <w:rPr>
                <w:b/>
              </w:rPr>
            </w:pPr>
            <w:r w:rsidRPr="0026285A">
              <w:rPr>
                <w:b/>
              </w:rPr>
              <w:t>Project Code</w:t>
            </w:r>
          </w:p>
        </w:tc>
        <w:tc>
          <w:tcPr>
            <w:tcW w:w="2178" w:type="dxa"/>
          </w:tcPr>
          <w:p w14:paraId="6DDAA77F" w14:textId="25296A9D" w:rsidR="0072327A" w:rsidRPr="0026285A" w:rsidRDefault="00D828C2" w:rsidP="00DF2746">
            <w:r>
              <w:t>PI4LSS081</w:t>
            </w:r>
          </w:p>
        </w:tc>
      </w:tr>
      <w:tr w:rsidR="0072327A" w:rsidRPr="0026285A" w14:paraId="7449072B" w14:textId="77777777" w:rsidTr="00DF2746">
        <w:trPr>
          <w:jc w:val="center"/>
        </w:trPr>
        <w:tc>
          <w:tcPr>
            <w:tcW w:w="2538" w:type="dxa"/>
          </w:tcPr>
          <w:p w14:paraId="7AEB24B2" w14:textId="77777777" w:rsidR="0072327A" w:rsidRPr="0026285A" w:rsidRDefault="0072327A" w:rsidP="00DF2746">
            <w:pPr>
              <w:rPr>
                <w:b/>
              </w:rPr>
            </w:pPr>
            <w:r w:rsidRPr="0026285A">
              <w:rPr>
                <w:b/>
              </w:rPr>
              <w:t>Virtual Project Manager</w:t>
            </w:r>
          </w:p>
        </w:tc>
        <w:tc>
          <w:tcPr>
            <w:tcW w:w="2250" w:type="dxa"/>
          </w:tcPr>
          <w:p w14:paraId="29EBB9FA" w14:textId="4A31D715" w:rsidR="0072327A" w:rsidRPr="0026285A" w:rsidRDefault="00D828C2" w:rsidP="00DF2746">
            <w:pPr>
              <w:tabs>
                <w:tab w:val="right" w:pos="2034"/>
              </w:tabs>
            </w:pPr>
            <w:r>
              <w:t>Debbie Greiner</w:t>
            </w:r>
          </w:p>
        </w:tc>
        <w:tc>
          <w:tcPr>
            <w:tcW w:w="2610" w:type="dxa"/>
          </w:tcPr>
          <w:p w14:paraId="534A624B" w14:textId="77777777" w:rsidR="0072327A" w:rsidRPr="0026285A" w:rsidRDefault="0072327A" w:rsidP="00DF2746">
            <w:pPr>
              <w:rPr>
                <w:b/>
              </w:rPr>
            </w:pPr>
            <w:r w:rsidRPr="0026285A">
              <w:rPr>
                <w:b/>
              </w:rPr>
              <w:t>Clinical Program Manager</w:t>
            </w:r>
          </w:p>
        </w:tc>
        <w:sdt>
          <w:sdtPr>
            <w:id w:val="677857172"/>
            <w:placeholder>
              <w:docPart w:val="A9F6DCEDC01B4986BEA3D9FA3B082A1C"/>
            </w:placeholder>
            <w:dropDownList>
              <w:listItem w:value="----------"/>
              <w:listItem w:displayText="Tristin Abair" w:value="Tristin Abair"/>
              <w:listItem w:displayText="Janelle Bowersox" w:value="Janelle Bowersox"/>
              <w:listItem w:displayText="Amy Furedy" w:value="Amy Furedy"/>
              <w:listItem w:displayText="Janice Galleshaw" w:value="Janice Galleshaw"/>
              <w:listItem w:displayText="Chelsea Goins" w:value="Chelsea Goins"/>
              <w:listItem w:displayText="Wilma Guerra" w:value="Wilma Guerra"/>
              <w:listItem w:displayText="Nathan Kelly" w:value="Nathan Kelly"/>
              <w:listItem w:displayText="Sanneke Koekkoek" w:value="Sanneke Koekkoek"/>
              <w:listItem w:displayText="Lee Lokey" w:value="Lee Lokey"/>
              <w:listItem w:displayText="Bojana Pajk" w:value="Bojana Pajk"/>
            </w:dropDownList>
          </w:sdtPr>
          <w:sdtEndPr/>
          <w:sdtContent>
            <w:tc>
              <w:tcPr>
                <w:tcW w:w="2178" w:type="dxa"/>
              </w:tcPr>
              <w:p w14:paraId="67A9B31B" w14:textId="10E49722" w:rsidR="0072327A" w:rsidRPr="0026285A" w:rsidRDefault="0098644D" w:rsidP="00DF2746">
                <w:r>
                  <w:t>Amy Furedy</w:t>
                </w:r>
              </w:p>
            </w:tc>
          </w:sdtContent>
        </w:sdt>
      </w:tr>
      <w:tr w:rsidR="0072327A" w:rsidRPr="0026285A" w14:paraId="2EE577A4" w14:textId="77777777" w:rsidTr="00DF2746">
        <w:trPr>
          <w:jc w:val="center"/>
        </w:trPr>
        <w:tc>
          <w:tcPr>
            <w:tcW w:w="2538" w:type="dxa"/>
          </w:tcPr>
          <w:p w14:paraId="30A50032" w14:textId="77777777" w:rsidR="0072327A" w:rsidRPr="0026285A" w:rsidRDefault="0072327A" w:rsidP="00DF2746">
            <w:pPr>
              <w:rPr>
                <w:b/>
              </w:rPr>
            </w:pPr>
            <w:r w:rsidRPr="0026285A">
              <w:rPr>
                <w:b/>
              </w:rPr>
              <w:t>Compliance</w:t>
            </w:r>
          </w:p>
        </w:tc>
        <w:tc>
          <w:tcPr>
            <w:tcW w:w="2250" w:type="dxa"/>
          </w:tcPr>
          <w:p w14:paraId="45055681" w14:textId="2812B869" w:rsidR="0072327A" w:rsidRPr="0026285A" w:rsidRDefault="00455F07" w:rsidP="00DF2746">
            <w:r>
              <w:t>Briana Devaser</w:t>
            </w:r>
          </w:p>
        </w:tc>
        <w:tc>
          <w:tcPr>
            <w:tcW w:w="2610" w:type="dxa"/>
          </w:tcPr>
          <w:p w14:paraId="78D4729E" w14:textId="77777777" w:rsidR="0072327A" w:rsidRPr="0026285A" w:rsidRDefault="0072327A" w:rsidP="00DF2746">
            <w:pPr>
              <w:rPr>
                <w:b/>
              </w:rPr>
            </w:pPr>
            <w:r w:rsidRPr="0026285A">
              <w:rPr>
                <w:b/>
              </w:rPr>
              <w:t>Editor</w:t>
            </w:r>
          </w:p>
        </w:tc>
        <w:sdt>
          <w:sdtPr>
            <w:id w:val="-989317508"/>
            <w:placeholder>
              <w:docPart w:val="7D3B2DF410184C8CA9034309F7204204"/>
            </w:placeholder>
            <w:dropDownList>
              <w:listItem w:value="Choose an item."/>
              <w:listItem w:displayText="----------" w:value="----------"/>
              <w:listItem w:displayText="Christi Gray" w:value="Christi Gray"/>
              <w:listItem w:displayText="Trudy Stoddert" w:value="Trudy Stoddert"/>
              <w:listItem w:displayText="Heather Tomlinson" w:value="Heather Tomlinson"/>
            </w:dropDownList>
          </w:sdtPr>
          <w:sdtEndPr/>
          <w:sdtContent>
            <w:tc>
              <w:tcPr>
                <w:tcW w:w="2178" w:type="dxa"/>
              </w:tcPr>
              <w:p w14:paraId="093E1CD9" w14:textId="47D8A5EB" w:rsidR="0072327A" w:rsidRPr="0026285A" w:rsidRDefault="00D828C2" w:rsidP="00DF2746">
                <w:r>
                  <w:t>Christi Gray</w:t>
                </w:r>
              </w:p>
            </w:tc>
          </w:sdtContent>
        </w:sdt>
      </w:tr>
    </w:tbl>
    <w:p w14:paraId="342B9B02" w14:textId="77777777" w:rsidR="0072327A" w:rsidRDefault="0072327A" w:rsidP="0072327A">
      <w:pPr>
        <w:pStyle w:val="ListParagraph"/>
        <w:ind w:left="1440"/>
        <w:sectPr w:rsidR="0072327A" w:rsidSect="0072327A">
          <w:headerReference w:type="default" r:id="rId10"/>
          <w:type w:val="continuous"/>
          <w:pgSz w:w="12240" w:h="15840"/>
          <w:pgMar w:top="1440" w:right="1440" w:bottom="1440" w:left="1440" w:header="720" w:footer="720" w:gutter="0"/>
          <w:cols w:space="720"/>
          <w:docGrid w:linePitch="360"/>
        </w:sectPr>
      </w:pPr>
    </w:p>
    <w:p w14:paraId="431D5983" w14:textId="77777777" w:rsidR="0098644D" w:rsidRDefault="0098644D" w:rsidP="0072327A">
      <w:pPr>
        <w:pStyle w:val="ListParagraph"/>
        <w:ind w:left="0"/>
        <w:rPr>
          <w:b/>
          <w:sz w:val="24"/>
          <w:szCs w:val="24"/>
        </w:rPr>
      </w:pPr>
    </w:p>
    <w:p w14:paraId="07E659B2" w14:textId="77777777" w:rsidR="0072327A" w:rsidRDefault="0072327A" w:rsidP="0072327A">
      <w:pPr>
        <w:pStyle w:val="ListParagraph"/>
        <w:ind w:left="0"/>
        <w:rPr>
          <w:b/>
          <w:sz w:val="24"/>
          <w:szCs w:val="24"/>
        </w:rPr>
      </w:pPr>
      <w:r>
        <w:rPr>
          <w:b/>
          <w:sz w:val="24"/>
          <w:szCs w:val="24"/>
        </w:rPr>
        <w:t>Launch Date/Internal Launch Date:</w:t>
      </w:r>
    </w:p>
    <w:p w14:paraId="1D4790E7" w14:textId="5D8E9CAC" w:rsidR="0098644D" w:rsidRPr="0098644D" w:rsidRDefault="0098644D" w:rsidP="0072327A">
      <w:pPr>
        <w:pStyle w:val="ListParagraph"/>
        <w:ind w:left="0"/>
        <w:rPr>
          <w:sz w:val="24"/>
          <w:szCs w:val="24"/>
        </w:rPr>
      </w:pPr>
      <w:r w:rsidRPr="0098644D">
        <w:rPr>
          <w:sz w:val="24"/>
          <w:szCs w:val="24"/>
        </w:rPr>
        <w:t>December xx, 2014</w:t>
      </w:r>
    </w:p>
    <w:p w14:paraId="2B0BBD75" w14:textId="77777777" w:rsidR="0072327A" w:rsidRDefault="0072327A" w:rsidP="0072327A">
      <w:pPr>
        <w:pStyle w:val="ListParagraph"/>
        <w:ind w:left="0"/>
        <w:rPr>
          <w:b/>
          <w:sz w:val="24"/>
          <w:szCs w:val="24"/>
        </w:rPr>
      </w:pPr>
    </w:p>
    <w:p w14:paraId="7C700964" w14:textId="77777777" w:rsidR="0072327A" w:rsidRDefault="0072327A" w:rsidP="0072327A">
      <w:pPr>
        <w:pStyle w:val="ListParagraph"/>
        <w:ind w:left="0"/>
        <w:rPr>
          <w:b/>
          <w:sz w:val="24"/>
          <w:szCs w:val="24"/>
        </w:rPr>
      </w:pPr>
      <w:r w:rsidRPr="006A1E25">
        <w:rPr>
          <w:b/>
          <w:sz w:val="24"/>
          <w:szCs w:val="24"/>
        </w:rPr>
        <w:t>Project Type</w:t>
      </w:r>
    </w:p>
    <w:p w14:paraId="71254400" w14:textId="64F16F4C" w:rsidR="0072327A" w:rsidRPr="004333EE" w:rsidRDefault="00410277" w:rsidP="0072327A">
      <w:pPr>
        <w:pStyle w:val="ListParagraph"/>
        <w:ind w:left="0"/>
        <w:rPr>
          <w:sz w:val="24"/>
          <w:szCs w:val="24"/>
        </w:rPr>
      </w:pPr>
      <w:sdt>
        <w:sdtPr>
          <w:rPr>
            <w:sz w:val="24"/>
            <w:szCs w:val="24"/>
          </w:rPr>
          <w:id w:val="379438943"/>
          <w14:checkbox>
            <w14:checked w14:val="1"/>
            <w14:checkedState w14:val="2612" w14:font="MS Gothic"/>
            <w14:uncheckedState w14:val="2610" w14:font="MS Gothic"/>
          </w14:checkbox>
        </w:sdtPr>
        <w:sdtEndPr/>
        <w:sdtContent>
          <w:r w:rsidR="0098644D">
            <w:rPr>
              <w:rFonts w:ascii="MS Gothic" w:eastAsia="MS Gothic" w:hAnsi="MS Gothic" w:hint="eastAsia"/>
              <w:sz w:val="24"/>
              <w:szCs w:val="24"/>
            </w:rPr>
            <w:t>☒</w:t>
          </w:r>
        </w:sdtContent>
      </w:sdt>
      <w:r w:rsidR="0072327A" w:rsidRPr="004333EE">
        <w:rPr>
          <w:sz w:val="24"/>
          <w:szCs w:val="24"/>
        </w:rPr>
        <w:t>Webcast</w:t>
      </w:r>
    </w:p>
    <w:p w14:paraId="3DAEABD0" w14:textId="480F6313" w:rsidR="0072327A" w:rsidRPr="004333EE" w:rsidRDefault="00410277" w:rsidP="0072327A">
      <w:pPr>
        <w:pStyle w:val="ListParagraph"/>
        <w:ind w:left="0"/>
        <w:rPr>
          <w:sz w:val="24"/>
          <w:szCs w:val="24"/>
        </w:rPr>
      </w:pPr>
      <w:sdt>
        <w:sdtPr>
          <w:rPr>
            <w:sz w:val="24"/>
            <w:szCs w:val="24"/>
          </w:rPr>
          <w:id w:val="668299344"/>
          <w14:checkbox>
            <w14:checked w14:val="1"/>
            <w14:checkedState w14:val="2612" w14:font="MS Gothic"/>
            <w14:uncheckedState w14:val="2610" w14:font="MS Gothic"/>
          </w14:checkbox>
        </w:sdtPr>
        <w:sdtEndPr/>
        <w:sdtContent>
          <w:r w:rsidR="0098644D">
            <w:rPr>
              <w:rFonts w:ascii="MS Gothic" w:eastAsia="MS Gothic" w:hAnsi="MS Gothic" w:hint="eastAsia"/>
              <w:sz w:val="24"/>
              <w:szCs w:val="24"/>
            </w:rPr>
            <w:t>☒</w:t>
          </w:r>
        </w:sdtContent>
      </w:sdt>
      <w:r w:rsidR="0072327A" w:rsidRPr="004333EE">
        <w:rPr>
          <w:sz w:val="24"/>
          <w:szCs w:val="24"/>
        </w:rPr>
        <w:t>Downloadable Slides</w:t>
      </w:r>
    </w:p>
    <w:p w14:paraId="770AF9D1" w14:textId="2FCA5890" w:rsidR="0072327A" w:rsidRPr="004333EE" w:rsidRDefault="00410277" w:rsidP="0072327A">
      <w:pPr>
        <w:pStyle w:val="ListParagraph"/>
        <w:ind w:left="0"/>
        <w:rPr>
          <w:sz w:val="24"/>
          <w:szCs w:val="24"/>
        </w:rPr>
      </w:pPr>
      <w:sdt>
        <w:sdtPr>
          <w:rPr>
            <w:sz w:val="24"/>
            <w:szCs w:val="24"/>
          </w:rPr>
          <w:id w:val="1987894087"/>
          <w14:checkbox>
            <w14:checked w14:val="0"/>
            <w14:checkedState w14:val="2612" w14:font="MS Gothic"/>
            <w14:uncheckedState w14:val="2610" w14:font="MS Gothic"/>
          </w14:checkbox>
        </w:sdtPr>
        <w:sdtEndPr/>
        <w:sdtContent>
          <w:r w:rsidR="00D828C2">
            <w:rPr>
              <w:rFonts w:ascii="MS Gothic" w:eastAsia="MS Gothic" w:hAnsi="MS Gothic" w:hint="eastAsia"/>
              <w:sz w:val="24"/>
              <w:szCs w:val="24"/>
            </w:rPr>
            <w:t>☐</w:t>
          </w:r>
        </w:sdtContent>
      </w:sdt>
      <w:r w:rsidR="0072327A" w:rsidRPr="004333EE">
        <w:rPr>
          <w:sz w:val="24"/>
          <w:szCs w:val="24"/>
        </w:rPr>
        <w:t>Podcast</w:t>
      </w:r>
    </w:p>
    <w:p w14:paraId="63EA2FD7" w14:textId="77777777" w:rsidR="0072327A" w:rsidRDefault="0072327A" w:rsidP="0072327A">
      <w:pPr>
        <w:pStyle w:val="ListParagraph"/>
        <w:ind w:left="0"/>
        <w:rPr>
          <w:sz w:val="24"/>
          <w:szCs w:val="24"/>
        </w:rPr>
      </w:pPr>
    </w:p>
    <w:p w14:paraId="2A3A3EB9" w14:textId="77777777" w:rsidR="0072327A" w:rsidRPr="004333EE" w:rsidRDefault="0072327A" w:rsidP="0072327A">
      <w:pPr>
        <w:pStyle w:val="ListParagraph"/>
        <w:ind w:left="0"/>
        <w:rPr>
          <w:b/>
          <w:sz w:val="24"/>
          <w:szCs w:val="24"/>
        </w:rPr>
      </w:pPr>
      <w:r w:rsidRPr="004333EE">
        <w:rPr>
          <w:b/>
          <w:sz w:val="24"/>
          <w:szCs w:val="24"/>
        </w:rPr>
        <w:t>Email Blast Included?</w:t>
      </w:r>
    </w:p>
    <w:p w14:paraId="1784FD1A" w14:textId="63B5225C" w:rsidR="0072327A" w:rsidRDefault="00410277" w:rsidP="0072327A">
      <w:pPr>
        <w:pStyle w:val="ListParagraph"/>
        <w:ind w:left="0"/>
        <w:rPr>
          <w:sz w:val="24"/>
          <w:szCs w:val="24"/>
        </w:rPr>
      </w:pPr>
      <w:sdt>
        <w:sdtPr>
          <w:rPr>
            <w:sz w:val="24"/>
            <w:szCs w:val="24"/>
          </w:rPr>
          <w:id w:val="-43534686"/>
          <w14:checkbox>
            <w14:checked w14:val="1"/>
            <w14:checkedState w14:val="2612" w14:font="MS Gothic"/>
            <w14:uncheckedState w14:val="2610" w14:font="MS Gothic"/>
          </w14:checkbox>
        </w:sdtPr>
        <w:sdtEndPr/>
        <w:sdtContent>
          <w:r w:rsidR="00003B6F">
            <w:rPr>
              <w:rFonts w:ascii="MS Gothic" w:eastAsia="MS Gothic" w:hAnsi="MS Gothic" w:hint="eastAsia"/>
              <w:sz w:val="24"/>
              <w:szCs w:val="24"/>
            </w:rPr>
            <w:t>☒</w:t>
          </w:r>
        </w:sdtContent>
      </w:sdt>
      <w:r w:rsidR="0072327A">
        <w:rPr>
          <w:sz w:val="24"/>
          <w:szCs w:val="24"/>
        </w:rPr>
        <w:t>Yes</w:t>
      </w:r>
    </w:p>
    <w:p w14:paraId="63EE8345" w14:textId="77777777" w:rsidR="0072327A" w:rsidRDefault="00410277" w:rsidP="0072327A">
      <w:pPr>
        <w:pStyle w:val="ListParagraph"/>
        <w:ind w:left="0"/>
        <w:rPr>
          <w:sz w:val="24"/>
          <w:szCs w:val="24"/>
        </w:rPr>
      </w:pPr>
      <w:sdt>
        <w:sdtPr>
          <w:rPr>
            <w:sz w:val="24"/>
            <w:szCs w:val="24"/>
          </w:rPr>
          <w:id w:val="-748500932"/>
          <w14:checkbox>
            <w14:checked w14:val="0"/>
            <w14:checkedState w14:val="2612" w14:font="MS Gothic"/>
            <w14:uncheckedState w14:val="2610" w14:font="MS Gothic"/>
          </w14:checkbox>
        </w:sdtPr>
        <w:sdtEndPr/>
        <w:sdtContent>
          <w:r w:rsidR="0072327A">
            <w:rPr>
              <w:rFonts w:ascii="MS Gothic" w:eastAsia="MS Gothic" w:hAnsi="MS Gothic" w:hint="eastAsia"/>
              <w:sz w:val="24"/>
              <w:szCs w:val="24"/>
            </w:rPr>
            <w:t>☐</w:t>
          </w:r>
        </w:sdtContent>
      </w:sdt>
      <w:r w:rsidR="0072327A">
        <w:rPr>
          <w:sz w:val="24"/>
          <w:szCs w:val="24"/>
        </w:rPr>
        <w:t>No</w:t>
      </w:r>
    </w:p>
    <w:p w14:paraId="502ECA14" w14:textId="77777777" w:rsidR="0072327A" w:rsidRDefault="0072327A" w:rsidP="0072327A">
      <w:pPr>
        <w:pStyle w:val="ListParagraph"/>
        <w:ind w:left="0"/>
        <w:rPr>
          <w:sz w:val="24"/>
          <w:szCs w:val="24"/>
        </w:rPr>
      </w:pPr>
      <w:r>
        <w:rPr>
          <w:sz w:val="24"/>
          <w:szCs w:val="24"/>
        </w:rPr>
        <w:t>Subject Line:</w:t>
      </w:r>
    </w:p>
    <w:p w14:paraId="2E0B3D34" w14:textId="49288105" w:rsidR="0072327A" w:rsidRDefault="009F587B" w:rsidP="0072327A">
      <w:pPr>
        <w:pStyle w:val="ListParagraph"/>
        <w:ind w:left="0"/>
        <w:rPr>
          <w:sz w:val="24"/>
          <w:szCs w:val="24"/>
        </w:rPr>
      </w:pPr>
      <w:r w:rsidRPr="009F587B">
        <w:rPr>
          <w:sz w:val="24"/>
          <w:szCs w:val="24"/>
        </w:rPr>
        <w:t>New Webcast: Confronting</w:t>
      </w:r>
      <w:r>
        <w:rPr>
          <w:sz w:val="24"/>
          <w:szCs w:val="24"/>
        </w:rPr>
        <w:t xml:space="preserve"> the Challenges of Glioblastoma</w:t>
      </w:r>
    </w:p>
    <w:p w14:paraId="0037C8DD" w14:textId="77777777" w:rsidR="0072327A" w:rsidRDefault="0072327A" w:rsidP="0072327A">
      <w:pPr>
        <w:pStyle w:val="ListParagraph"/>
        <w:ind w:left="0"/>
        <w:rPr>
          <w:b/>
          <w:sz w:val="24"/>
          <w:szCs w:val="24"/>
        </w:rPr>
      </w:pPr>
      <w:r>
        <w:rPr>
          <w:b/>
          <w:sz w:val="24"/>
          <w:szCs w:val="24"/>
        </w:rPr>
        <w:t xml:space="preserve">Number of </w:t>
      </w:r>
      <w:r w:rsidRPr="008820F4">
        <w:rPr>
          <w:b/>
          <w:sz w:val="24"/>
          <w:szCs w:val="24"/>
        </w:rPr>
        <w:t>E-Blasts</w:t>
      </w:r>
    </w:p>
    <w:p w14:paraId="77217902" w14:textId="230B9AA9" w:rsidR="0072327A" w:rsidRDefault="00410277" w:rsidP="0072327A">
      <w:pPr>
        <w:pStyle w:val="ListParagraph"/>
        <w:ind w:left="0"/>
        <w:rPr>
          <w:sz w:val="24"/>
          <w:szCs w:val="24"/>
        </w:rPr>
      </w:pPr>
      <w:sdt>
        <w:sdtPr>
          <w:rPr>
            <w:sz w:val="24"/>
            <w:szCs w:val="24"/>
          </w:rPr>
          <w:id w:val="-171336657"/>
          <w14:checkbox>
            <w14:checked w14:val="1"/>
            <w14:checkedState w14:val="2612" w14:font="MS Gothic"/>
            <w14:uncheckedState w14:val="2610" w14:font="MS Gothic"/>
          </w14:checkbox>
        </w:sdtPr>
        <w:sdtEndPr/>
        <w:sdtContent>
          <w:r w:rsidR="00D828C2">
            <w:rPr>
              <w:rFonts w:ascii="MS Gothic" w:eastAsia="MS Gothic" w:hAnsi="MS Gothic" w:hint="eastAsia"/>
              <w:sz w:val="24"/>
              <w:szCs w:val="24"/>
            </w:rPr>
            <w:t>☒</w:t>
          </w:r>
        </w:sdtContent>
      </w:sdt>
      <w:r w:rsidR="0072327A">
        <w:rPr>
          <w:sz w:val="24"/>
          <w:szCs w:val="24"/>
        </w:rPr>
        <w:t xml:space="preserve">Only </w:t>
      </w:r>
      <w:commentRangeStart w:id="1"/>
      <w:r w:rsidR="0072327A">
        <w:rPr>
          <w:sz w:val="24"/>
          <w:szCs w:val="24"/>
        </w:rPr>
        <w:t>One</w:t>
      </w:r>
      <w:commentRangeEnd w:id="1"/>
      <w:r w:rsidR="001B5E0D">
        <w:rPr>
          <w:rStyle w:val="CommentReference"/>
        </w:rPr>
        <w:commentReference w:id="1"/>
      </w:r>
    </w:p>
    <w:p w14:paraId="5A2C40CE" w14:textId="36CD7FD9" w:rsidR="0072327A" w:rsidRDefault="00410277" w:rsidP="0072327A">
      <w:pPr>
        <w:pStyle w:val="ListParagraph"/>
        <w:ind w:left="0"/>
        <w:rPr>
          <w:sz w:val="24"/>
          <w:szCs w:val="24"/>
        </w:rPr>
      </w:pPr>
      <w:sdt>
        <w:sdtPr>
          <w:rPr>
            <w:sz w:val="24"/>
            <w:szCs w:val="24"/>
          </w:rPr>
          <w:id w:val="-1892793963"/>
          <w14:checkbox>
            <w14:checked w14:val="0"/>
            <w14:checkedState w14:val="2612" w14:font="MS Gothic"/>
            <w14:uncheckedState w14:val="2610" w14:font="MS Gothic"/>
          </w14:checkbox>
        </w:sdtPr>
        <w:sdtEndPr/>
        <w:sdtContent>
          <w:r w:rsidR="00D828C2">
            <w:rPr>
              <w:rFonts w:ascii="MS Gothic" w:eastAsia="MS Gothic" w:hAnsi="MS Gothic" w:hint="eastAsia"/>
              <w:sz w:val="24"/>
              <w:szCs w:val="24"/>
            </w:rPr>
            <w:t>☐</w:t>
          </w:r>
        </w:sdtContent>
      </w:sdt>
      <w:r w:rsidR="0072327A">
        <w:rPr>
          <w:sz w:val="24"/>
          <w:szCs w:val="24"/>
        </w:rPr>
        <w:t>Two</w:t>
      </w:r>
    </w:p>
    <w:p w14:paraId="6EBF0975" w14:textId="77777777" w:rsidR="0072327A" w:rsidRDefault="00410277" w:rsidP="0072327A">
      <w:pPr>
        <w:pStyle w:val="ListParagraph"/>
        <w:ind w:left="0"/>
        <w:rPr>
          <w:sz w:val="24"/>
          <w:szCs w:val="24"/>
        </w:rPr>
      </w:pPr>
      <w:sdt>
        <w:sdtPr>
          <w:rPr>
            <w:sz w:val="24"/>
            <w:szCs w:val="24"/>
          </w:rPr>
          <w:id w:val="-460661532"/>
          <w14:checkbox>
            <w14:checked w14:val="0"/>
            <w14:checkedState w14:val="2612" w14:font="MS Gothic"/>
            <w14:uncheckedState w14:val="2610" w14:font="MS Gothic"/>
          </w14:checkbox>
        </w:sdtPr>
        <w:sdtEndPr/>
        <w:sdtContent>
          <w:r w:rsidR="0072327A">
            <w:rPr>
              <w:rFonts w:ascii="MS Gothic" w:eastAsia="MS Gothic" w:hAnsi="MS Gothic" w:hint="eastAsia"/>
              <w:sz w:val="24"/>
              <w:szCs w:val="24"/>
            </w:rPr>
            <w:t>☐</w:t>
          </w:r>
        </w:sdtContent>
      </w:sdt>
      <w:r w:rsidR="0072327A">
        <w:rPr>
          <w:sz w:val="24"/>
          <w:szCs w:val="24"/>
        </w:rPr>
        <w:t>Three</w:t>
      </w:r>
      <w:r w:rsidR="0072327A">
        <w:rPr>
          <w:sz w:val="24"/>
          <w:szCs w:val="24"/>
        </w:rPr>
        <w:br/>
      </w:r>
      <w:sdt>
        <w:sdtPr>
          <w:rPr>
            <w:sz w:val="24"/>
            <w:szCs w:val="24"/>
          </w:rPr>
          <w:id w:val="1638756935"/>
          <w14:checkbox>
            <w14:checked w14:val="0"/>
            <w14:checkedState w14:val="2612" w14:font="MS Gothic"/>
            <w14:uncheckedState w14:val="2610" w14:font="MS Gothic"/>
          </w14:checkbox>
        </w:sdtPr>
        <w:sdtEndPr/>
        <w:sdtContent>
          <w:r w:rsidR="0072327A">
            <w:rPr>
              <w:rFonts w:ascii="MS Gothic" w:eastAsia="MS Gothic" w:hAnsi="MS Gothic" w:hint="eastAsia"/>
              <w:sz w:val="24"/>
              <w:szCs w:val="24"/>
            </w:rPr>
            <w:t>☐</w:t>
          </w:r>
        </w:sdtContent>
      </w:sdt>
      <w:r w:rsidR="0072327A">
        <w:rPr>
          <w:sz w:val="24"/>
          <w:szCs w:val="24"/>
        </w:rPr>
        <w:t>Other Amount:</w:t>
      </w:r>
    </w:p>
    <w:p w14:paraId="31DAB98D" w14:textId="77777777" w:rsidR="0072327A" w:rsidRDefault="0072327A" w:rsidP="0072327A">
      <w:pPr>
        <w:pStyle w:val="ListParagraph"/>
        <w:ind w:left="0"/>
        <w:rPr>
          <w:sz w:val="24"/>
          <w:szCs w:val="24"/>
        </w:rPr>
      </w:pPr>
    </w:p>
    <w:p w14:paraId="2F0D2D5E" w14:textId="77777777" w:rsidR="0072327A" w:rsidRDefault="0072327A" w:rsidP="0072327A">
      <w:pPr>
        <w:pStyle w:val="ListParagraph"/>
        <w:ind w:left="0"/>
        <w:rPr>
          <w:sz w:val="24"/>
          <w:szCs w:val="24"/>
        </w:rPr>
      </w:pPr>
      <w:r>
        <w:rPr>
          <w:sz w:val="24"/>
          <w:szCs w:val="24"/>
        </w:rPr>
        <w:t>Dates to Blast or Special Requests:</w:t>
      </w:r>
    </w:p>
    <w:p w14:paraId="27922C24" w14:textId="77777777" w:rsidR="0072327A" w:rsidRDefault="0072327A" w:rsidP="0072327A">
      <w:pPr>
        <w:pStyle w:val="ListParagraph"/>
        <w:ind w:left="0"/>
        <w:rPr>
          <w:sz w:val="24"/>
          <w:szCs w:val="24"/>
        </w:rPr>
      </w:pPr>
    </w:p>
    <w:p w14:paraId="2DB43560" w14:textId="77777777" w:rsidR="0072327A" w:rsidRDefault="0072327A" w:rsidP="0072327A">
      <w:pPr>
        <w:pStyle w:val="ListParagraph"/>
        <w:ind w:left="0"/>
        <w:rPr>
          <w:b/>
          <w:sz w:val="24"/>
          <w:szCs w:val="24"/>
        </w:rPr>
      </w:pPr>
      <w:r w:rsidRPr="00D82046">
        <w:rPr>
          <w:b/>
          <w:sz w:val="24"/>
          <w:szCs w:val="24"/>
        </w:rPr>
        <w:t>Cross Promotion</w:t>
      </w:r>
    </w:p>
    <w:p w14:paraId="7570649C" w14:textId="5893C368" w:rsidR="0072327A" w:rsidRDefault="00410277" w:rsidP="0072327A">
      <w:pPr>
        <w:pStyle w:val="ListParagraph"/>
        <w:ind w:left="0"/>
        <w:rPr>
          <w:sz w:val="24"/>
          <w:szCs w:val="24"/>
        </w:rPr>
      </w:pPr>
      <w:sdt>
        <w:sdtPr>
          <w:rPr>
            <w:sz w:val="24"/>
            <w:szCs w:val="24"/>
          </w:rPr>
          <w:id w:val="2009946184"/>
          <w14:checkbox>
            <w14:checked w14:val="1"/>
            <w14:checkedState w14:val="2612" w14:font="MS Gothic"/>
            <w14:uncheckedState w14:val="2610" w14:font="MS Gothic"/>
          </w14:checkbox>
        </w:sdtPr>
        <w:sdtEndPr/>
        <w:sdtContent>
          <w:r w:rsidR="00003B6F">
            <w:rPr>
              <w:rFonts w:ascii="MS Gothic" w:eastAsia="MS Gothic" w:hAnsi="MS Gothic" w:hint="eastAsia"/>
              <w:sz w:val="24"/>
              <w:szCs w:val="24"/>
            </w:rPr>
            <w:t>☒</w:t>
          </w:r>
        </w:sdtContent>
      </w:sdt>
      <w:r w:rsidR="0072327A">
        <w:rPr>
          <w:sz w:val="24"/>
          <w:szCs w:val="24"/>
        </w:rPr>
        <w:t>Yes</w:t>
      </w:r>
    </w:p>
    <w:p w14:paraId="73D0B279" w14:textId="77777777" w:rsidR="0072327A" w:rsidRDefault="00410277" w:rsidP="0072327A">
      <w:pPr>
        <w:pStyle w:val="ListParagraph"/>
        <w:ind w:left="0"/>
        <w:rPr>
          <w:sz w:val="24"/>
          <w:szCs w:val="24"/>
        </w:rPr>
      </w:pPr>
      <w:sdt>
        <w:sdtPr>
          <w:rPr>
            <w:sz w:val="24"/>
            <w:szCs w:val="24"/>
          </w:rPr>
          <w:id w:val="192043351"/>
          <w14:checkbox>
            <w14:checked w14:val="0"/>
            <w14:checkedState w14:val="2612" w14:font="MS Gothic"/>
            <w14:uncheckedState w14:val="2610" w14:font="MS Gothic"/>
          </w14:checkbox>
        </w:sdtPr>
        <w:sdtEndPr/>
        <w:sdtContent>
          <w:r w:rsidR="0072327A">
            <w:rPr>
              <w:rFonts w:ascii="MS Gothic" w:eastAsia="MS Gothic" w:hAnsi="MS Gothic" w:hint="eastAsia"/>
              <w:sz w:val="24"/>
              <w:szCs w:val="24"/>
            </w:rPr>
            <w:t>☐</w:t>
          </w:r>
        </w:sdtContent>
      </w:sdt>
      <w:r w:rsidR="0072327A">
        <w:rPr>
          <w:sz w:val="24"/>
          <w:szCs w:val="24"/>
        </w:rPr>
        <w:t>No</w:t>
      </w:r>
    </w:p>
    <w:p w14:paraId="285BCB43" w14:textId="77777777" w:rsidR="0072327A" w:rsidRPr="00D82046" w:rsidRDefault="0072327A" w:rsidP="0072327A">
      <w:pPr>
        <w:pStyle w:val="ListParagraph"/>
        <w:ind w:left="0"/>
        <w:rPr>
          <w:sz w:val="24"/>
          <w:szCs w:val="24"/>
        </w:rPr>
      </w:pPr>
      <w:r>
        <w:rPr>
          <w:sz w:val="24"/>
          <w:szCs w:val="24"/>
        </w:rPr>
        <w:t>If Yes, List Activities:</w:t>
      </w:r>
    </w:p>
    <w:p w14:paraId="64919431" w14:textId="77777777" w:rsidR="0072327A" w:rsidRDefault="0072327A" w:rsidP="0072327A">
      <w:pPr>
        <w:pStyle w:val="ListParagraph"/>
        <w:ind w:left="0"/>
        <w:rPr>
          <w:sz w:val="24"/>
          <w:szCs w:val="24"/>
        </w:rPr>
      </w:pPr>
    </w:p>
    <w:p w14:paraId="3FEF0740" w14:textId="77777777" w:rsidR="0072327A" w:rsidRDefault="0072327A" w:rsidP="0072327A">
      <w:pPr>
        <w:pStyle w:val="ListParagraph"/>
        <w:ind w:left="0"/>
        <w:rPr>
          <w:b/>
          <w:sz w:val="24"/>
          <w:szCs w:val="24"/>
        </w:rPr>
      </w:pPr>
      <w:r w:rsidRPr="004333EE">
        <w:rPr>
          <w:b/>
          <w:sz w:val="24"/>
          <w:szCs w:val="24"/>
        </w:rPr>
        <w:t>Target Audience</w:t>
      </w:r>
    </w:p>
    <w:p w14:paraId="27CCB2F2" w14:textId="31CD43BB" w:rsidR="0072327A" w:rsidRDefault="00410277" w:rsidP="0072327A">
      <w:pPr>
        <w:pStyle w:val="ListParagraph"/>
        <w:ind w:left="0"/>
        <w:rPr>
          <w:sz w:val="24"/>
          <w:szCs w:val="24"/>
        </w:rPr>
      </w:pPr>
      <w:sdt>
        <w:sdtPr>
          <w:rPr>
            <w:sz w:val="24"/>
            <w:szCs w:val="24"/>
          </w:rPr>
          <w:id w:val="-588303486"/>
          <w14:checkbox>
            <w14:checked w14:val="0"/>
            <w14:checkedState w14:val="2612" w14:font="MS Gothic"/>
            <w14:uncheckedState w14:val="2610" w14:font="MS Gothic"/>
          </w14:checkbox>
        </w:sdtPr>
        <w:sdtEndPr/>
        <w:sdtContent>
          <w:r w:rsidR="00C156DD">
            <w:rPr>
              <w:rFonts w:ascii="MS Gothic" w:eastAsia="MS Gothic" w:hAnsi="MS Gothic" w:hint="eastAsia"/>
              <w:sz w:val="24"/>
              <w:szCs w:val="24"/>
            </w:rPr>
            <w:t>☐</w:t>
          </w:r>
        </w:sdtContent>
      </w:sdt>
      <w:r w:rsidR="0072327A" w:rsidRPr="00C243B4">
        <w:rPr>
          <w:sz w:val="24"/>
          <w:szCs w:val="24"/>
        </w:rPr>
        <w:t>US</w:t>
      </w:r>
      <w:r w:rsidR="0072327A" w:rsidRPr="00C243B4">
        <w:rPr>
          <w:sz w:val="24"/>
          <w:szCs w:val="24"/>
        </w:rPr>
        <w:br/>
      </w:r>
      <w:sdt>
        <w:sdtPr>
          <w:rPr>
            <w:sz w:val="24"/>
            <w:szCs w:val="24"/>
          </w:rPr>
          <w:id w:val="1256020219"/>
          <w14:checkbox>
            <w14:checked w14:val="0"/>
            <w14:checkedState w14:val="2612" w14:font="MS Gothic"/>
            <w14:uncheckedState w14:val="2610" w14:font="MS Gothic"/>
          </w14:checkbox>
        </w:sdtPr>
        <w:sdtEndPr/>
        <w:sdtContent>
          <w:r w:rsidR="0072327A" w:rsidRPr="00C243B4">
            <w:rPr>
              <w:rFonts w:ascii="MS Gothic" w:eastAsia="MS Gothic" w:hAnsi="MS Gothic" w:hint="eastAsia"/>
              <w:sz w:val="24"/>
              <w:szCs w:val="24"/>
            </w:rPr>
            <w:t>☐</w:t>
          </w:r>
        </w:sdtContent>
      </w:sdt>
      <w:r w:rsidR="0072327A" w:rsidRPr="00C243B4">
        <w:rPr>
          <w:sz w:val="24"/>
          <w:szCs w:val="24"/>
        </w:rPr>
        <w:t>EX-US</w:t>
      </w:r>
      <w:r w:rsidR="0072327A" w:rsidRPr="00C243B4">
        <w:rPr>
          <w:sz w:val="24"/>
          <w:szCs w:val="24"/>
        </w:rPr>
        <w:br/>
      </w:r>
      <w:sdt>
        <w:sdtPr>
          <w:rPr>
            <w:sz w:val="24"/>
            <w:szCs w:val="24"/>
          </w:rPr>
          <w:id w:val="-148138496"/>
          <w14:checkbox>
            <w14:checked w14:val="1"/>
            <w14:checkedState w14:val="2612" w14:font="MS Gothic"/>
            <w14:uncheckedState w14:val="2610" w14:font="MS Gothic"/>
          </w14:checkbox>
        </w:sdtPr>
        <w:sdtEndPr/>
        <w:sdtContent>
          <w:r w:rsidR="00C156DD">
            <w:rPr>
              <w:rFonts w:ascii="MS Gothic" w:eastAsia="MS Gothic" w:hAnsi="MS Gothic" w:hint="eastAsia"/>
              <w:sz w:val="24"/>
              <w:szCs w:val="24"/>
            </w:rPr>
            <w:t>☒</w:t>
          </w:r>
        </w:sdtContent>
      </w:sdt>
      <w:r w:rsidR="0072327A" w:rsidRPr="00C243B4">
        <w:rPr>
          <w:sz w:val="24"/>
          <w:szCs w:val="24"/>
        </w:rPr>
        <w:t>Global (Both EX-US &amp; US</w:t>
      </w:r>
      <w:proofErr w:type="gramStart"/>
      <w:r w:rsidR="0072327A" w:rsidRPr="00C243B4">
        <w:rPr>
          <w:sz w:val="24"/>
          <w:szCs w:val="24"/>
        </w:rPr>
        <w:t>)</w:t>
      </w:r>
      <w:proofErr w:type="gramEnd"/>
      <w:r w:rsidR="0072327A" w:rsidRPr="00C243B4">
        <w:rPr>
          <w:sz w:val="24"/>
          <w:szCs w:val="24"/>
        </w:rPr>
        <w:br/>
      </w:r>
      <w:sdt>
        <w:sdtPr>
          <w:rPr>
            <w:sz w:val="24"/>
            <w:szCs w:val="24"/>
          </w:rPr>
          <w:id w:val="-1122075366"/>
          <w14:checkbox>
            <w14:checked w14:val="0"/>
            <w14:checkedState w14:val="2612" w14:font="MS Gothic"/>
            <w14:uncheckedState w14:val="2610" w14:font="MS Gothic"/>
          </w14:checkbox>
        </w:sdtPr>
        <w:sdtEndPr/>
        <w:sdtContent>
          <w:r w:rsidR="0072327A">
            <w:rPr>
              <w:rFonts w:ascii="MS Gothic" w:eastAsia="MS Gothic" w:hAnsi="MS Gothic" w:hint="eastAsia"/>
              <w:sz w:val="24"/>
              <w:szCs w:val="24"/>
            </w:rPr>
            <w:t>☐</w:t>
          </w:r>
        </w:sdtContent>
      </w:sdt>
      <w:r w:rsidR="0072327A" w:rsidRPr="00C243B4">
        <w:rPr>
          <w:sz w:val="24"/>
          <w:szCs w:val="24"/>
        </w:rPr>
        <w:t>Additional Emails</w:t>
      </w:r>
      <w:r w:rsidR="0072327A">
        <w:rPr>
          <w:sz w:val="24"/>
          <w:szCs w:val="24"/>
        </w:rPr>
        <w:t xml:space="preserve"> (Supporters?)</w:t>
      </w:r>
      <w:r w:rsidR="0072327A" w:rsidRPr="00C243B4">
        <w:rPr>
          <w:sz w:val="24"/>
          <w:szCs w:val="24"/>
        </w:rPr>
        <w:t>:</w:t>
      </w:r>
    </w:p>
    <w:p w14:paraId="72F9C773" w14:textId="77777777" w:rsidR="0072327A" w:rsidRDefault="0072327A" w:rsidP="0072327A">
      <w:pPr>
        <w:pStyle w:val="ListParagraph"/>
        <w:ind w:left="0"/>
        <w:rPr>
          <w:sz w:val="24"/>
          <w:szCs w:val="24"/>
        </w:rPr>
      </w:pPr>
    </w:p>
    <w:p w14:paraId="13382B3F" w14:textId="77777777" w:rsidR="0072327A" w:rsidRDefault="0072327A" w:rsidP="0072327A">
      <w:pPr>
        <w:pStyle w:val="ListParagraph"/>
        <w:ind w:left="0"/>
        <w:rPr>
          <w:b/>
          <w:sz w:val="24"/>
          <w:szCs w:val="24"/>
        </w:rPr>
      </w:pPr>
    </w:p>
    <w:p w14:paraId="7365894D" w14:textId="77777777" w:rsidR="0072327A" w:rsidRDefault="0072327A" w:rsidP="0072327A">
      <w:pPr>
        <w:pStyle w:val="ListParagraph"/>
        <w:ind w:left="0"/>
        <w:rPr>
          <w:b/>
          <w:sz w:val="24"/>
          <w:szCs w:val="24"/>
        </w:rPr>
      </w:pPr>
      <w:r w:rsidRPr="006A1E25">
        <w:rPr>
          <w:b/>
          <w:sz w:val="24"/>
          <w:szCs w:val="24"/>
        </w:rPr>
        <w:t>Slides</w:t>
      </w:r>
    </w:p>
    <w:p w14:paraId="19513900" w14:textId="77777777" w:rsidR="0072327A" w:rsidRDefault="0072327A" w:rsidP="0072327A">
      <w:pPr>
        <w:pStyle w:val="ListParagraph"/>
        <w:ind w:left="0"/>
        <w:rPr>
          <w:rFonts w:eastAsia="MS Gothic"/>
          <w:sz w:val="24"/>
          <w:szCs w:val="24"/>
        </w:rPr>
      </w:pPr>
      <w:r>
        <w:rPr>
          <w:rFonts w:eastAsia="MS Gothic"/>
          <w:sz w:val="24"/>
          <w:szCs w:val="24"/>
        </w:rPr>
        <w:t>Slides Included</w:t>
      </w:r>
    </w:p>
    <w:p w14:paraId="5C046960" w14:textId="18619D0C" w:rsidR="0072327A" w:rsidRDefault="00410277" w:rsidP="0072327A">
      <w:pPr>
        <w:pStyle w:val="ListParagraph"/>
        <w:ind w:left="0"/>
        <w:rPr>
          <w:sz w:val="24"/>
          <w:szCs w:val="24"/>
        </w:rPr>
      </w:pPr>
      <w:sdt>
        <w:sdtPr>
          <w:rPr>
            <w:sz w:val="24"/>
            <w:szCs w:val="24"/>
          </w:rPr>
          <w:id w:val="-1262684470"/>
          <w14:checkbox>
            <w14:checked w14:val="1"/>
            <w14:checkedState w14:val="2612" w14:font="MS Gothic"/>
            <w14:uncheckedState w14:val="2610" w14:font="MS Gothic"/>
          </w14:checkbox>
        </w:sdtPr>
        <w:sdtEndPr/>
        <w:sdtContent>
          <w:r w:rsidR="00C156DD">
            <w:rPr>
              <w:rFonts w:ascii="MS Gothic" w:eastAsia="MS Gothic" w:hAnsi="MS Gothic" w:hint="eastAsia"/>
              <w:sz w:val="24"/>
              <w:szCs w:val="24"/>
            </w:rPr>
            <w:t>☒</w:t>
          </w:r>
        </w:sdtContent>
      </w:sdt>
      <w:r w:rsidR="0072327A">
        <w:rPr>
          <w:sz w:val="24"/>
          <w:szCs w:val="24"/>
        </w:rPr>
        <w:t>Yes</w:t>
      </w:r>
    </w:p>
    <w:p w14:paraId="304B6071" w14:textId="77777777" w:rsidR="0072327A" w:rsidRDefault="00410277" w:rsidP="0072327A">
      <w:pPr>
        <w:pStyle w:val="ListParagraph"/>
        <w:ind w:left="0"/>
        <w:rPr>
          <w:sz w:val="24"/>
          <w:szCs w:val="24"/>
        </w:rPr>
      </w:pPr>
      <w:sdt>
        <w:sdtPr>
          <w:rPr>
            <w:sz w:val="24"/>
            <w:szCs w:val="24"/>
          </w:rPr>
          <w:id w:val="122199295"/>
          <w14:checkbox>
            <w14:checked w14:val="0"/>
            <w14:checkedState w14:val="2612" w14:font="MS Gothic"/>
            <w14:uncheckedState w14:val="2610" w14:font="MS Gothic"/>
          </w14:checkbox>
        </w:sdtPr>
        <w:sdtEndPr/>
        <w:sdtContent>
          <w:r w:rsidR="0072327A">
            <w:rPr>
              <w:rFonts w:ascii="MS Gothic" w:eastAsia="MS Gothic" w:hAnsi="MS Gothic" w:hint="eastAsia"/>
              <w:sz w:val="24"/>
              <w:szCs w:val="24"/>
            </w:rPr>
            <w:t>☐</w:t>
          </w:r>
        </w:sdtContent>
      </w:sdt>
      <w:r w:rsidR="0072327A">
        <w:rPr>
          <w:sz w:val="24"/>
          <w:szCs w:val="24"/>
        </w:rPr>
        <w:t>No</w:t>
      </w:r>
    </w:p>
    <w:p w14:paraId="56BF9D5A" w14:textId="77777777" w:rsidR="0072327A" w:rsidRDefault="0072327A" w:rsidP="0072327A">
      <w:pPr>
        <w:pStyle w:val="ListParagraph"/>
        <w:ind w:left="0" w:right="-720"/>
        <w:rPr>
          <w:sz w:val="24"/>
          <w:szCs w:val="24"/>
        </w:rPr>
      </w:pPr>
      <w:r>
        <w:rPr>
          <w:sz w:val="24"/>
          <w:szCs w:val="24"/>
        </w:rPr>
        <w:t>Slide Location:</w:t>
      </w:r>
    </w:p>
    <w:p w14:paraId="1004586B" w14:textId="77777777" w:rsidR="0072327A" w:rsidRDefault="0072327A" w:rsidP="0072327A">
      <w:pPr>
        <w:pStyle w:val="ListParagraph"/>
        <w:ind w:left="0"/>
        <w:rPr>
          <w:sz w:val="24"/>
          <w:szCs w:val="24"/>
        </w:rPr>
      </w:pPr>
    </w:p>
    <w:p w14:paraId="11C0C8BB" w14:textId="77777777" w:rsidR="0072327A" w:rsidRDefault="0072327A" w:rsidP="0072327A">
      <w:pPr>
        <w:pStyle w:val="ListParagraph"/>
        <w:ind w:left="0"/>
        <w:rPr>
          <w:sz w:val="24"/>
          <w:szCs w:val="24"/>
        </w:rPr>
      </w:pPr>
      <w:r>
        <w:rPr>
          <w:sz w:val="24"/>
          <w:szCs w:val="24"/>
        </w:rPr>
        <w:t>Slides Available By:</w:t>
      </w:r>
    </w:p>
    <w:p w14:paraId="2BE168D4" w14:textId="77777777" w:rsidR="0072327A" w:rsidRDefault="0072327A" w:rsidP="0072327A">
      <w:pPr>
        <w:pStyle w:val="ListParagraph"/>
        <w:ind w:left="0"/>
        <w:rPr>
          <w:sz w:val="24"/>
          <w:szCs w:val="24"/>
        </w:rPr>
      </w:pPr>
    </w:p>
    <w:p w14:paraId="017F5E04" w14:textId="77777777" w:rsidR="0072327A" w:rsidRPr="00DF0B72" w:rsidRDefault="0072327A" w:rsidP="0072327A">
      <w:pPr>
        <w:pStyle w:val="ListParagraph"/>
        <w:ind w:left="0"/>
        <w:rPr>
          <w:b/>
          <w:sz w:val="24"/>
          <w:szCs w:val="24"/>
        </w:rPr>
      </w:pPr>
      <w:r w:rsidRPr="00DF0B72">
        <w:rPr>
          <w:b/>
          <w:sz w:val="24"/>
          <w:szCs w:val="24"/>
        </w:rPr>
        <w:t>Slides Synched? (</w:t>
      </w:r>
      <w:proofErr w:type="gramStart"/>
      <w:r w:rsidRPr="00DF0B72">
        <w:rPr>
          <w:b/>
          <w:sz w:val="24"/>
          <w:szCs w:val="24"/>
        </w:rPr>
        <w:t>if</w:t>
      </w:r>
      <w:proofErr w:type="gramEnd"/>
      <w:r w:rsidRPr="00DF0B72">
        <w:rPr>
          <w:b/>
          <w:sz w:val="24"/>
          <w:szCs w:val="24"/>
        </w:rPr>
        <w:t xml:space="preserve"> included in webcast)</w:t>
      </w:r>
    </w:p>
    <w:p w14:paraId="0E46807F" w14:textId="5804EED2" w:rsidR="0072327A" w:rsidRDefault="00410277" w:rsidP="0072327A">
      <w:pPr>
        <w:pStyle w:val="ListParagraph"/>
        <w:ind w:left="0"/>
        <w:rPr>
          <w:sz w:val="24"/>
          <w:szCs w:val="24"/>
        </w:rPr>
      </w:pPr>
      <w:sdt>
        <w:sdtPr>
          <w:rPr>
            <w:sz w:val="24"/>
            <w:szCs w:val="24"/>
          </w:rPr>
          <w:id w:val="-1957010043"/>
          <w14:checkbox>
            <w14:checked w14:val="1"/>
            <w14:checkedState w14:val="2612" w14:font="MS Gothic"/>
            <w14:uncheckedState w14:val="2610" w14:font="MS Gothic"/>
          </w14:checkbox>
        </w:sdtPr>
        <w:sdtEndPr/>
        <w:sdtContent>
          <w:r w:rsidR="00C156DD">
            <w:rPr>
              <w:rFonts w:ascii="MS Gothic" w:eastAsia="MS Gothic" w:hAnsi="MS Gothic" w:hint="eastAsia"/>
              <w:sz w:val="24"/>
              <w:szCs w:val="24"/>
            </w:rPr>
            <w:t>☒</w:t>
          </w:r>
        </w:sdtContent>
      </w:sdt>
      <w:r w:rsidR="0072327A">
        <w:rPr>
          <w:sz w:val="24"/>
          <w:szCs w:val="24"/>
        </w:rPr>
        <w:t>Yes</w:t>
      </w:r>
    </w:p>
    <w:p w14:paraId="41BC2EBA" w14:textId="77777777" w:rsidR="0072327A" w:rsidRDefault="00410277" w:rsidP="0072327A">
      <w:pPr>
        <w:pStyle w:val="ListParagraph"/>
        <w:ind w:left="0"/>
        <w:rPr>
          <w:sz w:val="24"/>
          <w:szCs w:val="24"/>
        </w:rPr>
      </w:pPr>
      <w:sdt>
        <w:sdtPr>
          <w:rPr>
            <w:sz w:val="24"/>
            <w:szCs w:val="24"/>
          </w:rPr>
          <w:id w:val="-184297904"/>
          <w14:checkbox>
            <w14:checked w14:val="0"/>
            <w14:checkedState w14:val="2612" w14:font="MS Gothic"/>
            <w14:uncheckedState w14:val="2610" w14:font="MS Gothic"/>
          </w14:checkbox>
        </w:sdtPr>
        <w:sdtEndPr/>
        <w:sdtContent>
          <w:r w:rsidR="0072327A">
            <w:rPr>
              <w:rFonts w:ascii="MS Gothic" w:eastAsia="MS Gothic" w:hAnsi="MS Gothic" w:hint="eastAsia"/>
              <w:sz w:val="24"/>
              <w:szCs w:val="24"/>
            </w:rPr>
            <w:t>☐</w:t>
          </w:r>
        </w:sdtContent>
      </w:sdt>
      <w:r w:rsidR="0072327A">
        <w:rPr>
          <w:sz w:val="24"/>
          <w:szCs w:val="24"/>
        </w:rPr>
        <w:t>No</w:t>
      </w:r>
    </w:p>
    <w:p w14:paraId="6B596973" w14:textId="77777777" w:rsidR="0072327A" w:rsidRDefault="0072327A" w:rsidP="0072327A">
      <w:pPr>
        <w:pStyle w:val="ListParagraph"/>
        <w:ind w:left="0"/>
        <w:rPr>
          <w:sz w:val="24"/>
          <w:szCs w:val="24"/>
        </w:rPr>
      </w:pPr>
    </w:p>
    <w:p w14:paraId="602F5B0F" w14:textId="77777777" w:rsidR="0072327A" w:rsidRDefault="0072327A" w:rsidP="0072327A">
      <w:pPr>
        <w:pStyle w:val="ListParagraph"/>
        <w:ind w:left="0"/>
        <w:rPr>
          <w:b/>
          <w:sz w:val="24"/>
          <w:szCs w:val="24"/>
        </w:rPr>
      </w:pPr>
      <w:r w:rsidRPr="00D82046">
        <w:rPr>
          <w:b/>
          <w:sz w:val="24"/>
          <w:szCs w:val="24"/>
        </w:rPr>
        <w:t>Webpage Content</w:t>
      </w:r>
      <w:r>
        <w:rPr>
          <w:b/>
          <w:sz w:val="24"/>
          <w:szCs w:val="24"/>
        </w:rPr>
        <w:t xml:space="preserve"> (All Copy)</w:t>
      </w:r>
    </w:p>
    <w:p w14:paraId="13C53913" w14:textId="77777777" w:rsidR="0072327A" w:rsidRDefault="0072327A" w:rsidP="0072327A">
      <w:pPr>
        <w:pStyle w:val="ListParagraph"/>
        <w:ind w:left="0"/>
        <w:rPr>
          <w:sz w:val="24"/>
          <w:szCs w:val="24"/>
        </w:rPr>
      </w:pPr>
      <w:r>
        <w:rPr>
          <w:sz w:val="24"/>
          <w:szCs w:val="24"/>
        </w:rPr>
        <w:t>Content Status (Final/Approved)</w:t>
      </w:r>
      <w:proofErr w:type="gramStart"/>
      <w:r w:rsidRPr="00D82046">
        <w:rPr>
          <w:sz w:val="24"/>
          <w:szCs w:val="24"/>
        </w:rPr>
        <w:t>:</w:t>
      </w:r>
      <w:proofErr w:type="gramEnd"/>
      <w:r>
        <w:rPr>
          <w:sz w:val="24"/>
          <w:szCs w:val="24"/>
        </w:rPr>
        <w:br/>
      </w:r>
      <w:r>
        <w:rPr>
          <w:sz w:val="24"/>
          <w:szCs w:val="24"/>
        </w:rPr>
        <w:br/>
        <w:t>Content Available by:</w:t>
      </w:r>
    </w:p>
    <w:p w14:paraId="102B5397" w14:textId="77777777" w:rsidR="0072327A" w:rsidRDefault="0072327A" w:rsidP="0072327A">
      <w:pPr>
        <w:pStyle w:val="ListParagraph"/>
        <w:ind w:left="0"/>
        <w:rPr>
          <w:sz w:val="24"/>
          <w:szCs w:val="24"/>
        </w:rPr>
      </w:pPr>
    </w:p>
    <w:p w14:paraId="6932787B" w14:textId="77777777" w:rsidR="0072327A" w:rsidRDefault="0072327A" w:rsidP="0072327A">
      <w:pPr>
        <w:pStyle w:val="ListParagraph"/>
        <w:ind w:left="0"/>
        <w:rPr>
          <w:b/>
          <w:sz w:val="24"/>
          <w:szCs w:val="24"/>
        </w:rPr>
      </w:pPr>
      <w:proofErr w:type="gramStart"/>
      <w:r>
        <w:rPr>
          <w:b/>
          <w:sz w:val="24"/>
          <w:szCs w:val="24"/>
        </w:rPr>
        <w:t>CME?</w:t>
      </w:r>
      <w:proofErr w:type="gramEnd"/>
    </w:p>
    <w:p w14:paraId="50450277" w14:textId="6AD0C579" w:rsidR="0072327A" w:rsidRDefault="00410277" w:rsidP="0072327A">
      <w:pPr>
        <w:pStyle w:val="ListParagraph"/>
        <w:ind w:left="0"/>
        <w:rPr>
          <w:sz w:val="24"/>
          <w:szCs w:val="24"/>
        </w:rPr>
      </w:pPr>
      <w:sdt>
        <w:sdtPr>
          <w:rPr>
            <w:sz w:val="24"/>
            <w:szCs w:val="24"/>
          </w:rPr>
          <w:id w:val="-355503065"/>
          <w14:checkbox>
            <w14:checked w14:val="1"/>
            <w14:checkedState w14:val="2612" w14:font="MS Gothic"/>
            <w14:uncheckedState w14:val="2610" w14:font="MS Gothic"/>
          </w14:checkbox>
        </w:sdtPr>
        <w:sdtEndPr/>
        <w:sdtContent>
          <w:ins w:id="2" w:author="Debbie Greiner" w:date="2014-11-25T09:17:00Z">
            <w:r w:rsidR="0025728D">
              <w:rPr>
                <w:rFonts w:ascii="MS Gothic" w:eastAsia="MS Gothic" w:hAnsi="MS Gothic" w:hint="eastAsia"/>
                <w:sz w:val="24"/>
                <w:szCs w:val="24"/>
              </w:rPr>
              <w:t>☒</w:t>
            </w:r>
          </w:ins>
          <w:del w:id="3" w:author="Debbie Greiner" w:date="2014-11-25T09:17:00Z">
            <w:r w:rsidR="0025728D" w:rsidDel="0025728D">
              <w:rPr>
                <w:rFonts w:ascii="MS Gothic" w:eastAsia="MS Gothic" w:hAnsi="MS Gothic" w:hint="eastAsia"/>
                <w:sz w:val="24"/>
                <w:szCs w:val="24"/>
              </w:rPr>
              <w:delText>☐</w:delText>
            </w:r>
          </w:del>
        </w:sdtContent>
      </w:sdt>
      <w:r w:rsidR="0072327A">
        <w:rPr>
          <w:sz w:val="24"/>
          <w:szCs w:val="24"/>
        </w:rPr>
        <w:t>Yes</w:t>
      </w:r>
    </w:p>
    <w:p w14:paraId="027C6BC5" w14:textId="648D0416" w:rsidR="0072327A" w:rsidRDefault="00410277" w:rsidP="0072327A">
      <w:pPr>
        <w:pStyle w:val="ListParagraph"/>
        <w:ind w:left="0"/>
        <w:rPr>
          <w:sz w:val="24"/>
          <w:szCs w:val="24"/>
        </w:rPr>
      </w:pPr>
      <w:sdt>
        <w:sdtPr>
          <w:rPr>
            <w:sz w:val="24"/>
            <w:szCs w:val="24"/>
          </w:rPr>
          <w:id w:val="1772733408"/>
          <w14:checkbox>
            <w14:checked w14:val="0"/>
            <w14:checkedState w14:val="2612" w14:font="MS Gothic"/>
            <w14:uncheckedState w14:val="2610" w14:font="MS Gothic"/>
          </w14:checkbox>
        </w:sdtPr>
        <w:sdtEndPr/>
        <w:sdtContent>
          <w:ins w:id="4" w:author="Debbie Greiner" w:date="2014-11-25T09:17:00Z">
            <w:r w:rsidR="0025728D">
              <w:rPr>
                <w:rFonts w:ascii="MS Gothic" w:eastAsia="MS Gothic" w:hAnsi="MS Gothic" w:hint="eastAsia"/>
                <w:sz w:val="24"/>
                <w:szCs w:val="24"/>
              </w:rPr>
              <w:t>☐</w:t>
            </w:r>
          </w:ins>
          <w:del w:id="5" w:author="Debbie Greiner" w:date="2014-11-25T09:17:00Z">
            <w:r w:rsidR="0025728D" w:rsidDel="0025728D">
              <w:rPr>
                <w:rFonts w:ascii="MS Gothic" w:eastAsia="MS Gothic" w:hAnsi="MS Gothic" w:hint="eastAsia"/>
                <w:sz w:val="24"/>
                <w:szCs w:val="24"/>
              </w:rPr>
              <w:delText>☒</w:delText>
            </w:r>
          </w:del>
        </w:sdtContent>
      </w:sdt>
      <w:r w:rsidR="0072327A">
        <w:rPr>
          <w:sz w:val="24"/>
          <w:szCs w:val="24"/>
        </w:rPr>
        <w:t>No</w:t>
      </w:r>
    </w:p>
    <w:p w14:paraId="7A3F248D" w14:textId="77777777" w:rsidR="0072327A" w:rsidRDefault="0072327A" w:rsidP="0072327A">
      <w:pPr>
        <w:pStyle w:val="ListParagraph"/>
        <w:ind w:left="0"/>
        <w:rPr>
          <w:b/>
          <w:sz w:val="24"/>
          <w:szCs w:val="24"/>
        </w:rPr>
      </w:pPr>
    </w:p>
    <w:p w14:paraId="037D15FA" w14:textId="77777777" w:rsidR="0072327A" w:rsidRDefault="0072327A" w:rsidP="0072327A">
      <w:pPr>
        <w:pStyle w:val="ListParagraph"/>
        <w:ind w:left="0"/>
        <w:rPr>
          <w:b/>
          <w:sz w:val="24"/>
          <w:szCs w:val="24"/>
        </w:rPr>
      </w:pPr>
      <w:r>
        <w:rPr>
          <w:b/>
          <w:sz w:val="24"/>
          <w:szCs w:val="24"/>
        </w:rPr>
        <w:t>Webcast/PDS URL:</w:t>
      </w:r>
    </w:p>
    <w:p w14:paraId="0781B220" w14:textId="471578B1" w:rsidR="00C156DD" w:rsidRPr="00C156DD" w:rsidRDefault="00C156DD" w:rsidP="00C156DD">
      <w:pPr>
        <w:spacing w:after="0" w:line="240" w:lineRule="auto"/>
      </w:pPr>
      <w:r w:rsidRPr="00C156DD">
        <w:t>www.primeoncology.org/2014</w:t>
      </w:r>
      <w:del w:id="6" w:author="Christi Gray" w:date="2014-11-19T15:59:00Z">
        <w:r w:rsidRPr="00C156DD" w:rsidDel="00206C7D">
          <w:delText>N</w:delText>
        </w:r>
      </w:del>
      <w:r w:rsidR="00B61024">
        <w:t>GBMM</w:t>
      </w:r>
      <w:r w:rsidRPr="00C156DD">
        <w:t>iami_webcast</w:t>
      </w:r>
    </w:p>
    <w:p w14:paraId="70C0D7E2" w14:textId="77777777" w:rsidR="0072327A" w:rsidRDefault="0072327A" w:rsidP="0072327A">
      <w:pPr>
        <w:pStyle w:val="ListParagraph"/>
        <w:ind w:left="0"/>
        <w:rPr>
          <w:b/>
          <w:sz w:val="24"/>
          <w:szCs w:val="24"/>
        </w:rPr>
      </w:pPr>
    </w:p>
    <w:p w14:paraId="3126DE8E" w14:textId="77777777" w:rsidR="0072327A" w:rsidRDefault="0072327A" w:rsidP="0072327A">
      <w:pPr>
        <w:pStyle w:val="ListParagraph"/>
        <w:ind w:left="0"/>
        <w:rPr>
          <w:b/>
          <w:sz w:val="24"/>
          <w:szCs w:val="24"/>
        </w:rPr>
      </w:pPr>
      <w:r>
        <w:rPr>
          <w:b/>
          <w:sz w:val="24"/>
          <w:szCs w:val="24"/>
        </w:rPr>
        <w:t>Additional Components</w:t>
      </w:r>
    </w:p>
    <w:p w14:paraId="25200585" w14:textId="77777777" w:rsidR="0072327A" w:rsidRDefault="00410277" w:rsidP="0072327A">
      <w:pPr>
        <w:pStyle w:val="ListParagraph"/>
        <w:ind w:left="0"/>
        <w:rPr>
          <w:sz w:val="24"/>
          <w:szCs w:val="24"/>
        </w:rPr>
      </w:pPr>
      <w:sdt>
        <w:sdtPr>
          <w:rPr>
            <w:b/>
            <w:sz w:val="24"/>
            <w:szCs w:val="24"/>
          </w:rPr>
          <w:id w:val="1885666414"/>
          <w14:checkbox>
            <w14:checked w14:val="0"/>
            <w14:checkedState w14:val="2612" w14:font="MS Gothic"/>
            <w14:uncheckedState w14:val="2610" w14:font="MS Gothic"/>
          </w14:checkbox>
        </w:sdtPr>
        <w:sdtEndPr/>
        <w:sdtContent>
          <w:r w:rsidR="0072327A">
            <w:rPr>
              <w:rFonts w:ascii="MS Gothic" w:eastAsia="MS Gothic" w:hAnsi="MS Gothic" w:hint="eastAsia"/>
              <w:b/>
              <w:sz w:val="24"/>
              <w:szCs w:val="24"/>
            </w:rPr>
            <w:t>☐</w:t>
          </w:r>
        </w:sdtContent>
      </w:sdt>
      <w:r w:rsidR="0072327A" w:rsidRPr="00D82046">
        <w:rPr>
          <w:sz w:val="24"/>
          <w:szCs w:val="24"/>
        </w:rPr>
        <w:t>Video Segmentation</w:t>
      </w:r>
    </w:p>
    <w:p w14:paraId="58808320" w14:textId="77777777" w:rsidR="0072327A" w:rsidRDefault="00410277" w:rsidP="0072327A">
      <w:pPr>
        <w:pStyle w:val="ListParagraph"/>
        <w:ind w:left="0"/>
        <w:rPr>
          <w:sz w:val="24"/>
          <w:szCs w:val="24"/>
        </w:rPr>
      </w:pPr>
      <w:sdt>
        <w:sdtPr>
          <w:rPr>
            <w:b/>
            <w:sz w:val="24"/>
            <w:szCs w:val="24"/>
          </w:rPr>
          <w:id w:val="-546066517"/>
          <w14:checkbox>
            <w14:checked w14:val="0"/>
            <w14:checkedState w14:val="2612" w14:font="MS Gothic"/>
            <w14:uncheckedState w14:val="2610" w14:font="MS Gothic"/>
          </w14:checkbox>
        </w:sdtPr>
        <w:sdtEndPr/>
        <w:sdtContent>
          <w:r w:rsidR="0072327A">
            <w:rPr>
              <w:rFonts w:ascii="MS Gothic" w:eastAsia="MS Gothic" w:hAnsi="MS Gothic" w:hint="eastAsia"/>
              <w:b/>
              <w:sz w:val="24"/>
              <w:szCs w:val="24"/>
            </w:rPr>
            <w:t>☐</w:t>
          </w:r>
        </w:sdtContent>
      </w:sdt>
      <w:r w:rsidR="0072327A" w:rsidRPr="00F152E2">
        <w:rPr>
          <w:sz w:val="24"/>
          <w:szCs w:val="24"/>
        </w:rPr>
        <w:t>Table of Contents</w:t>
      </w:r>
    </w:p>
    <w:p w14:paraId="55334B39" w14:textId="77777777" w:rsidR="0072327A" w:rsidRDefault="00410277" w:rsidP="0072327A">
      <w:pPr>
        <w:pStyle w:val="ListParagraph"/>
        <w:ind w:left="0"/>
        <w:rPr>
          <w:sz w:val="24"/>
          <w:szCs w:val="24"/>
        </w:rPr>
      </w:pPr>
      <w:sdt>
        <w:sdtPr>
          <w:rPr>
            <w:sz w:val="24"/>
            <w:szCs w:val="24"/>
          </w:rPr>
          <w:id w:val="1789847451"/>
          <w14:checkbox>
            <w14:checked w14:val="0"/>
            <w14:checkedState w14:val="2612" w14:font="MS Gothic"/>
            <w14:uncheckedState w14:val="2610" w14:font="MS Gothic"/>
          </w14:checkbox>
        </w:sdtPr>
        <w:sdtEndPr/>
        <w:sdtContent>
          <w:r w:rsidR="0072327A">
            <w:rPr>
              <w:rFonts w:ascii="MS Gothic" w:eastAsia="MS Gothic" w:hAnsi="MS Gothic" w:hint="eastAsia"/>
              <w:sz w:val="24"/>
              <w:szCs w:val="24"/>
            </w:rPr>
            <w:t>☐</w:t>
          </w:r>
        </w:sdtContent>
      </w:sdt>
      <w:r w:rsidR="0072327A" w:rsidRPr="00F152E2">
        <w:rPr>
          <w:sz w:val="24"/>
          <w:szCs w:val="24"/>
        </w:rPr>
        <w:t>Other:</w:t>
      </w:r>
    </w:p>
    <w:p w14:paraId="0BD58C88" w14:textId="77777777" w:rsidR="00C156DD" w:rsidRDefault="0072327A" w:rsidP="0072327A">
      <w:pPr>
        <w:spacing w:after="0" w:line="240" w:lineRule="auto"/>
        <w:rPr>
          <w:b/>
          <w:sz w:val="24"/>
          <w:szCs w:val="24"/>
        </w:rPr>
      </w:pPr>
      <w:r w:rsidRPr="00F152E2">
        <w:rPr>
          <w:b/>
          <w:sz w:val="24"/>
          <w:szCs w:val="24"/>
        </w:rPr>
        <w:t>Mobile App Title:</w:t>
      </w:r>
    </w:p>
    <w:p w14:paraId="25AC8000" w14:textId="30A08EB7" w:rsidR="0091793F" w:rsidRDefault="00B61024">
      <w:r w:rsidRPr="00B61024">
        <w:t>2014 GBM SNO Symposium</w:t>
      </w:r>
      <w:r w:rsidR="0091793F">
        <w:br w:type="page"/>
      </w:r>
    </w:p>
    <w:p w14:paraId="41F31379" w14:textId="77777777" w:rsidR="0072327A" w:rsidRDefault="0072327A" w:rsidP="0091793F">
      <w:pPr>
        <w:spacing w:after="0" w:line="240" w:lineRule="auto"/>
        <w:rPr>
          <w:b/>
        </w:rPr>
        <w:sectPr w:rsidR="0072327A" w:rsidSect="0072327A">
          <w:type w:val="continuous"/>
          <w:pgSz w:w="12240" w:h="15840"/>
          <w:pgMar w:top="1440" w:right="1440" w:bottom="1440" w:left="1440" w:header="720" w:footer="720" w:gutter="0"/>
          <w:cols w:num="2" w:space="720"/>
          <w:docGrid w:linePitch="360"/>
        </w:sectPr>
      </w:pPr>
    </w:p>
    <w:p w14:paraId="63D36D65" w14:textId="77777777" w:rsidR="0091793F" w:rsidRPr="009D7D6F" w:rsidRDefault="0091793F" w:rsidP="0072327A">
      <w:pPr>
        <w:pStyle w:val="ListParagraph"/>
        <w:spacing w:after="0" w:line="240" w:lineRule="auto"/>
        <w:rPr>
          <w:b/>
        </w:rPr>
      </w:pPr>
      <w:r w:rsidRPr="009D7D6F">
        <w:rPr>
          <w:b/>
        </w:rPr>
        <w:lastRenderedPageBreak/>
        <w:t xml:space="preserve">[Meeting-Associated </w:t>
      </w:r>
      <w:r>
        <w:rPr>
          <w:b/>
        </w:rPr>
        <w:t>Webcast</w:t>
      </w:r>
      <w:r w:rsidRPr="009D7D6F">
        <w:rPr>
          <w:b/>
        </w:rPr>
        <w:t>]---</w:t>
      </w:r>
      <w:r w:rsidRPr="009D7D6F">
        <w:rPr>
          <w:b/>
          <w:color w:val="FF0000"/>
        </w:rPr>
        <w:t>VERIFY with Clinical after the meeting to see what presentation are to be included</w:t>
      </w:r>
    </w:p>
    <w:p w14:paraId="4118A27E" w14:textId="77777777" w:rsidR="0091793F" w:rsidRDefault="0091793F" w:rsidP="0091793F">
      <w:pPr>
        <w:spacing w:after="0" w:line="240" w:lineRule="auto"/>
        <w:rPr>
          <w:b/>
        </w:rPr>
      </w:pPr>
    </w:p>
    <w:p w14:paraId="691E9DB4" w14:textId="4002C3F6" w:rsidR="0091793F" w:rsidRPr="0072327A" w:rsidRDefault="0091793F" w:rsidP="0091793F">
      <w:pPr>
        <w:spacing w:after="0" w:line="240" w:lineRule="auto"/>
        <w:rPr>
          <w:b/>
          <w:i/>
          <w:color w:val="FF9900"/>
        </w:rPr>
      </w:pPr>
      <w:r>
        <w:rPr>
          <w:b/>
        </w:rPr>
        <w:br/>
      </w:r>
      <w:r w:rsidR="00B61024" w:rsidRPr="00B61024">
        <w:rPr>
          <w:b/>
          <w:i/>
        </w:rPr>
        <w:t>Confronting the Challenges of Glioblastoma: Expert Advice for Clinicians</w:t>
      </w:r>
    </w:p>
    <w:p w14:paraId="5694EBBD" w14:textId="77777777" w:rsidR="0091793F" w:rsidRPr="0014011D" w:rsidRDefault="0091793F" w:rsidP="0091793F">
      <w:pPr>
        <w:spacing w:after="0" w:line="240" w:lineRule="auto"/>
        <w:rPr>
          <w:b/>
          <w:color w:val="FF9900"/>
        </w:rPr>
      </w:pPr>
    </w:p>
    <w:p w14:paraId="2A249A56" w14:textId="77777777" w:rsidR="0091793F" w:rsidRDefault="0091793F" w:rsidP="0091793F">
      <w:pPr>
        <w:spacing w:after="0" w:line="240" w:lineRule="auto"/>
        <w:rPr>
          <w:b/>
        </w:rPr>
      </w:pPr>
      <w:r>
        <w:rPr>
          <w:b/>
        </w:rPr>
        <w:t>ACTIVITY FEATURES</w:t>
      </w:r>
    </w:p>
    <w:p w14:paraId="5941A590" w14:textId="77777777" w:rsidR="0091793F" w:rsidRDefault="0091793F" w:rsidP="0091793F">
      <w:pPr>
        <w:spacing w:after="0" w:line="240" w:lineRule="auto"/>
      </w:pPr>
      <w:r>
        <w:t>[Icon] Interactive Presentation</w:t>
      </w:r>
    </w:p>
    <w:p w14:paraId="46797ABA" w14:textId="77777777" w:rsidR="0091793F" w:rsidRDefault="0091793F" w:rsidP="0091793F">
      <w:pPr>
        <w:spacing w:after="0" w:line="240" w:lineRule="auto"/>
      </w:pPr>
      <w:r>
        <w:t>[Icon] Downloadable Slides</w:t>
      </w:r>
    </w:p>
    <w:p w14:paraId="0CB14543" w14:textId="77777777" w:rsidR="0091793F" w:rsidRDefault="0091793F" w:rsidP="0091793F">
      <w:pPr>
        <w:spacing w:after="0" w:line="240" w:lineRule="auto"/>
      </w:pPr>
    </w:p>
    <w:p w14:paraId="07BAD9FC" w14:textId="77777777" w:rsidR="0091793F" w:rsidRPr="0014011D" w:rsidRDefault="0091793F" w:rsidP="0091793F">
      <w:pPr>
        <w:spacing w:after="0" w:line="240" w:lineRule="auto"/>
        <w:rPr>
          <w:b/>
        </w:rPr>
      </w:pPr>
      <w:r w:rsidRPr="0014011D">
        <w:rPr>
          <w:b/>
        </w:rPr>
        <w:t>ACTIVITY OVERVIEW</w:t>
      </w:r>
    </w:p>
    <w:p w14:paraId="26494654" w14:textId="228AA6BB" w:rsidR="0091793F" w:rsidRDefault="0091793F" w:rsidP="0091793F">
      <w:pPr>
        <w:spacing w:after="0" w:line="240" w:lineRule="auto"/>
      </w:pPr>
      <w:r>
        <w:t xml:space="preserve">This Webcast contains </w:t>
      </w:r>
      <w:r>
        <w:rPr>
          <w:rStyle w:val="Strong"/>
        </w:rPr>
        <w:t xml:space="preserve">video and downloadable slides </w:t>
      </w:r>
      <w:r>
        <w:t>from the symposium</w:t>
      </w:r>
      <w:r w:rsidRPr="0014011D">
        <w:rPr>
          <w:color w:val="FF0000"/>
        </w:rPr>
        <w:t xml:space="preserve"> </w:t>
      </w:r>
      <w:proofErr w:type="gramStart"/>
      <w:r w:rsidR="00B61024" w:rsidRPr="00B61024">
        <w:rPr>
          <w:b/>
          <w:i/>
        </w:rPr>
        <w:t>Confronting</w:t>
      </w:r>
      <w:proofErr w:type="gramEnd"/>
      <w:r w:rsidR="00B61024" w:rsidRPr="00B61024">
        <w:rPr>
          <w:b/>
          <w:i/>
        </w:rPr>
        <w:t xml:space="preserve"> the Challenges of Glioblastoma: Expert Advice for Clinicians</w:t>
      </w:r>
      <w:r>
        <w:t>, a prIME Oncology educati</w:t>
      </w:r>
      <w:r w:rsidR="0072327A">
        <w:t>onal activ</w:t>
      </w:r>
      <w:r w:rsidR="00B61024">
        <w:t>ity that was held on November 15</w:t>
      </w:r>
      <w:r w:rsidR="0072327A">
        <w:t>, 2014</w:t>
      </w:r>
      <w:r>
        <w:t xml:space="preserve"> in </w:t>
      </w:r>
      <w:r w:rsidR="0072327A">
        <w:t>Miami Beach, Florida</w:t>
      </w:r>
      <w:r>
        <w:t>.</w:t>
      </w:r>
    </w:p>
    <w:p w14:paraId="641BDDAE" w14:textId="77777777" w:rsidR="0091793F" w:rsidRDefault="0091793F" w:rsidP="0091793F">
      <w:pPr>
        <w:spacing w:after="0" w:line="240" w:lineRule="auto"/>
      </w:pPr>
    </w:p>
    <w:p w14:paraId="1C143BE6" w14:textId="77777777" w:rsidR="0091793F" w:rsidRDefault="0091793F" w:rsidP="0091793F">
      <w:pPr>
        <w:spacing w:after="0" w:line="240" w:lineRule="auto"/>
      </w:pPr>
      <w:r>
        <w:rPr>
          <w:b/>
        </w:rPr>
        <w:t>TOPICS</w:t>
      </w:r>
    </w:p>
    <w:p w14:paraId="65AD2E4F" w14:textId="586F11D2" w:rsidR="00B61024" w:rsidRDefault="00206C7D" w:rsidP="0098644D">
      <w:pPr>
        <w:spacing w:after="0" w:line="240" w:lineRule="auto"/>
        <w:rPr>
          <w:color w:val="000000"/>
        </w:rPr>
      </w:pPr>
      <w:r>
        <w:rPr>
          <w:color w:val="000000"/>
        </w:rPr>
        <w:t xml:space="preserve">Current state-of-the-art </w:t>
      </w:r>
      <w:r w:rsidR="00B61024" w:rsidRPr="00B61024">
        <w:rPr>
          <w:color w:val="000000"/>
        </w:rPr>
        <w:t>therapy for glioblastoma (GBM)</w:t>
      </w:r>
    </w:p>
    <w:p w14:paraId="56C3E1AB" w14:textId="7F72E1FE" w:rsidR="0091793F" w:rsidRDefault="00B61024" w:rsidP="0091793F">
      <w:pPr>
        <w:spacing w:after="0" w:line="240" w:lineRule="auto"/>
        <w:rPr>
          <w:i/>
        </w:rPr>
      </w:pPr>
      <w:r w:rsidRPr="00B61024">
        <w:rPr>
          <w:i/>
        </w:rPr>
        <w:t>Eric T. Wong, MD</w:t>
      </w:r>
    </w:p>
    <w:p w14:paraId="7554BDF6" w14:textId="77777777" w:rsidR="00B61024" w:rsidRDefault="00B61024" w:rsidP="0098644D">
      <w:pPr>
        <w:spacing w:after="0" w:line="240" w:lineRule="auto"/>
        <w:rPr>
          <w:color w:val="000000"/>
        </w:rPr>
      </w:pPr>
    </w:p>
    <w:p w14:paraId="43A2E750" w14:textId="77777777" w:rsidR="00B61024" w:rsidRDefault="00B61024" w:rsidP="0098644D">
      <w:pPr>
        <w:spacing w:after="0" w:line="240" w:lineRule="auto"/>
        <w:rPr>
          <w:color w:val="000000"/>
        </w:rPr>
      </w:pPr>
      <w:r w:rsidRPr="00B61024">
        <w:rPr>
          <w:color w:val="000000"/>
        </w:rPr>
        <w:t xml:space="preserve">Making the most of therapeutic options for recurrent GBM </w:t>
      </w:r>
    </w:p>
    <w:p w14:paraId="46CA6B90" w14:textId="2CA88968" w:rsidR="0091793F" w:rsidRDefault="00B61024" w:rsidP="0091793F">
      <w:pPr>
        <w:spacing w:after="0" w:line="240" w:lineRule="auto"/>
        <w:rPr>
          <w:i/>
        </w:rPr>
      </w:pPr>
      <w:proofErr w:type="spellStart"/>
      <w:r w:rsidRPr="00B61024">
        <w:rPr>
          <w:i/>
        </w:rPr>
        <w:t>Maciej</w:t>
      </w:r>
      <w:proofErr w:type="spellEnd"/>
      <w:r w:rsidRPr="00B61024">
        <w:rPr>
          <w:i/>
        </w:rPr>
        <w:t xml:space="preserve"> </w:t>
      </w:r>
      <w:proofErr w:type="spellStart"/>
      <w:r w:rsidRPr="00B61024">
        <w:rPr>
          <w:i/>
        </w:rPr>
        <w:t>Mrugala</w:t>
      </w:r>
      <w:proofErr w:type="spellEnd"/>
      <w:r w:rsidRPr="00B61024">
        <w:rPr>
          <w:i/>
        </w:rPr>
        <w:t>, MD, PhD, MPH</w:t>
      </w:r>
    </w:p>
    <w:p w14:paraId="58AC239C" w14:textId="77777777" w:rsidR="00B61024" w:rsidRDefault="00B61024" w:rsidP="0098644D">
      <w:pPr>
        <w:spacing w:after="0" w:line="240" w:lineRule="auto"/>
        <w:rPr>
          <w:color w:val="000000"/>
        </w:rPr>
      </w:pPr>
    </w:p>
    <w:p w14:paraId="125BBE1C" w14:textId="6CF5CB81" w:rsidR="0091793F" w:rsidRDefault="00B61024" w:rsidP="0091793F">
      <w:pPr>
        <w:spacing w:after="0" w:line="240" w:lineRule="auto"/>
        <w:rPr>
          <w:color w:val="000000"/>
        </w:rPr>
      </w:pPr>
      <w:r w:rsidRPr="00B61024">
        <w:rPr>
          <w:color w:val="000000"/>
        </w:rPr>
        <w:t>Raising the bar in initial therapy of GBM: What’s on the horizon?</w:t>
      </w:r>
    </w:p>
    <w:p w14:paraId="2C8D1052" w14:textId="453F0E18" w:rsidR="00B61024" w:rsidRDefault="00B61024" w:rsidP="0091793F">
      <w:pPr>
        <w:spacing w:after="0" w:line="240" w:lineRule="auto"/>
        <w:rPr>
          <w:i/>
        </w:rPr>
      </w:pPr>
      <w:proofErr w:type="spellStart"/>
      <w:r w:rsidRPr="00B61024">
        <w:rPr>
          <w:i/>
        </w:rPr>
        <w:t>Zvi</w:t>
      </w:r>
      <w:proofErr w:type="spellEnd"/>
      <w:r w:rsidRPr="00B61024">
        <w:rPr>
          <w:i/>
        </w:rPr>
        <w:t xml:space="preserve"> Ram, MD</w:t>
      </w:r>
    </w:p>
    <w:p w14:paraId="6498EBA5" w14:textId="77777777" w:rsidR="0091793F" w:rsidRDefault="0091793F" w:rsidP="0091793F">
      <w:pPr>
        <w:spacing w:after="0" w:line="240" w:lineRule="auto"/>
      </w:pPr>
    </w:p>
    <w:p w14:paraId="1F0C7B4C" w14:textId="77777777" w:rsidR="00B61024" w:rsidRDefault="00B61024" w:rsidP="0091793F">
      <w:pPr>
        <w:spacing w:after="0" w:line="240" w:lineRule="auto"/>
        <w:rPr>
          <w:b/>
        </w:rPr>
      </w:pPr>
    </w:p>
    <w:p w14:paraId="599510FA" w14:textId="77777777" w:rsidR="0091793F" w:rsidRDefault="0091793F" w:rsidP="0091793F">
      <w:pPr>
        <w:spacing w:after="0" w:line="240" w:lineRule="auto"/>
      </w:pPr>
      <w:r>
        <w:rPr>
          <w:b/>
        </w:rPr>
        <w:t>FACULTY</w:t>
      </w:r>
    </w:p>
    <w:p w14:paraId="7FDAF987" w14:textId="77777777" w:rsidR="00B61024" w:rsidRPr="00B61024" w:rsidRDefault="00B61024" w:rsidP="00B61024">
      <w:pPr>
        <w:spacing w:after="0" w:line="240" w:lineRule="auto"/>
        <w:rPr>
          <w:b/>
        </w:rPr>
      </w:pPr>
      <w:proofErr w:type="spellStart"/>
      <w:r w:rsidRPr="00B61024">
        <w:rPr>
          <w:b/>
        </w:rPr>
        <w:t>Zvi</w:t>
      </w:r>
      <w:proofErr w:type="spellEnd"/>
      <w:r w:rsidRPr="00B61024">
        <w:rPr>
          <w:b/>
        </w:rPr>
        <w:t xml:space="preserve"> Ram, MD (chair)</w:t>
      </w:r>
    </w:p>
    <w:p w14:paraId="0EA3AB61" w14:textId="77777777" w:rsidR="00B61024" w:rsidRPr="00B61024" w:rsidRDefault="00B61024" w:rsidP="00B61024">
      <w:pPr>
        <w:spacing w:after="0" w:line="240" w:lineRule="auto"/>
      </w:pPr>
      <w:r w:rsidRPr="00B61024">
        <w:t>Tel Aviv Medical Center</w:t>
      </w:r>
    </w:p>
    <w:p w14:paraId="37F25AF7" w14:textId="77777777" w:rsidR="00B61024" w:rsidRPr="00B61024" w:rsidRDefault="00B61024" w:rsidP="00B61024">
      <w:pPr>
        <w:spacing w:after="0" w:line="240" w:lineRule="auto"/>
      </w:pPr>
      <w:r w:rsidRPr="00B61024">
        <w:t>Tel Aviv, Israel</w:t>
      </w:r>
    </w:p>
    <w:p w14:paraId="67988E72" w14:textId="77777777" w:rsidR="00B61024" w:rsidRPr="00B61024" w:rsidRDefault="00B61024" w:rsidP="00B61024">
      <w:pPr>
        <w:spacing w:after="0" w:line="240" w:lineRule="auto"/>
        <w:rPr>
          <w:b/>
        </w:rPr>
      </w:pPr>
    </w:p>
    <w:p w14:paraId="629D87A6" w14:textId="278D52C8" w:rsidR="00B61024" w:rsidRPr="00B61024" w:rsidRDefault="00B61024" w:rsidP="00B61024">
      <w:pPr>
        <w:spacing w:after="0" w:line="240" w:lineRule="auto"/>
        <w:rPr>
          <w:b/>
        </w:rPr>
      </w:pPr>
      <w:proofErr w:type="spellStart"/>
      <w:r w:rsidRPr="00B61024">
        <w:rPr>
          <w:b/>
        </w:rPr>
        <w:t>Maciej</w:t>
      </w:r>
      <w:proofErr w:type="spellEnd"/>
      <w:r w:rsidRPr="00B61024">
        <w:rPr>
          <w:b/>
        </w:rPr>
        <w:t xml:space="preserve"> </w:t>
      </w:r>
      <w:proofErr w:type="spellStart"/>
      <w:r w:rsidRPr="00B61024">
        <w:rPr>
          <w:b/>
        </w:rPr>
        <w:t>Mrugala</w:t>
      </w:r>
      <w:proofErr w:type="spellEnd"/>
      <w:r w:rsidRPr="00B61024">
        <w:rPr>
          <w:b/>
        </w:rPr>
        <w:t>, MD, PhD, MPH</w:t>
      </w:r>
      <w:r w:rsidR="00206C7D">
        <w:rPr>
          <w:b/>
        </w:rPr>
        <w:br/>
      </w:r>
      <w:r w:rsidR="00206C7D" w:rsidRPr="00206C7D">
        <w:t>Fred Hutchinson Cancer Research Center</w:t>
      </w:r>
    </w:p>
    <w:p w14:paraId="5069DC25" w14:textId="77777777" w:rsidR="00B61024" w:rsidRPr="00B61024" w:rsidRDefault="00B61024" w:rsidP="00B61024">
      <w:pPr>
        <w:spacing w:after="0" w:line="240" w:lineRule="auto"/>
      </w:pPr>
      <w:r w:rsidRPr="00B61024">
        <w:t>University of Washington</w:t>
      </w:r>
    </w:p>
    <w:p w14:paraId="082F666A" w14:textId="77777777" w:rsidR="00B61024" w:rsidRPr="00B61024" w:rsidRDefault="00B61024" w:rsidP="00B61024">
      <w:pPr>
        <w:spacing w:after="0" w:line="240" w:lineRule="auto"/>
      </w:pPr>
      <w:r w:rsidRPr="00B61024">
        <w:t>Seattle, Washington, United States</w:t>
      </w:r>
    </w:p>
    <w:p w14:paraId="1D78A45C" w14:textId="77777777" w:rsidR="00B61024" w:rsidRPr="00B61024" w:rsidRDefault="00B61024" w:rsidP="00B61024">
      <w:pPr>
        <w:spacing w:after="0" w:line="240" w:lineRule="auto"/>
        <w:rPr>
          <w:b/>
        </w:rPr>
      </w:pPr>
    </w:p>
    <w:p w14:paraId="38462B93" w14:textId="77777777" w:rsidR="00B61024" w:rsidRPr="00B61024" w:rsidRDefault="00B61024" w:rsidP="00B61024">
      <w:pPr>
        <w:spacing w:after="0" w:line="240" w:lineRule="auto"/>
        <w:rPr>
          <w:b/>
        </w:rPr>
      </w:pPr>
      <w:r w:rsidRPr="00B61024">
        <w:rPr>
          <w:b/>
        </w:rPr>
        <w:t>Eric T. Wong, MD</w:t>
      </w:r>
    </w:p>
    <w:p w14:paraId="77026B2F" w14:textId="77777777" w:rsidR="00B61024" w:rsidRPr="00B61024" w:rsidRDefault="00B61024" w:rsidP="00B61024">
      <w:pPr>
        <w:spacing w:after="0" w:line="240" w:lineRule="auto"/>
      </w:pPr>
      <w:r w:rsidRPr="00B61024">
        <w:t>Beth Israel Deaconess Medical Center</w:t>
      </w:r>
    </w:p>
    <w:p w14:paraId="32D6E089" w14:textId="77777777" w:rsidR="00B61024" w:rsidRPr="00B61024" w:rsidRDefault="00B61024" w:rsidP="00B61024">
      <w:pPr>
        <w:spacing w:after="0" w:line="240" w:lineRule="auto"/>
      </w:pPr>
      <w:r w:rsidRPr="00B61024">
        <w:t>Harvard Medical School</w:t>
      </w:r>
    </w:p>
    <w:p w14:paraId="303588C4" w14:textId="7870C859" w:rsidR="0091793F" w:rsidRPr="00B61024" w:rsidRDefault="00B61024" w:rsidP="00B61024">
      <w:pPr>
        <w:spacing w:after="0" w:line="240" w:lineRule="auto"/>
      </w:pPr>
      <w:r w:rsidRPr="00B61024">
        <w:t>Boston, Massachusetts, United States</w:t>
      </w:r>
    </w:p>
    <w:p w14:paraId="19C303B5" w14:textId="77777777" w:rsidR="00B61024" w:rsidRDefault="00B61024" w:rsidP="0091793F">
      <w:pPr>
        <w:spacing w:after="0" w:line="240" w:lineRule="auto"/>
        <w:rPr>
          <w:b/>
        </w:rPr>
      </w:pPr>
    </w:p>
    <w:p w14:paraId="10CC8C4A" w14:textId="77777777" w:rsidR="0091793F" w:rsidRDefault="0091793F" w:rsidP="0091793F">
      <w:pPr>
        <w:spacing w:after="0" w:line="240" w:lineRule="auto"/>
        <w:rPr>
          <w:b/>
        </w:rPr>
      </w:pPr>
      <w:r>
        <w:rPr>
          <w:b/>
        </w:rPr>
        <w:t>TARGET AUDIENCE</w:t>
      </w:r>
    </w:p>
    <w:p w14:paraId="256889CC" w14:textId="572DFC8B" w:rsidR="0091793F" w:rsidRDefault="00B61024" w:rsidP="0091793F">
      <w:pPr>
        <w:spacing w:after="0" w:line="240" w:lineRule="auto"/>
      </w:pPr>
      <w:r w:rsidRPr="00B61024">
        <w:t xml:space="preserve">This educational activity is specifically designed to meet the needs of medical, surgical, </w:t>
      </w:r>
      <w:del w:id="7" w:author="Christi Gray" w:date="2014-11-19T15:57:00Z">
        <w:r w:rsidRPr="00B61024" w:rsidDel="00206C7D">
          <w:delText xml:space="preserve"> </w:delText>
        </w:r>
      </w:del>
      <w:r w:rsidRPr="00B61024">
        <w:t>and radiation oncologists, neurologists, neuro-oncologists, and other healthcare professionals involved in the treatment of patients with glioblastoma.</w:t>
      </w:r>
    </w:p>
    <w:p w14:paraId="242DD8CE" w14:textId="77777777" w:rsidR="0072327A" w:rsidRDefault="0072327A" w:rsidP="0091793F">
      <w:pPr>
        <w:spacing w:after="0" w:line="240" w:lineRule="auto"/>
      </w:pPr>
    </w:p>
    <w:p w14:paraId="367B30A6" w14:textId="77777777" w:rsidR="0091793F" w:rsidRDefault="0091793F" w:rsidP="0091793F">
      <w:pPr>
        <w:spacing w:after="0" w:line="240" w:lineRule="auto"/>
        <w:rPr>
          <w:b/>
        </w:rPr>
      </w:pPr>
      <w:r>
        <w:rPr>
          <w:b/>
        </w:rPr>
        <w:t>LEARNING OBJECTIVES</w:t>
      </w:r>
    </w:p>
    <w:p w14:paraId="40C0297A" w14:textId="77777777" w:rsidR="0072327A" w:rsidRDefault="0072327A" w:rsidP="0072327A">
      <w:pPr>
        <w:spacing w:after="0" w:line="240" w:lineRule="auto"/>
        <w:rPr>
          <w:color w:val="000000"/>
        </w:rPr>
      </w:pPr>
      <w:r>
        <w:rPr>
          <w:color w:val="000000"/>
        </w:rPr>
        <w:t>After successful completion of this educational activity, participants should be able to:</w:t>
      </w:r>
    </w:p>
    <w:p w14:paraId="3486B4E1" w14:textId="77777777" w:rsidR="00B61024" w:rsidRPr="00B61024" w:rsidRDefault="00B61024" w:rsidP="00B61024">
      <w:pPr>
        <w:numPr>
          <w:ilvl w:val="0"/>
          <w:numId w:val="22"/>
        </w:numPr>
        <w:spacing w:after="0" w:line="240" w:lineRule="auto"/>
        <w:rPr>
          <w:color w:val="000000"/>
        </w:rPr>
      </w:pPr>
      <w:r w:rsidRPr="00B61024">
        <w:rPr>
          <w:color w:val="000000"/>
        </w:rPr>
        <w:lastRenderedPageBreak/>
        <w:t xml:space="preserve">Describe novel treatment strategies currently under investigation for the treatment of glioblastoma </w:t>
      </w:r>
    </w:p>
    <w:p w14:paraId="2ED5FAB6" w14:textId="77777777" w:rsidR="00B61024" w:rsidRPr="00B61024" w:rsidRDefault="00B61024" w:rsidP="00B61024">
      <w:pPr>
        <w:numPr>
          <w:ilvl w:val="0"/>
          <w:numId w:val="21"/>
        </w:numPr>
        <w:spacing w:after="0" w:line="240" w:lineRule="auto"/>
        <w:rPr>
          <w:bCs/>
          <w:iCs/>
          <w:color w:val="000000"/>
        </w:rPr>
      </w:pPr>
      <w:r w:rsidRPr="00B61024">
        <w:rPr>
          <w:color w:val="000000"/>
        </w:rPr>
        <w:t>Evaluate therapeutic options for the management of recurrent glioblastoma</w:t>
      </w:r>
    </w:p>
    <w:p w14:paraId="61FFE794" w14:textId="77777777" w:rsidR="00B61024" w:rsidRPr="00B61024" w:rsidRDefault="00B61024" w:rsidP="00B61024">
      <w:pPr>
        <w:numPr>
          <w:ilvl w:val="0"/>
          <w:numId w:val="21"/>
        </w:numPr>
        <w:spacing w:after="0" w:line="240" w:lineRule="auto"/>
        <w:rPr>
          <w:bCs/>
          <w:iCs/>
          <w:color w:val="000000"/>
        </w:rPr>
      </w:pPr>
      <w:r w:rsidRPr="00B61024">
        <w:rPr>
          <w:color w:val="000000"/>
        </w:rPr>
        <w:t>Analyze recent data from clinical trials studying novel treatments for newly diagnosed glioblastoma</w:t>
      </w:r>
      <w:r w:rsidRPr="00B61024" w:rsidDel="00B254FB">
        <w:rPr>
          <w:bCs/>
          <w:iCs/>
          <w:color w:val="000000"/>
        </w:rPr>
        <w:t xml:space="preserve"> </w:t>
      </w:r>
    </w:p>
    <w:p w14:paraId="1AE4BB1B" w14:textId="77777777" w:rsidR="0091793F" w:rsidRDefault="0091793F" w:rsidP="0091793F">
      <w:pPr>
        <w:spacing w:after="0" w:line="240" w:lineRule="auto"/>
      </w:pPr>
    </w:p>
    <w:p w14:paraId="53EAC789" w14:textId="7B1B9DCD" w:rsidR="0091793F" w:rsidRDefault="00FE0ED7" w:rsidP="0091793F">
      <w:pPr>
        <w:spacing w:after="0" w:line="240" w:lineRule="auto"/>
        <w:rPr>
          <w:b/>
        </w:rPr>
      </w:pPr>
      <w:r>
        <w:rPr>
          <w:b/>
        </w:rPr>
        <w:t>PROVIDER</w:t>
      </w:r>
    </w:p>
    <w:p w14:paraId="70F5AC9B" w14:textId="2DEC8360" w:rsidR="0091793F" w:rsidRDefault="00206C7D" w:rsidP="0091793F">
      <w:pPr>
        <w:spacing w:after="0" w:line="240" w:lineRule="auto"/>
      </w:pPr>
      <w:ins w:id="8" w:author="Christi Gray" w:date="2014-11-19T15:58:00Z">
        <w:r>
          <w:rPr>
            <w:rFonts w:ascii="Arial" w:hAnsi="Arial" w:cs="Arial"/>
            <w:color w:val="333333"/>
            <w:sz w:val="18"/>
            <w:szCs w:val="18"/>
            <w:shd w:val="clear" w:color="auto" w:fill="E1E1E1"/>
          </w:rPr>
          <w:t>This activity is provided by prIME Oncology.</w:t>
        </w:r>
      </w:ins>
      <w:del w:id="9" w:author="Christi Gray" w:date="2014-11-19T15:58:00Z">
        <w:r w:rsidR="00FE0ED7" w:rsidDel="00206C7D">
          <w:delText>This Webcast is provided by</w:delText>
        </w:r>
        <w:r w:rsidR="0091793F" w:rsidDel="00206C7D">
          <w:delText xml:space="preserve"> prIME Oncology</w:delText>
        </w:r>
      </w:del>
      <w:r w:rsidR="0091793F">
        <w:t>.</w:t>
      </w:r>
    </w:p>
    <w:p w14:paraId="1BEBAE59" w14:textId="77777777" w:rsidR="0091793F" w:rsidRDefault="0091793F" w:rsidP="0091793F">
      <w:pPr>
        <w:spacing w:after="0" w:line="240" w:lineRule="auto"/>
      </w:pPr>
    </w:p>
    <w:p w14:paraId="3B8C3F5C" w14:textId="77777777" w:rsidR="0091793F" w:rsidRDefault="0091793F" w:rsidP="0091793F">
      <w:pPr>
        <w:spacing w:after="0" w:line="240" w:lineRule="auto"/>
        <w:rPr>
          <w:b/>
        </w:rPr>
      </w:pPr>
      <w:r>
        <w:rPr>
          <w:b/>
        </w:rPr>
        <w:t>SUPPORTER</w:t>
      </w:r>
    </w:p>
    <w:p w14:paraId="32D8FE0F" w14:textId="2F3D99D8" w:rsidR="0091793F" w:rsidRDefault="00B61024" w:rsidP="0091793F">
      <w:pPr>
        <w:spacing w:after="0" w:line="240" w:lineRule="auto"/>
        <w:rPr>
          <w:b/>
        </w:rPr>
      </w:pPr>
      <w:r w:rsidRPr="00B61024">
        <w:t xml:space="preserve">This educational activity is supported by a grant from </w:t>
      </w:r>
      <w:proofErr w:type="spellStart"/>
      <w:r w:rsidRPr="00B61024">
        <w:t>Novocure</w:t>
      </w:r>
      <w:proofErr w:type="spellEnd"/>
      <w:r w:rsidRPr="00B61024">
        <w:t>.</w:t>
      </w:r>
    </w:p>
    <w:p w14:paraId="6943C942" w14:textId="77777777" w:rsidR="00B61024" w:rsidRDefault="00B61024" w:rsidP="0091793F">
      <w:pPr>
        <w:spacing w:after="0" w:line="240" w:lineRule="auto"/>
        <w:rPr>
          <w:b/>
        </w:rPr>
      </w:pPr>
    </w:p>
    <w:p w14:paraId="4997516D" w14:textId="77777777" w:rsidR="0091793F" w:rsidRDefault="0091793F" w:rsidP="0091793F">
      <w:pPr>
        <w:spacing w:after="0" w:line="240" w:lineRule="auto"/>
        <w:rPr>
          <w:b/>
        </w:rPr>
      </w:pPr>
      <w:r>
        <w:rPr>
          <w:b/>
        </w:rPr>
        <w:t>ACTIVITY DATE</w:t>
      </w:r>
    </w:p>
    <w:p w14:paraId="5FEDD91B" w14:textId="77777777" w:rsidR="0072327A" w:rsidRDefault="0091793F" w:rsidP="0091793F">
      <w:pPr>
        <w:spacing w:after="0" w:line="240" w:lineRule="auto"/>
      </w:pPr>
      <w:r>
        <w:t>Release Date</w:t>
      </w:r>
    </w:p>
    <w:p w14:paraId="4D1BA37B" w14:textId="42AEC3CA" w:rsidR="0091793F" w:rsidRDefault="0072327A" w:rsidP="0091793F">
      <w:pPr>
        <w:spacing w:after="0" w:line="240" w:lineRule="auto"/>
      </w:pPr>
      <w:r>
        <w:t>December xx, 2014</w:t>
      </w:r>
    </w:p>
    <w:p w14:paraId="385B7A34" w14:textId="77777777" w:rsidR="0091793F" w:rsidRDefault="0091793F" w:rsidP="0091793F">
      <w:pPr>
        <w:spacing w:after="0" w:line="240" w:lineRule="auto"/>
      </w:pPr>
    </w:p>
    <w:p w14:paraId="286BF289" w14:textId="77777777" w:rsidR="0091793F" w:rsidRDefault="0091793F" w:rsidP="0091793F">
      <w:pPr>
        <w:spacing w:after="0" w:line="240" w:lineRule="auto"/>
      </w:pPr>
      <w:r>
        <w:t>Expiration Date</w:t>
      </w:r>
    </w:p>
    <w:p w14:paraId="4599F433" w14:textId="3E3A1DDF" w:rsidR="0072327A" w:rsidRDefault="0072327A" w:rsidP="0091793F">
      <w:pPr>
        <w:spacing w:after="0" w:line="240" w:lineRule="auto"/>
      </w:pPr>
      <w:r>
        <w:t>December xx, 2015</w:t>
      </w:r>
    </w:p>
    <w:p w14:paraId="40AA4D84" w14:textId="77777777" w:rsidR="0091793F" w:rsidRDefault="0091793F" w:rsidP="0091793F">
      <w:pPr>
        <w:rPr>
          <w:ins w:id="10" w:author="Debbie Greiner" w:date="2014-11-25T09:17:00Z"/>
        </w:rPr>
      </w:pPr>
    </w:p>
    <w:p w14:paraId="3AF9D87B" w14:textId="77777777" w:rsidR="0025728D" w:rsidRPr="000F4F85" w:rsidRDefault="0025728D" w:rsidP="0025728D">
      <w:pPr>
        <w:pBdr>
          <w:bottom w:val="single" w:sz="12" w:space="1" w:color="auto"/>
        </w:pBdr>
        <w:spacing w:after="0" w:line="240" w:lineRule="auto"/>
        <w:rPr>
          <w:ins w:id="11" w:author="Debbie Greiner" w:date="2014-11-25T09:17:00Z"/>
        </w:rPr>
      </w:pPr>
      <w:ins w:id="12" w:author="Debbie Greiner" w:date="2014-11-25T09:17:00Z">
        <w:r w:rsidRPr="000F4F85">
          <w:rPr>
            <w:b/>
            <w:bCs/>
          </w:rPr>
          <w:t>Continuing Medical Education</w:t>
        </w:r>
        <w:r w:rsidRPr="000F4F85">
          <w:br/>
          <w:t>prIME Oncology is accredited by the Accreditation Council for Continuing Medical Education (ACCME</w:t>
        </w:r>
        <w:r w:rsidRPr="00F41378">
          <w:rPr>
            <w:vertAlign w:val="superscript"/>
          </w:rPr>
          <w:t>®</w:t>
        </w:r>
        <w:r w:rsidRPr="000F4F85">
          <w:t>) to provide continuing medical education for physicians.</w:t>
        </w:r>
      </w:ins>
    </w:p>
    <w:p w14:paraId="1DF2BD4E" w14:textId="77777777" w:rsidR="0025728D" w:rsidRDefault="0025728D" w:rsidP="0025728D">
      <w:pPr>
        <w:pBdr>
          <w:bottom w:val="single" w:sz="12" w:space="1" w:color="auto"/>
        </w:pBdr>
        <w:spacing w:after="0" w:line="240" w:lineRule="auto"/>
        <w:rPr>
          <w:ins w:id="13" w:author="Debbie Greiner" w:date="2014-11-25T09:17:00Z"/>
        </w:rPr>
      </w:pPr>
    </w:p>
    <w:p w14:paraId="04550BEB" w14:textId="1A3E57DC" w:rsidR="0025728D" w:rsidRPr="000F4F85" w:rsidRDefault="0025728D" w:rsidP="0025728D">
      <w:pPr>
        <w:pBdr>
          <w:bottom w:val="single" w:sz="12" w:space="1" w:color="auto"/>
        </w:pBdr>
        <w:spacing w:after="0" w:line="240" w:lineRule="auto"/>
      </w:pPr>
      <w:proofErr w:type="gramStart"/>
      <w:r w:rsidRPr="000F4F85">
        <w:t>prIME</w:t>
      </w:r>
      <w:proofErr w:type="gramEnd"/>
      <w:r w:rsidRPr="000F4F85">
        <w:t xml:space="preserve"> Oncology designates this</w:t>
      </w:r>
      <w:r>
        <w:t xml:space="preserve"> </w:t>
      </w:r>
      <w:r w:rsidR="00D616F7">
        <w:t>enduring</w:t>
      </w:r>
      <w:r>
        <w:t xml:space="preserve"> activity for a maximum of </w:t>
      </w:r>
      <w:commentRangeStart w:id="14"/>
      <w:r>
        <w:t>1.25</w:t>
      </w:r>
      <w:commentRangeEnd w:id="14"/>
      <w:r w:rsidR="00D616F7">
        <w:rPr>
          <w:rStyle w:val="CommentReference"/>
        </w:rPr>
        <w:commentReference w:id="14"/>
      </w:r>
      <w:r>
        <w:t xml:space="preserve"> </w:t>
      </w:r>
      <w:r w:rsidRPr="000F4F85">
        <w:rPr>
          <w:i/>
          <w:iCs/>
        </w:rPr>
        <w:t>AMA PRA Category 1 Credits™. </w:t>
      </w:r>
      <w:r w:rsidRPr="000F4F85">
        <w:t>Physicians should claim only</w:t>
      </w:r>
      <w:r w:rsidR="00D616F7">
        <w:t xml:space="preserve"> the</w:t>
      </w:r>
      <w:r w:rsidRPr="000F4F85">
        <w:t xml:space="preserve"> credit commensurate with the extent of their participation in the activity.</w:t>
      </w:r>
    </w:p>
    <w:p w14:paraId="4DB6DAC9" w14:textId="77777777" w:rsidR="0025728D" w:rsidRDefault="0025728D" w:rsidP="0025728D">
      <w:pPr>
        <w:pBdr>
          <w:bottom w:val="single" w:sz="12" w:space="1" w:color="auto"/>
        </w:pBdr>
        <w:spacing w:after="0" w:line="240" w:lineRule="auto"/>
        <w:rPr>
          <w:ins w:id="15" w:author="Debbie Greiner" w:date="2014-11-25T09:17:00Z"/>
          <w:b/>
          <w:bCs/>
        </w:rPr>
      </w:pPr>
    </w:p>
    <w:p w14:paraId="7AF4357F" w14:textId="77777777" w:rsidR="0025728D" w:rsidRPr="000F4F85" w:rsidRDefault="0025728D" w:rsidP="0025728D">
      <w:pPr>
        <w:pBdr>
          <w:bottom w:val="single" w:sz="12" w:space="1" w:color="auto"/>
        </w:pBdr>
        <w:spacing w:after="0" w:line="240" w:lineRule="auto"/>
        <w:rPr>
          <w:ins w:id="16" w:author="Debbie Greiner" w:date="2014-11-25T09:17:00Z"/>
        </w:rPr>
      </w:pPr>
      <w:ins w:id="17" w:author="Debbie Greiner" w:date="2014-11-25T09:17:00Z">
        <w:r w:rsidRPr="000F4F85">
          <w:rPr>
            <w:b/>
            <w:bCs/>
          </w:rPr>
          <w:t>Method of Participation</w:t>
        </w:r>
        <w:r w:rsidRPr="000F4F85">
          <w:br/>
          <w:t>There are no fees for participating in and receiving CME credit for this activity. In order to receive credit, participants must successfully complete the online posttest and activity evaluation. Your participation in this CME activity will be recorded in prIME Oncology's database. However, upon request, your CME credit certificate will be emailed to you.</w:t>
        </w:r>
      </w:ins>
    </w:p>
    <w:p w14:paraId="05B5393C" w14:textId="77777777" w:rsidR="0025728D" w:rsidRDefault="0025728D" w:rsidP="0025728D">
      <w:pPr>
        <w:pBdr>
          <w:bottom w:val="single" w:sz="12" w:space="1" w:color="auto"/>
        </w:pBdr>
        <w:spacing w:after="0" w:line="240" w:lineRule="auto"/>
        <w:rPr>
          <w:ins w:id="18" w:author="Debbie Greiner" w:date="2014-11-25T09:17:00Z"/>
        </w:rPr>
      </w:pPr>
    </w:p>
    <w:p w14:paraId="14615C16" w14:textId="77777777" w:rsidR="0025728D" w:rsidRPr="000F4F85" w:rsidRDefault="0025728D" w:rsidP="0025728D">
      <w:pPr>
        <w:pBdr>
          <w:bottom w:val="single" w:sz="12" w:space="1" w:color="auto"/>
        </w:pBdr>
        <w:spacing w:after="0" w:line="240" w:lineRule="auto"/>
        <w:rPr>
          <w:ins w:id="19" w:author="Debbie Greiner" w:date="2014-11-25T09:17:00Z"/>
        </w:rPr>
      </w:pPr>
      <w:ins w:id="20" w:author="Debbie Greiner" w:date="2014-11-25T09:17:00Z">
        <w:r w:rsidRPr="000F4F85">
          <w:t>Technical requirements may be found under the </w:t>
        </w:r>
        <w:r>
          <w:fldChar w:fldCharType="begin"/>
        </w:r>
        <w:r>
          <w:instrText xml:space="preserve"> HYPERLINK "http://www.primeoncology.org/footer-e-pages/terms_of_use.aspx" </w:instrText>
        </w:r>
        <w:r>
          <w:fldChar w:fldCharType="separate"/>
        </w:r>
        <w:r w:rsidRPr="000F4F85">
          <w:rPr>
            <w:rStyle w:val="Hyperlink"/>
          </w:rPr>
          <w:t>Terms of Use</w:t>
        </w:r>
        <w:r>
          <w:rPr>
            <w:rStyle w:val="Hyperlink"/>
          </w:rPr>
          <w:fldChar w:fldCharType="end"/>
        </w:r>
        <w:r w:rsidRPr="000F4F85">
          <w:t>.</w:t>
        </w:r>
      </w:ins>
    </w:p>
    <w:p w14:paraId="76166EB0" w14:textId="77777777" w:rsidR="0025728D" w:rsidRDefault="0025728D" w:rsidP="0025728D">
      <w:pPr>
        <w:pBdr>
          <w:bottom w:val="single" w:sz="12" w:space="1" w:color="auto"/>
        </w:pBdr>
        <w:spacing w:after="0" w:line="240" w:lineRule="auto"/>
        <w:rPr>
          <w:ins w:id="21" w:author="Debbie Greiner" w:date="2014-11-25T09:17:00Z"/>
        </w:rPr>
      </w:pPr>
    </w:p>
    <w:p w14:paraId="55A146B4" w14:textId="77777777" w:rsidR="0025728D" w:rsidRPr="000F4F85" w:rsidRDefault="0025728D" w:rsidP="0025728D">
      <w:pPr>
        <w:pBdr>
          <w:bottom w:val="single" w:sz="12" w:space="1" w:color="auto"/>
        </w:pBdr>
        <w:spacing w:after="0" w:line="240" w:lineRule="auto"/>
        <w:rPr>
          <w:ins w:id="22" w:author="Debbie Greiner" w:date="2014-11-25T09:17:00Z"/>
        </w:rPr>
      </w:pPr>
      <w:ins w:id="23" w:author="Debbie Greiner" w:date="2014-11-25T09:17:00Z">
        <w:r w:rsidRPr="000F4F85">
          <w:t>Links to the posttest are available on the video player pages.</w:t>
        </w:r>
      </w:ins>
    </w:p>
    <w:p w14:paraId="27224F78" w14:textId="77777777" w:rsidR="0025728D" w:rsidRDefault="0025728D" w:rsidP="0025728D">
      <w:pPr>
        <w:pBdr>
          <w:bottom w:val="single" w:sz="12" w:space="1" w:color="auto"/>
        </w:pBdr>
        <w:spacing w:after="0" w:line="240" w:lineRule="auto"/>
        <w:rPr>
          <w:ins w:id="24" w:author="Briana Devaser" w:date="2014-11-25T11:12:00Z"/>
          <w:b/>
          <w:bCs/>
        </w:rPr>
      </w:pPr>
    </w:p>
    <w:p w14:paraId="05243530" w14:textId="6DC60CF1" w:rsidR="00D616F7" w:rsidRDefault="00D616F7" w:rsidP="0025728D">
      <w:pPr>
        <w:pBdr>
          <w:bottom w:val="single" w:sz="12" w:space="1" w:color="auto"/>
        </w:pBdr>
        <w:spacing w:after="0" w:line="240" w:lineRule="auto"/>
        <w:rPr>
          <w:ins w:id="25" w:author="Briana Devaser" w:date="2014-11-25T11:12:00Z"/>
          <w:b/>
          <w:bCs/>
        </w:rPr>
      </w:pPr>
      <w:ins w:id="26" w:author="Briana Devaser" w:date="2014-11-25T11:12:00Z">
        <w:r>
          <w:rPr>
            <w:b/>
            <w:bCs/>
          </w:rPr>
          <w:t xml:space="preserve">In order to receive credit, participants must successfully complete the online posttest with </w:t>
        </w:r>
        <w:commentRangeStart w:id="27"/>
        <w:r>
          <w:rPr>
            <w:b/>
            <w:bCs/>
          </w:rPr>
          <w:t>XX</w:t>
        </w:r>
      </w:ins>
      <w:commentRangeEnd w:id="27"/>
      <w:ins w:id="28" w:author="Briana Devaser" w:date="2014-11-25T11:13:00Z">
        <w:r>
          <w:rPr>
            <w:rStyle w:val="CommentReference"/>
          </w:rPr>
          <w:commentReference w:id="27"/>
        </w:r>
      </w:ins>
      <w:ins w:id="29" w:author="Briana Devaser" w:date="2014-11-25T11:12:00Z">
        <w:r>
          <w:rPr>
            <w:b/>
            <w:bCs/>
          </w:rPr>
          <w:t xml:space="preserve">% or higher. </w:t>
        </w:r>
      </w:ins>
    </w:p>
    <w:p w14:paraId="00EC5276" w14:textId="77777777" w:rsidR="00D616F7" w:rsidRDefault="00D616F7" w:rsidP="0025728D">
      <w:pPr>
        <w:pBdr>
          <w:bottom w:val="single" w:sz="12" w:space="1" w:color="auto"/>
        </w:pBdr>
        <w:spacing w:after="0" w:line="240" w:lineRule="auto"/>
        <w:rPr>
          <w:ins w:id="30" w:author="Debbie Greiner" w:date="2014-11-25T09:17:00Z"/>
          <w:b/>
          <w:bCs/>
        </w:rPr>
      </w:pPr>
    </w:p>
    <w:p w14:paraId="6A4F6D88" w14:textId="77777777" w:rsidR="0025728D" w:rsidRPr="000F4F85" w:rsidRDefault="0025728D" w:rsidP="0025728D">
      <w:pPr>
        <w:pBdr>
          <w:bottom w:val="single" w:sz="12" w:space="1" w:color="auto"/>
        </w:pBdr>
        <w:spacing w:after="0" w:line="240" w:lineRule="auto"/>
        <w:rPr>
          <w:ins w:id="31" w:author="Debbie Greiner" w:date="2014-11-25T09:17:00Z"/>
        </w:rPr>
      </w:pPr>
      <w:ins w:id="32" w:author="Debbie Greiner" w:date="2014-11-25T09:17:00Z">
        <w:r w:rsidRPr="000F4F85">
          <w:rPr>
            <w:b/>
            <w:bCs/>
          </w:rPr>
          <w:t>Disclosure of Relevant Financial Relationships</w:t>
        </w:r>
        <w:r w:rsidRPr="000F4F85">
          <w:br/>
          <w:t xml:space="preserve">prIME Oncology assesses relevant financial relationships with its instructors, planners, managers, and other individuals who are in a position to control the content of CME activities. Any potential conflicts of interest that are identified are thoroughly vetted by prIME Oncology for fairness, balance, and scientific objectivity of data, as well as patient care recommendations. </w:t>
        </w:r>
        <w:proofErr w:type="gramStart"/>
        <w:r w:rsidRPr="000F4F85">
          <w:t>prIME</w:t>
        </w:r>
        <w:proofErr w:type="gramEnd"/>
        <w:r w:rsidRPr="000F4F85">
          <w:t xml:space="preserve"> Oncology is committed to providing its learners with high-quality CME activities and related materials that promote improvements or quality in healthcare and not a specific proprietary business interest of a commercial entity.</w:t>
        </w:r>
      </w:ins>
    </w:p>
    <w:p w14:paraId="7F4409FE" w14:textId="77777777" w:rsidR="0025728D" w:rsidRDefault="0025728D" w:rsidP="0091793F">
      <w:pPr>
        <w:rPr>
          <w:ins w:id="33" w:author="Debbie Greiner" w:date="2014-11-25T09:17:00Z"/>
        </w:rPr>
      </w:pPr>
    </w:p>
    <w:p w14:paraId="2AB310FE" w14:textId="77777777" w:rsidR="0025728D" w:rsidRDefault="0025728D" w:rsidP="0025728D">
      <w:pPr>
        <w:spacing w:after="0" w:line="240" w:lineRule="auto"/>
        <w:rPr>
          <w:ins w:id="34" w:author="Debbie Greiner" w:date="2014-11-25T09:19:00Z"/>
          <w:rFonts w:eastAsia="Times New Roman" w:cs="Arial"/>
        </w:rPr>
      </w:pPr>
      <w:ins w:id="35" w:author="Debbie Greiner" w:date="2014-11-25T09:19:00Z">
        <w:r w:rsidRPr="006A2125">
          <w:rPr>
            <w:rFonts w:eastAsia="Times New Roman" w:cs="Arial"/>
          </w:rPr>
          <w:lastRenderedPageBreak/>
          <w:t>The faculty reported the following financial relationships or relationships to products or devices they or their</w:t>
        </w:r>
        <w:r>
          <w:rPr>
            <w:rFonts w:eastAsia="Times New Roman" w:cs="Arial"/>
          </w:rPr>
          <w:t xml:space="preserve"> </w:t>
        </w:r>
        <w:r w:rsidRPr="006A2125">
          <w:rPr>
            <w:rFonts w:eastAsia="Times New Roman" w:cs="Arial"/>
          </w:rPr>
          <w:t>spouses/life partners have with commercial interest related to the content of this activity:</w:t>
        </w:r>
      </w:ins>
    </w:p>
    <w:p w14:paraId="329FA19D" w14:textId="77777777" w:rsidR="0025728D" w:rsidRDefault="0025728D" w:rsidP="0025728D">
      <w:pPr>
        <w:spacing w:after="0" w:line="240" w:lineRule="auto"/>
        <w:rPr>
          <w:ins w:id="36" w:author="Debbie Greiner" w:date="2014-11-25T09:19:00Z"/>
          <w:rFonts w:eastAsia="Times New Roman" w:cs="Arial"/>
        </w:rPr>
      </w:pPr>
    </w:p>
    <w:p w14:paraId="3107C67F" w14:textId="77777777" w:rsidR="0025728D" w:rsidRDefault="0025728D" w:rsidP="0025728D">
      <w:pPr>
        <w:spacing w:after="0" w:line="240" w:lineRule="auto"/>
        <w:rPr>
          <w:ins w:id="37" w:author="Debbie Greiner" w:date="2014-11-25T09:19:00Z"/>
          <w:rFonts w:eastAsia="Times New Roman" w:cs="Arial"/>
        </w:rPr>
      </w:pPr>
      <w:proofErr w:type="spellStart"/>
      <w:ins w:id="38" w:author="Debbie Greiner" w:date="2014-11-25T09:19:00Z">
        <w:r w:rsidRPr="00310CA0">
          <w:rPr>
            <w:rFonts w:eastAsia="Times New Roman" w:cs="Arial"/>
          </w:rPr>
          <w:t>Dr</w:t>
        </w:r>
        <w:proofErr w:type="spellEnd"/>
        <w:r w:rsidRPr="00310CA0">
          <w:rPr>
            <w:rFonts w:eastAsia="Times New Roman" w:cs="Arial"/>
          </w:rPr>
          <w:t xml:space="preserve"> </w:t>
        </w:r>
        <w:proofErr w:type="spellStart"/>
        <w:r w:rsidRPr="00310CA0">
          <w:rPr>
            <w:rFonts w:eastAsia="Times New Roman" w:cs="Arial"/>
          </w:rPr>
          <w:t>Mrugala</w:t>
        </w:r>
        <w:proofErr w:type="spellEnd"/>
        <w:r w:rsidRPr="00310CA0">
          <w:rPr>
            <w:rFonts w:eastAsia="Times New Roman" w:cs="Arial"/>
          </w:rPr>
          <w:t xml:space="preserve"> discloses that he has received consulting fees and performed contracted research for </w:t>
        </w:r>
        <w:proofErr w:type="spellStart"/>
        <w:r w:rsidRPr="00310CA0">
          <w:rPr>
            <w:rFonts w:eastAsia="Times New Roman" w:cs="Arial"/>
          </w:rPr>
          <w:t>Novocure</w:t>
        </w:r>
        <w:proofErr w:type="spellEnd"/>
        <w:r w:rsidRPr="00310CA0">
          <w:rPr>
            <w:rFonts w:eastAsia="Times New Roman" w:cs="Arial"/>
          </w:rPr>
          <w:t xml:space="preserve"> and Sigma-Tau Pharmaceuticals, Inc. He has agreed to disclose any unlabeled/unapproved uses of drugs or products referenced in his presentation.</w:t>
        </w:r>
      </w:ins>
    </w:p>
    <w:p w14:paraId="1256D466" w14:textId="77777777" w:rsidR="0025728D" w:rsidRDefault="0025728D" w:rsidP="0025728D">
      <w:pPr>
        <w:spacing w:after="0" w:line="240" w:lineRule="auto"/>
        <w:rPr>
          <w:ins w:id="39" w:author="Debbie Greiner" w:date="2014-11-25T09:19:00Z"/>
          <w:rFonts w:eastAsia="Times New Roman" w:cs="Arial"/>
        </w:rPr>
      </w:pPr>
    </w:p>
    <w:p w14:paraId="281F13DD" w14:textId="77777777" w:rsidR="0025728D" w:rsidRDefault="0025728D" w:rsidP="0025728D">
      <w:pPr>
        <w:spacing w:after="0" w:line="240" w:lineRule="auto"/>
        <w:rPr>
          <w:ins w:id="40" w:author="Debbie Greiner" w:date="2014-11-25T09:19:00Z"/>
          <w:rFonts w:eastAsia="Times New Roman" w:cs="Arial"/>
        </w:rPr>
      </w:pPr>
      <w:ins w:id="41" w:author="Debbie Greiner" w:date="2014-11-25T09:19:00Z">
        <w:r>
          <w:rPr>
            <w:rFonts w:eastAsia="Times New Roman" w:cs="Arial"/>
          </w:rPr>
          <w:t xml:space="preserve">Dr Ram discloses that he has received consulting fees and has ownership interest in </w:t>
        </w:r>
        <w:proofErr w:type="spellStart"/>
        <w:r w:rsidRPr="000E37AD">
          <w:rPr>
            <w:rFonts w:eastAsia="Times New Roman" w:cs="Arial"/>
          </w:rPr>
          <w:t>ImmunoCellular</w:t>
        </w:r>
        <w:proofErr w:type="spellEnd"/>
        <w:r w:rsidRPr="000E37AD">
          <w:rPr>
            <w:rFonts w:eastAsia="Times New Roman" w:cs="Arial"/>
          </w:rPr>
          <w:t xml:space="preserve"> Therapeutics</w:t>
        </w:r>
        <w:r>
          <w:rPr>
            <w:rFonts w:eastAsia="Times New Roman" w:cs="Arial"/>
          </w:rPr>
          <w:t xml:space="preserve"> and </w:t>
        </w:r>
        <w:proofErr w:type="spellStart"/>
        <w:r>
          <w:rPr>
            <w:rFonts w:eastAsia="Times New Roman" w:cs="Arial"/>
          </w:rPr>
          <w:t>Novocure</w:t>
        </w:r>
        <w:proofErr w:type="spellEnd"/>
        <w:r>
          <w:rPr>
            <w:rFonts w:eastAsia="Times New Roman" w:cs="Arial"/>
          </w:rPr>
          <w:t xml:space="preserve">. </w:t>
        </w:r>
        <w:r w:rsidRPr="000E37AD">
          <w:rPr>
            <w:rFonts w:eastAsia="Times New Roman" w:cs="Arial"/>
          </w:rPr>
          <w:t>He has agreed to disclose any unlabeled/unapproved uses of drugs or products referenced in his presentation.</w:t>
        </w:r>
      </w:ins>
    </w:p>
    <w:p w14:paraId="4B49D1B6" w14:textId="77777777" w:rsidR="0025728D" w:rsidRDefault="0025728D" w:rsidP="0025728D">
      <w:pPr>
        <w:spacing w:after="0" w:line="240" w:lineRule="auto"/>
        <w:rPr>
          <w:ins w:id="42" w:author="Debbie Greiner" w:date="2014-11-25T09:19:00Z"/>
          <w:rFonts w:eastAsia="Times New Roman" w:cs="Arial"/>
        </w:rPr>
      </w:pPr>
    </w:p>
    <w:p w14:paraId="69FF1772" w14:textId="77777777" w:rsidR="0025728D" w:rsidRDefault="0025728D" w:rsidP="0025728D">
      <w:pPr>
        <w:spacing w:after="0" w:line="240" w:lineRule="auto"/>
        <w:rPr>
          <w:ins w:id="43" w:author="Debbie Greiner" w:date="2014-11-25T09:19:00Z"/>
          <w:rFonts w:eastAsia="Times New Roman" w:cs="Arial"/>
        </w:rPr>
      </w:pPr>
      <w:ins w:id="44" w:author="Debbie Greiner" w:date="2014-11-25T09:19:00Z">
        <w:r>
          <w:rPr>
            <w:rFonts w:eastAsia="Times New Roman" w:cs="Arial"/>
          </w:rPr>
          <w:t xml:space="preserve">Dr Wong discloses that he has performed contracted research for </w:t>
        </w:r>
        <w:proofErr w:type="spellStart"/>
        <w:r>
          <w:rPr>
            <w:rFonts w:eastAsia="Times New Roman" w:cs="Arial"/>
          </w:rPr>
          <w:t>Astrazeneca</w:t>
        </w:r>
        <w:proofErr w:type="spellEnd"/>
        <w:r>
          <w:rPr>
            <w:rFonts w:eastAsia="Times New Roman" w:cs="Arial"/>
          </w:rPr>
          <w:t xml:space="preserve">, </w:t>
        </w:r>
        <w:r w:rsidRPr="00286AEC">
          <w:rPr>
            <w:rFonts w:eastAsia="Times New Roman" w:cs="Arial"/>
          </w:rPr>
          <w:t xml:space="preserve">Northwest </w:t>
        </w:r>
        <w:proofErr w:type="spellStart"/>
        <w:r w:rsidRPr="00286AEC">
          <w:rPr>
            <w:rFonts w:eastAsia="Times New Roman" w:cs="Arial"/>
          </w:rPr>
          <w:t>Biotherapeutics</w:t>
        </w:r>
        <w:proofErr w:type="spellEnd"/>
        <w:r>
          <w:rPr>
            <w:rFonts w:eastAsia="Times New Roman" w:cs="Arial"/>
          </w:rPr>
          <w:t xml:space="preserve">, Novartis, </w:t>
        </w:r>
        <w:proofErr w:type="spellStart"/>
        <w:r>
          <w:rPr>
            <w:rFonts w:eastAsia="Times New Roman" w:cs="Arial"/>
          </w:rPr>
          <w:t>Novocure</w:t>
        </w:r>
        <w:proofErr w:type="spellEnd"/>
        <w:r>
          <w:rPr>
            <w:rFonts w:eastAsia="Times New Roman" w:cs="Arial"/>
          </w:rPr>
          <w:t xml:space="preserve">, and </w:t>
        </w:r>
        <w:proofErr w:type="spellStart"/>
        <w:r>
          <w:rPr>
            <w:rFonts w:eastAsia="Times New Roman" w:cs="Arial"/>
          </w:rPr>
          <w:t>Plexxikon</w:t>
        </w:r>
        <w:proofErr w:type="spellEnd"/>
        <w:r>
          <w:rPr>
            <w:rFonts w:eastAsia="Times New Roman" w:cs="Arial"/>
          </w:rPr>
          <w:t xml:space="preserve">. </w:t>
        </w:r>
        <w:r w:rsidRPr="00286AEC">
          <w:rPr>
            <w:rFonts w:eastAsia="Times New Roman" w:cs="Arial"/>
          </w:rPr>
          <w:t>He has agreed to disclose any unlabeled/unapproved uses of drugs or products referenced in his presentation.</w:t>
        </w:r>
      </w:ins>
    </w:p>
    <w:p w14:paraId="70403EFF" w14:textId="77777777" w:rsidR="0025728D" w:rsidRDefault="0025728D" w:rsidP="0091793F">
      <w:pPr>
        <w:rPr>
          <w:ins w:id="45" w:author="Debbie Greiner" w:date="2014-11-25T09:19:00Z"/>
        </w:rPr>
      </w:pPr>
    </w:p>
    <w:p w14:paraId="1A33C0E7" w14:textId="77777777" w:rsidR="0025728D" w:rsidRPr="00423CC1" w:rsidRDefault="0025728D" w:rsidP="0025728D">
      <w:pPr>
        <w:spacing w:after="0" w:line="240" w:lineRule="auto"/>
        <w:rPr>
          <w:ins w:id="46" w:author="Debbie Greiner" w:date="2014-11-25T09:20:00Z"/>
          <w:rFonts w:eastAsia="Times New Roman" w:cs="Arial"/>
        </w:rPr>
      </w:pPr>
      <w:ins w:id="47" w:author="Debbie Greiner" w:date="2014-11-25T09:20:00Z">
        <w:r w:rsidRPr="00423CC1">
          <w:rPr>
            <w:rFonts w:eastAsia="Times New Roman" w:cs="Arial"/>
          </w:rPr>
          <w:t>The employees of</w:t>
        </w:r>
        <w:r>
          <w:rPr>
            <w:rFonts w:eastAsia="Times New Roman" w:cs="Arial"/>
          </w:rPr>
          <w:t xml:space="preserve"> prIME Oncology have disclosed:</w:t>
        </w:r>
      </w:ins>
    </w:p>
    <w:p w14:paraId="4E7C14FD" w14:textId="77777777" w:rsidR="0025728D" w:rsidRDefault="0025728D" w:rsidP="0025728D">
      <w:pPr>
        <w:pStyle w:val="ListParagraph"/>
        <w:numPr>
          <w:ilvl w:val="0"/>
          <w:numId w:val="9"/>
        </w:numPr>
        <w:spacing w:after="0" w:line="240" w:lineRule="auto"/>
        <w:rPr>
          <w:ins w:id="48" w:author="Debbie Greiner" w:date="2014-11-25T09:20:00Z"/>
          <w:rFonts w:eastAsia="Times New Roman" w:cs="Arial"/>
        </w:rPr>
      </w:pPr>
      <w:ins w:id="49" w:author="Debbie Greiner" w:date="2014-11-25T09:20:00Z">
        <w:r>
          <w:rPr>
            <w:rFonts w:eastAsia="Times New Roman" w:cs="Arial"/>
          </w:rPr>
          <w:t>Janice Galleshaw, MD</w:t>
        </w:r>
        <w:r w:rsidRPr="00187B86">
          <w:rPr>
            <w:rFonts w:eastAsia="Times New Roman" w:cs="Arial"/>
          </w:rPr>
          <w:t xml:space="preserve"> (</w:t>
        </w:r>
        <w:r>
          <w:rPr>
            <w:rFonts w:eastAsia="Times New Roman" w:cs="Arial"/>
          </w:rPr>
          <w:t>medical director content reviewer/planner</w:t>
        </w:r>
        <w:r w:rsidRPr="00187B86">
          <w:rPr>
            <w:rFonts w:eastAsia="Times New Roman" w:cs="Arial"/>
          </w:rPr>
          <w:t xml:space="preserve">) – no relevant financial relationships </w:t>
        </w:r>
        <w:r>
          <w:rPr>
            <w:rFonts w:eastAsia="Times New Roman" w:cs="Arial"/>
          </w:rPr>
          <w:t>[when applicable]</w:t>
        </w:r>
      </w:ins>
    </w:p>
    <w:p w14:paraId="093E1B29" w14:textId="77777777" w:rsidR="0025728D" w:rsidRPr="00FE0ED7" w:rsidRDefault="0025728D" w:rsidP="0025728D">
      <w:pPr>
        <w:pStyle w:val="ListParagraph"/>
        <w:numPr>
          <w:ilvl w:val="0"/>
          <w:numId w:val="9"/>
        </w:numPr>
        <w:spacing w:after="0" w:line="240" w:lineRule="auto"/>
        <w:rPr>
          <w:ins w:id="50" w:author="Debbie Greiner" w:date="2014-11-25T09:20:00Z"/>
          <w:rFonts w:eastAsia="Times New Roman" w:cs="Arial"/>
        </w:rPr>
      </w:pPr>
      <w:ins w:id="51" w:author="Debbie Greiner" w:date="2014-11-25T09:20:00Z">
        <w:r>
          <w:rPr>
            <w:rFonts w:eastAsia="Times New Roman" w:cs="Arial"/>
          </w:rPr>
          <w:t>Amy Furedy, RN, OCN</w:t>
        </w:r>
        <w:r w:rsidRPr="00187B86">
          <w:rPr>
            <w:rFonts w:eastAsia="Times New Roman" w:cs="Arial"/>
          </w:rPr>
          <w:t xml:space="preserve"> (clinical</w:t>
        </w:r>
        <w:r>
          <w:rPr>
            <w:rFonts w:eastAsia="Times New Roman" w:cs="Arial"/>
          </w:rPr>
          <w:t xml:space="preserve"> content reviewer/planner</w:t>
        </w:r>
        <w:r w:rsidRPr="00187B86">
          <w:rPr>
            <w:rFonts w:eastAsia="Times New Roman" w:cs="Arial"/>
          </w:rPr>
          <w:t xml:space="preserve">) – no relevant financial relationships </w:t>
        </w:r>
      </w:ins>
    </w:p>
    <w:p w14:paraId="2EA4A0EE" w14:textId="77777777" w:rsidR="0025728D" w:rsidRPr="00187B86" w:rsidRDefault="0025728D" w:rsidP="0025728D">
      <w:pPr>
        <w:pStyle w:val="ListParagraph"/>
        <w:numPr>
          <w:ilvl w:val="0"/>
          <w:numId w:val="9"/>
        </w:numPr>
        <w:spacing w:after="0" w:line="240" w:lineRule="auto"/>
        <w:rPr>
          <w:ins w:id="52" w:author="Debbie Greiner" w:date="2014-11-25T09:20:00Z"/>
          <w:rFonts w:eastAsia="Times New Roman" w:cs="Arial"/>
        </w:rPr>
      </w:pPr>
      <w:ins w:id="53" w:author="Debbie Greiner" w:date="2014-11-25T09:20:00Z">
        <w:r>
          <w:rPr>
            <w:rFonts w:eastAsia="Times New Roman" w:cs="Arial"/>
          </w:rPr>
          <w:t>Christi Gray, ELS (</w:t>
        </w:r>
        <w:r w:rsidRPr="00187B86">
          <w:rPr>
            <w:rFonts w:eastAsia="Times New Roman" w:cs="Arial"/>
          </w:rPr>
          <w:t>editorial</w:t>
        </w:r>
        <w:r>
          <w:rPr>
            <w:rFonts w:eastAsia="Times New Roman" w:cs="Arial"/>
          </w:rPr>
          <w:t xml:space="preserve"> content reviewer</w:t>
        </w:r>
        <w:r w:rsidRPr="00187B86">
          <w:rPr>
            <w:rFonts w:eastAsia="Times New Roman" w:cs="Arial"/>
          </w:rPr>
          <w:t xml:space="preserve">) – no relevant financial relationships </w:t>
        </w:r>
      </w:ins>
    </w:p>
    <w:p w14:paraId="7CBE844D" w14:textId="77777777" w:rsidR="0025728D" w:rsidRDefault="0025728D" w:rsidP="0025728D">
      <w:pPr>
        <w:spacing w:after="0" w:line="240" w:lineRule="auto"/>
        <w:rPr>
          <w:ins w:id="54" w:author="Debbie Greiner" w:date="2014-11-25T09:20:00Z"/>
          <w:rFonts w:eastAsia="Times New Roman" w:cs="Arial"/>
        </w:rPr>
      </w:pPr>
    </w:p>
    <w:p w14:paraId="33E686DE" w14:textId="77777777" w:rsidR="0025728D" w:rsidRPr="006A2125" w:rsidRDefault="0025728D" w:rsidP="0025728D">
      <w:pPr>
        <w:spacing w:after="0" w:line="240" w:lineRule="auto"/>
        <w:rPr>
          <w:ins w:id="55" w:author="Debbie Greiner" w:date="2014-11-25T09:20:00Z"/>
          <w:sz w:val="18"/>
        </w:rPr>
      </w:pPr>
      <w:ins w:id="56" w:author="Debbie Greiner" w:date="2014-11-25T09:20:00Z">
        <w:r w:rsidRPr="006A2125">
          <w:rPr>
            <w:sz w:val="18"/>
          </w:rPr>
          <w:t xml:space="preserve">Disclosure </w:t>
        </w:r>
        <w:r>
          <w:rPr>
            <w:sz w:val="18"/>
          </w:rPr>
          <w:t>Regarding Unlabeled</w:t>
        </w:r>
        <w:r w:rsidRPr="006A2125">
          <w:rPr>
            <w:sz w:val="18"/>
          </w:rPr>
          <w:t xml:space="preserve"> Use</w:t>
        </w:r>
      </w:ins>
    </w:p>
    <w:p w14:paraId="2DD0C718" w14:textId="77777777" w:rsidR="0025728D" w:rsidRPr="006A2125" w:rsidRDefault="0025728D" w:rsidP="0025728D">
      <w:pPr>
        <w:spacing w:after="0" w:line="240" w:lineRule="auto"/>
        <w:rPr>
          <w:ins w:id="57" w:author="Debbie Greiner" w:date="2014-11-25T09:20:00Z"/>
          <w:sz w:val="18"/>
        </w:rPr>
      </w:pPr>
      <w:ins w:id="58" w:author="Debbie Greiner" w:date="2014-11-25T09:20:00Z">
        <w:r w:rsidRPr="006A2125">
          <w:rPr>
            <w:sz w:val="18"/>
          </w:rPr>
          <w:t>This activity may contain discussion of published and/or investigational uses of agents that are not indicated by the US Food and Drug Administration or European Medicines Agency. Please refer to the official prescribing information for each product discussed for discussions of approved indications, contraindications, and warnings.</w:t>
        </w:r>
      </w:ins>
    </w:p>
    <w:p w14:paraId="3D72B265" w14:textId="77777777" w:rsidR="0025728D" w:rsidRPr="006A2125" w:rsidRDefault="0025728D" w:rsidP="0025728D">
      <w:pPr>
        <w:spacing w:after="0" w:line="240" w:lineRule="auto"/>
        <w:rPr>
          <w:ins w:id="59" w:author="Debbie Greiner" w:date="2014-11-25T09:20:00Z"/>
          <w:sz w:val="18"/>
        </w:rPr>
      </w:pPr>
    </w:p>
    <w:p w14:paraId="74329BE3" w14:textId="77777777" w:rsidR="0025728D" w:rsidRPr="006A2125" w:rsidRDefault="0025728D" w:rsidP="0025728D">
      <w:pPr>
        <w:spacing w:after="0" w:line="240" w:lineRule="auto"/>
        <w:rPr>
          <w:ins w:id="60" w:author="Debbie Greiner" w:date="2014-11-25T09:20:00Z"/>
          <w:sz w:val="18"/>
        </w:rPr>
      </w:pPr>
      <w:ins w:id="61" w:author="Debbie Greiner" w:date="2014-11-25T09:20:00Z">
        <w:r w:rsidRPr="006A2125">
          <w:rPr>
            <w:sz w:val="18"/>
          </w:rPr>
          <w:t>Disclaimer</w:t>
        </w:r>
      </w:ins>
    </w:p>
    <w:p w14:paraId="54935371" w14:textId="77777777" w:rsidR="0025728D" w:rsidRPr="006A2125" w:rsidRDefault="0025728D" w:rsidP="0025728D">
      <w:pPr>
        <w:spacing w:after="0" w:line="240" w:lineRule="auto"/>
        <w:rPr>
          <w:ins w:id="62" w:author="Debbie Greiner" w:date="2014-11-25T09:20:00Z"/>
          <w:rFonts w:eastAsia="Times New Roman" w:cs="Arial"/>
          <w:sz w:val="18"/>
        </w:rPr>
      </w:pPr>
      <w:ins w:id="63" w:author="Debbie Greiner" w:date="2014-11-25T09:20:00Z">
        <w:r w:rsidRPr="006A2125">
          <w:rPr>
            <w:sz w:val="18"/>
          </w:rPr>
          <w:t>Participants have an implied responsibility to use the newly acquired information to enhance patient outcomes and their own professional development. The information presented in this activity is not meant to serve as a guideline for patient management. Any procedures, medications, or other courses of diagnosis or treatment discussed or suggested in this activity should not be used by clinicians without evaluation of their patients’ conditions and possible contraindications or dangers in use, review of any applicable manufacturer’s product information, and comparison with recommendations of other authorities.</w:t>
        </w:r>
      </w:ins>
    </w:p>
    <w:p w14:paraId="32F4F92F" w14:textId="77777777" w:rsidR="0025728D" w:rsidRDefault="0025728D" w:rsidP="0025728D">
      <w:pPr>
        <w:spacing w:after="0" w:line="240" w:lineRule="auto"/>
        <w:rPr>
          <w:ins w:id="64" w:author="Debbie Greiner" w:date="2014-11-25T09:20:00Z"/>
          <w:b/>
        </w:rPr>
      </w:pPr>
    </w:p>
    <w:p w14:paraId="2F03090E" w14:textId="77777777" w:rsidR="0025728D" w:rsidRDefault="0025728D" w:rsidP="0091793F">
      <w:pPr>
        <w:rPr>
          <w:ins w:id="65" w:author="Debbie Greiner" w:date="2014-11-25T09:17:00Z"/>
        </w:rPr>
      </w:pPr>
    </w:p>
    <w:p w14:paraId="5ACD97AE" w14:textId="77777777" w:rsidR="0025728D" w:rsidRDefault="0025728D" w:rsidP="0091793F">
      <w:pPr>
        <w:rPr>
          <w:ins w:id="66" w:author="Debbie Greiner" w:date="2014-11-25T09:17:00Z"/>
        </w:rPr>
      </w:pPr>
    </w:p>
    <w:p w14:paraId="1C40DBFC" w14:textId="77777777" w:rsidR="0025728D" w:rsidRDefault="0025728D" w:rsidP="0091793F"/>
    <w:p w14:paraId="46CA22FF" w14:textId="75D66119" w:rsidR="007F41E1" w:rsidRPr="007F41E1" w:rsidRDefault="007F41E1" w:rsidP="0091793F">
      <w:r w:rsidRPr="007F41E1">
        <w:rPr>
          <w:b/>
        </w:rPr>
        <w:t>MOBILE APP VIEW ACTIVITY TEXT PER VIDEO</w:t>
      </w:r>
      <w:r>
        <w:rPr>
          <w:b/>
        </w:rPr>
        <w:br/>
      </w:r>
      <w:r>
        <w:t>Insert presentation-specific text for the “View Activity” action item on the mobile app.</w:t>
      </w:r>
    </w:p>
    <w:p w14:paraId="42B27BCB" w14:textId="77777777" w:rsidR="00BC31C6" w:rsidRDefault="00BC31C6" w:rsidP="00BC31C6">
      <w:pPr>
        <w:pBdr>
          <w:bottom w:val="single" w:sz="12" w:space="1" w:color="auto"/>
        </w:pBdr>
        <w:spacing w:after="0" w:line="240" w:lineRule="auto"/>
      </w:pPr>
    </w:p>
    <w:p w14:paraId="5443F9AE" w14:textId="77777777" w:rsidR="00BC31C6" w:rsidRDefault="00BC31C6" w:rsidP="00BC31C6">
      <w:pPr>
        <w:spacing w:after="0" w:line="240" w:lineRule="auto"/>
      </w:pPr>
    </w:p>
    <w:p w14:paraId="0B10DBB2" w14:textId="01A54E42" w:rsidR="00A87A60" w:rsidRDefault="00A87A60" w:rsidP="009E3A02">
      <w:pPr>
        <w:pStyle w:val="ListParagraph"/>
        <w:numPr>
          <w:ilvl w:val="0"/>
          <w:numId w:val="7"/>
        </w:numPr>
        <w:spacing w:after="0" w:line="240" w:lineRule="auto"/>
        <w:rPr>
          <w:b/>
        </w:rPr>
      </w:pPr>
      <w:r>
        <w:rPr>
          <w:b/>
        </w:rPr>
        <w:t>Web Activity Page Titles</w:t>
      </w:r>
    </w:p>
    <w:p w14:paraId="20C8E16E" w14:textId="77777777" w:rsidR="00A87A60" w:rsidRDefault="00A87A60" w:rsidP="00A87A60">
      <w:pPr>
        <w:spacing w:after="0" w:line="240" w:lineRule="auto"/>
        <w:ind w:left="1440"/>
      </w:pPr>
      <w:r>
        <w:t>Landing Page Title</w:t>
      </w:r>
      <w:proofErr w:type="gramStart"/>
      <w:r>
        <w:t>:</w:t>
      </w:r>
      <w:proofErr w:type="gramEnd"/>
      <w:r>
        <w:br/>
        <w:t>Activity Page Title:</w:t>
      </w:r>
    </w:p>
    <w:p w14:paraId="69854BD6" w14:textId="77777777" w:rsidR="009E3A02" w:rsidRDefault="009E3A02" w:rsidP="00A87A60">
      <w:pPr>
        <w:spacing w:after="0" w:line="240" w:lineRule="auto"/>
        <w:ind w:left="1440"/>
      </w:pPr>
    </w:p>
    <w:p w14:paraId="557D016A" w14:textId="53F7EE7E" w:rsidR="00A87A60" w:rsidRDefault="00A87A60" w:rsidP="009E3A02">
      <w:pPr>
        <w:pStyle w:val="ListParagraph"/>
        <w:numPr>
          <w:ilvl w:val="0"/>
          <w:numId w:val="19"/>
        </w:numPr>
        <w:spacing w:after="0" w:line="240" w:lineRule="auto"/>
      </w:pPr>
      <w:r>
        <w:rPr>
          <w:b/>
        </w:rPr>
        <w:lastRenderedPageBreak/>
        <w:t xml:space="preserve">Meta </w:t>
      </w:r>
      <w:proofErr w:type="gramStart"/>
      <w:r>
        <w:rPr>
          <w:b/>
        </w:rPr>
        <w:t>Description</w:t>
      </w:r>
      <w:proofErr w:type="gramEnd"/>
      <w:r>
        <w:rPr>
          <w:b/>
        </w:rPr>
        <w:br/>
        <w:t xml:space="preserve">(One description for each page (including landing pages and all activity pages. </w:t>
      </w:r>
      <w:r>
        <w:t>This should be roughly 150 characters in length. This is the short description that will appear beneath the activity title in search results, so it should be a compelling, keyword-rich description that will encourage the user to click)</w:t>
      </w:r>
    </w:p>
    <w:p w14:paraId="37AC3226" w14:textId="114A373E" w:rsidR="00A87A60" w:rsidRDefault="00910EDE" w:rsidP="00A87A60">
      <w:pPr>
        <w:pStyle w:val="ListParagraph"/>
        <w:spacing w:after="0" w:line="240" w:lineRule="auto"/>
        <w:rPr>
          <w:ins w:id="67" w:author="Amy Furedy, RN, OCN" w:date="2014-12-01T16:27:00Z"/>
        </w:rPr>
      </w:pPr>
      <w:proofErr w:type="gramStart"/>
      <w:ins w:id="68" w:author="Amy Furedy, RN, OCN" w:date="2014-12-01T16:27:00Z">
        <w:r>
          <w:t>A prIME Oncology satellite symposium focusing on emerging treatment options for newly-diagnosed and recurrent glioblastoma.</w:t>
        </w:r>
        <w:proofErr w:type="gramEnd"/>
      </w:ins>
    </w:p>
    <w:p w14:paraId="23B98CE7" w14:textId="77777777" w:rsidR="00910EDE" w:rsidRDefault="00910EDE" w:rsidP="00A87A60">
      <w:pPr>
        <w:pStyle w:val="ListParagraph"/>
        <w:spacing w:after="0" w:line="240" w:lineRule="auto"/>
      </w:pPr>
    </w:p>
    <w:p w14:paraId="640CB232" w14:textId="6735F52D" w:rsidR="00A87A60" w:rsidRPr="00910EDE" w:rsidRDefault="00A87A60" w:rsidP="00A87A60">
      <w:pPr>
        <w:pStyle w:val="ListParagraph"/>
        <w:numPr>
          <w:ilvl w:val="0"/>
          <w:numId w:val="19"/>
        </w:numPr>
        <w:spacing w:after="0" w:line="240" w:lineRule="auto"/>
        <w:rPr>
          <w:ins w:id="69" w:author="Amy Furedy, RN, OCN" w:date="2014-12-01T16:28:00Z"/>
          <w:rPrChange w:id="70" w:author="Amy Furedy, RN, OCN" w:date="2014-12-01T16:28:00Z">
            <w:rPr>
              <w:ins w:id="71" w:author="Amy Furedy, RN, OCN" w:date="2014-12-01T16:28:00Z"/>
              <w:i/>
            </w:rPr>
          </w:rPrChange>
        </w:rPr>
      </w:pPr>
      <w:r>
        <w:rPr>
          <w:b/>
        </w:rPr>
        <w:t xml:space="preserve">Key Words and Key </w:t>
      </w:r>
      <w:proofErr w:type="gramStart"/>
      <w:r>
        <w:rPr>
          <w:b/>
        </w:rPr>
        <w:t>Phrases</w:t>
      </w:r>
      <w:proofErr w:type="gramEnd"/>
      <w:r>
        <w:rPr>
          <w:b/>
        </w:rPr>
        <w:br/>
        <w:t>(Please included as many key words or phrases as are associated with the activity. 15 or more is ideal. These are words or phrases that a viewer might use in a web search. Please add one key word/phrase per line) Example:</w:t>
      </w:r>
      <w:r>
        <w:rPr>
          <w:b/>
        </w:rPr>
        <w:br/>
      </w:r>
      <w:del w:id="72" w:author="Amy Furedy, RN, OCN" w:date="2014-12-01T16:28:00Z">
        <w:r w:rsidDel="00910EDE">
          <w:rPr>
            <w:i/>
          </w:rPr>
          <w:delText>squamous cell nsclc</w:delText>
        </w:r>
        <w:r w:rsidDel="00910EDE">
          <w:rPr>
            <w:i/>
          </w:rPr>
          <w:br/>
          <w:delText>nsclc mutations</w:delText>
        </w:r>
        <w:r w:rsidDel="00910EDE">
          <w:rPr>
            <w:i/>
          </w:rPr>
          <w:br/>
          <w:delText>egfr mutations in nsclc</w:delText>
        </w:r>
        <w:r w:rsidDel="00910EDE">
          <w:rPr>
            <w:i/>
          </w:rPr>
          <w:br/>
          <w:delText>lung cancer nsclc</w:delText>
        </w:r>
        <w:r w:rsidDel="00910EDE">
          <w:rPr>
            <w:i/>
          </w:rPr>
          <w:br/>
          <w:delText>etc</w:delText>
        </w:r>
      </w:del>
    </w:p>
    <w:p w14:paraId="1C0BAD45" w14:textId="178F1E43" w:rsidR="00910EDE" w:rsidRDefault="00910EDE">
      <w:pPr>
        <w:pStyle w:val="ListParagraph"/>
        <w:spacing w:after="0" w:line="240" w:lineRule="auto"/>
        <w:rPr>
          <w:ins w:id="73" w:author="Amy Furedy, RN, OCN" w:date="2014-12-01T16:28:00Z"/>
          <w:i/>
        </w:rPr>
        <w:pPrChange w:id="74" w:author="Amy Furedy, RN, OCN" w:date="2014-12-01T16:28:00Z">
          <w:pPr>
            <w:pStyle w:val="ListParagraph"/>
            <w:numPr>
              <w:numId w:val="19"/>
            </w:numPr>
            <w:spacing w:after="0" w:line="240" w:lineRule="auto"/>
            <w:ind w:hanging="360"/>
          </w:pPr>
        </w:pPrChange>
      </w:pPr>
      <w:proofErr w:type="gramStart"/>
      <w:ins w:id="75" w:author="Amy Furedy, RN, OCN" w:date="2014-12-01T16:28:00Z">
        <w:r>
          <w:rPr>
            <w:i/>
          </w:rPr>
          <w:t>glioblastoma</w:t>
        </w:r>
        <w:proofErr w:type="gramEnd"/>
      </w:ins>
    </w:p>
    <w:p w14:paraId="0702F574" w14:textId="5ED025C6" w:rsidR="00910EDE" w:rsidRDefault="00910EDE">
      <w:pPr>
        <w:pStyle w:val="ListParagraph"/>
        <w:spacing w:after="0" w:line="240" w:lineRule="auto"/>
        <w:rPr>
          <w:ins w:id="76" w:author="Amy Furedy, RN, OCN" w:date="2014-12-01T16:28:00Z"/>
          <w:i/>
        </w:rPr>
        <w:pPrChange w:id="77" w:author="Amy Furedy, RN, OCN" w:date="2014-12-01T16:28:00Z">
          <w:pPr>
            <w:pStyle w:val="ListParagraph"/>
            <w:numPr>
              <w:numId w:val="19"/>
            </w:numPr>
            <w:spacing w:after="0" w:line="240" w:lineRule="auto"/>
            <w:ind w:hanging="360"/>
          </w:pPr>
        </w:pPrChange>
      </w:pPr>
      <w:ins w:id="78" w:author="Amy Furedy, RN, OCN" w:date="2014-12-01T16:28:00Z">
        <w:r>
          <w:rPr>
            <w:i/>
          </w:rPr>
          <w:t>GBM</w:t>
        </w:r>
      </w:ins>
    </w:p>
    <w:p w14:paraId="6888AFE0" w14:textId="05152755" w:rsidR="00910EDE" w:rsidRDefault="00910EDE">
      <w:pPr>
        <w:pStyle w:val="ListParagraph"/>
        <w:spacing w:after="0" w:line="240" w:lineRule="auto"/>
        <w:rPr>
          <w:ins w:id="79" w:author="Amy Furedy, RN, OCN" w:date="2014-12-01T16:28:00Z"/>
          <w:i/>
        </w:rPr>
        <w:pPrChange w:id="80" w:author="Amy Furedy, RN, OCN" w:date="2014-12-01T16:28:00Z">
          <w:pPr>
            <w:pStyle w:val="ListParagraph"/>
            <w:numPr>
              <w:numId w:val="19"/>
            </w:numPr>
            <w:spacing w:after="0" w:line="240" w:lineRule="auto"/>
            <w:ind w:hanging="360"/>
          </w:pPr>
        </w:pPrChange>
      </w:pPr>
      <w:ins w:id="81" w:author="Amy Furedy, RN, OCN" w:date="2014-12-01T16:28:00Z">
        <w:r>
          <w:rPr>
            <w:i/>
          </w:rPr>
          <w:t>VEGF</w:t>
        </w:r>
      </w:ins>
    </w:p>
    <w:p w14:paraId="7246115E" w14:textId="6D8A0D4C" w:rsidR="00910EDE" w:rsidRDefault="00910EDE">
      <w:pPr>
        <w:pStyle w:val="ListParagraph"/>
        <w:spacing w:after="0" w:line="240" w:lineRule="auto"/>
        <w:rPr>
          <w:ins w:id="82" w:author="Amy Furedy, RN, OCN" w:date="2014-12-01T16:28:00Z"/>
          <w:i/>
        </w:rPr>
        <w:pPrChange w:id="83" w:author="Amy Furedy, RN, OCN" w:date="2014-12-01T16:28:00Z">
          <w:pPr>
            <w:pStyle w:val="ListParagraph"/>
            <w:numPr>
              <w:numId w:val="19"/>
            </w:numPr>
            <w:spacing w:after="0" w:line="240" w:lineRule="auto"/>
            <w:ind w:hanging="360"/>
          </w:pPr>
        </w:pPrChange>
      </w:pPr>
      <w:ins w:id="84" w:author="Amy Furedy, RN, OCN" w:date="2014-12-01T16:28:00Z">
        <w:r>
          <w:rPr>
            <w:i/>
          </w:rPr>
          <w:t>Tumor treating fields</w:t>
        </w:r>
      </w:ins>
    </w:p>
    <w:p w14:paraId="179295D0" w14:textId="315B2D73" w:rsidR="00910EDE" w:rsidRDefault="00910EDE">
      <w:pPr>
        <w:pStyle w:val="ListParagraph"/>
        <w:spacing w:after="0" w:line="240" w:lineRule="auto"/>
        <w:rPr>
          <w:ins w:id="85" w:author="Amy Furedy, RN, OCN" w:date="2014-12-01T16:29:00Z"/>
          <w:i/>
        </w:rPr>
        <w:pPrChange w:id="86" w:author="Amy Furedy, RN, OCN" w:date="2014-12-01T16:28:00Z">
          <w:pPr>
            <w:pStyle w:val="ListParagraph"/>
            <w:numPr>
              <w:numId w:val="19"/>
            </w:numPr>
            <w:spacing w:after="0" w:line="240" w:lineRule="auto"/>
            <w:ind w:hanging="360"/>
          </w:pPr>
        </w:pPrChange>
      </w:pPr>
      <w:ins w:id="87" w:author="Amy Furedy, RN, OCN" w:date="2014-12-01T16:29:00Z">
        <w:r>
          <w:rPr>
            <w:i/>
          </w:rPr>
          <w:t>TTF</w:t>
        </w:r>
      </w:ins>
    </w:p>
    <w:p w14:paraId="642D1A69" w14:textId="0DBDAF11" w:rsidR="00910EDE" w:rsidRDefault="00910EDE">
      <w:pPr>
        <w:pStyle w:val="ListParagraph"/>
        <w:spacing w:after="0" w:line="240" w:lineRule="auto"/>
        <w:rPr>
          <w:ins w:id="88" w:author="Amy Furedy, RN, OCN" w:date="2014-12-01T16:29:00Z"/>
          <w:i/>
        </w:rPr>
        <w:pPrChange w:id="89" w:author="Amy Furedy, RN, OCN" w:date="2014-12-01T16:28:00Z">
          <w:pPr>
            <w:pStyle w:val="ListParagraph"/>
            <w:numPr>
              <w:numId w:val="19"/>
            </w:numPr>
            <w:spacing w:after="0" w:line="240" w:lineRule="auto"/>
            <w:ind w:hanging="360"/>
          </w:pPr>
        </w:pPrChange>
      </w:pPr>
      <w:proofErr w:type="gramStart"/>
      <w:ins w:id="90" w:author="Amy Furedy, RN, OCN" w:date="2014-12-01T16:29:00Z">
        <w:r>
          <w:rPr>
            <w:i/>
          </w:rPr>
          <w:t>recurrent</w:t>
        </w:r>
        <w:proofErr w:type="gramEnd"/>
        <w:r>
          <w:rPr>
            <w:i/>
          </w:rPr>
          <w:t xml:space="preserve"> glioblastoma</w:t>
        </w:r>
      </w:ins>
    </w:p>
    <w:p w14:paraId="11EB5F8F" w14:textId="1B80DBEF" w:rsidR="00910EDE" w:rsidRDefault="00910EDE">
      <w:pPr>
        <w:pStyle w:val="ListParagraph"/>
        <w:spacing w:after="0" w:line="240" w:lineRule="auto"/>
        <w:rPr>
          <w:ins w:id="91" w:author="Amy Furedy, RN, OCN" w:date="2014-12-01T16:29:00Z"/>
          <w:i/>
        </w:rPr>
        <w:pPrChange w:id="92" w:author="Amy Furedy, RN, OCN" w:date="2014-12-01T16:28:00Z">
          <w:pPr>
            <w:pStyle w:val="ListParagraph"/>
            <w:numPr>
              <w:numId w:val="19"/>
            </w:numPr>
            <w:spacing w:after="0" w:line="240" w:lineRule="auto"/>
            <w:ind w:hanging="360"/>
          </w:pPr>
        </w:pPrChange>
      </w:pPr>
      <w:proofErr w:type="gramStart"/>
      <w:ins w:id="93" w:author="Amy Furedy, RN, OCN" w:date="2014-12-01T16:29:00Z">
        <w:r>
          <w:rPr>
            <w:i/>
          </w:rPr>
          <w:t>newly-diagnosed</w:t>
        </w:r>
        <w:proofErr w:type="gramEnd"/>
        <w:r>
          <w:rPr>
            <w:i/>
          </w:rPr>
          <w:t xml:space="preserve"> glioblastoma</w:t>
        </w:r>
      </w:ins>
    </w:p>
    <w:p w14:paraId="40F1E8E8" w14:textId="4EA6DD15" w:rsidR="00910EDE" w:rsidRDefault="00910EDE">
      <w:pPr>
        <w:pStyle w:val="ListParagraph"/>
        <w:spacing w:after="0" w:line="240" w:lineRule="auto"/>
        <w:rPr>
          <w:ins w:id="94" w:author="Amy Furedy, RN, OCN" w:date="2014-12-01T16:29:00Z"/>
          <w:i/>
        </w:rPr>
        <w:pPrChange w:id="95" w:author="Amy Furedy, RN, OCN" w:date="2014-12-01T16:28:00Z">
          <w:pPr>
            <w:pStyle w:val="ListParagraph"/>
            <w:numPr>
              <w:numId w:val="19"/>
            </w:numPr>
            <w:spacing w:after="0" w:line="240" w:lineRule="auto"/>
            <w:ind w:hanging="360"/>
          </w:pPr>
        </w:pPrChange>
      </w:pPr>
      <w:proofErr w:type="spellStart"/>
      <w:ins w:id="96" w:author="Amy Furedy, RN, OCN" w:date="2014-12-01T16:29:00Z">
        <w:r>
          <w:rPr>
            <w:i/>
          </w:rPr>
          <w:t>NovoTTF</w:t>
        </w:r>
        <w:proofErr w:type="spellEnd"/>
      </w:ins>
    </w:p>
    <w:p w14:paraId="39821686" w14:textId="27143CD3" w:rsidR="00910EDE" w:rsidRDefault="00910EDE">
      <w:pPr>
        <w:pStyle w:val="ListParagraph"/>
        <w:spacing w:after="0" w:line="240" w:lineRule="auto"/>
        <w:rPr>
          <w:ins w:id="97" w:author="Amy Furedy, RN, OCN" w:date="2014-12-01T16:29:00Z"/>
          <w:i/>
        </w:rPr>
        <w:pPrChange w:id="98" w:author="Amy Furedy, RN, OCN" w:date="2014-12-01T16:28:00Z">
          <w:pPr>
            <w:pStyle w:val="ListParagraph"/>
            <w:numPr>
              <w:numId w:val="19"/>
            </w:numPr>
            <w:spacing w:after="0" w:line="240" w:lineRule="auto"/>
            <w:ind w:hanging="360"/>
          </w:pPr>
        </w:pPrChange>
      </w:pPr>
      <w:proofErr w:type="spellStart"/>
      <w:proofErr w:type="gramStart"/>
      <w:ins w:id="99" w:author="Amy Furedy, RN, OCN" w:date="2014-12-01T16:29:00Z">
        <w:r>
          <w:rPr>
            <w:i/>
          </w:rPr>
          <w:t>bevacizumab</w:t>
        </w:r>
        <w:proofErr w:type="spellEnd"/>
        <w:proofErr w:type="gramEnd"/>
      </w:ins>
    </w:p>
    <w:p w14:paraId="727C56A0" w14:textId="757A7C22" w:rsidR="00910EDE" w:rsidRDefault="00910EDE">
      <w:pPr>
        <w:pStyle w:val="ListParagraph"/>
        <w:spacing w:after="0" w:line="240" w:lineRule="auto"/>
        <w:rPr>
          <w:ins w:id="100" w:author="Amy Furedy, RN, OCN" w:date="2014-12-01T16:29:00Z"/>
          <w:i/>
        </w:rPr>
        <w:pPrChange w:id="101" w:author="Amy Furedy, RN, OCN" w:date="2014-12-01T16:28:00Z">
          <w:pPr>
            <w:pStyle w:val="ListParagraph"/>
            <w:numPr>
              <w:numId w:val="19"/>
            </w:numPr>
            <w:spacing w:after="0" w:line="240" w:lineRule="auto"/>
            <w:ind w:hanging="360"/>
          </w:pPr>
        </w:pPrChange>
      </w:pPr>
      <w:proofErr w:type="spellStart"/>
      <w:proofErr w:type="gramStart"/>
      <w:ins w:id="102" w:author="Amy Furedy, RN, OCN" w:date="2014-12-01T16:29:00Z">
        <w:r>
          <w:rPr>
            <w:i/>
          </w:rPr>
          <w:t>carmustine</w:t>
        </w:r>
        <w:proofErr w:type="spellEnd"/>
        <w:proofErr w:type="gramEnd"/>
      </w:ins>
    </w:p>
    <w:p w14:paraId="4E6E3881" w14:textId="4FFEE1B1" w:rsidR="00910EDE" w:rsidRDefault="00910EDE">
      <w:pPr>
        <w:pStyle w:val="ListParagraph"/>
        <w:spacing w:after="0" w:line="240" w:lineRule="auto"/>
        <w:rPr>
          <w:ins w:id="103" w:author="Amy Furedy, RN, OCN" w:date="2014-12-01T16:29:00Z"/>
          <w:i/>
        </w:rPr>
        <w:pPrChange w:id="104" w:author="Amy Furedy, RN, OCN" w:date="2014-12-01T16:28:00Z">
          <w:pPr>
            <w:pStyle w:val="ListParagraph"/>
            <w:numPr>
              <w:numId w:val="19"/>
            </w:numPr>
            <w:spacing w:after="0" w:line="240" w:lineRule="auto"/>
            <w:ind w:hanging="360"/>
          </w:pPr>
        </w:pPrChange>
      </w:pPr>
      <w:ins w:id="105" w:author="Amy Furedy, RN, OCN" w:date="2014-12-01T16:29:00Z">
        <w:r>
          <w:rPr>
            <w:i/>
          </w:rPr>
          <w:t>BCNU</w:t>
        </w:r>
      </w:ins>
    </w:p>
    <w:p w14:paraId="76F92B4B" w14:textId="2DC15E63" w:rsidR="00910EDE" w:rsidRDefault="00910EDE">
      <w:pPr>
        <w:pStyle w:val="ListParagraph"/>
        <w:spacing w:after="0" w:line="240" w:lineRule="auto"/>
        <w:rPr>
          <w:ins w:id="106" w:author="Amy Furedy, RN, OCN" w:date="2014-12-01T16:29:00Z"/>
          <w:i/>
        </w:rPr>
        <w:pPrChange w:id="107" w:author="Amy Furedy, RN, OCN" w:date="2014-12-01T16:28:00Z">
          <w:pPr>
            <w:pStyle w:val="ListParagraph"/>
            <w:numPr>
              <w:numId w:val="19"/>
            </w:numPr>
            <w:spacing w:after="0" w:line="240" w:lineRule="auto"/>
            <w:ind w:hanging="360"/>
          </w:pPr>
        </w:pPrChange>
      </w:pPr>
      <w:ins w:id="108" w:author="Amy Furedy, RN, OCN" w:date="2014-12-01T16:29:00Z">
        <w:r>
          <w:rPr>
            <w:i/>
          </w:rPr>
          <w:t>Eric Wong</w:t>
        </w:r>
      </w:ins>
    </w:p>
    <w:p w14:paraId="0025307A" w14:textId="5D3FD000" w:rsidR="00910EDE" w:rsidRDefault="00910EDE">
      <w:pPr>
        <w:pStyle w:val="ListParagraph"/>
        <w:spacing w:after="0" w:line="240" w:lineRule="auto"/>
        <w:rPr>
          <w:ins w:id="109" w:author="Amy Furedy, RN, OCN" w:date="2014-12-01T16:29:00Z"/>
          <w:i/>
        </w:rPr>
        <w:pPrChange w:id="110" w:author="Amy Furedy, RN, OCN" w:date="2014-12-01T16:28:00Z">
          <w:pPr>
            <w:pStyle w:val="ListParagraph"/>
            <w:numPr>
              <w:numId w:val="19"/>
            </w:numPr>
            <w:spacing w:after="0" w:line="240" w:lineRule="auto"/>
            <w:ind w:hanging="360"/>
          </w:pPr>
        </w:pPrChange>
      </w:pPr>
      <w:proofErr w:type="spellStart"/>
      <w:ins w:id="111" w:author="Amy Furedy, RN, OCN" w:date="2014-12-01T16:29:00Z">
        <w:r>
          <w:rPr>
            <w:i/>
          </w:rPr>
          <w:t>Maciej</w:t>
        </w:r>
        <w:proofErr w:type="spellEnd"/>
        <w:r>
          <w:rPr>
            <w:i/>
          </w:rPr>
          <w:t xml:space="preserve"> </w:t>
        </w:r>
        <w:proofErr w:type="spellStart"/>
        <w:r>
          <w:rPr>
            <w:i/>
          </w:rPr>
          <w:t>Mrugala</w:t>
        </w:r>
        <w:proofErr w:type="spellEnd"/>
      </w:ins>
    </w:p>
    <w:p w14:paraId="6E4EB9EE" w14:textId="5F7AF7F1" w:rsidR="00910EDE" w:rsidRDefault="00910EDE">
      <w:pPr>
        <w:pStyle w:val="ListParagraph"/>
        <w:spacing w:after="0" w:line="240" w:lineRule="auto"/>
        <w:rPr>
          <w:ins w:id="112" w:author="Amy Furedy, RN, OCN" w:date="2014-12-01T16:29:00Z"/>
          <w:i/>
        </w:rPr>
        <w:pPrChange w:id="113" w:author="Amy Furedy, RN, OCN" w:date="2014-12-01T16:28:00Z">
          <w:pPr>
            <w:pStyle w:val="ListParagraph"/>
            <w:numPr>
              <w:numId w:val="19"/>
            </w:numPr>
            <w:spacing w:after="0" w:line="240" w:lineRule="auto"/>
            <w:ind w:hanging="360"/>
          </w:pPr>
        </w:pPrChange>
      </w:pPr>
      <w:proofErr w:type="spellStart"/>
      <w:ins w:id="114" w:author="Amy Furedy, RN, OCN" w:date="2014-12-01T16:29:00Z">
        <w:r>
          <w:rPr>
            <w:i/>
          </w:rPr>
          <w:t>Zvi</w:t>
        </w:r>
        <w:proofErr w:type="spellEnd"/>
        <w:r>
          <w:rPr>
            <w:i/>
          </w:rPr>
          <w:t xml:space="preserve"> Ram</w:t>
        </w:r>
      </w:ins>
    </w:p>
    <w:p w14:paraId="741B899B" w14:textId="4C05DA83" w:rsidR="00910EDE" w:rsidRDefault="00910EDE">
      <w:pPr>
        <w:pStyle w:val="ListParagraph"/>
        <w:spacing w:after="0" w:line="240" w:lineRule="auto"/>
        <w:rPr>
          <w:ins w:id="115" w:author="Amy Furedy, RN, OCN" w:date="2014-12-01T16:29:00Z"/>
          <w:i/>
        </w:rPr>
        <w:pPrChange w:id="116" w:author="Amy Furedy, RN, OCN" w:date="2014-12-01T16:28:00Z">
          <w:pPr>
            <w:pStyle w:val="ListParagraph"/>
            <w:numPr>
              <w:numId w:val="19"/>
            </w:numPr>
            <w:spacing w:after="0" w:line="240" w:lineRule="auto"/>
            <w:ind w:hanging="360"/>
          </w:pPr>
        </w:pPrChange>
      </w:pPr>
      <w:proofErr w:type="gramStart"/>
      <w:ins w:id="117" w:author="Amy Furedy, RN, OCN" w:date="2014-12-01T16:29:00Z">
        <w:r>
          <w:rPr>
            <w:i/>
          </w:rPr>
          <w:t>anti-</w:t>
        </w:r>
        <w:proofErr w:type="spellStart"/>
        <w:r>
          <w:rPr>
            <w:i/>
          </w:rPr>
          <w:t>angiogenic</w:t>
        </w:r>
        <w:proofErr w:type="spellEnd"/>
        <w:proofErr w:type="gramEnd"/>
        <w:r>
          <w:rPr>
            <w:i/>
          </w:rPr>
          <w:t xml:space="preserve"> therapy</w:t>
        </w:r>
      </w:ins>
    </w:p>
    <w:p w14:paraId="0B86C37A" w14:textId="739045C8" w:rsidR="00910EDE" w:rsidRDefault="00910EDE">
      <w:pPr>
        <w:pStyle w:val="ListParagraph"/>
        <w:spacing w:after="0" w:line="240" w:lineRule="auto"/>
        <w:rPr>
          <w:ins w:id="118" w:author="Amy Furedy, RN, OCN" w:date="2014-12-01T16:30:00Z"/>
          <w:i/>
        </w:rPr>
        <w:pPrChange w:id="119" w:author="Amy Furedy, RN, OCN" w:date="2014-12-01T16:28:00Z">
          <w:pPr>
            <w:pStyle w:val="ListParagraph"/>
            <w:numPr>
              <w:numId w:val="19"/>
            </w:numPr>
            <w:spacing w:after="0" w:line="240" w:lineRule="auto"/>
            <w:ind w:hanging="360"/>
          </w:pPr>
        </w:pPrChange>
      </w:pPr>
      <w:proofErr w:type="spellStart"/>
      <w:proofErr w:type="gramStart"/>
      <w:ins w:id="120" w:author="Amy Furedy, RN, OCN" w:date="2014-12-01T16:30:00Z">
        <w:r>
          <w:rPr>
            <w:i/>
          </w:rPr>
          <w:t>bevacizumab</w:t>
        </w:r>
        <w:proofErr w:type="spellEnd"/>
        <w:proofErr w:type="gramEnd"/>
      </w:ins>
    </w:p>
    <w:p w14:paraId="179CC077" w14:textId="131C2254" w:rsidR="00910EDE" w:rsidRDefault="00910EDE">
      <w:pPr>
        <w:pStyle w:val="ListParagraph"/>
        <w:spacing w:after="0" w:line="240" w:lineRule="auto"/>
        <w:rPr>
          <w:ins w:id="121" w:author="Amy Furedy, RN, OCN" w:date="2014-12-01T16:30:00Z"/>
          <w:i/>
        </w:rPr>
        <w:pPrChange w:id="122" w:author="Amy Furedy, RN, OCN" w:date="2014-12-01T16:28:00Z">
          <w:pPr>
            <w:pStyle w:val="ListParagraph"/>
            <w:numPr>
              <w:numId w:val="19"/>
            </w:numPr>
            <w:spacing w:after="0" w:line="240" w:lineRule="auto"/>
            <w:ind w:hanging="360"/>
          </w:pPr>
        </w:pPrChange>
      </w:pPr>
      <w:ins w:id="123" w:author="Amy Furedy, RN, OCN" w:date="2014-12-01T16:30:00Z">
        <w:r>
          <w:rPr>
            <w:i/>
          </w:rPr>
          <w:t xml:space="preserve">DC </w:t>
        </w:r>
        <w:proofErr w:type="spellStart"/>
        <w:r>
          <w:rPr>
            <w:i/>
          </w:rPr>
          <w:t>Vax</w:t>
        </w:r>
        <w:proofErr w:type="spellEnd"/>
      </w:ins>
    </w:p>
    <w:p w14:paraId="00D1FE79" w14:textId="5B462378" w:rsidR="00910EDE" w:rsidRDefault="00910EDE">
      <w:pPr>
        <w:pStyle w:val="ListParagraph"/>
        <w:spacing w:after="0" w:line="240" w:lineRule="auto"/>
        <w:rPr>
          <w:ins w:id="124" w:author="Amy Furedy, RN, OCN" w:date="2014-12-01T16:30:00Z"/>
        </w:rPr>
        <w:pPrChange w:id="125" w:author="Amy Furedy, RN, OCN" w:date="2014-12-01T16:28:00Z">
          <w:pPr>
            <w:pStyle w:val="ListParagraph"/>
            <w:numPr>
              <w:numId w:val="19"/>
            </w:numPr>
            <w:spacing w:after="0" w:line="240" w:lineRule="auto"/>
            <w:ind w:hanging="360"/>
          </w:pPr>
        </w:pPrChange>
      </w:pPr>
      <w:ins w:id="126" w:author="Amy Furedy, RN, OCN" w:date="2014-12-01T16:30:00Z">
        <w:r>
          <w:t>EF-14 trial</w:t>
        </w:r>
      </w:ins>
    </w:p>
    <w:p w14:paraId="395DB71A" w14:textId="17B7B16C" w:rsidR="00910EDE" w:rsidRDefault="00910EDE">
      <w:pPr>
        <w:pStyle w:val="ListParagraph"/>
        <w:spacing w:after="0" w:line="240" w:lineRule="auto"/>
        <w:rPr>
          <w:ins w:id="127" w:author="Amy Furedy, RN, OCN" w:date="2014-12-01T16:30:00Z"/>
        </w:rPr>
        <w:pPrChange w:id="128" w:author="Amy Furedy, RN, OCN" w:date="2014-12-01T16:28:00Z">
          <w:pPr>
            <w:pStyle w:val="ListParagraph"/>
            <w:numPr>
              <w:numId w:val="19"/>
            </w:numPr>
            <w:spacing w:after="0" w:line="240" w:lineRule="auto"/>
            <w:ind w:hanging="360"/>
          </w:pPr>
        </w:pPrChange>
      </w:pPr>
      <w:ins w:id="129" w:author="Amy Furedy, RN, OCN" w:date="2014-12-01T16:30:00Z">
        <w:r>
          <w:t>EF-11 trial</w:t>
        </w:r>
      </w:ins>
    </w:p>
    <w:p w14:paraId="2CCB8B9C" w14:textId="0B133F8B" w:rsidR="00910EDE" w:rsidRDefault="00910EDE">
      <w:pPr>
        <w:pStyle w:val="ListParagraph"/>
        <w:spacing w:after="0" w:line="240" w:lineRule="auto"/>
        <w:rPr>
          <w:ins w:id="130" w:author="Amy Furedy, RN, OCN" w:date="2014-12-01T16:30:00Z"/>
        </w:rPr>
        <w:pPrChange w:id="131" w:author="Amy Furedy, RN, OCN" w:date="2014-12-01T16:28:00Z">
          <w:pPr>
            <w:pStyle w:val="ListParagraph"/>
            <w:numPr>
              <w:numId w:val="19"/>
            </w:numPr>
            <w:spacing w:after="0" w:line="240" w:lineRule="auto"/>
            <w:ind w:hanging="360"/>
          </w:pPr>
        </w:pPrChange>
      </w:pPr>
      <w:ins w:id="132" w:author="Amy Furedy, RN, OCN" w:date="2014-12-01T16:30:00Z">
        <w:r>
          <w:t>PRIDE registry</w:t>
        </w:r>
      </w:ins>
    </w:p>
    <w:p w14:paraId="7D1E363A" w14:textId="7C795D55" w:rsidR="00910EDE" w:rsidRDefault="00910EDE">
      <w:pPr>
        <w:pStyle w:val="ListParagraph"/>
        <w:spacing w:after="0" w:line="240" w:lineRule="auto"/>
        <w:pPrChange w:id="133" w:author="Amy Furedy, RN, OCN" w:date="2014-12-01T16:28:00Z">
          <w:pPr>
            <w:pStyle w:val="ListParagraph"/>
            <w:numPr>
              <w:numId w:val="19"/>
            </w:numPr>
            <w:spacing w:after="0" w:line="240" w:lineRule="auto"/>
            <w:ind w:hanging="360"/>
          </w:pPr>
        </w:pPrChange>
      </w:pPr>
      <w:ins w:id="134" w:author="Amy Furedy, RN, OCN" w:date="2014-12-01T16:30:00Z">
        <w:r>
          <w:t>neuro-oncology</w:t>
        </w:r>
      </w:ins>
    </w:p>
    <w:p w14:paraId="162D7663" w14:textId="77777777" w:rsidR="00A87A60" w:rsidRDefault="00A87A60" w:rsidP="00BC31C6">
      <w:pPr>
        <w:spacing w:after="0" w:line="240" w:lineRule="auto"/>
      </w:pPr>
    </w:p>
    <w:sectPr w:rsidR="00A87A60" w:rsidSect="0072327A">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ebbie Greiner" w:date="2014-11-25T11:15:00Z" w:initials="DG">
    <w:p w14:paraId="3624AC3C" w14:textId="5482ECEC" w:rsidR="001B5E0D" w:rsidRDefault="001B5E0D">
      <w:pPr>
        <w:pStyle w:val="CommentText"/>
      </w:pPr>
      <w:r>
        <w:rPr>
          <w:rStyle w:val="CommentReference"/>
        </w:rPr>
        <w:annotationRef/>
      </w:r>
      <w:r>
        <w:t>Kraig – I wasn’t sure about this number, please confirm</w:t>
      </w:r>
    </w:p>
  </w:comment>
  <w:comment w:id="14" w:author="Briana Devaser" w:date="2014-11-25T11:15:00Z" w:initials="BD">
    <w:p w14:paraId="1B0B424E" w14:textId="7FF1D320" w:rsidR="00D616F7" w:rsidRDefault="00D616F7">
      <w:pPr>
        <w:pStyle w:val="CommentText"/>
      </w:pPr>
      <w:r>
        <w:rPr>
          <w:rStyle w:val="CommentReference"/>
        </w:rPr>
        <w:annotationRef/>
      </w:r>
      <w:r>
        <w:t>Can confirm w/ video timings + posttest questions</w:t>
      </w:r>
    </w:p>
  </w:comment>
  <w:comment w:id="27" w:author="Briana Devaser" w:date="2014-11-25T11:15:00Z" w:initials="BD">
    <w:p w14:paraId="61EB7568" w14:textId="30A8849F" w:rsidR="00D616F7" w:rsidRDefault="00D616F7">
      <w:pPr>
        <w:pStyle w:val="CommentText"/>
      </w:pPr>
      <w:r>
        <w:rPr>
          <w:rStyle w:val="CommentReference"/>
        </w:rPr>
        <w:annotationRef/>
      </w:r>
      <w:r>
        <w:t>80% if 5 questions, 75% if 4 questions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FB8DBC" w14:textId="77777777" w:rsidR="00410277" w:rsidRDefault="00410277" w:rsidP="007A0164">
      <w:pPr>
        <w:spacing w:after="0" w:line="240" w:lineRule="auto"/>
      </w:pPr>
      <w:r>
        <w:separator/>
      </w:r>
    </w:p>
  </w:endnote>
  <w:endnote w:type="continuationSeparator" w:id="0">
    <w:p w14:paraId="14B555BC" w14:textId="77777777" w:rsidR="00410277" w:rsidRDefault="00410277" w:rsidP="007A0164">
      <w:pPr>
        <w:spacing w:after="0" w:line="240" w:lineRule="auto"/>
      </w:pPr>
      <w:r>
        <w:continuationSeparator/>
      </w:r>
    </w:p>
  </w:endnote>
  <w:endnote w:type="continuationNotice" w:id="1">
    <w:p w14:paraId="17CB1744" w14:textId="77777777" w:rsidR="00410277" w:rsidRDefault="004102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2C016F" w14:textId="77777777" w:rsidR="00410277" w:rsidRDefault="00410277" w:rsidP="007A0164">
      <w:pPr>
        <w:spacing w:after="0" w:line="240" w:lineRule="auto"/>
      </w:pPr>
      <w:r>
        <w:separator/>
      </w:r>
    </w:p>
  </w:footnote>
  <w:footnote w:type="continuationSeparator" w:id="0">
    <w:p w14:paraId="3F69C9B5" w14:textId="77777777" w:rsidR="00410277" w:rsidRDefault="00410277" w:rsidP="007A0164">
      <w:pPr>
        <w:spacing w:after="0" w:line="240" w:lineRule="auto"/>
      </w:pPr>
      <w:r>
        <w:continuationSeparator/>
      </w:r>
    </w:p>
  </w:footnote>
  <w:footnote w:type="continuationNotice" w:id="1">
    <w:p w14:paraId="445A64A3" w14:textId="77777777" w:rsidR="00410277" w:rsidRDefault="00410277">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3919DE" w14:textId="77777777" w:rsidR="0072327A" w:rsidRPr="00DA3468" w:rsidRDefault="0072327A" w:rsidP="00DA3468">
    <w:pPr>
      <w:pBdr>
        <w:bottom w:val="single" w:sz="12" w:space="1" w:color="auto"/>
      </w:pBdr>
      <w:tabs>
        <w:tab w:val="center" w:pos="4680"/>
        <w:tab w:val="right" w:pos="9360"/>
      </w:tabs>
      <w:spacing w:after="0" w:line="240" w:lineRule="auto"/>
      <w:jc w:val="center"/>
      <w:rPr>
        <w:sz w:val="28"/>
      </w:rPr>
    </w:pPr>
    <w:r w:rsidRPr="00DA3468">
      <w:rPr>
        <w:sz w:val="28"/>
      </w:rPr>
      <w:t>ALL COPY TEMPLATE</w:t>
    </w:r>
  </w:p>
  <w:p w14:paraId="58A2488B" w14:textId="77777777" w:rsidR="0072327A" w:rsidRDefault="0072327A" w:rsidP="00DA3468">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A11FE"/>
    <w:multiLevelType w:val="hybridMultilevel"/>
    <w:tmpl w:val="30FCC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424BB4"/>
    <w:multiLevelType w:val="hybridMultilevel"/>
    <w:tmpl w:val="DCD0B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923FB3"/>
    <w:multiLevelType w:val="hybridMultilevel"/>
    <w:tmpl w:val="3B38416E"/>
    <w:lvl w:ilvl="0" w:tplc="0809000F">
      <w:start w:val="1"/>
      <w:numFmt w:val="decimal"/>
      <w:lvlText w:val="%1."/>
      <w:lvlJc w:val="left"/>
      <w:pPr>
        <w:ind w:left="360" w:hanging="360"/>
      </w:pPr>
    </w:lvl>
    <w:lvl w:ilvl="1" w:tplc="08090013">
      <w:start w:val="1"/>
      <w:numFmt w:val="upperRoman"/>
      <w:lvlText w:val="%2."/>
      <w:lvlJc w:val="right"/>
      <w:pPr>
        <w:ind w:left="1080" w:hanging="360"/>
      </w:pPr>
    </w:lvl>
    <w:lvl w:ilvl="2" w:tplc="08090001">
      <w:start w:val="1"/>
      <w:numFmt w:val="bullet"/>
      <w:lvlText w:val=""/>
      <w:lvlJc w:val="left"/>
      <w:pPr>
        <w:ind w:left="1800" w:hanging="180"/>
      </w:pPr>
      <w:rPr>
        <w:rFonts w:ascii="Symbol" w:hAnsi="Symbol" w:hint="default"/>
      </w:r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
    <w:nsid w:val="0F64309A"/>
    <w:multiLevelType w:val="hybridMultilevel"/>
    <w:tmpl w:val="9F4CA978"/>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ED2CA5"/>
    <w:multiLevelType w:val="hybridMultilevel"/>
    <w:tmpl w:val="E1D4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7D73AF"/>
    <w:multiLevelType w:val="hybridMultilevel"/>
    <w:tmpl w:val="C200139E"/>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A075F1"/>
    <w:multiLevelType w:val="hybridMultilevel"/>
    <w:tmpl w:val="C486F5F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6FF4ADC"/>
    <w:multiLevelType w:val="hybridMultilevel"/>
    <w:tmpl w:val="2578B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8F1A82"/>
    <w:multiLevelType w:val="hybridMultilevel"/>
    <w:tmpl w:val="AE00D140"/>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DE4068"/>
    <w:multiLevelType w:val="hybridMultilevel"/>
    <w:tmpl w:val="C1820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91155C"/>
    <w:multiLevelType w:val="hybridMultilevel"/>
    <w:tmpl w:val="3820B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46260C"/>
    <w:multiLevelType w:val="hybridMultilevel"/>
    <w:tmpl w:val="A544B968"/>
    <w:lvl w:ilvl="0" w:tplc="ABB6F3D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34B38C2"/>
    <w:multiLevelType w:val="hybridMultilevel"/>
    <w:tmpl w:val="C1820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6E6A3B"/>
    <w:multiLevelType w:val="hybridMultilevel"/>
    <w:tmpl w:val="8D1015BC"/>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1AE17C4"/>
    <w:multiLevelType w:val="hybridMultilevel"/>
    <w:tmpl w:val="ABF6B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033452"/>
    <w:multiLevelType w:val="hybridMultilevel"/>
    <w:tmpl w:val="BBE6D5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DBF0BEC"/>
    <w:multiLevelType w:val="hybridMultilevel"/>
    <w:tmpl w:val="6310CDAE"/>
    <w:lvl w:ilvl="0" w:tplc="7AD0F00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EEE7C36"/>
    <w:multiLevelType w:val="hybridMultilevel"/>
    <w:tmpl w:val="505A08C4"/>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798628B"/>
    <w:multiLevelType w:val="hybridMultilevel"/>
    <w:tmpl w:val="3FFAC472"/>
    <w:lvl w:ilvl="0" w:tplc="29CA76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1075C5"/>
    <w:multiLevelType w:val="hybridMultilevel"/>
    <w:tmpl w:val="1D825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E910DE"/>
    <w:multiLevelType w:val="hybridMultilevel"/>
    <w:tmpl w:val="6B760DE8"/>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8"/>
  </w:num>
  <w:num w:numId="3">
    <w:abstractNumId w:val="11"/>
  </w:num>
  <w:num w:numId="4">
    <w:abstractNumId w:val="9"/>
  </w:num>
  <w:num w:numId="5">
    <w:abstractNumId w:val="12"/>
  </w:num>
  <w:num w:numId="6">
    <w:abstractNumId w:val="19"/>
  </w:num>
  <w:num w:numId="7">
    <w:abstractNumId w:val="8"/>
  </w:num>
  <w:num w:numId="8">
    <w:abstractNumId w:val="14"/>
  </w:num>
  <w:num w:numId="9">
    <w:abstractNumId w:val="1"/>
  </w:num>
  <w:num w:numId="10">
    <w:abstractNumId w:val="16"/>
  </w:num>
  <w:num w:numId="11">
    <w:abstractNumId w:val="17"/>
  </w:num>
  <w:num w:numId="12">
    <w:abstractNumId w:val="20"/>
  </w:num>
  <w:num w:numId="13">
    <w:abstractNumId w:val="3"/>
  </w:num>
  <w:num w:numId="14">
    <w:abstractNumId w:val="13"/>
  </w:num>
  <w:num w:numId="15">
    <w:abstractNumId w:val="5"/>
  </w:num>
  <w:num w:numId="16">
    <w:abstractNumId w:val="0"/>
  </w:num>
  <w:num w:numId="17">
    <w:abstractNumId w:val="7"/>
  </w:num>
  <w:num w:numId="18">
    <w:abstractNumId w:val="2"/>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10"/>
  </w:num>
  <w:num w:numId="21">
    <w:abstractNumId w:val="6"/>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164"/>
    <w:rsid w:val="00003B6F"/>
    <w:rsid w:val="00012071"/>
    <w:rsid w:val="0002638D"/>
    <w:rsid w:val="000523A8"/>
    <w:rsid w:val="00053BDA"/>
    <w:rsid w:val="00055E39"/>
    <w:rsid w:val="00075F51"/>
    <w:rsid w:val="000804B3"/>
    <w:rsid w:val="00083B58"/>
    <w:rsid w:val="00091FEC"/>
    <w:rsid w:val="000B0CD6"/>
    <w:rsid w:val="000B1B28"/>
    <w:rsid w:val="000C4270"/>
    <w:rsid w:val="000D0DA7"/>
    <w:rsid w:val="000F3D3A"/>
    <w:rsid w:val="001014D3"/>
    <w:rsid w:val="0014011D"/>
    <w:rsid w:val="00143AB7"/>
    <w:rsid w:val="00183963"/>
    <w:rsid w:val="00195FD8"/>
    <w:rsid w:val="001B0EA4"/>
    <w:rsid w:val="001B5E0D"/>
    <w:rsid w:val="0020366E"/>
    <w:rsid w:val="0020510A"/>
    <w:rsid w:val="00206C7D"/>
    <w:rsid w:val="00215049"/>
    <w:rsid w:val="002277CB"/>
    <w:rsid w:val="00227DFC"/>
    <w:rsid w:val="00233182"/>
    <w:rsid w:val="00235074"/>
    <w:rsid w:val="00247725"/>
    <w:rsid w:val="002506AF"/>
    <w:rsid w:val="0025728D"/>
    <w:rsid w:val="00266C26"/>
    <w:rsid w:val="00285C5C"/>
    <w:rsid w:val="002A0559"/>
    <w:rsid w:val="002A3E42"/>
    <w:rsid w:val="002A7197"/>
    <w:rsid w:val="002B36FF"/>
    <w:rsid w:val="002C0E35"/>
    <w:rsid w:val="002C2D1B"/>
    <w:rsid w:val="002C3D5D"/>
    <w:rsid w:val="002F1E5A"/>
    <w:rsid w:val="00320393"/>
    <w:rsid w:val="00326C53"/>
    <w:rsid w:val="00335698"/>
    <w:rsid w:val="003555D5"/>
    <w:rsid w:val="003A12FE"/>
    <w:rsid w:val="003C0CFB"/>
    <w:rsid w:val="003C366B"/>
    <w:rsid w:val="003F64AF"/>
    <w:rsid w:val="003F7B54"/>
    <w:rsid w:val="00410277"/>
    <w:rsid w:val="00424CB2"/>
    <w:rsid w:val="004261CA"/>
    <w:rsid w:val="004421DD"/>
    <w:rsid w:val="004469C0"/>
    <w:rsid w:val="00455F07"/>
    <w:rsid w:val="004A6934"/>
    <w:rsid w:val="004A7029"/>
    <w:rsid w:val="004D31C9"/>
    <w:rsid w:val="004D3AC8"/>
    <w:rsid w:val="004D7A60"/>
    <w:rsid w:val="004F69C2"/>
    <w:rsid w:val="00507217"/>
    <w:rsid w:val="00514E20"/>
    <w:rsid w:val="0053113C"/>
    <w:rsid w:val="00532778"/>
    <w:rsid w:val="00573206"/>
    <w:rsid w:val="005A343A"/>
    <w:rsid w:val="005A412D"/>
    <w:rsid w:val="005B5B5D"/>
    <w:rsid w:val="00603B32"/>
    <w:rsid w:val="0061087D"/>
    <w:rsid w:val="00617FD1"/>
    <w:rsid w:val="00620F8A"/>
    <w:rsid w:val="006235A4"/>
    <w:rsid w:val="00645CE0"/>
    <w:rsid w:val="00651AF6"/>
    <w:rsid w:val="0067103F"/>
    <w:rsid w:val="00676A50"/>
    <w:rsid w:val="00687636"/>
    <w:rsid w:val="0069073F"/>
    <w:rsid w:val="006A2125"/>
    <w:rsid w:val="006A4DEA"/>
    <w:rsid w:val="006A5CA4"/>
    <w:rsid w:val="006D0598"/>
    <w:rsid w:val="006F4251"/>
    <w:rsid w:val="007059B6"/>
    <w:rsid w:val="007128FF"/>
    <w:rsid w:val="00717044"/>
    <w:rsid w:val="0072327A"/>
    <w:rsid w:val="00734A18"/>
    <w:rsid w:val="0074563C"/>
    <w:rsid w:val="0075239A"/>
    <w:rsid w:val="007565B6"/>
    <w:rsid w:val="0077075E"/>
    <w:rsid w:val="00780D0C"/>
    <w:rsid w:val="007A0164"/>
    <w:rsid w:val="007C434A"/>
    <w:rsid w:val="007D7B2C"/>
    <w:rsid w:val="007E386D"/>
    <w:rsid w:val="007F2078"/>
    <w:rsid w:val="007F41E1"/>
    <w:rsid w:val="00807ABF"/>
    <w:rsid w:val="00844244"/>
    <w:rsid w:val="00847793"/>
    <w:rsid w:val="008815DD"/>
    <w:rsid w:val="00882B92"/>
    <w:rsid w:val="00887D38"/>
    <w:rsid w:val="008E0820"/>
    <w:rsid w:val="0090063D"/>
    <w:rsid w:val="00910EDE"/>
    <w:rsid w:val="0091793F"/>
    <w:rsid w:val="0092265D"/>
    <w:rsid w:val="0093605D"/>
    <w:rsid w:val="00952974"/>
    <w:rsid w:val="00954B15"/>
    <w:rsid w:val="0098644D"/>
    <w:rsid w:val="009A17CA"/>
    <w:rsid w:val="009A1D18"/>
    <w:rsid w:val="009C0D7C"/>
    <w:rsid w:val="009D0EF3"/>
    <w:rsid w:val="009D7D6F"/>
    <w:rsid w:val="009E1A34"/>
    <w:rsid w:val="009E3A02"/>
    <w:rsid w:val="009E447D"/>
    <w:rsid w:val="009E5B13"/>
    <w:rsid w:val="009F587B"/>
    <w:rsid w:val="00A21EB2"/>
    <w:rsid w:val="00A26DF5"/>
    <w:rsid w:val="00A31ACC"/>
    <w:rsid w:val="00A868F4"/>
    <w:rsid w:val="00A87A60"/>
    <w:rsid w:val="00AC6372"/>
    <w:rsid w:val="00B10689"/>
    <w:rsid w:val="00B363CA"/>
    <w:rsid w:val="00B4329B"/>
    <w:rsid w:val="00B61024"/>
    <w:rsid w:val="00B61FE1"/>
    <w:rsid w:val="00B74B2D"/>
    <w:rsid w:val="00B803E6"/>
    <w:rsid w:val="00B85FDF"/>
    <w:rsid w:val="00B95987"/>
    <w:rsid w:val="00B96D51"/>
    <w:rsid w:val="00BA44FF"/>
    <w:rsid w:val="00BA6C74"/>
    <w:rsid w:val="00BB5FC0"/>
    <w:rsid w:val="00BC31C6"/>
    <w:rsid w:val="00BC3934"/>
    <w:rsid w:val="00BE0192"/>
    <w:rsid w:val="00BE7A4F"/>
    <w:rsid w:val="00BF20C5"/>
    <w:rsid w:val="00C01450"/>
    <w:rsid w:val="00C04226"/>
    <w:rsid w:val="00C06B67"/>
    <w:rsid w:val="00C156DD"/>
    <w:rsid w:val="00C30556"/>
    <w:rsid w:val="00C34304"/>
    <w:rsid w:val="00C36C2B"/>
    <w:rsid w:val="00C7566C"/>
    <w:rsid w:val="00CA0F78"/>
    <w:rsid w:val="00CA4A43"/>
    <w:rsid w:val="00CC5F4C"/>
    <w:rsid w:val="00D20E10"/>
    <w:rsid w:val="00D41D57"/>
    <w:rsid w:val="00D6119E"/>
    <w:rsid w:val="00D616F7"/>
    <w:rsid w:val="00D828C2"/>
    <w:rsid w:val="00D845E2"/>
    <w:rsid w:val="00D95E9B"/>
    <w:rsid w:val="00DB1747"/>
    <w:rsid w:val="00DB2580"/>
    <w:rsid w:val="00DC10BA"/>
    <w:rsid w:val="00DC38BE"/>
    <w:rsid w:val="00DE2992"/>
    <w:rsid w:val="00DE7436"/>
    <w:rsid w:val="00DF2521"/>
    <w:rsid w:val="00E13145"/>
    <w:rsid w:val="00E13424"/>
    <w:rsid w:val="00E14F26"/>
    <w:rsid w:val="00E350E7"/>
    <w:rsid w:val="00E60B07"/>
    <w:rsid w:val="00E60D2C"/>
    <w:rsid w:val="00E675D9"/>
    <w:rsid w:val="00E833CD"/>
    <w:rsid w:val="00EB1FBF"/>
    <w:rsid w:val="00EB300B"/>
    <w:rsid w:val="00EE2164"/>
    <w:rsid w:val="00EF1FEE"/>
    <w:rsid w:val="00F11487"/>
    <w:rsid w:val="00F22B8D"/>
    <w:rsid w:val="00F32D34"/>
    <w:rsid w:val="00F3390F"/>
    <w:rsid w:val="00F3569D"/>
    <w:rsid w:val="00F35E99"/>
    <w:rsid w:val="00F41378"/>
    <w:rsid w:val="00F46545"/>
    <w:rsid w:val="00F56A34"/>
    <w:rsid w:val="00F617D4"/>
    <w:rsid w:val="00F95962"/>
    <w:rsid w:val="00FB47F3"/>
    <w:rsid w:val="00FD3405"/>
    <w:rsid w:val="00FE0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1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164"/>
  </w:style>
  <w:style w:type="paragraph" w:styleId="Footer">
    <w:name w:val="footer"/>
    <w:basedOn w:val="Normal"/>
    <w:link w:val="FooterChar"/>
    <w:uiPriority w:val="99"/>
    <w:unhideWhenUsed/>
    <w:rsid w:val="007A0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164"/>
  </w:style>
  <w:style w:type="paragraph" w:styleId="BalloonText">
    <w:name w:val="Balloon Text"/>
    <w:basedOn w:val="Normal"/>
    <w:link w:val="BalloonTextChar"/>
    <w:uiPriority w:val="99"/>
    <w:semiHidden/>
    <w:unhideWhenUsed/>
    <w:rsid w:val="007A0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164"/>
    <w:rPr>
      <w:rFonts w:ascii="Tahoma" w:hAnsi="Tahoma" w:cs="Tahoma"/>
      <w:sz w:val="16"/>
      <w:szCs w:val="16"/>
    </w:rPr>
  </w:style>
  <w:style w:type="table" w:styleId="TableGrid">
    <w:name w:val="Table Grid"/>
    <w:basedOn w:val="TableNormal"/>
    <w:uiPriority w:val="59"/>
    <w:rsid w:val="007A0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793"/>
    <w:pPr>
      <w:ind w:left="720"/>
      <w:contextualSpacing/>
    </w:pPr>
  </w:style>
  <w:style w:type="character" w:customStyle="1" w:styleId="apple-style-span">
    <w:name w:val="apple-style-span"/>
    <w:basedOn w:val="DefaultParagraphFont"/>
    <w:rsid w:val="00573206"/>
  </w:style>
  <w:style w:type="character" w:styleId="Emphasis">
    <w:name w:val="Emphasis"/>
    <w:basedOn w:val="DefaultParagraphFont"/>
    <w:uiPriority w:val="20"/>
    <w:qFormat/>
    <w:rsid w:val="00C34304"/>
    <w:rPr>
      <w:i/>
      <w:iCs/>
    </w:rPr>
  </w:style>
  <w:style w:type="character" w:styleId="PlaceholderText">
    <w:name w:val="Placeholder Text"/>
    <w:basedOn w:val="DefaultParagraphFont"/>
    <w:uiPriority w:val="99"/>
    <w:semiHidden/>
    <w:rsid w:val="00A21EB2"/>
    <w:rPr>
      <w:color w:val="808080"/>
    </w:rPr>
  </w:style>
  <w:style w:type="character" w:styleId="Strong">
    <w:name w:val="Strong"/>
    <w:basedOn w:val="DefaultParagraphFont"/>
    <w:uiPriority w:val="22"/>
    <w:qFormat/>
    <w:rsid w:val="0014011D"/>
    <w:rPr>
      <w:b/>
      <w:bCs/>
    </w:rPr>
  </w:style>
  <w:style w:type="character" w:styleId="CommentReference">
    <w:name w:val="annotation reference"/>
    <w:basedOn w:val="DefaultParagraphFont"/>
    <w:uiPriority w:val="99"/>
    <w:semiHidden/>
    <w:unhideWhenUsed/>
    <w:rsid w:val="005B5B5D"/>
    <w:rPr>
      <w:sz w:val="16"/>
      <w:szCs w:val="16"/>
    </w:rPr>
  </w:style>
  <w:style w:type="paragraph" w:styleId="CommentText">
    <w:name w:val="annotation text"/>
    <w:basedOn w:val="Normal"/>
    <w:link w:val="CommentTextChar"/>
    <w:uiPriority w:val="99"/>
    <w:semiHidden/>
    <w:unhideWhenUsed/>
    <w:rsid w:val="005B5B5D"/>
    <w:pPr>
      <w:spacing w:line="240" w:lineRule="auto"/>
    </w:pPr>
    <w:rPr>
      <w:sz w:val="20"/>
      <w:szCs w:val="20"/>
    </w:rPr>
  </w:style>
  <w:style w:type="character" w:customStyle="1" w:styleId="CommentTextChar">
    <w:name w:val="Comment Text Char"/>
    <w:basedOn w:val="DefaultParagraphFont"/>
    <w:link w:val="CommentText"/>
    <w:uiPriority w:val="99"/>
    <w:semiHidden/>
    <w:rsid w:val="005B5B5D"/>
    <w:rPr>
      <w:sz w:val="20"/>
      <w:szCs w:val="20"/>
    </w:rPr>
  </w:style>
  <w:style w:type="paragraph" w:styleId="CommentSubject">
    <w:name w:val="annotation subject"/>
    <w:basedOn w:val="CommentText"/>
    <w:next w:val="CommentText"/>
    <w:link w:val="CommentSubjectChar"/>
    <w:uiPriority w:val="99"/>
    <w:semiHidden/>
    <w:unhideWhenUsed/>
    <w:rsid w:val="005B5B5D"/>
    <w:rPr>
      <w:b/>
      <w:bCs/>
    </w:rPr>
  </w:style>
  <w:style w:type="character" w:customStyle="1" w:styleId="CommentSubjectChar">
    <w:name w:val="Comment Subject Char"/>
    <w:basedOn w:val="CommentTextChar"/>
    <w:link w:val="CommentSubject"/>
    <w:uiPriority w:val="99"/>
    <w:semiHidden/>
    <w:rsid w:val="005B5B5D"/>
    <w:rPr>
      <w:b/>
      <w:bCs/>
      <w:sz w:val="20"/>
      <w:szCs w:val="20"/>
    </w:rPr>
  </w:style>
  <w:style w:type="character" w:styleId="Hyperlink">
    <w:name w:val="Hyperlink"/>
    <w:basedOn w:val="DefaultParagraphFont"/>
    <w:uiPriority w:val="99"/>
    <w:unhideWhenUsed/>
    <w:rsid w:val="00FE0ED7"/>
    <w:rPr>
      <w:color w:val="0000FF" w:themeColor="hyperlink"/>
      <w:u w:val="single"/>
    </w:rPr>
  </w:style>
  <w:style w:type="paragraph" w:customStyle="1" w:styleId="Default">
    <w:name w:val="Default"/>
    <w:rsid w:val="002A7197"/>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1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164"/>
  </w:style>
  <w:style w:type="paragraph" w:styleId="Footer">
    <w:name w:val="footer"/>
    <w:basedOn w:val="Normal"/>
    <w:link w:val="FooterChar"/>
    <w:uiPriority w:val="99"/>
    <w:unhideWhenUsed/>
    <w:rsid w:val="007A0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164"/>
  </w:style>
  <w:style w:type="paragraph" w:styleId="BalloonText">
    <w:name w:val="Balloon Text"/>
    <w:basedOn w:val="Normal"/>
    <w:link w:val="BalloonTextChar"/>
    <w:uiPriority w:val="99"/>
    <w:semiHidden/>
    <w:unhideWhenUsed/>
    <w:rsid w:val="007A0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164"/>
    <w:rPr>
      <w:rFonts w:ascii="Tahoma" w:hAnsi="Tahoma" w:cs="Tahoma"/>
      <w:sz w:val="16"/>
      <w:szCs w:val="16"/>
    </w:rPr>
  </w:style>
  <w:style w:type="table" w:styleId="TableGrid">
    <w:name w:val="Table Grid"/>
    <w:basedOn w:val="TableNormal"/>
    <w:uiPriority w:val="59"/>
    <w:rsid w:val="007A0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793"/>
    <w:pPr>
      <w:ind w:left="720"/>
      <w:contextualSpacing/>
    </w:pPr>
  </w:style>
  <w:style w:type="character" w:customStyle="1" w:styleId="apple-style-span">
    <w:name w:val="apple-style-span"/>
    <w:basedOn w:val="DefaultParagraphFont"/>
    <w:rsid w:val="00573206"/>
  </w:style>
  <w:style w:type="character" w:styleId="Emphasis">
    <w:name w:val="Emphasis"/>
    <w:basedOn w:val="DefaultParagraphFont"/>
    <w:uiPriority w:val="20"/>
    <w:qFormat/>
    <w:rsid w:val="00C34304"/>
    <w:rPr>
      <w:i/>
      <w:iCs/>
    </w:rPr>
  </w:style>
  <w:style w:type="character" w:styleId="PlaceholderText">
    <w:name w:val="Placeholder Text"/>
    <w:basedOn w:val="DefaultParagraphFont"/>
    <w:uiPriority w:val="99"/>
    <w:semiHidden/>
    <w:rsid w:val="00A21EB2"/>
    <w:rPr>
      <w:color w:val="808080"/>
    </w:rPr>
  </w:style>
  <w:style w:type="character" w:styleId="Strong">
    <w:name w:val="Strong"/>
    <w:basedOn w:val="DefaultParagraphFont"/>
    <w:uiPriority w:val="22"/>
    <w:qFormat/>
    <w:rsid w:val="0014011D"/>
    <w:rPr>
      <w:b/>
      <w:bCs/>
    </w:rPr>
  </w:style>
  <w:style w:type="character" w:styleId="CommentReference">
    <w:name w:val="annotation reference"/>
    <w:basedOn w:val="DefaultParagraphFont"/>
    <w:uiPriority w:val="99"/>
    <w:semiHidden/>
    <w:unhideWhenUsed/>
    <w:rsid w:val="005B5B5D"/>
    <w:rPr>
      <w:sz w:val="16"/>
      <w:szCs w:val="16"/>
    </w:rPr>
  </w:style>
  <w:style w:type="paragraph" w:styleId="CommentText">
    <w:name w:val="annotation text"/>
    <w:basedOn w:val="Normal"/>
    <w:link w:val="CommentTextChar"/>
    <w:uiPriority w:val="99"/>
    <w:semiHidden/>
    <w:unhideWhenUsed/>
    <w:rsid w:val="005B5B5D"/>
    <w:pPr>
      <w:spacing w:line="240" w:lineRule="auto"/>
    </w:pPr>
    <w:rPr>
      <w:sz w:val="20"/>
      <w:szCs w:val="20"/>
    </w:rPr>
  </w:style>
  <w:style w:type="character" w:customStyle="1" w:styleId="CommentTextChar">
    <w:name w:val="Comment Text Char"/>
    <w:basedOn w:val="DefaultParagraphFont"/>
    <w:link w:val="CommentText"/>
    <w:uiPriority w:val="99"/>
    <w:semiHidden/>
    <w:rsid w:val="005B5B5D"/>
    <w:rPr>
      <w:sz w:val="20"/>
      <w:szCs w:val="20"/>
    </w:rPr>
  </w:style>
  <w:style w:type="paragraph" w:styleId="CommentSubject">
    <w:name w:val="annotation subject"/>
    <w:basedOn w:val="CommentText"/>
    <w:next w:val="CommentText"/>
    <w:link w:val="CommentSubjectChar"/>
    <w:uiPriority w:val="99"/>
    <w:semiHidden/>
    <w:unhideWhenUsed/>
    <w:rsid w:val="005B5B5D"/>
    <w:rPr>
      <w:b/>
      <w:bCs/>
    </w:rPr>
  </w:style>
  <w:style w:type="character" w:customStyle="1" w:styleId="CommentSubjectChar">
    <w:name w:val="Comment Subject Char"/>
    <w:basedOn w:val="CommentTextChar"/>
    <w:link w:val="CommentSubject"/>
    <w:uiPriority w:val="99"/>
    <w:semiHidden/>
    <w:rsid w:val="005B5B5D"/>
    <w:rPr>
      <w:b/>
      <w:bCs/>
      <w:sz w:val="20"/>
      <w:szCs w:val="20"/>
    </w:rPr>
  </w:style>
  <w:style w:type="character" w:styleId="Hyperlink">
    <w:name w:val="Hyperlink"/>
    <w:basedOn w:val="DefaultParagraphFont"/>
    <w:uiPriority w:val="99"/>
    <w:unhideWhenUsed/>
    <w:rsid w:val="00FE0ED7"/>
    <w:rPr>
      <w:color w:val="0000FF" w:themeColor="hyperlink"/>
      <w:u w:val="single"/>
    </w:rPr>
  </w:style>
  <w:style w:type="paragraph" w:customStyle="1" w:styleId="Default">
    <w:name w:val="Default"/>
    <w:rsid w:val="002A719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743065">
      <w:bodyDiv w:val="1"/>
      <w:marLeft w:val="0"/>
      <w:marRight w:val="0"/>
      <w:marTop w:val="0"/>
      <w:marBottom w:val="0"/>
      <w:divBdr>
        <w:top w:val="none" w:sz="0" w:space="0" w:color="auto"/>
        <w:left w:val="none" w:sz="0" w:space="0" w:color="auto"/>
        <w:bottom w:val="none" w:sz="0" w:space="0" w:color="auto"/>
        <w:right w:val="none" w:sz="0" w:space="0" w:color="auto"/>
      </w:divBdr>
    </w:div>
    <w:div w:id="251549273">
      <w:bodyDiv w:val="1"/>
      <w:marLeft w:val="0"/>
      <w:marRight w:val="0"/>
      <w:marTop w:val="0"/>
      <w:marBottom w:val="0"/>
      <w:divBdr>
        <w:top w:val="none" w:sz="0" w:space="0" w:color="auto"/>
        <w:left w:val="none" w:sz="0" w:space="0" w:color="auto"/>
        <w:bottom w:val="none" w:sz="0" w:space="0" w:color="auto"/>
        <w:right w:val="none" w:sz="0" w:space="0" w:color="auto"/>
      </w:divBdr>
    </w:div>
    <w:div w:id="520171625">
      <w:bodyDiv w:val="1"/>
      <w:marLeft w:val="0"/>
      <w:marRight w:val="0"/>
      <w:marTop w:val="0"/>
      <w:marBottom w:val="0"/>
      <w:divBdr>
        <w:top w:val="none" w:sz="0" w:space="0" w:color="auto"/>
        <w:left w:val="none" w:sz="0" w:space="0" w:color="auto"/>
        <w:bottom w:val="none" w:sz="0" w:space="0" w:color="auto"/>
        <w:right w:val="none" w:sz="0" w:space="0" w:color="auto"/>
      </w:divBdr>
    </w:div>
    <w:div w:id="533739127">
      <w:bodyDiv w:val="1"/>
      <w:marLeft w:val="0"/>
      <w:marRight w:val="0"/>
      <w:marTop w:val="0"/>
      <w:marBottom w:val="0"/>
      <w:divBdr>
        <w:top w:val="none" w:sz="0" w:space="0" w:color="auto"/>
        <w:left w:val="none" w:sz="0" w:space="0" w:color="auto"/>
        <w:bottom w:val="none" w:sz="0" w:space="0" w:color="auto"/>
        <w:right w:val="none" w:sz="0" w:space="0" w:color="auto"/>
      </w:divBdr>
    </w:div>
    <w:div w:id="547835561">
      <w:bodyDiv w:val="1"/>
      <w:marLeft w:val="0"/>
      <w:marRight w:val="0"/>
      <w:marTop w:val="0"/>
      <w:marBottom w:val="0"/>
      <w:divBdr>
        <w:top w:val="none" w:sz="0" w:space="0" w:color="auto"/>
        <w:left w:val="none" w:sz="0" w:space="0" w:color="auto"/>
        <w:bottom w:val="none" w:sz="0" w:space="0" w:color="auto"/>
        <w:right w:val="none" w:sz="0" w:space="0" w:color="auto"/>
      </w:divBdr>
    </w:div>
    <w:div w:id="707989711">
      <w:bodyDiv w:val="1"/>
      <w:marLeft w:val="0"/>
      <w:marRight w:val="0"/>
      <w:marTop w:val="0"/>
      <w:marBottom w:val="0"/>
      <w:divBdr>
        <w:top w:val="none" w:sz="0" w:space="0" w:color="auto"/>
        <w:left w:val="none" w:sz="0" w:space="0" w:color="auto"/>
        <w:bottom w:val="none" w:sz="0" w:space="0" w:color="auto"/>
        <w:right w:val="none" w:sz="0" w:space="0" w:color="auto"/>
      </w:divBdr>
    </w:div>
    <w:div w:id="772824305">
      <w:bodyDiv w:val="1"/>
      <w:marLeft w:val="0"/>
      <w:marRight w:val="0"/>
      <w:marTop w:val="0"/>
      <w:marBottom w:val="0"/>
      <w:divBdr>
        <w:top w:val="none" w:sz="0" w:space="0" w:color="auto"/>
        <w:left w:val="none" w:sz="0" w:space="0" w:color="auto"/>
        <w:bottom w:val="none" w:sz="0" w:space="0" w:color="auto"/>
        <w:right w:val="none" w:sz="0" w:space="0" w:color="auto"/>
      </w:divBdr>
    </w:div>
    <w:div w:id="788202922">
      <w:bodyDiv w:val="1"/>
      <w:marLeft w:val="0"/>
      <w:marRight w:val="0"/>
      <w:marTop w:val="0"/>
      <w:marBottom w:val="0"/>
      <w:divBdr>
        <w:top w:val="none" w:sz="0" w:space="0" w:color="auto"/>
        <w:left w:val="none" w:sz="0" w:space="0" w:color="auto"/>
        <w:bottom w:val="none" w:sz="0" w:space="0" w:color="auto"/>
        <w:right w:val="none" w:sz="0" w:space="0" w:color="auto"/>
      </w:divBdr>
    </w:div>
    <w:div w:id="833842317">
      <w:bodyDiv w:val="1"/>
      <w:marLeft w:val="0"/>
      <w:marRight w:val="0"/>
      <w:marTop w:val="0"/>
      <w:marBottom w:val="0"/>
      <w:divBdr>
        <w:top w:val="none" w:sz="0" w:space="0" w:color="auto"/>
        <w:left w:val="none" w:sz="0" w:space="0" w:color="auto"/>
        <w:bottom w:val="none" w:sz="0" w:space="0" w:color="auto"/>
        <w:right w:val="none" w:sz="0" w:space="0" w:color="auto"/>
      </w:divBdr>
    </w:div>
    <w:div w:id="897476165">
      <w:bodyDiv w:val="1"/>
      <w:marLeft w:val="0"/>
      <w:marRight w:val="0"/>
      <w:marTop w:val="0"/>
      <w:marBottom w:val="0"/>
      <w:divBdr>
        <w:top w:val="none" w:sz="0" w:space="0" w:color="auto"/>
        <w:left w:val="none" w:sz="0" w:space="0" w:color="auto"/>
        <w:bottom w:val="none" w:sz="0" w:space="0" w:color="auto"/>
        <w:right w:val="none" w:sz="0" w:space="0" w:color="auto"/>
      </w:divBdr>
    </w:div>
    <w:div w:id="932054450">
      <w:bodyDiv w:val="1"/>
      <w:marLeft w:val="0"/>
      <w:marRight w:val="0"/>
      <w:marTop w:val="0"/>
      <w:marBottom w:val="0"/>
      <w:divBdr>
        <w:top w:val="none" w:sz="0" w:space="0" w:color="auto"/>
        <w:left w:val="none" w:sz="0" w:space="0" w:color="auto"/>
        <w:bottom w:val="none" w:sz="0" w:space="0" w:color="auto"/>
        <w:right w:val="none" w:sz="0" w:space="0" w:color="auto"/>
      </w:divBdr>
    </w:div>
    <w:div w:id="1034235267">
      <w:bodyDiv w:val="1"/>
      <w:marLeft w:val="0"/>
      <w:marRight w:val="0"/>
      <w:marTop w:val="0"/>
      <w:marBottom w:val="0"/>
      <w:divBdr>
        <w:top w:val="none" w:sz="0" w:space="0" w:color="auto"/>
        <w:left w:val="none" w:sz="0" w:space="0" w:color="auto"/>
        <w:bottom w:val="none" w:sz="0" w:space="0" w:color="auto"/>
        <w:right w:val="none" w:sz="0" w:space="0" w:color="auto"/>
      </w:divBdr>
    </w:div>
    <w:div w:id="1103376741">
      <w:bodyDiv w:val="1"/>
      <w:marLeft w:val="0"/>
      <w:marRight w:val="0"/>
      <w:marTop w:val="0"/>
      <w:marBottom w:val="0"/>
      <w:divBdr>
        <w:top w:val="none" w:sz="0" w:space="0" w:color="auto"/>
        <w:left w:val="none" w:sz="0" w:space="0" w:color="auto"/>
        <w:bottom w:val="none" w:sz="0" w:space="0" w:color="auto"/>
        <w:right w:val="none" w:sz="0" w:space="0" w:color="auto"/>
      </w:divBdr>
    </w:div>
    <w:div w:id="1111627755">
      <w:bodyDiv w:val="1"/>
      <w:marLeft w:val="0"/>
      <w:marRight w:val="0"/>
      <w:marTop w:val="0"/>
      <w:marBottom w:val="0"/>
      <w:divBdr>
        <w:top w:val="none" w:sz="0" w:space="0" w:color="auto"/>
        <w:left w:val="none" w:sz="0" w:space="0" w:color="auto"/>
        <w:bottom w:val="none" w:sz="0" w:space="0" w:color="auto"/>
        <w:right w:val="none" w:sz="0" w:space="0" w:color="auto"/>
      </w:divBdr>
    </w:div>
    <w:div w:id="1115752511">
      <w:bodyDiv w:val="1"/>
      <w:marLeft w:val="0"/>
      <w:marRight w:val="0"/>
      <w:marTop w:val="0"/>
      <w:marBottom w:val="0"/>
      <w:divBdr>
        <w:top w:val="none" w:sz="0" w:space="0" w:color="auto"/>
        <w:left w:val="none" w:sz="0" w:space="0" w:color="auto"/>
        <w:bottom w:val="none" w:sz="0" w:space="0" w:color="auto"/>
        <w:right w:val="none" w:sz="0" w:space="0" w:color="auto"/>
      </w:divBdr>
    </w:div>
    <w:div w:id="1221861778">
      <w:bodyDiv w:val="1"/>
      <w:marLeft w:val="0"/>
      <w:marRight w:val="0"/>
      <w:marTop w:val="0"/>
      <w:marBottom w:val="0"/>
      <w:divBdr>
        <w:top w:val="none" w:sz="0" w:space="0" w:color="auto"/>
        <w:left w:val="none" w:sz="0" w:space="0" w:color="auto"/>
        <w:bottom w:val="none" w:sz="0" w:space="0" w:color="auto"/>
        <w:right w:val="none" w:sz="0" w:space="0" w:color="auto"/>
      </w:divBdr>
    </w:div>
    <w:div w:id="1327051375">
      <w:bodyDiv w:val="1"/>
      <w:marLeft w:val="0"/>
      <w:marRight w:val="0"/>
      <w:marTop w:val="0"/>
      <w:marBottom w:val="0"/>
      <w:divBdr>
        <w:top w:val="none" w:sz="0" w:space="0" w:color="auto"/>
        <w:left w:val="none" w:sz="0" w:space="0" w:color="auto"/>
        <w:bottom w:val="none" w:sz="0" w:space="0" w:color="auto"/>
        <w:right w:val="none" w:sz="0" w:space="0" w:color="auto"/>
      </w:divBdr>
    </w:div>
    <w:div w:id="149857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9F6DCEDC01B4986BEA3D9FA3B082A1C"/>
        <w:category>
          <w:name w:val="General"/>
          <w:gallery w:val="placeholder"/>
        </w:category>
        <w:types>
          <w:type w:val="bbPlcHdr"/>
        </w:types>
        <w:behaviors>
          <w:behavior w:val="content"/>
        </w:behaviors>
        <w:guid w:val="{789E52E1-3A78-41BA-B107-59BCF82694F9}"/>
      </w:docPartPr>
      <w:docPartBody>
        <w:p w:rsidR="001B7772" w:rsidRDefault="00C369CB" w:rsidP="00C369CB">
          <w:pPr>
            <w:pStyle w:val="A9F6DCEDC01B4986BEA3D9FA3B082A1C"/>
          </w:pPr>
          <w:r w:rsidRPr="0065374A">
            <w:rPr>
              <w:rStyle w:val="PlaceholderText"/>
            </w:rPr>
            <w:t>Choose an item.</w:t>
          </w:r>
        </w:p>
      </w:docPartBody>
    </w:docPart>
    <w:docPart>
      <w:docPartPr>
        <w:name w:val="7D3B2DF410184C8CA9034309F7204204"/>
        <w:category>
          <w:name w:val="General"/>
          <w:gallery w:val="placeholder"/>
        </w:category>
        <w:types>
          <w:type w:val="bbPlcHdr"/>
        </w:types>
        <w:behaviors>
          <w:behavior w:val="content"/>
        </w:behaviors>
        <w:guid w:val="{9E413839-81A7-4B3E-BD4C-1073A03665ED}"/>
      </w:docPartPr>
      <w:docPartBody>
        <w:p w:rsidR="001B7772" w:rsidRDefault="00C369CB" w:rsidP="00C369CB">
          <w:pPr>
            <w:pStyle w:val="7D3B2DF410184C8CA9034309F7204204"/>
          </w:pPr>
          <w:r w:rsidRPr="0065374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7AC"/>
    <w:rsid w:val="00051E98"/>
    <w:rsid w:val="00167409"/>
    <w:rsid w:val="001B7772"/>
    <w:rsid w:val="001C345D"/>
    <w:rsid w:val="00285E65"/>
    <w:rsid w:val="002C6A0F"/>
    <w:rsid w:val="002F618E"/>
    <w:rsid w:val="00477241"/>
    <w:rsid w:val="005A7D54"/>
    <w:rsid w:val="00676D7C"/>
    <w:rsid w:val="007447AC"/>
    <w:rsid w:val="00936577"/>
    <w:rsid w:val="00963621"/>
    <w:rsid w:val="00972CB7"/>
    <w:rsid w:val="00C1275E"/>
    <w:rsid w:val="00C369CB"/>
    <w:rsid w:val="00D60B90"/>
    <w:rsid w:val="00E946B1"/>
    <w:rsid w:val="00F42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69CB"/>
    <w:rPr>
      <w:color w:val="808080"/>
    </w:rPr>
  </w:style>
  <w:style w:type="paragraph" w:customStyle="1" w:styleId="D80FFED1F15C4A70AEC88437088606DD">
    <w:name w:val="D80FFED1F15C4A70AEC88437088606DD"/>
    <w:rsid w:val="007447AC"/>
  </w:style>
  <w:style w:type="paragraph" w:customStyle="1" w:styleId="51BE0F9207C64B349FFEC5C3747A361D">
    <w:name w:val="51BE0F9207C64B349FFEC5C3747A361D"/>
    <w:rsid w:val="007447AC"/>
  </w:style>
  <w:style w:type="paragraph" w:customStyle="1" w:styleId="E84195FBF0454B189B3AF9B65CBCA669">
    <w:name w:val="E84195FBF0454B189B3AF9B65CBCA669"/>
    <w:rsid w:val="007447AC"/>
  </w:style>
  <w:style w:type="paragraph" w:customStyle="1" w:styleId="C62D63774BBA4BCFA4F9F9A92990132A">
    <w:name w:val="C62D63774BBA4BCFA4F9F9A92990132A"/>
    <w:rsid w:val="007447AC"/>
  </w:style>
  <w:style w:type="paragraph" w:customStyle="1" w:styleId="2271B50D18EA4CBA849C3CE649BF9923">
    <w:name w:val="2271B50D18EA4CBA849C3CE649BF9923"/>
    <w:rsid w:val="007447AC"/>
  </w:style>
  <w:style w:type="paragraph" w:customStyle="1" w:styleId="FA3EB84FE17644C38050FD56CEE92055">
    <w:name w:val="FA3EB84FE17644C38050FD56CEE92055"/>
    <w:rsid w:val="007447AC"/>
  </w:style>
  <w:style w:type="paragraph" w:customStyle="1" w:styleId="0108A06471AF4898A8C18C925DCB197F">
    <w:name w:val="0108A06471AF4898A8C18C925DCB197F"/>
    <w:rsid w:val="007447AC"/>
  </w:style>
  <w:style w:type="paragraph" w:customStyle="1" w:styleId="5F55EB69D6B84C2BB450DABC81861304">
    <w:name w:val="5F55EB69D6B84C2BB450DABC81861304"/>
    <w:rsid w:val="007447AC"/>
  </w:style>
  <w:style w:type="paragraph" w:customStyle="1" w:styleId="865239DA672E4574854C9041F6C827A1">
    <w:name w:val="865239DA672E4574854C9041F6C827A1"/>
    <w:rsid w:val="007447AC"/>
  </w:style>
  <w:style w:type="paragraph" w:customStyle="1" w:styleId="EB74D99B7D334FB9AE74872AC59B121D">
    <w:name w:val="EB74D99B7D334FB9AE74872AC59B121D"/>
    <w:rsid w:val="00E946B1"/>
    <w:rPr>
      <w:rFonts w:eastAsiaTheme="minorHAnsi"/>
    </w:rPr>
  </w:style>
  <w:style w:type="paragraph" w:customStyle="1" w:styleId="B6F385B7F4C34FE19E21760BBBBC7FB3">
    <w:name w:val="B6F385B7F4C34FE19E21760BBBBC7FB3"/>
    <w:rsid w:val="00E946B1"/>
    <w:rPr>
      <w:rFonts w:eastAsiaTheme="minorHAnsi"/>
    </w:rPr>
  </w:style>
  <w:style w:type="paragraph" w:customStyle="1" w:styleId="6A35BA5BE2014E29AD16F28CEDBDCCCF">
    <w:name w:val="6A35BA5BE2014E29AD16F28CEDBDCCCF"/>
    <w:rsid w:val="00E946B1"/>
    <w:rPr>
      <w:rFonts w:eastAsiaTheme="minorHAnsi"/>
    </w:rPr>
  </w:style>
  <w:style w:type="paragraph" w:customStyle="1" w:styleId="865239DA672E4574854C9041F6C827A11">
    <w:name w:val="865239DA672E4574854C9041F6C827A11"/>
    <w:rsid w:val="00E946B1"/>
    <w:rPr>
      <w:rFonts w:eastAsiaTheme="minorHAnsi"/>
    </w:rPr>
  </w:style>
  <w:style w:type="paragraph" w:customStyle="1" w:styleId="FA3EB84FE17644C38050FD56CEE920551">
    <w:name w:val="FA3EB84FE17644C38050FD56CEE920551"/>
    <w:rsid w:val="00E946B1"/>
    <w:rPr>
      <w:rFonts w:eastAsiaTheme="minorHAnsi"/>
    </w:rPr>
  </w:style>
  <w:style w:type="paragraph" w:customStyle="1" w:styleId="0108A06471AF4898A8C18C925DCB197F1">
    <w:name w:val="0108A06471AF4898A8C18C925DCB197F1"/>
    <w:rsid w:val="00E946B1"/>
    <w:rPr>
      <w:rFonts w:eastAsiaTheme="minorHAnsi"/>
    </w:rPr>
  </w:style>
  <w:style w:type="paragraph" w:customStyle="1" w:styleId="5F55EB69D6B84C2BB450DABC818613041">
    <w:name w:val="5F55EB69D6B84C2BB450DABC818613041"/>
    <w:rsid w:val="00E946B1"/>
    <w:rPr>
      <w:rFonts w:eastAsiaTheme="minorHAnsi"/>
    </w:rPr>
  </w:style>
  <w:style w:type="paragraph" w:customStyle="1" w:styleId="50381488369C426487C67E3CF2676F0A">
    <w:name w:val="50381488369C426487C67E3CF2676F0A"/>
    <w:rsid w:val="00E946B1"/>
  </w:style>
  <w:style w:type="paragraph" w:customStyle="1" w:styleId="29AD5C9053F743B8BA70E173C2AA65EF">
    <w:name w:val="29AD5C9053F743B8BA70E173C2AA65EF"/>
    <w:rsid w:val="00E946B1"/>
  </w:style>
  <w:style w:type="paragraph" w:customStyle="1" w:styleId="DA92D8431B9F4C8DA534E8EAE3119FAC">
    <w:name w:val="DA92D8431B9F4C8DA534E8EAE3119FAC"/>
    <w:rsid w:val="00E946B1"/>
  </w:style>
  <w:style w:type="paragraph" w:customStyle="1" w:styleId="2B00B2707A9E48C3AB320BFEB7FAE7AB">
    <w:name w:val="2B00B2707A9E48C3AB320BFEB7FAE7AB"/>
    <w:rsid w:val="00E946B1"/>
  </w:style>
  <w:style w:type="paragraph" w:customStyle="1" w:styleId="ADC451332F0548ABB6D75F392E06EB7F">
    <w:name w:val="ADC451332F0548ABB6D75F392E06EB7F"/>
    <w:rsid w:val="00E946B1"/>
  </w:style>
  <w:style w:type="paragraph" w:customStyle="1" w:styleId="FF67E9E8B6984279A39F0714EE720B2B">
    <w:name w:val="FF67E9E8B6984279A39F0714EE720B2B"/>
    <w:rsid w:val="00E946B1"/>
  </w:style>
  <w:style w:type="paragraph" w:customStyle="1" w:styleId="0DEA392DE6C341539B579B55E3673012">
    <w:name w:val="0DEA392DE6C341539B579B55E3673012"/>
    <w:rsid w:val="00E946B1"/>
  </w:style>
  <w:style w:type="paragraph" w:customStyle="1" w:styleId="66E9D36E2AA24482944E9721C9222239">
    <w:name w:val="66E9D36E2AA24482944E9721C9222239"/>
    <w:rsid w:val="00E946B1"/>
  </w:style>
  <w:style w:type="paragraph" w:customStyle="1" w:styleId="B536E2E1C9BC4212806E1A5BA23BCAC1">
    <w:name w:val="B536E2E1C9BC4212806E1A5BA23BCAC1"/>
    <w:rsid w:val="00E946B1"/>
  </w:style>
  <w:style w:type="paragraph" w:customStyle="1" w:styleId="91BDBC979F824685A3D353AC9336C08E">
    <w:name w:val="91BDBC979F824685A3D353AC9336C08E"/>
    <w:rsid w:val="00E946B1"/>
  </w:style>
  <w:style w:type="paragraph" w:customStyle="1" w:styleId="C4F79D81D78148F98DFE0CF11492C459">
    <w:name w:val="C4F79D81D78148F98DFE0CF11492C459"/>
    <w:rsid w:val="00E946B1"/>
  </w:style>
  <w:style w:type="paragraph" w:customStyle="1" w:styleId="16D8557071F84DC68F38DBC2BEBEDD15">
    <w:name w:val="16D8557071F84DC68F38DBC2BEBEDD15"/>
    <w:rsid w:val="00E946B1"/>
  </w:style>
  <w:style w:type="paragraph" w:customStyle="1" w:styleId="A501372DAE164B27846851F26FE0EEF4">
    <w:name w:val="A501372DAE164B27846851F26FE0EEF4"/>
    <w:rsid w:val="00E946B1"/>
  </w:style>
  <w:style w:type="paragraph" w:customStyle="1" w:styleId="B9C6FDAE83304A1BBD9ABC83AFB83A65">
    <w:name w:val="B9C6FDAE83304A1BBD9ABC83AFB83A65"/>
    <w:rsid w:val="00E946B1"/>
  </w:style>
  <w:style w:type="paragraph" w:customStyle="1" w:styleId="9963E7F9CEDB442BAF0E95909FC57F55">
    <w:name w:val="9963E7F9CEDB442BAF0E95909FC57F55"/>
    <w:rsid w:val="00E946B1"/>
  </w:style>
  <w:style w:type="paragraph" w:customStyle="1" w:styleId="4EDFD148A028477D9E8EACA9CC742F64">
    <w:name w:val="4EDFD148A028477D9E8EACA9CC742F64"/>
    <w:rsid w:val="00E946B1"/>
  </w:style>
  <w:style w:type="paragraph" w:customStyle="1" w:styleId="401EEA6F39294FC79D4272E9E97C141D">
    <w:name w:val="401EEA6F39294FC79D4272E9E97C141D"/>
    <w:rsid w:val="00E946B1"/>
  </w:style>
  <w:style w:type="paragraph" w:customStyle="1" w:styleId="45FE4B183BC841068C4FA4F88B31C7E7">
    <w:name w:val="45FE4B183BC841068C4FA4F88B31C7E7"/>
    <w:rsid w:val="002F618E"/>
  </w:style>
  <w:style w:type="paragraph" w:customStyle="1" w:styleId="CB8600F76C8141D28F9A7D35E31632E4">
    <w:name w:val="CB8600F76C8141D28F9A7D35E31632E4"/>
    <w:rsid w:val="002F618E"/>
  </w:style>
  <w:style w:type="paragraph" w:customStyle="1" w:styleId="C4F236B2A89F457BAE1FCF00AC510F1A">
    <w:name w:val="C4F236B2A89F457BAE1FCF00AC510F1A"/>
    <w:rsid w:val="002F618E"/>
  </w:style>
  <w:style w:type="paragraph" w:customStyle="1" w:styleId="14CBC25B738E45A1A8A8A322E06468BF">
    <w:name w:val="14CBC25B738E45A1A8A8A322E06468BF"/>
    <w:rsid w:val="002F618E"/>
  </w:style>
  <w:style w:type="paragraph" w:customStyle="1" w:styleId="9E16786BF6964101BD351255DE126044">
    <w:name w:val="9E16786BF6964101BD351255DE126044"/>
    <w:rsid w:val="00C369CB"/>
  </w:style>
  <w:style w:type="paragraph" w:customStyle="1" w:styleId="D465FD96B40B4397AE3DA96F2DA70ACE">
    <w:name w:val="D465FD96B40B4397AE3DA96F2DA70ACE"/>
    <w:rsid w:val="00C369CB"/>
  </w:style>
  <w:style w:type="paragraph" w:customStyle="1" w:styleId="0EF96D9EC84A4D3284BBBB111042ECD9">
    <w:name w:val="0EF96D9EC84A4D3284BBBB111042ECD9"/>
    <w:rsid w:val="00C369CB"/>
  </w:style>
  <w:style w:type="paragraph" w:customStyle="1" w:styleId="99396069AF93441FA648B9853B95A180">
    <w:name w:val="99396069AF93441FA648B9853B95A180"/>
    <w:rsid w:val="00C369CB"/>
  </w:style>
  <w:style w:type="paragraph" w:customStyle="1" w:styleId="3D4D320FA4BC41C3978ABD43A712CFFB">
    <w:name w:val="3D4D320FA4BC41C3978ABD43A712CFFB"/>
    <w:rsid w:val="00C369CB"/>
  </w:style>
  <w:style w:type="paragraph" w:customStyle="1" w:styleId="A9F6DCEDC01B4986BEA3D9FA3B082A1C">
    <w:name w:val="A9F6DCEDC01B4986BEA3D9FA3B082A1C"/>
    <w:rsid w:val="00C369CB"/>
  </w:style>
  <w:style w:type="paragraph" w:customStyle="1" w:styleId="C6471260971244A8AACB542D8C94C40A">
    <w:name w:val="C6471260971244A8AACB542D8C94C40A"/>
    <w:rsid w:val="00C369CB"/>
  </w:style>
  <w:style w:type="paragraph" w:customStyle="1" w:styleId="7D3B2DF410184C8CA9034309F7204204">
    <w:name w:val="7D3B2DF410184C8CA9034309F7204204"/>
    <w:rsid w:val="00C369C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69CB"/>
    <w:rPr>
      <w:color w:val="808080"/>
    </w:rPr>
  </w:style>
  <w:style w:type="paragraph" w:customStyle="1" w:styleId="D80FFED1F15C4A70AEC88437088606DD">
    <w:name w:val="D80FFED1F15C4A70AEC88437088606DD"/>
    <w:rsid w:val="007447AC"/>
  </w:style>
  <w:style w:type="paragraph" w:customStyle="1" w:styleId="51BE0F9207C64B349FFEC5C3747A361D">
    <w:name w:val="51BE0F9207C64B349FFEC5C3747A361D"/>
    <w:rsid w:val="007447AC"/>
  </w:style>
  <w:style w:type="paragraph" w:customStyle="1" w:styleId="E84195FBF0454B189B3AF9B65CBCA669">
    <w:name w:val="E84195FBF0454B189B3AF9B65CBCA669"/>
    <w:rsid w:val="007447AC"/>
  </w:style>
  <w:style w:type="paragraph" w:customStyle="1" w:styleId="C62D63774BBA4BCFA4F9F9A92990132A">
    <w:name w:val="C62D63774BBA4BCFA4F9F9A92990132A"/>
    <w:rsid w:val="007447AC"/>
  </w:style>
  <w:style w:type="paragraph" w:customStyle="1" w:styleId="2271B50D18EA4CBA849C3CE649BF9923">
    <w:name w:val="2271B50D18EA4CBA849C3CE649BF9923"/>
    <w:rsid w:val="007447AC"/>
  </w:style>
  <w:style w:type="paragraph" w:customStyle="1" w:styleId="FA3EB84FE17644C38050FD56CEE92055">
    <w:name w:val="FA3EB84FE17644C38050FD56CEE92055"/>
    <w:rsid w:val="007447AC"/>
  </w:style>
  <w:style w:type="paragraph" w:customStyle="1" w:styleId="0108A06471AF4898A8C18C925DCB197F">
    <w:name w:val="0108A06471AF4898A8C18C925DCB197F"/>
    <w:rsid w:val="007447AC"/>
  </w:style>
  <w:style w:type="paragraph" w:customStyle="1" w:styleId="5F55EB69D6B84C2BB450DABC81861304">
    <w:name w:val="5F55EB69D6B84C2BB450DABC81861304"/>
    <w:rsid w:val="007447AC"/>
  </w:style>
  <w:style w:type="paragraph" w:customStyle="1" w:styleId="865239DA672E4574854C9041F6C827A1">
    <w:name w:val="865239DA672E4574854C9041F6C827A1"/>
    <w:rsid w:val="007447AC"/>
  </w:style>
  <w:style w:type="paragraph" w:customStyle="1" w:styleId="EB74D99B7D334FB9AE74872AC59B121D">
    <w:name w:val="EB74D99B7D334FB9AE74872AC59B121D"/>
    <w:rsid w:val="00E946B1"/>
    <w:rPr>
      <w:rFonts w:eastAsiaTheme="minorHAnsi"/>
    </w:rPr>
  </w:style>
  <w:style w:type="paragraph" w:customStyle="1" w:styleId="B6F385B7F4C34FE19E21760BBBBC7FB3">
    <w:name w:val="B6F385B7F4C34FE19E21760BBBBC7FB3"/>
    <w:rsid w:val="00E946B1"/>
    <w:rPr>
      <w:rFonts w:eastAsiaTheme="minorHAnsi"/>
    </w:rPr>
  </w:style>
  <w:style w:type="paragraph" w:customStyle="1" w:styleId="6A35BA5BE2014E29AD16F28CEDBDCCCF">
    <w:name w:val="6A35BA5BE2014E29AD16F28CEDBDCCCF"/>
    <w:rsid w:val="00E946B1"/>
    <w:rPr>
      <w:rFonts w:eastAsiaTheme="minorHAnsi"/>
    </w:rPr>
  </w:style>
  <w:style w:type="paragraph" w:customStyle="1" w:styleId="865239DA672E4574854C9041F6C827A11">
    <w:name w:val="865239DA672E4574854C9041F6C827A11"/>
    <w:rsid w:val="00E946B1"/>
    <w:rPr>
      <w:rFonts w:eastAsiaTheme="minorHAnsi"/>
    </w:rPr>
  </w:style>
  <w:style w:type="paragraph" w:customStyle="1" w:styleId="FA3EB84FE17644C38050FD56CEE920551">
    <w:name w:val="FA3EB84FE17644C38050FD56CEE920551"/>
    <w:rsid w:val="00E946B1"/>
    <w:rPr>
      <w:rFonts w:eastAsiaTheme="minorHAnsi"/>
    </w:rPr>
  </w:style>
  <w:style w:type="paragraph" w:customStyle="1" w:styleId="0108A06471AF4898A8C18C925DCB197F1">
    <w:name w:val="0108A06471AF4898A8C18C925DCB197F1"/>
    <w:rsid w:val="00E946B1"/>
    <w:rPr>
      <w:rFonts w:eastAsiaTheme="minorHAnsi"/>
    </w:rPr>
  </w:style>
  <w:style w:type="paragraph" w:customStyle="1" w:styleId="5F55EB69D6B84C2BB450DABC818613041">
    <w:name w:val="5F55EB69D6B84C2BB450DABC818613041"/>
    <w:rsid w:val="00E946B1"/>
    <w:rPr>
      <w:rFonts w:eastAsiaTheme="minorHAnsi"/>
    </w:rPr>
  </w:style>
  <w:style w:type="paragraph" w:customStyle="1" w:styleId="50381488369C426487C67E3CF2676F0A">
    <w:name w:val="50381488369C426487C67E3CF2676F0A"/>
    <w:rsid w:val="00E946B1"/>
  </w:style>
  <w:style w:type="paragraph" w:customStyle="1" w:styleId="29AD5C9053F743B8BA70E173C2AA65EF">
    <w:name w:val="29AD5C9053F743B8BA70E173C2AA65EF"/>
    <w:rsid w:val="00E946B1"/>
  </w:style>
  <w:style w:type="paragraph" w:customStyle="1" w:styleId="DA92D8431B9F4C8DA534E8EAE3119FAC">
    <w:name w:val="DA92D8431B9F4C8DA534E8EAE3119FAC"/>
    <w:rsid w:val="00E946B1"/>
  </w:style>
  <w:style w:type="paragraph" w:customStyle="1" w:styleId="2B00B2707A9E48C3AB320BFEB7FAE7AB">
    <w:name w:val="2B00B2707A9E48C3AB320BFEB7FAE7AB"/>
    <w:rsid w:val="00E946B1"/>
  </w:style>
  <w:style w:type="paragraph" w:customStyle="1" w:styleId="ADC451332F0548ABB6D75F392E06EB7F">
    <w:name w:val="ADC451332F0548ABB6D75F392E06EB7F"/>
    <w:rsid w:val="00E946B1"/>
  </w:style>
  <w:style w:type="paragraph" w:customStyle="1" w:styleId="FF67E9E8B6984279A39F0714EE720B2B">
    <w:name w:val="FF67E9E8B6984279A39F0714EE720B2B"/>
    <w:rsid w:val="00E946B1"/>
  </w:style>
  <w:style w:type="paragraph" w:customStyle="1" w:styleId="0DEA392DE6C341539B579B55E3673012">
    <w:name w:val="0DEA392DE6C341539B579B55E3673012"/>
    <w:rsid w:val="00E946B1"/>
  </w:style>
  <w:style w:type="paragraph" w:customStyle="1" w:styleId="66E9D36E2AA24482944E9721C9222239">
    <w:name w:val="66E9D36E2AA24482944E9721C9222239"/>
    <w:rsid w:val="00E946B1"/>
  </w:style>
  <w:style w:type="paragraph" w:customStyle="1" w:styleId="B536E2E1C9BC4212806E1A5BA23BCAC1">
    <w:name w:val="B536E2E1C9BC4212806E1A5BA23BCAC1"/>
    <w:rsid w:val="00E946B1"/>
  </w:style>
  <w:style w:type="paragraph" w:customStyle="1" w:styleId="91BDBC979F824685A3D353AC9336C08E">
    <w:name w:val="91BDBC979F824685A3D353AC9336C08E"/>
    <w:rsid w:val="00E946B1"/>
  </w:style>
  <w:style w:type="paragraph" w:customStyle="1" w:styleId="C4F79D81D78148F98DFE0CF11492C459">
    <w:name w:val="C4F79D81D78148F98DFE0CF11492C459"/>
    <w:rsid w:val="00E946B1"/>
  </w:style>
  <w:style w:type="paragraph" w:customStyle="1" w:styleId="16D8557071F84DC68F38DBC2BEBEDD15">
    <w:name w:val="16D8557071F84DC68F38DBC2BEBEDD15"/>
    <w:rsid w:val="00E946B1"/>
  </w:style>
  <w:style w:type="paragraph" w:customStyle="1" w:styleId="A501372DAE164B27846851F26FE0EEF4">
    <w:name w:val="A501372DAE164B27846851F26FE0EEF4"/>
    <w:rsid w:val="00E946B1"/>
  </w:style>
  <w:style w:type="paragraph" w:customStyle="1" w:styleId="B9C6FDAE83304A1BBD9ABC83AFB83A65">
    <w:name w:val="B9C6FDAE83304A1BBD9ABC83AFB83A65"/>
    <w:rsid w:val="00E946B1"/>
  </w:style>
  <w:style w:type="paragraph" w:customStyle="1" w:styleId="9963E7F9CEDB442BAF0E95909FC57F55">
    <w:name w:val="9963E7F9CEDB442BAF0E95909FC57F55"/>
    <w:rsid w:val="00E946B1"/>
  </w:style>
  <w:style w:type="paragraph" w:customStyle="1" w:styleId="4EDFD148A028477D9E8EACA9CC742F64">
    <w:name w:val="4EDFD148A028477D9E8EACA9CC742F64"/>
    <w:rsid w:val="00E946B1"/>
  </w:style>
  <w:style w:type="paragraph" w:customStyle="1" w:styleId="401EEA6F39294FC79D4272E9E97C141D">
    <w:name w:val="401EEA6F39294FC79D4272E9E97C141D"/>
    <w:rsid w:val="00E946B1"/>
  </w:style>
  <w:style w:type="paragraph" w:customStyle="1" w:styleId="45FE4B183BC841068C4FA4F88B31C7E7">
    <w:name w:val="45FE4B183BC841068C4FA4F88B31C7E7"/>
    <w:rsid w:val="002F618E"/>
  </w:style>
  <w:style w:type="paragraph" w:customStyle="1" w:styleId="CB8600F76C8141D28F9A7D35E31632E4">
    <w:name w:val="CB8600F76C8141D28F9A7D35E31632E4"/>
    <w:rsid w:val="002F618E"/>
  </w:style>
  <w:style w:type="paragraph" w:customStyle="1" w:styleId="C4F236B2A89F457BAE1FCF00AC510F1A">
    <w:name w:val="C4F236B2A89F457BAE1FCF00AC510F1A"/>
    <w:rsid w:val="002F618E"/>
  </w:style>
  <w:style w:type="paragraph" w:customStyle="1" w:styleId="14CBC25B738E45A1A8A8A322E06468BF">
    <w:name w:val="14CBC25B738E45A1A8A8A322E06468BF"/>
    <w:rsid w:val="002F618E"/>
  </w:style>
  <w:style w:type="paragraph" w:customStyle="1" w:styleId="9E16786BF6964101BD351255DE126044">
    <w:name w:val="9E16786BF6964101BD351255DE126044"/>
    <w:rsid w:val="00C369CB"/>
  </w:style>
  <w:style w:type="paragraph" w:customStyle="1" w:styleId="D465FD96B40B4397AE3DA96F2DA70ACE">
    <w:name w:val="D465FD96B40B4397AE3DA96F2DA70ACE"/>
    <w:rsid w:val="00C369CB"/>
  </w:style>
  <w:style w:type="paragraph" w:customStyle="1" w:styleId="0EF96D9EC84A4D3284BBBB111042ECD9">
    <w:name w:val="0EF96D9EC84A4D3284BBBB111042ECD9"/>
    <w:rsid w:val="00C369CB"/>
  </w:style>
  <w:style w:type="paragraph" w:customStyle="1" w:styleId="99396069AF93441FA648B9853B95A180">
    <w:name w:val="99396069AF93441FA648B9853B95A180"/>
    <w:rsid w:val="00C369CB"/>
  </w:style>
  <w:style w:type="paragraph" w:customStyle="1" w:styleId="3D4D320FA4BC41C3978ABD43A712CFFB">
    <w:name w:val="3D4D320FA4BC41C3978ABD43A712CFFB"/>
    <w:rsid w:val="00C369CB"/>
  </w:style>
  <w:style w:type="paragraph" w:customStyle="1" w:styleId="A9F6DCEDC01B4986BEA3D9FA3B082A1C">
    <w:name w:val="A9F6DCEDC01B4986BEA3D9FA3B082A1C"/>
    <w:rsid w:val="00C369CB"/>
  </w:style>
  <w:style w:type="paragraph" w:customStyle="1" w:styleId="C6471260971244A8AACB542D8C94C40A">
    <w:name w:val="C6471260971244A8AACB542D8C94C40A"/>
    <w:rsid w:val="00C369CB"/>
  </w:style>
  <w:style w:type="paragraph" w:customStyle="1" w:styleId="7D3B2DF410184C8CA9034309F7204204">
    <w:name w:val="7D3B2DF410184C8CA9034309F7204204"/>
    <w:rsid w:val="00C369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79982D-06CC-485F-8519-7F1B5023EC74}">
  <ds:schemaRefs>
    <ds:schemaRef ds:uri="http://schemas.openxmlformats.org/officeDocument/2006/bibliography"/>
  </ds:schemaRefs>
</ds:datastoreItem>
</file>

<file path=customXml/itemProps2.xml><?xml version="1.0" encoding="utf-8"?>
<ds:datastoreItem xmlns:ds="http://schemas.openxmlformats.org/officeDocument/2006/customXml" ds:itemID="{E7CDD07B-2CC0-4E19-8084-C61DD966E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1253</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Prime Oncology</Company>
  <LinksUpToDate>false</LinksUpToDate>
  <CharactersWithSpaces>8385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Trudy Stoddert</dc:creator>
  <cp:lastModifiedBy>Ben DeGiglio</cp:lastModifiedBy>
  <cp:revision>2</cp:revision>
  <dcterms:created xsi:type="dcterms:W3CDTF">2014-12-03T14:05:00Z</dcterms:created>
  <dcterms:modified xsi:type="dcterms:W3CDTF">2014-12-03T14:05:00Z</dcterms:modified>
</cp:coreProperties>
</file>