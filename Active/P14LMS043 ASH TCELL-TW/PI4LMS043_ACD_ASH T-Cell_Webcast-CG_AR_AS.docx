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94056F" w14:textId="66B3EBC3" w:rsidR="0015006B" w:rsidRPr="00C243B4" w:rsidRDefault="0015006B" w:rsidP="0015006B">
      <w:pPr>
        <w:spacing w:after="0" w:line="240" w:lineRule="auto"/>
        <w:jc w:val="center"/>
        <w:rPr>
          <w:b/>
        </w:rPr>
      </w:pPr>
      <w:r w:rsidRPr="0026285A">
        <w:rPr>
          <w:b/>
          <w:sz w:val="28"/>
          <w:szCs w:val="28"/>
        </w:rPr>
        <w:t>WEB REQUIREMENTS</w:t>
      </w:r>
    </w:p>
    <w:tbl>
      <w:tblPr>
        <w:tblStyle w:val="TableGrid"/>
        <w:tblW w:w="9576" w:type="dxa"/>
        <w:jc w:val="center"/>
        <w:tblLook w:val="04A0" w:firstRow="1" w:lastRow="0" w:firstColumn="1" w:lastColumn="0" w:noHBand="0" w:noVBand="1"/>
      </w:tblPr>
      <w:tblGrid>
        <w:gridCol w:w="2538"/>
        <w:gridCol w:w="2250"/>
        <w:gridCol w:w="2610"/>
        <w:gridCol w:w="2178"/>
      </w:tblGrid>
      <w:tr w:rsidR="0015006B" w:rsidRPr="0026285A" w14:paraId="10C16F0B" w14:textId="77777777" w:rsidTr="00166D08">
        <w:trPr>
          <w:jc w:val="center"/>
        </w:trPr>
        <w:tc>
          <w:tcPr>
            <w:tcW w:w="2538" w:type="dxa"/>
          </w:tcPr>
          <w:p w14:paraId="1BA1769A" w14:textId="77777777" w:rsidR="0015006B" w:rsidRPr="0026285A" w:rsidRDefault="0015006B" w:rsidP="00166D08">
            <w:pPr>
              <w:rPr>
                <w:b/>
              </w:rPr>
            </w:pPr>
            <w:r w:rsidRPr="0026285A">
              <w:rPr>
                <w:b/>
              </w:rPr>
              <w:t>Project Name (internal)</w:t>
            </w:r>
          </w:p>
        </w:tc>
        <w:tc>
          <w:tcPr>
            <w:tcW w:w="2250" w:type="dxa"/>
          </w:tcPr>
          <w:p w14:paraId="1C4FAE6A" w14:textId="47BB9607" w:rsidR="0015006B" w:rsidRPr="0026285A" w:rsidRDefault="0015006B" w:rsidP="00166D08">
            <w:r>
              <w:t>ASH T-Cell Webcast</w:t>
            </w:r>
          </w:p>
        </w:tc>
        <w:tc>
          <w:tcPr>
            <w:tcW w:w="2610" w:type="dxa"/>
          </w:tcPr>
          <w:p w14:paraId="37E2E263" w14:textId="77777777" w:rsidR="0015006B" w:rsidRPr="0026285A" w:rsidRDefault="0015006B" w:rsidP="00166D08">
            <w:pPr>
              <w:rPr>
                <w:b/>
              </w:rPr>
            </w:pPr>
            <w:r w:rsidRPr="0026285A">
              <w:rPr>
                <w:b/>
              </w:rPr>
              <w:t>Project Code</w:t>
            </w:r>
          </w:p>
        </w:tc>
        <w:tc>
          <w:tcPr>
            <w:tcW w:w="2178" w:type="dxa"/>
          </w:tcPr>
          <w:p w14:paraId="1613CD8E" w14:textId="4570AED1" w:rsidR="0015006B" w:rsidRPr="0026285A" w:rsidRDefault="0015006B" w:rsidP="00166D08">
            <w:r w:rsidRPr="0015006B">
              <w:t>PI4LMS043</w:t>
            </w:r>
          </w:p>
        </w:tc>
      </w:tr>
      <w:tr w:rsidR="0015006B" w:rsidRPr="0026285A" w14:paraId="71CCA515" w14:textId="77777777" w:rsidTr="00166D08">
        <w:trPr>
          <w:jc w:val="center"/>
        </w:trPr>
        <w:tc>
          <w:tcPr>
            <w:tcW w:w="2538" w:type="dxa"/>
          </w:tcPr>
          <w:p w14:paraId="67CDC426" w14:textId="77777777" w:rsidR="0015006B" w:rsidRPr="0026285A" w:rsidRDefault="0015006B" w:rsidP="00166D08">
            <w:pPr>
              <w:rPr>
                <w:b/>
              </w:rPr>
            </w:pPr>
            <w:r w:rsidRPr="0026285A">
              <w:rPr>
                <w:b/>
              </w:rPr>
              <w:t>Virtual Project Manager</w:t>
            </w:r>
          </w:p>
        </w:tc>
        <w:tc>
          <w:tcPr>
            <w:tcW w:w="2250" w:type="dxa"/>
          </w:tcPr>
          <w:p w14:paraId="5BEAC6C3" w14:textId="0E40581B" w:rsidR="0015006B" w:rsidRPr="0026285A" w:rsidRDefault="0015006B" w:rsidP="00166D08">
            <w:pPr>
              <w:tabs>
                <w:tab w:val="right" w:pos="2034"/>
              </w:tabs>
            </w:pPr>
            <w:r>
              <w:t>Michael Checkoway</w:t>
            </w:r>
          </w:p>
        </w:tc>
        <w:tc>
          <w:tcPr>
            <w:tcW w:w="2610" w:type="dxa"/>
          </w:tcPr>
          <w:p w14:paraId="58D80253" w14:textId="77777777" w:rsidR="0015006B" w:rsidRPr="0026285A" w:rsidRDefault="0015006B" w:rsidP="00166D08">
            <w:pPr>
              <w:rPr>
                <w:b/>
              </w:rPr>
            </w:pPr>
            <w:r w:rsidRPr="0026285A">
              <w:rPr>
                <w:b/>
              </w:rPr>
              <w:t>Clinical Program Manager</w:t>
            </w:r>
          </w:p>
        </w:tc>
        <w:tc>
          <w:tcPr>
            <w:tcW w:w="2178" w:type="dxa"/>
          </w:tcPr>
          <w:p w14:paraId="71DE2209" w14:textId="0EEF5298" w:rsidR="0015006B" w:rsidRPr="0026285A" w:rsidRDefault="0015006B" w:rsidP="00166D08">
            <w:r>
              <w:t>Chelsey Goins</w:t>
            </w:r>
          </w:p>
        </w:tc>
      </w:tr>
      <w:tr w:rsidR="0015006B" w:rsidRPr="0026285A" w14:paraId="7E23F18E" w14:textId="77777777" w:rsidTr="00166D08">
        <w:trPr>
          <w:jc w:val="center"/>
        </w:trPr>
        <w:tc>
          <w:tcPr>
            <w:tcW w:w="2538" w:type="dxa"/>
          </w:tcPr>
          <w:p w14:paraId="52E61389" w14:textId="77777777" w:rsidR="0015006B" w:rsidRPr="0026285A" w:rsidRDefault="0015006B" w:rsidP="00166D08">
            <w:pPr>
              <w:rPr>
                <w:b/>
              </w:rPr>
            </w:pPr>
            <w:r w:rsidRPr="0026285A">
              <w:rPr>
                <w:b/>
              </w:rPr>
              <w:t>Compliance</w:t>
            </w:r>
          </w:p>
        </w:tc>
        <w:tc>
          <w:tcPr>
            <w:tcW w:w="2250" w:type="dxa"/>
          </w:tcPr>
          <w:p w14:paraId="5F8840D0" w14:textId="77777777" w:rsidR="0015006B" w:rsidRPr="0026285A" w:rsidRDefault="0015006B" w:rsidP="00166D08"/>
        </w:tc>
        <w:tc>
          <w:tcPr>
            <w:tcW w:w="2610" w:type="dxa"/>
          </w:tcPr>
          <w:p w14:paraId="092B67CC" w14:textId="77777777" w:rsidR="0015006B" w:rsidRPr="0026285A" w:rsidRDefault="0015006B" w:rsidP="00166D08">
            <w:pPr>
              <w:rPr>
                <w:b/>
              </w:rPr>
            </w:pPr>
            <w:r w:rsidRPr="0026285A">
              <w:rPr>
                <w:b/>
              </w:rPr>
              <w:t>Editor</w:t>
            </w:r>
          </w:p>
        </w:tc>
        <w:tc>
          <w:tcPr>
            <w:tcW w:w="2178" w:type="dxa"/>
          </w:tcPr>
          <w:p w14:paraId="6139B6BA" w14:textId="77777777" w:rsidR="0015006B" w:rsidRPr="0026285A" w:rsidRDefault="0015006B" w:rsidP="00166D08"/>
        </w:tc>
      </w:tr>
    </w:tbl>
    <w:p w14:paraId="3606AC05" w14:textId="77777777" w:rsidR="0015006B" w:rsidRPr="00556459" w:rsidRDefault="0015006B" w:rsidP="0015006B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Launch Date/Internal Launch Date:</w:t>
      </w:r>
    </w:p>
    <w:p w14:paraId="53C007D0" w14:textId="77777777" w:rsidR="0015006B" w:rsidRDefault="0015006B">
      <w:pPr>
        <w:sectPr w:rsidR="0015006B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31E41D" w14:textId="77777777" w:rsidR="0015006B" w:rsidRDefault="0015006B" w:rsidP="0015006B">
      <w:pPr>
        <w:pStyle w:val="ListParagraph"/>
        <w:ind w:left="0"/>
        <w:rPr>
          <w:b/>
          <w:sz w:val="24"/>
          <w:szCs w:val="24"/>
        </w:rPr>
      </w:pPr>
      <w:r w:rsidRPr="006A1E25">
        <w:rPr>
          <w:b/>
          <w:sz w:val="24"/>
          <w:szCs w:val="24"/>
        </w:rPr>
        <w:lastRenderedPageBreak/>
        <w:t>Project Type</w:t>
      </w:r>
    </w:p>
    <w:p w14:paraId="7D08D0F2" w14:textId="0515BF67" w:rsidR="0015006B" w:rsidRPr="004333EE" w:rsidRDefault="00240BF6" w:rsidP="0015006B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3794389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60845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15006B" w:rsidRPr="004333EE">
        <w:rPr>
          <w:sz w:val="24"/>
          <w:szCs w:val="24"/>
        </w:rPr>
        <w:t>Webcast</w:t>
      </w:r>
    </w:p>
    <w:p w14:paraId="5644DEC1" w14:textId="2E8C53BC" w:rsidR="0015006B" w:rsidRPr="004333EE" w:rsidRDefault="00240BF6" w:rsidP="0015006B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6682993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60845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15006B" w:rsidRPr="004333EE">
        <w:rPr>
          <w:sz w:val="24"/>
          <w:szCs w:val="24"/>
        </w:rPr>
        <w:t>Downloadable Slides</w:t>
      </w:r>
    </w:p>
    <w:p w14:paraId="65ECDAC5" w14:textId="59BCDE56" w:rsidR="0015006B" w:rsidRPr="004333EE" w:rsidRDefault="00240BF6" w:rsidP="0015006B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19878940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B18B5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15006B" w:rsidRPr="004333EE">
        <w:rPr>
          <w:sz w:val="24"/>
          <w:szCs w:val="24"/>
        </w:rPr>
        <w:t>Podcast</w:t>
      </w:r>
    </w:p>
    <w:p w14:paraId="4A91B6DF" w14:textId="77777777" w:rsidR="0015006B" w:rsidRDefault="00240BF6" w:rsidP="0015006B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2492333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006B" w:rsidRPr="004333E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5006B" w:rsidRPr="004333EE">
        <w:rPr>
          <w:sz w:val="24"/>
          <w:szCs w:val="24"/>
        </w:rPr>
        <w:t>Other</w:t>
      </w:r>
      <w:r w:rsidR="0015006B">
        <w:rPr>
          <w:sz w:val="24"/>
          <w:szCs w:val="24"/>
        </w:rPr>
        <w:t>:</w:t>
      </w:r>
    </w:p>
    <w:p w14:paraId="532153CA" w14:textId="77777777" w:rsidR="0015006B" w:rsidRDefault="0015006B" w:rsidP="0015006B">
      <w:pPr>
        <w:pStyle w:val="ListParagraph"/>
        <w:ind w:left="0"/>
        <w:rPr>
          <w:sz w:val="24"/>
          <w:szCs w:val="24"/>
        </w:rPr>
      </w:pPr>
    </w:p>
    <w:p w14:paraId="409850DD" w14:textId="77777777" w:rsidR="0015006B" w:rsidRPr="004333EE" w:rsidRDefault="0015006B" w:rsidP="0015006B">
      <w:pPr>
        <w:pStyle w:val="ListParagraph"/>
        <w:ind w:left="0"/>
        <w:rPr>
          <w:b/>
          <w:sz w:val="24"/>
          <w:szCs w:val="24"/>
        </w:rPr>
      </w:pPr>
      <w:r w:rsidRPr="004333EE">
        <w:rPr>
          <w:b/>
          <w:sz w:val="24"/>
          <w:szCs w:val="24"/>
        </w:rPr>
        <w:t>Email Blast Included?</w:t>
      </w:r>
    </w:p>
    <w:p w14:paraId="2E62F804" w14:textId="77777777" w:rsidR="0015006B" w:rsidRDefault="00240BF6" w:rsidP="0015006B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435346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006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5006B">
        <w:rPr>
          <w:sz w:val="24"/>
          <w:szCs w:val="24"/>
        </w:rPr>
        <w:t>Yes</w:t>
      </w:r>
    </w:p>
    <w:p w14:paraId="25D1811B" w14:textId="77777777" w:rsidR="0015006B" w:rsidRDefault="00240BF6" w:rsidP="0015006B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748500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006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5006B">
        <w:rPr>
          <w:sz w:val="24"/>
          <w:szCs w:val="24"/>
        </w:rPr>
        <w:t>No</w:t>
      </w:r>
    </w:p>
    <w:p w14:paraId="71529F81" w14:textId="77777777" w:rsidR="0015006B" w:rsidRDefault="0015006B" w:rsidP="0015006B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Subject Line:</w:t>
      </w:r>
    </w:p>
    <w:p w14:paraId="09BE08A2" w14:textId="77777777" w:rsidR="0015006B" w:rsidRDefault="0015006B" w:rsidP="0015006B">
      <w:pPr>
        <w:pStyle w:val="ListParagraph"/>
        <w:ind w:left="0"/>
        <w:rPr>
          <w:sz w:val="24"/>
          <w:szCs w:val="24"/>
        </w:rPr>
      </w:pPr>
    </w:p>
    <w:p w14:paraId="5A5DF090" w14:textId="77777777" w:rsidR="0015006B" w:rsidRDefault="0015006B" w:rsidP="0015006B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Number of </w:t>
      </w:r>
      <w:r w:rsidRPr="008820F4">
        <w:rPr>
          <w:b/>
          <w:sz w:val="24"/>
          <w:szCs w:val="24"/>
        </w:rPr>
        <w:t>E-Blasts</w:t>
      </w:r>
    </w:p>
    <w:p w14:paraId="60E2A99D" w14:textId="77777777" w:rsidR="0015006B" w:rsidRDefault="00240BF6" w:rsidP="0015006B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1713366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006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5006B">
        <w:rPr>
          <w:sz w:val="24"/>
          <w:szCs w:val="24"/>
        </w:rPr>
        <w:t>Only One</w:t>
      </w:r>
    </w:p>
    <w:p w14:paraId="7291DC0D" w14:textId="77777777" w:rsidR="0015006B" w:rsidRDefault="00240BF6" w:rsidP="0015006B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18927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006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5006B">
        <w:rPr>
          <w:sz w:val="24"/>
          <w:szCs w:val="24"/>
        </w:rPr>
        <w:t>Two</w:t>
      </w:r>
    </w:p>
    <w:p w14:paraId="6CE9B962" w14:textId="6B94B2C5" w:rsidR="0015006B" w:rsidRDefault="00240BF6" w:rsidP="0015006B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4606615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006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5006B">
        <w:rPr>
          <w:sz w:val="24"/>
          <w:szCs w:val="24"/>
        </w:rPr>
        <w:t>Three</w:t>
      </w:r>
      <w:r w:rsidR="0015006B">
        <w:rPr>
          <w:sz w:val="24"/>
          <w:szCs w:val="24"/>
        </w:rPr>
        <w:br/>
      </w:r>
      <w:sdt>
        <w:sdtPr>
          <w:rPr>
            <w:sz w:val="24"/>
            <w:szCs w:val="24"/>
          </w:rPr>
          <w:id w:val="16387569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006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5006B">
        <w:rPr>
          <w:sz w:val="24"/>
          <w:szCs w:val="24"/>
        </w:rPr>
        <w:t>Other Amount:</w:t>
      </w:r>
    </w:p>
    <w:p w14:paraId="5D79D4FE" w14:textId="77777777" w:rsidR="0015006B" w:rsidRDefault="0015006B" w:rsidP="0015006B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Dates to Blast or Special Requests:</w:t>
      </w:r>
    </w:p>
    <w:p w14:paraId="25ECFFCC" w14:textId="77777777" w:rsidR="0015006B" w:rsidRDefault="0015006B" w:rsidP="0015006B">
      <w:pPr>
        <w:pStyle w:val="ListParagraph"/>
        <w:ind w:left="0"/>
        <w:rPr>
          <w:sz w:val="24"/>
          <w:szCs w:val="24"/>
        </w:rPr>
      </w:pPr>
    </w:p>
    <w:p w14:paraId="101E01B0" w14:textId="77777777" w:rsidR="0015006B" w:rsidRDefault="0015006B" w:rsidP="0015006B">
      <w:pPr>
        <w:pStyle w:val="ListParagraph"/>
        <w:ind w:left="0"/>
        <w:rPr>
          <w:b/>
          <w:sz w:val="24"/>
          <w:szCs w:val="24"/>
        </w:rPr>
      </w:pPr>
      <w:r w:rsidRPr="00D82046">
        <w:rPr>
          <w:b/>
          <w:sz w:val="24"/>
          <w:szCs w:val="24"/>
        </w:rPr>
        <w:t>Cross Promotion</w:t>
      </w:r>
    </w:p>
    <w:p w14:paraId="6A3388D6" w14:textId="60FC0B43" w:rsidR="0015006B" w:rsidRDefault="00240BF6" w:rsidP="0015006B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20099461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B18B5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15006B">
        <w:rPr>
          <w:sz w:val="24"/>
          <w:szCs w:val="24"/>
        </w:rPr>
        <w:t>Yes</w:t>
      </w:r>
    </w:p>
    <w:p w14:paraId="56157A05" w14:textId="77777777" w:rsidR="0015006B" w:rsidRDefault="00240BF6" w:rsidP="0015006B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192043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006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5006B">
        <w:rPr>
          <w:sz w:val="24"/>
          <w:szCs w:val="24"/>
        </w:rPr>
        <w:t>No</w:t>
      </w:r>
    </w:p>
    <w:p w14:paraId="10F6EA76" w14:textId="4048F490" w:rsidR="0015006B" w:rsidRPr="00D82046" w:rsidRDefault="0015006B" w:rsidP="0015006B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If Yes, List Activities:</w:t>
      </w:r>
      <w:r w:rsidR="00AB18B5">
        <w:rPr>
          <w:sz w:val="24"/>
          <w:szCs w:val="24"/>
        </w:rPr>
        <w:t xml:space="preserve"> ASH DCUs, ASH PDS</w:t>
      </w:r>
    </w:p>
    <w:p w14:paraId="6B8D5FC5" w14:textId="77777777" w:rsidR="0015006B" w:rsidRDefault="0015006B" w:rsidP="0015006B">
      <w:pPr>
        <w:pStyle w:val="ListParagraph"/>
        <w:ind w:left="0"/>
        <w:rPr>
          <w:sz w:val="24"/>
          <w:szCs w:val="24"/>
        </w:rPr>
      </w:pPr>
    </w:p>
    <w:p w14:paraId="299FFD88" w14:textId="77777777" w:rsidR="0015006B" w:rsidRDefault="0015006B" w:rsidP="0015006B">
      <w:pPr>
        <w:pStyle w:val="ListParagraph"/>
        <w:ind w:left="0"/>
        <w:rPr>
          <w:b/>
          <w:sz w:val="24"/>
          <w:szCs w:val="24"/>
        </w:rPr>
      </w:pPr>
      <w:r w:rsidRPr="004333EE">
        <w:rPr>
          <w:b/>
          <w:sz w:val="24"/>
          <w:szCs w:val="24"/>
        </w:rPr>
        <w:t>Target Audience</w:t>
      </w:r>
    </w:p>
    <w:p w14:paraId="79CE12B5" w14:textId="21A21147" w:rsidR="0015006B" w:rsidRPr="00C243B4" w:rsidRDefault="00240BF6" w:rsidP="0015006B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5883034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006B" w:rsidRPr="00C243B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5006B" w:rsidRPr="00C243B4">
        <w:rPr>
          <w:sz w:val="24"/>
          <w:szCs w:val="24"/>
        </w:rPr>
        <w:t>US</w:t>
      </w:r>
      <w:r w:rsidR="0015006B" w:rsidRPr="00C243B4">
        <w:rPr>
          <w:sz w:val="24"/>
          <w:szCs w:val="24"/>
        </w:rPr>
        <w:br/>
      </w:r>
      <w:sdt>
        <w:sdtPr>
          <w:rPr>
            <w:sz w:val="24"/>
            <w:szCs w:val="24"/>
          </w:rPr>
          <w:id w:val="12560202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006B" w:rsidRPr="00C243B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5006B" w:rsidRPr="00C243B4">
        <w:rPr>
          <w:sz w:val="24"/>
          <w:szCs w:val="24"/>
        </w:rPr>
        <w:t>EX-US</w:t>
      </w:r>
      <w:r w:rsidR="0015006B" w:rsidRPr="00C243B4">
        <w:rPr>
          <w:sz w:val="24"/>
          <w:szCs w:val="24"/>
        </w:rPr>
        <w:br/>
      </w:r>
      <w:sdt>
        <w:sdtPr>
          <w:rPr>
            <w:sz w:val="24"/>
            <w:szCs w:val="24"/>
          </w:rPr>
          <w:id w:val="-14813849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60845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15006B">
        <w:rPr>
          <w:sz w:val="24"/>
          <w:szCs w:val="24"/>
        </w:rPr>
        <w:t>Global (Both EX-US &amp; US)</w:t>
      </w:r>
    </w:p>
    <w:p w14:paraId="71B0B4D1" w14:textId="77777777" w:rsidR="0015006B" w:rsidRDefault="00240BF6" w:rsidP="0015006B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1122075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006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5006B" w:rsidRPr="00C243B4">
        <w:rPr>
          <w:sz w:val="24"/>
          <w:szCs w:val="24"/>
        </w:rPr>
        <w:t>Additional Emails</w:t>
      </w:r>
      <w:r w:rsidR="0015006B">
        <w:rPr>
          <w:sz w:val="24"/>
          <w:szCs w:val="24"/>
        </w:rPr>
        <w:t xml:space="preserve"> (Supporters?)</w:t>
      </w:r>
      <w:r w:rsidR="0015006B" w:rsidRPr="00C243B4">
        <w:rPr>
          <w:sz w:val="24"/>
          <w:szCs w:val="24"/>
        </w:rPr>
        <w:t>:</w:t>
      </w:r>
    </w:p>
    <w:p w14:paraId="2315BAED" w14:textId="77777777" w:rsidR="0015006B" w:rsidRDefault="0015006B" w:rsidP="0015006B">
      <w:pPr>
        <w:pStyle w:val="ListParagraph"/>
        <w:ind w:left="0"/>
        <w:rPr>
          <w:sz w:val="24"/>
          <w:szCs w:val="24"/>
        </w:rPr>
      </w:pPr>
    </w:p>
    <w:p w14:paraId="13B0D976" w14:textId="77777777" w:rsidR="0015006B" w:rsidRDefault="0015006B" w:rsidP="0015006B">
      <w:pPr>
        <w:pStyle w:val="ListParagraph"/>
        <w:ind w:left="0"/>
        <w:rPr>
          <w:b/>
          <w:sz w:val="24"/>
          <w:szCs w:val="24"/>
        </w:rPr>
      </w:pPr>
      <w:r w:rsidRPr="006A1E25">
        <w:rPr>
          <w:b/>
          <w:sz w:val="24"/>
          <w:szCs w:val="24"/>
        </w:rPr>
        <w:t>Slides</w:t>
      </w:r>
    </w:p>
    <w:p w14:paraId="029342A9" w14:textId="77777777" w:rsidR="0015006B" w:rsidRDefault="0015006B" w:rsidP="0015006B">
      <w:pPr>
        <w:pStyle w:val="ListParagraph"/>
        <w:ind w:left="0"/>
        <w:rPr>
          <w:rFonts w:eastAsia="MS Gothic"/>
          <w:sz w:val="24"/>
          <w:szCs w:val="24"/>
        </w:rPr>
      </w:pPr>
      <w:r>
        <w:rPr>
          <w:rFonts w:eastAsia="MS Gothic"/>
          <w:sz w:val="24"/>
          <w:szCs w:val="24"/>
        </w:rPr>
        <w:t>Slides Included</w:t>
      </w:r>
    </w:p>
    <w:p w14:paraId="6671091C" w14:textId="77777777" w:rsidR="0015006B" w:rsidRDefault="00240BF6" w:rsidP="0015006B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1262684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006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5006B">
        <w:rPr>
          <w:sz w:val="24"/>
          <w:szCs w:val="24"/>
        </w:rPr>
        <w:t>Yes</w:t>
      </w:r>
    </w:p>
    <w:p w14:paraId="19776E76" w14:textId="77777777" w:rsidR="0015006B" w:rsidRDefault="00240BF6" w:rsidP="0015006B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1221992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006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5006B">
        <w:rPr>
          <w:sz w:val="24"/>
          <w:szCs w:val="24"/>
        </w:rPr>
        <w:t>No</w:t>
      </w:r>
    </w:p>
    <w:p w14:paraId="15D575F1" w14:textId="77777777" w:rsidR="0015006B" w:rsidRDefault="0015006B" w:rsidP="0015006B">
      <w:pPr>
        <w:pStyle w:val="ListParagraph"/>
        <w:ind w:left="0" w:right="-720"/>
        <w:rPr>
          <w:sz w:val="24"/>
          <w:szCs w:val="24"/>
        </w:rPr>
      </w:pPr>
      <w:r>
        <w:rPr>
          <w:sz w:val="24"/>
          <w:szCs w:val="24"/>
        </w:rPr>
        <w:t>Slide Location:</w:t>
      </w:r>
    </w:p>
    <w:p w14:paraId="391A668F" w14:textId="77777777" w:rsidR="0015006B" w:rsidRDefault="0015006B" w:rsidP="0015006B">
      <w:pPr>
        <w:pStyle w:val="ListParagraph"/>
        <w:ind w:left="0"/>
        <w:rPr>
          <w:sz w:val="24"/>
          <w:szCs w:val="24"/>
        </w:rPr>
      </w:pPr>
    </w:p>
    <w:p w14:paraId="44DD44C8" w14:textId="77777777" w:rsidR="0015006B" w:rsidRDefault="0015006B" w:rsidP="0015006B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Slides Available By:</w:t>
      </w:r>
    </w:p>
    <w:p w14:paraId="77A47569" w14:textId="77777777" w:rsidR="0015006B" w:rsidRDefault="0015006B" w:rsidP="0015006B">
      <w:pPr>
        <w:pStyle w:val="ListParagraph"/>
        <w:ind w:left="0"/>
        <w:rPr>
          <w:sz w:val="24"/>
          <w:szCs w:val="24"/>
        </w:rPr>
      </w:pPr>
    </w:p>
    <w:p w14:paraId="7B39254B" w14:textId="77777777" w:rsidR="0015006B" w:rsidRPr="00DF0B72" w:rsidRDefault="0015006B" w:rsidP="0015006B">
      <w:pPr>
        <w:pStyle w:val="ListParagraph"/>
        <w:ind w:left="0"/>
        <w:rPr>
          <w:b/>
          <w:sz w:val="24"/>
          <w:szCs w:val="24"/>
        </w:rPr>
      </w:pPr>
      <w:r w:rsidRPr="00DF0B72">
        <w:rPr>
          <w:b/>
          <w:sz w:val="24"/>
          <w:szCs w:val="24"/>
        </w:rPr>
        <w:t>Slides Synched? (</w:t>
      </w:r>
      <w:proofErr w:type="gramStart"/>
      <w:r w:rsidRPr="00DF0B72">
        <w:rPr>
          <w:b/>
          <w:sz w:val="24"/>
          <w:szCs w:val="24"/>
        </w:rPr>
        <w:t>if</w:t>
      </w:r>
      <w:proofErr w:type="gramEnd"/>
      <w:r w:rsidRPr="00DF0B72">
        <w:rPr>
          <w:b/>
          <w:sz w:val="24"/>
          <w:szCs w:val="24"/>
        </w:rPr>
        <w:t xml:space="preserve"> included in webcast)</w:t>
      </w:r>
    </w:p>
    <w:p w14:paraId="5A589A84" w14:textId="26F3BF9C" w:rsidR="0015006B" w:rsidRDefault="00240BF6" w:rsidP="0015006B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19570100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B18B5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15006B">
        <w:rPr>
          <w:sz w:val="24"/>
          <w:szCs w:val="24"/>
        </w:rPr>
        <w:t>Yes</w:t>
      </w:r>
    </w:p>
    <w:p w14:paraId="142CA5EE" w14:textId="77777777" w:rsidR="0015006B" w:rsidRDefault="00240BF6" w:rsidP="0015006B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1842979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006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5006B">
        <w:rPr>
          <w:sz w:val="24"/>
          <w:szCs w:val="24"/>
        </w:rPr>
        <w:t>No</w:t>
      </w:r>
    </w:p>
    <w:p w14:paraId="0FE64520" w14:textId="77777777" w:rsidR="0015006B" w:rsidRDefault="0015006B" w:rsidP="0015006B">
      <w:pPr>
        <w:pStyle w:val="ListParagraph"/>
        <w:ind w:left="0"/>
        <w:rPr>
          <w:sz w:val="24"/>
          <w:szCs w:val="24"/>
        </w:rPr>
      </w:pPr>
    </w:p>
    <w:p w14:paraId="0FF68FCE" w14:textId="77777777" w:rsidR="0015006B" w:rsidRDefault="0015006B" w:rsidP="0015006B">
      <w:pPr>
        <w:pStyle w:val="ListParagraph"/>
        <w:ind w:left="0"/>
        <w:rPr>
          <w:b/>
          <w:sz w:val="24"/>
          <w:szCs w:val="24"/>
        </w:rPr>
      </w:pPr>
      <w:r w:rsidRPr="00D82046">
        <w:rPr>
          <w:b/>
          <w:sz w:val="24"/>
          <w:szCs w:val="24"/>
        </w:rPr>
        <w:t>Webpage Content</w:t>
      </w:r>
      <w:r>
        <w:rPr>
          <w:b/>
          <w:sz w:val="24"/>
          <w:szCs w:val="24"/>
        </w:rPr>
        <w:t xml:space="preserve"> (All Copy)</w:t>
      </w:r>
    </w:p>
    <w:p w14:paraId="00F787A3" w14:textId="77777777" w:rsidR="0015006B" w:rsidRDefault="0015006B" w:rsidP="0015006B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Content Status (Final/Approved)</w:t>
      </w:r>
      <w:proofErr w:type="gramStart"/>
      <w:r w:rsidRPr="00D82046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>
        <w:rPr>
          <w:sz w:val="24"/>
          <w:szCs w:val="24"/>
        </w:rPr>
        <w:br/>
        <w:t>Content Available by:</w:t>
      </w:r>
    </w:p>
    <w:p w14:paraId="331B3BBA" w14:textId="77777777" w:rsidR="0015006B" w:rsidRDefault="0015006B" w:rsidP="0015006B">
      <w:pPr>
        <w:pStyle w:val="ListParagraph"/>
        <w:ind w:left="0"/>
        <w:rPr>
          <w:sz w:val="24"/>
          <w:szCs w:val="24"/>
        </w:rPr>
      </w:pPr>
    </w:p>
    <w:p w14:paraId="36CF1B4D" w14:textId="77777777" w:rsidR="0015006B" w:rsidRDefault="0015006B" w:rsidP="0015006B">
      <w:pPr>
        <w:pStyle w:val="ListParagraph"/>
        <w:ind w:left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CME?</w:t>
      </w:r>
      <w:proofErr w:type="gramEnd"/>
    </w:p>
    <w:p w14:paraId="425717F3" w14:textId="77777777" w:rsidR="0015006B" w:rsidRDefault="00240BF6" w:rsidP="0015006B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3555030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006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5006B">
        <w:rPr>
          <w:sz w:val="24"/>
          <w:szCs w:val="24"/>
        </w:rPr>
        <w:t>Yes</w:t>
      </w:r>
    </w:p>
    <w:p w14:paraId="223EA5A3" w14:textId="2A6458EB" w:rsidR="0015006B" w:rsidRDefault="00240BF6" w:rsidP="0015006B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177273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60845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15006B">
        <w:rPr>
          <w:sz w:val="24"/>
          <w:szCs w:val="24"/>
        </w:rPr>
        <w:t>No</w:t>
      </w:r>
    </w:p>
    <w:p w14:paraId="58652851" w14:textId="77777777" w:rsidR="0015006B" w:rsidRDefault="0015006B" w:rsidP="0015006B">
      <w:pPr>
        <w:pStyle w:val="ListParagraph"/>
        <w:ind w:left="0"/>
        <w:rPr>
          <w:b/>
          <w:sz w:val="24"/>
          <w:szCs w:val="24"/>
        </w:rPr>
      </w:pPr>
    </w:p>
    <w:p w14:paraId="3BC89DEB" w14:textId="77777777" w:rsidR="0015006B" w:rsidRDefault="0015006B" w:rsidP="0015006B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CME Posttest Link:</w:t>
      </w:r>
    </w:p>
    <w:p w14:paraId="1A5F08D4" w14:textId="77777777" w:rsidR="0015006B" w:rsidRDefault="0015006B" w:rsidP="0015006B">
      <w:pPr>
        <w:pStyle w:val="ListParagraph"/>
        <w:ind w:left="0"/>
        <w:rPr>
          <w:b/>
          <w:sz w:val="24"/>
          <w:szCs w:val="24"/>
        </w:rPr>
      </w:pPr>
    </w:p>
    <w:p w14:paraId="4AE2794B" w14:textId="77777777" w:rsidR="0015006B" w:rsidRDefault="0015006B" w:rsidP="0015006B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Webcast/PDS URL:</w:t>
      </w:r>
    </w:p>
    <w:p w14:paraId="6D5408A3" w14:textId="77777777" w:rsidR="0015006B" w:rsidRDefault="0015006B" w:rsidP="0015006B">
      <w:pPr>
        <w:pStyle w:val="ListParagraph"/>
        <w:ind w:left="0"/>
        <w:rPr>
          <w:b/>
          <w:sz w:val="24"/>
          <w:szCs w:val="24"/>
        </w:rPr>
      </w:pPr>
    </w:p>
    <w:p w14:paraId="4BDC3F9D" w14:textId="77777777" w:rsidR="0015006B" w:rsidRDefault="0015006B" w:rsidP="0015006B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Additional Components</w:t>
      </w:r>
    </w:p>
    <w:p w14:paraId="5B81412D" w14:textId="77777777" w:rsidR="0015006B" w:rsidRDefault="00240BF6" w:rsidP="0015006B">
      <w:pPr>
        <w:pStyle w:val="ListParagraph"/>
        <w:ind w:left="0"/>
        <w:rPr>
          <w:sz w:val="24"/>
          <w:szCs w:val="24"/>
        </w:rPr>
      </w:pPr>
      <w:sdt>
        <w:sdtPr>
          <w:rPr>
            <w:b/>
            <w:sz w:val="24"/>
            <w:szCs w:val="24"/>
          </w:rPr>
          <w:id w:val="-1624832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006B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15006B" w:rsidRPr="00D82046">
        <w:rPr>
          <w:sz w:val="24"/>
          <w:szCs w:val="24"/>
        </w:rPr>
        <w:t>Cases with Voting</w:t>
      </w:r>
    </w:p>
    <w:p w14:paraId="08AE3EB5" w14:textId="77777777" w:rsidR="0015006B" w:rsidRDefault="00240BF6" w:rsidP="0015006B">
      <w:pPr>
        <w:pStyle w:val="ListParagraph"/>
        <w:ind w:left="0"/>
        <w:rPr>
          <w:sz w:val="24"/>
          <w:szCs w:val="24"/>
        </w:rPr>
      </w:pPr>
      <w:sdt>
        <w:sdtPr>
          <w:rPr>
            <w:b/>
            <w:sz w:val="24"/>
            <w:szCs w:val="24"/>
          </w:rPr>
          <w:id w:val="18847570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006B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15006B" w:rsidRPr="00D82046">
        <w:rPr>
          <w:sz w:val="24"/>
          <w:szCs w:val="24"/>
        </w:rPr>
        <w:t>Polls</w:t>
      </w:r>
    </w:p>
    <w:p w14:paraId="1FA853B0" w14:textId="77777777" w:rsidR="0015006B" w:rsidRDefault="00240BF6" w:rsidP="0015006B">
      <w:pPr>
        <w:pStyle w:val="ListParagraph"/>
        <w:ind w:left="0"/>
        <w:rPr>
          <w:sz w:val="24"/>
          <w:szCs w:val="24"/>
        </w:rPr>
      </w:pPr>
      <w:sdt>
        <w:sdtPr>
          <w:rPr>
            <w:b/>
            <w:sz w:val="24"/>
            <w:szCs w:val="24"/>
          </w:rPr>
          <w:id w:val="1885666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006B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15006B" w:rsidRPr="00D82046">
        <w:rPr>
          <w:sz w:val="24"/>
          <w:szCs w:val="24"/>
        </w:rPr>
        <w:t>Video Segmentation</w:t>
      </w:r>
    </w:p>
    <w:p w14:paraId="179F47AE" w14:textId="77777777" w:rsidR="0015006B" w:rsidRDefault="00240BF6" w:rsidP="0015006B">
      <w:pPr>
        <w:pStyle w:val="ListParagraph"/>
        <w:ind w:left="0"/>
        <w:rPr>
          <w:sz w:val="24"/>
          <w:szCs w:val="24"/>
        </w:rPr>
      </w:pPr>
      <w:sdt>
        <w:sdtPr>
          <w:rPr>
            <w:b/>
            <w:sz w:val="24"/>
            <w:szCs w:val="24"/>
          </w:rPr>
          <w:id w:val="-5460665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006B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15006B" w:rsidRPr="00F152E2">
        <w:rPr>
          <w:sz w:val="24"/>
          <w:szCs w:val="24"/>
        </w:rPr>
        <w:t>Table of Contents</w:t>
      </w:r>
    </w:p>
    <w:p w14:paraId="548D8F4A" w14:textId="77777777" w:rsidR="0015006B" w:rsidRDefault="00240BF6" w:rsidP="0015006B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1789847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006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5006B" w:rsidRPr="00F152E2">
        <w:rPr>
          <w:sz w:val="24"/>
          <w:szCs w:val="24"/>
        </w:rPr>
        <w:t>Other:</w:t>
      </w:r>
    </w:p>
    <w:p w14:paraId="55BEE2BF" w14:textId="77777777" w:rsidR="0015006B" w:rsidRDefault="0015006B" w:rsidP="0015006B">
      <w:pPr>
        <w:pStyle w:val="ListParagraph"/>
        <w:ind w:left="0"/>
        <w:rPr>
          <w:sz w:val="24"/>
          <w:szCs w:val="24"/>
        </w:rPr>
      </w:pPr>
    </w:p>
    <w:p w14:paraId="170DA390" w14:textId="77777777" w:rsidR="0015006B" w:rsidRPr="00F152E2" w:rsidRDefault="0015006B" w:rsidP="0015006B">
      <w:pPr>
        <w:pStyle w:val="ListParagraph"/>
        <w:ind w:left="0"/>
        <w:rPr>
          <w:b/>
          <w:sz w:val="24"/>
          <w:szCs w:val="24"/>
        </w:rPr>
      </w:pPr>
      <w:r w:rsidRPr="00F152E2">
        <w:rPr>
          <w:b/>
          <w:sz w:val="24"/>
          <w:szCs w:val="24"/>
        </w:rPr>
        <w:t>Mobile App Title:</w:t>
      </w:r>
    </w:p>
    <w:p w14:paraId="705CFB8E" w14:textId="77777777" w:rsidR="0015006B" w:rsidRDefault="0015006B"/>
    <w:p w14:paraId="5580B0D7" w14:textId="77777777" w:rsidR="0015006B" w:rsidRDefault="0015006B">
      <w:pPr>
        <w:sectPr w:rsidR="0015006B" w:rsidSect="001500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0DB97F" w14:textId="77777777" w:rsidR="0015006B" w:rsidRDefault="0015006B">
      <w:pPr>
        <w:sectPr w:rsidR="0015006B" w:rsidSect="001500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FA88E65" w14:textId="77777777" w:rsidR="0015006B" w:rsidRDefault="0091793F" w:rsidP="0091793F">
      <w:pPr>
        <w:spacing w:after="0" w:line="240" w:lineRule="auto"/>
        <w:rPr>
          <w:b/>
        </w:rPr>
        <w:sectPr w:rsidR="0015006B" w:rsidSect="001500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91793F">
        <w:rPr>
          <w:b/>
        </w:rPr>
        <w:lastRenderedPageBreak/>
        <w:t>LIVE MEETING</w:t>
      </w:r>
    </w:p>
    <w:p w14:paraId="157CD056" w14:textId="3A2B715B" w:rsidR="0091793F" w:rsidRPr="0091793F" w:rsidRDefault="0091793F" w:rsidP="0091793F">
      <w:pPr>
        <w:spacing w:after="0" w:line="240" w:lineRule="auto"/>
        <w:rPr>
          <w:b/>
        </w:rPr>
      </w:pPr>
      <w:r w:rsidRPr="0091793F">
        <w:rPr>
          <w:b/>
        </w:rPr>
        <w:lastRenderedPageBreak/>
        <w:t>-ASSOCIATED VIRTUAL ACTIVITIES</w:t>
      </w:r>
    </w:p>
    <w:p w14:paraId="04EB8632" w14:textId="77777777" w:rsidR="0091793F" w:rsidRPr="009E447D" w:rsidRDefault="0091793F" w:rsidP="00354725">
      <w:pPr>
        <w:spacing w:after="0" w:line="240" w:lineRule="auto"/>
        <w:rPr>
          <w:highlight w:val="yellow"/>
        </w:rPr>
      </w:pPr>
    </w:p>
    <w:p w14:paraId="096E3427" w14:textId="77777777" w:rsidR="0091793F" w:rsidRDefault="0091793F" w:rsidP="0091793F">
      <w:pPr>
        <w:spacing w:after="0" w:line="240" w:lineRule="auto"/>
      </w:pPr>
    </w:p>
    <w:p w14:paraId="63D36D65" w14:textId="77777777" w:rsidR="0091793F" w:rsidRPr="009D7D6F" w:rsidRDefault="0091793F" w:rsidP="003C1A14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9D7D6F">
        <w:rPr>
          <w:b/>
        </w:rPr>
        <w:t xml:space="preserve">[Meeting-Associated </w:t>
      </w:r>
      <w:r>
        <w:rPr>
          <w:b/>
        </w:rPr>
        <w:t>Webcast</w:t>
      </w:r>
      <w:r w:rsidRPr="009D7D6F">
        <w:rPr>
          <w:b/>
        </w:rPr>
        <w:t>]---</w:t>
      </w:r>
      <w:r w:rsidRPr="009D7D6F">
        <w:rPr>
          <w:b/>
          <w:color w:val="FF0000"/>
        </w:rPr>
        <w:t>VERIFY with Clinical after the meeting to see what presentation are to be included</w:t>
      </w:r>
    </w:p>
    <w:p w14:paraId="4118A27E" w14:textId="77777777" w:rsidR="0091793F" w:rsidRDefault="0091793F" w:rsidP="0091793F">
      <w:pPr>
        <w:spacing w:after="0" w:line="240" w:lineRule="auto"/>
        <w:rPr>
          <w:b/>
        </w:rPr>
      </w:pPr>
    </w:p>
    <w:p w14:paraId="7B3FDC8C" w14:textId="001B5D68" w:rsidR="00914972" w:rsidRPr="003F64AF" w:rsidRDefault="0091793F" w:rsidP="00914972">
      <w:pPr>
        <w:spacing w:after="0" w:line="240" w:lineRule="auto"/>
        <w:rPr>
          <w:i/>
        </w:rPr>
      </w:pPr>
      <w:r>
        <w:rPr>
          <w:b/>
        </w:rPr>
        <w:br/>
      </w:r>
      <w:r w:rsidR="00914972" w:rsidRPr="003C1A14">
        <w:rPr>
          <w:rFonts w:cs="Calibri"/>
          <w:i/>
        </w:rPr>
        <w:t>Improving Treatment Strategies in T-Cell Lympho</w:t>
      </w:r>
      <w:r w:rsidR="00914972">
        <w:rPr>
          <w:rFonts w:cs="Calibri"/>
          <w:i/>
        </w:rPr>
        <w:t xml:space="preserve">ma: Turning Today's Challenges </w:t>
      </w:r>
      <w:proofErr w:type="gramStart"/>
      <w:r w:rsidR="00914972">
        <w:rPr>
          <w:rFonts w:cs="Calibri"/>
          <w:i/>
        </w:rPr>
        <w:t>I</w:t>
      </w:r>
      <w:r w:rsidR="00914972" w:rsidRPr="003C1A14">
        <w:rPr>
          <w:rFonts w:cs="Calibri"/>
          <w:i/>
        </w:rPr>
        <w:t>nto</w:t>
      </w:r>
      <w:proofErr w:type="gramEnd"/>
      <w:r w:rsidR="00914972" w:rsidRPr="003C1A14">
        <w:rPr>
          <w:rFonts w:cs="Calibri"/>
          <w:i/>
        </w:rPr>
        <w:t xml:space="preserve"> Tomorrow's Successes</w:t>
      </w:r>
    </w:p>
    <w:p w14:paraId="5694EBBD" w14:textId="77777777" w:rsidR="0091793F" w:rsidRPr="0014011D" w:rsidRDefault="0091793F" w:rsidP="0091793F">
      <w:pPr>
        <w:spacing w:after="0" w:line="240" w:lineRule="auto"/>
        <w:rPr>
          <w:b/>
          <w:color w:val="FF9900"/>
        </w:rPr>
      </w:pPr>
    </w:p>
    <w:p w14:paraId="2A249A56" w14:textId="77777777" w:rsidR="0091793F" w:rsidRDefault="0091793F" w:rsidP="0091793F">
      <w:pPr>
        <w:spacing w:after="0" w:line="240" w:lineRule="auto"/>
        <w:rPr>
          <w:b/>
        </w:rPr>
      </w:pPr>
      <w:r>
        <w:rPr>
          <w:b/>
        </w:rPr>
        <w:t>ACTIVITY FEATURES</w:t>
      </w:r>
    </w:p>
    <w:p w14:paraId="5941A590" w14:textId="77777777" w:rsidR="0091793F" w:rsidRDefault="0091793F" w:rsidP="0091793F">
      <w:pPr>
        <w:spacing w:after="0" w:line="240" w:lineRule="auto"/>
      </w:pPr>
      <w:r>
        <w:t>[Icon] Interactive Presentation</w:t>
      </w:r>
    </w:p>
    <w:p w14:paraId="46797ABA" w14:textId="77777777" w:rsidR="0091793F" w:rsidRDefault="0091793F" w:rsidP="0091793F">
      <w:pPr>
        <w:spacing w:after="0" w:line="240" w:lineRule="auto"/>
      </w:pPr>
      <w:r>
        <w:t>[Icon] Downloadable Slides</w:t>
      </w:r>
    </w:p>
    <w:p w14:paraId="3D65FD40" w14:textId="696FFF65" w:rsidR="0091793F" w:rsidRDefault="00AB18B5" w:rsidP="0091793F">
      <w:pPr>
        <w:spacing w:after="0" w:line="240" w:lineRule="auto"/>
      </w:pPr>
      <w:r>
        <w:t>[Icon] Podcast</w:t>
      </w:r>
    </w:p>
    <w:p w14:paraId="0CB14543" w14:textId="77777777" w:rsidR="0091793F" w:rsidRDefault="0091793F" w:rsidP="0091793F">
      <w:pPr>
        <w:spacing w:after="0" w:line="240" w:lineRule="auto"/>
      </w:pPr>
    </w:p>
    <w:p w14:paraId="07BAD9FC" w14:textId="77777777" w:rsidR="0091793F" w:rsidRPr="0014011D" w:rsidRDefault="0091793F" w:rsidP="0091793F">
      <w:pPr>
        <w:spacing w:after="0" w:line="240" w:lineRule="auto"/>
        <w:rPr>
          <w:b/>
        </w:rPr>
      </w:pPr>
      <w:r w:rsidRPr="0014011D">
        <w:rPr>
          <w:b/>
        </w:rPr>
        <w:t>ACTIVITY OVERVIEW</w:t>
      </w:r>
    </w:p>
    <w:p w14:paraId="26494654" w14:textId="61800F50" w:rsidR="0091793F" w:rsidRDefault="0091793F" w:rsidP="0091793F">
      <w:pPr>
        <w:spacing w:after="0" w:line="240" w:lineRule="auto"/>
      </w:pPr>
      <w:r>
        <w:t xml:space="preserve">This Webcast contains </w:t>
      </w:r>
      <w:r>
        <w:rPr>
          <w:rStyle w:val="Strong"/>
        </w:rPr>
        <w:t xml:space="preserve">video and downloadable slides </w:t>
      </w:r>
      <w:r>
        <w:t xml:space="preserve">from the </w:t>
      </w:r>
      <w:r w:rsidR="00914972" w:rsidRPr="00914972">
        <w:rPr>
          <w:rFonts w:cs="Calibri"/>
        </w:rPr>
        <w:t>symposium</w:t>
      </w:r>
      <w:r w:rsidR="00914972" w:rsidRPr="00914972">
        <w:rPr>
          <w:rFonts w:cs="Calibri"/>
          <w:i/>
        </w:rPr>
        <w:t xml:space="preserve"> Improving</w:t>
      </w:r>
      <w:r w:rsidR="00914972" w:rsidRPr="003C1A14">
        <w:rPr>
          <w:rFonts w:cs="Calibri"/>
          <w:i/>
        </w:rPr>
        <w:t xml:space="preserve"> Treatment Strategies in T-Cell Lympho</w:t>
      </w:r>
      <w:r w:rsidR="00914972">
        <w:rPr>
          <w:rFonts w:cs="Calibri"/>
          <w:i/>
        </w:rPr>
        <w:t xml:space="preserve">ma: Turning Today's Challenges </w:t>
      </w:r>
      <w:proofErr w:type="gramStart"/>
      <w:r w:rsidR="00914972">
        <w:rPr>
          <w:rFonts w:cs="Calibri"/>
          <w:i/>
        </w:rPr>
        <w:t>I</w:t>
      </w:r>
      <w:r w:rsidR="00914972" w:rsidRPr="003C1A14">
        <w:rPr>
          <w:rFonts w:cs="Calibri"/>
          <w:i/>
        </w:rPr>
        <w:t>nto</w:t>
      </w:r>
      <w:proofErr w:type="gramEnd"/>
      <w:r w:rsidR="00914972" w:rsidRPr="003C1A14">
        <w:rPr>
          <w:rFonts w:cs="Calibri"/>
          <w:i/>
        </w:rPr>
        <w:t xml:space="preserve"> Tomorrow's Successes</w:t>
      </w:r>
      <w:r>
        <w:t>, a prIME Oncology educational activity</w:t>
      </w:r>
      <w:r w:rsidR="00914972">
        <w:t xml:space="preserve"> that was held on December 5, 2014</w:t>
      </w:r>
      <w:r>
        <w:t xml:space="preserve">, in </w:t>
      </w:r>
      <w:r w:rsidR="00914972">
        <w:t>San Francisco, California</w:t>
      </w:r>
      <w:r>
        <w:t>.</w:t>
      </w:r>
    </w:p>
    <w:p w14:paraId="641BDDAE" w14:textId="77777777" w:rsidR="0091793F" w:rsidRDefault="0091793F" w:rsidP="0091793F">
      <w:pPr>
        <w:spacing w:after="0" w:line="240" w:lineRule="auto"/>
      </w:pPr>
    </w:p>
    <w:p w14:paraId="1C143BE6" w14:textId="77777777" w:rsidR="0091793F" w:rsidRDefault="0091793F" w:rsidP="0091793F">
      <w:pPr>
        <w:spacing w:after="0" w:line="240" w:lineRule="auto"/>
      </w:pPr>
      <w:r>
        <w:rPr>
          <w:b/>
        </w:rPr>
        <w:t>TOPICS</w:t>
      </w:r>
    </w:p>
    <w:p w14:paraId="56C3E1AB" w14:textId="4993ECB0" w:rsidR="0091793F" w:rsidRPr="00914972" w:rsidRDefault="00914972" w:rsidP="0091793F">
      <w:pPr>
        <w:spacing w:after="0" w:line="240" w:lineRule="auto"/>
      </w:pPr>
      <w:r w:rsidRPr="00885A43">
        <w:t>The challenge of peripheral T-cell lymphomas</w:t>
      </w:r>
      <w:r>
        <w:t xml:space="preserve"> (PTCLs): So many different </w:t>
      </w:r>
      <w:r w:rsidRPr="00885A43">
        <w:t>unfriendly faces</w:t>
      </w:r>
      <w:r w:rsidRPr="00885A43">
        <w:br/>
      </w:r>
      <w:r w:rsidRPr="00D009FA">
        <w:rPr>
          <w:i/>
        </w:rPr>
        <w:t>Timothy Illidge, MD, PhD</w:t>
      </w:r>
    </w:p>
    <w:p w14:paraId="3DC6D73D" w14:textId="77777777" w:rsidR="00914972" w:rsidRDefault="00914972" w:rsidP="0091793F">
      <w:pPr>
        <w:spacing w:after="0" w:line="240" w:lineRule="auto"/>
        <w:rPr>
          <w:i/>
        </w:rPr>
      </w:pPr>
    </w:p>
    <w:p w14:paraId="46CA6B90" w14:textId="50D0276C" w:rsidR="0091793F" w:rsidRDefault="00914972" w:rsidP="0091793F">
      <w:pPr>
        <w:spacing w:after="0" w:line="240" w:lineRule="auto"/>
        <w:rPr>
          <w:i/>
        </w:rPr>
      </w:pPr>
      <w:r w:rsidRPr="00885A43">
        <w:t>Progress and pitfalls with diagnosis in PTCL</w:t>
      </w:r>
      <w:r w:rsidRPr="00885A43">
        <w:br/>
      </w:r>
      <w:r w:rsidRPr="00D009FA">
        <w:rPr>
          <w:i/>
        </w:rPr>
        <w:t xml:space="preserve">Pier Paolo </w:t>
      </w:r>
      <w:proofErr w:type="spellStart"/>
      <w:r w:rsidRPr="00D009FA">
        <w:rPr>
          <w:i/>
        </w:rPr>
        <w:t>Piccaluga</w:t>
      </w:r>
      <w:proofErr w:type="spellEnd"/>
      <w:r w:rsidRPr="00D009FA">
        <w:rPr>
          <w:i/>
        </w:rPr>
        <w:t>, MD, PhD</w:t>
      </w:r>
    </w:p>
    <w:p w14:paraId="5C8541A2" w14:textId="77777777" w:rsidR="00914972" w:rsidRDefault="00914972" w:rsidP="0091793F">
      <w:pPr>
        <w:spacing w:after="0" w:line="240" w:lineRule="auto"/>
        <w:rPr>
          <w:i/>
        </w:rPr>
      </w:pPr>
    </w:p>
    <w:p w14:paraId="125BBE1C" w14:textId="2A21E25B" w:rsidR="0091793F" w:rsidRDefault="00914972" w:rsidP="0091793F">
      <w:pPr>
        <w:spacing w:after="0" w:line="240" w:lineRule="auto"/>
        <w:rPr>
          <w:i/>
        </w:rPr>
      </w:pPr>
      <w:r w:rsidRPr="00885A43">
        <w:t>Converting tumor biology into effective novel therapies in T-cell lymphoma</w:t>
      </w:r>
      <w:r w:rsidRPr="00885A43">
        <w:br/>
      </w:r>
      <w:r>
        <w:rPr>
          <w:i/>
        </w:rPr>
        <w:t xml:space="preserve">Andrei </w:t>
      </w:r>
      <w:proofErr w:type="spellStart"/>
      <w:r w:rsidRPr="00D009FA">
        <w:rPr>
          <w:i/>
        </w:rPr>
        <w:t>Shustov</w:t>
      </w:r>
      <w:proofErr w:type="spellEnd"/>
      <w:r w:rsidRPr="00D009FA">
        <w:rPr>
          <w:i/>
        </w:rPr>
        <w:t>, MD</w:t>
      </w:r>
    </w:p>
    <w:p w14:paraId="70F58F7A" w14:textId="77777777" w:rsidR="00914972" w:rsidRDefault="00914972" w:rsidP="0091793F">
      <w:pPr>
        <w:spacing w:after="0" w:line="240" w:lineRule="auto"/>
        <w:rPr>
          <w:i/>
        </w:rPr>
      </w:pPr>
    </w:p>
    <w:p w14:paraId="178E3408" w14:textId="71FCEBCA" w:rsidR="00914972" w:rsidRDefault="00914972" w:rsidP="0091793F">
      <w:pPr>
        <w:spacing w:after="0" w:line="240" w:lineRule="auto"/>
        <w:rPr>
          <w:i/>
        </w:rPr>
      </w:pPr>
      <w:r w:rsidRPr="00885A43">
        <w:t>How should we manage relapsed T-cell lymphoma?</w:t>
      </w:r>
      <w:r w:rsidRPr="00885A43">
        <w:br/>
      </w:r>
      <w:r w:rsidRPr="00D009FA">
        <w:rPr>
          <w:i/>
        </w:rPr>
        <w:t>Steven Rosen, MD</w:t>
      </w:r>
    </w:p>
    <w:p w14:paraId="41AEDB3C" w14:textId="77777777" w:rsidR="00914972" w:rsidRDefault="00914972" w:rsidP="0091793F">
      <w:pPr>
        <w:spacing w:after="0" w:line="240" w:lineRule="auto"/>
        <w:rPr>
          <w:i/>
        </w:rPr>
      </w:pPr>
    </w:p>
    <w:p w14:paraId="6C1D588C" w14:textId="48628567" w:rsidR="00914972" w:rsidRDefault="00914972" w:rsidP="0091793F">
      <w:pPr>
        <w:spacing w:after="0" w:line="240" w:lineRule="auto"/>
        <w:rPr>
          <w:i/>
        </w:rPr>
      </w:pPr>
      <w:r w:rsidRPr="00885A43">
        <w:t xml:space="preserve">Cutaneous T-cell lymphoma: Exploring therapeutic options </w:t>
      </w:r>
      <w:r w:rsidRPr="00885A43">
        <w:br/>
      </w:r>
      <w:r w:rsidRPr="00D009FA">
        <w:rPr>
          <w:i/>
        </w:rPr>
        <w:t xml:space="preserve">Madeleine </w:t>
      </w:r>
      <w:proofErr w:type="spellStart"/>
      <w:r w:rsidRPr="00D009FA">
        <w:rPr>
          <w:i/>
        </w:rPr>
        <w:t>Duvic</w:t>
      </w:r>
      <w:proofErr w:type="spellEnd"/>
      <w:r w:rsidRPr="00D009FA">
        <w:rPr>
          <w:i/>
        </w:rPr>
        <w:t>, MD</w:t>
      </w:r>
    </w:p>
    <w:p w14:paraId="06A48B80" w14:textId="77777777" w:rsidR="00914972" w:rsidRDefault="00914972" w:rsidP="0091793F">
      <w:pPr>
        <w:spacing w:after="0" w:line="240" w:lineRule="auto"/>
        <w:rPr>
          <w:i/>
        </w:rPr>
      </w:pPr>
    </w:p>
    <w:p w14:paraId="7188611F" w14:textId="20FB20F9" w:rsidR="00914972" w:rsidRDefault="00914972" w:rsidP="0091793F">
      <w:pPr>
        <w:spacing w:after="0" w:line="240" w:lineRule="auto"/>
        <w:rPr>
          <w:i/>
        </w:rPr>
      </w:pPr>
      <w:r w:rsidRPr="00885A43">
        <w:t>Raising the bar: Striving to improve initial therapy of PTCL</w:t>
      </w:r>
      <w:r w:rsidRPr="00885A43">
        <w:br/>
      </w:r>
      <w:proofErr w:type="spellStart"/>
      <w:r w:rsidRPr="00D009FA">
        <w:rPr>
          <w:i/>
        </w:rPr>
        <w:t>Ranjana</w:t>
      </w:r>
      <w:proofErr w:type="spellEnd"/>
      <w:r w:rsidRPr="00D009FA">
        <w:rPr>
          <w:i/>
        </w:rPr>
        <w:t xml:space="preserve"> </w:t>
      </w:r>
      <w:proofErr w:type="spellStart"/>
      <w:r w:rsidRPr="00D009FA">
        <w:rPr>
          <w:i/>
        </w:rPr>
        <w:t>Advani</w:t>
      </w:r>
      <w:proofErr w:type="spellEnd"/>
      <w:r w:rsidRPr="00D009FA">
        <w:rPr>
          <w:i/>
        </w:rPr>
        <w:t>, MD</w:t>
      </w:r>
    </w:p>
    <w:p w14:paraId="6498EBA5" w14:textId="77777777" w:rsidR="0091793F" w:rsidRDefault="0091793F" w:rsidP="0091793F">
      <w:pPr>
        <w:spacing w:after="0" w:line="240" w:lineRule="auto"/>
      </w:pPr>
    </w:p>
    <w:p w14:paraId="599510FA" w14:textId="77777777" w:rsidR="0091793F" w:rsidRDefault="0091793F" w:rsidP="0091793F">
      <w:pPr>
        <w:spacing w:after="0" w:line="240" w:lineRule="auto"/>
      </w:pPr>
      <w:r>
        <w:rPr>
          <w:b/>
        </w:rPr>
        <w:t>FACULTY</w:t>
      </w:r>
    </w:p>
    <w:p w14:paraId="0623C9D5" w14:textId="77777777" w:rsidR="00914972" w:rsidRDefault="00914972" w:rsidP="00914972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Co-Chairs</w:t>
      </w:r>
    </w:p>
    <w:p w14:paraId="2602A428" w14:textId="77777777" w:rsidR="00914972" w:rsidRDefault="00914972" w:rsidP="00914972">
      <w:pP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Ranjana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Advani</w:t>
      </w:r>
      <w:proofErr w:type="spellEnd"/>
      <w:r>
        <w:rPr>
          <w:color w:val="000000"/>
        </w:rPr>
        <w:t>, MD</w:t>
      </w:r>
    </w:p>
    <w:p w14:paraId="4E6059B6" w14:textId="77777777" w:rsidR="00914972" w:rsidRDefault="00914972" w:rsidP="00914972">
      <w:pPr>
        <w:spacing w:after="0" w:line="240" w:lineRule="auto"/>
        <w:rPr>
          <w:color w:val="000000"/>
        </w:rPr>
      </w:pPr>
      <w:r>
        <w:rPr>
          <w:color w:val="000000"/>
        </w:rPr>
        <w:t>Stanford Cancer Institute</w:t>
      </w:r>
    </w:p>
    <w:p w14:paraId="615E8A62" w14:textId="77777777" w:rsidR="00914972" w:rsidRDefault="00914972" w:rsidP="00914972">
      <w:pPr>
        <w:spacing w:after="0" w:line="240" w:lineRule="auto"/>
        <w:rPr>
          <w:color w:val="000000"/>
        </w:rPr>
      </w:pPr>
      <w:r>
        <w:rPr>
          <w:color w:val="000000"/>
        </w:rPr>
        <w:t>Stanford, California, United States</w:t>
      </w:r>
    </w:p>
    <w:p w14:paraId="02EFC7B1" w14:textId="77777777" w:rsidR="00914972" w:rsidRDefault="00914972" w:rsidP="00914972">
      <w:pPr>
        <w:spacing w:after="0" w:line="240" w:lineRule="auto"/>
        <w:rPr>
          <w:color w:val="000000"/>
        </w:rPr>
      </w:pPr>
    </w:p>
    <w:p w14:paraId="43CC8EF8" w14:textId="77777777" w:rsidR="00914972" w:rsidRDefault="00914972" w:rsidP="00914972">
      <w:pPr>
        <w:spacing w:after="0" w:line="240" w:lineRule="auto"/>
        <w:rPr>
          <w:color w:val="000000"/>
        </w:rPr>
      </w:pPr>
      <w:r>
        <w:rPr>
          <w:color w:val="000000"/>
        </w:rPr>
        <w:t>Timothy Illidge, MD, PhD</w:t>
      </w:r>
    </w:p>
    <w:p w14:paraId="19958662" w14:textId="77777777" w:rsidR="00914972" w:rsidRDefault="00914972" w:rsidP="00914972">
      <w:pPr>
        <w:spacing w:after="0" w:line="240" w:lineRule="auto"/>
        <w:rPr>
          <w:color w:val="000000"/>
        </w:rPr>
      </w:pPr>
      <w:r>
        <w:rPr>
          <w:color w:val="000000"/>
        </w:rPr>
        <w:t>University of Manchester</w:t>
      </w:r>
    </w:p>
    <w:p w14:paraId="18511041" w14:textId="77777777" w:rsidR="00914972" w:rsidRDefault="00914972" w:rsidP="00914972">
      <w:pPr>
        <w:spacing w:after="0" w:line="240" w:lineRule="auto"/>
        <w:rPr>
          <w:color w:val="000000"/>
        </w:rPr>
      </w:pPr>
      <w:r>
        <w:rPr>
          <w:color w:val="000000"/>
        </w:rPr>
        <w:lastRenderedPageBreak/>
        <w:t>Manchester, United Kingdom</w:t>
      </w:r>
    </w:p>
    <w:p w14:paraId="78E95F5B" w14:textId="77777777" w:rsidR="00914972" w:rsidRDefault="00914972" w:rsidP="00914972">
      <w:pPr>
        <w:spacing w:after="0" w:line="240" w:lineRule="auto"/>
        <w:rPr>
          <w:color w:val="000000"/>
        </w:rPr>
      </w:pPr>
    </w:p>
    <w:p w14:paraId="2BFC2CC8" w14:textId="77777777" w:rsidR="00914972" w:rsidRDefault="00914972" w:rsidP="00914972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Faculty</w:t>
      </w:r>
    </w:p>
    <w:p w14:paraId="044EBEC4" w14:textId="77777777" w:rsidR="00914972" w:rsidRDefault="00914972" w:rsidP="00914972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Madeleine </w:t>
      </w:r>
      <w:proofErr w:type="spellStart"/>
      <w:r>
        <w:rPr>
          <w:color w:val="000000"/>
        </w:rPr>
        <w:t>Duvic</w:t>
      </w:r>
      <w:proofErr w:type="spellEnd"/>
      <w:r>
        <w:rPr>
          <w:color w:val="000000"/>
        </w:rPr>
        <w:t>, MD</w:t>
      </w:r>
    </w:p>
    <w:p w14:paraId="5BF90AF7" w14:textId="77777777" w:rsidR="00914972" w:rsidRDefault="00914972" w:rsidP="00914972">
      <w:pPr>
        <w:spacing w:after="0" w:line="240" w:lineRule="auto"/>
        <w:rPr>
          <w:color w:val="000000"/>
        </w:rPr>
      </w:pPr>
      <w:r>
        <w:rPr>
          <w:color w:val="000000"/>
        </w:rPr>
        <w:t>The University of Texas</w:t>
      </w:r>
    </w:p>
    <w:p w14:paraId="7C26948C" w14:textId="77777777" w:rsidR="00914972" w:rsidRDefault="00914972" w:rsidP="00914972">
      <w:pPr>
        <w:spacing w:after="0" w:line="240" w:lineRule="auto"/>
        <w:rPr>
          <w:color w:val="000000"/>
        </w:rPr>
      </w:pPr>
      <w:r>
        <w:rPr>
          <w:color w:val="000000"/>
        </w:rPr>
        <w:t>MD Anderson Cancer Center</w:t>
      </w:r>
    </w:p>
    <w:p w14:paraId="6F1DB17F" w14:textId="77777777" w:rsidR="00914972" w:rsidRDefault="00914972" w:rsidP="00914972">
      <w:pPr>
        <w:spacing w:after="0" w:line="240" w:lineRule="auto"/>
        <w:rPr>
          <w:color w:val="000000"/>
        </w:rPr>
      </w:pPr>
      <w:r>
        <w:rPr>
          <w:color w:val="000000"/>
        </w:rPr>
        <w:t>Houston, Texas, United States</w:t>
      </w:r>
    </w:p>
    <w:p w14:paraId="612F51E4" w14:textId="77777777" w:rsidR="00914972" w:rsidRDefault="00914972" w:rsidP="00914972">
      <w:pPr>
        <w:spacing w:after="0" w:line="240" w:lineRule="auto"/>
        <w:rPr>
          <w:color w:val="000000"/>
        </w:rPr>
      </w:pPr>
    </w:p>
    <w:p w14:paraId="6F65824C" w14:textId="77777777" w:rsidR="00914972" w:rsidRDefault="00914972" w:rsidP="00914972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Pier Paolo </w:t>
      </w:r>
      <w:proofErr w:type="spellStart"/>
      <w:r>
        <w:rPr>
          <w:color w:val="000000"/>
        </w:rPr>
        <w:t>Piccaluga</w:t>
      </w:r>
      <w:proofErr w:type="spellEnd"/>
      <w:r>
        <w:rPr>
          <w:color w:val="000000"/>
        </w:rPr>
        <w:t>, MD, PhD</w:t>
      </w:r>
    </w:p>
    <w:p w14:paraId="2444A216" w14:textId="77777777" w:rsidR="00914972" w:rsidRDefault="00914972" w:rsidP="00914972">
      <w:pPr>
        <w:spacing w:after="0" w:line="240" w:lineRule="auto"/>
        <w:rPr>
          <w:color w:val="000000"/>
        </w:rPr>
      </w:pPr>
      <w:r>
        <w:rPr>
          <w:color w:val="000000"/>
        </w:rPr>
        <w:t>University of Bologna</w:t>
      </w:r>
    </w:p>
    <w:p w14:paraId="780ADEDC" w14:textId="77777777" w:rsidR="00914972" w:rsidRDefault="00914972" w:rsidP="00914972">
      <w:pPr>
        <w:spacing w:after="0" w:line="240" w:lineRule="auto"/>
        <w:rPr>
          <w:color w:val="000000"/>
        </w:rPr>
      </w:pPr>
      <w:r>
        <w:rPr>
          <w:color w:val="000000"/>
        </w:rPr>
        <w:t>Bologna, Italy</w:t>
      </w:r>
    </w:p>
    <w:p w14:paraId="541498F4" w14:textId="77777777" w:rsidR="00914972" w:rsidRDefault="00914972" w:rsidP="00914972">
      <w:pPr>
        <w:spacing w:after="0" w:line="240" w:lineRule="auto"/>
        <w:rPr>
          <w:color w:val="000000"/>
        </w:rPr>
      </w:pPr>
    </w:p>
    <w:p w14:paraId="353CAC39" w14:textId="77777777" w:rsidR="00914972" w:rsidRDefault="00914972" w:rsidP="00914972">
      <w:pPr>
        <w:spacing w:after="0" w:line="240" w:lineRule="auto"/>
        <w:rPr>
          <w:color w:val="000000"/>
        </w:rPr>
      </w:pPr>
      <w:r>
        <w:rPr>
          <w:color w:val="000000"/>
        </w:rPr>
        <w:t>Steven Rosen, MD</w:t>
      </w:r>
    </w:p>
    <w:p w14:paraId="73A7C98A" w14:textId="77777777" w:rsidR="00914972" w:rsidRDefault="00914972" w:rsidP="00914972">
      <w:pPr>
        <w:spacing w:after="0" w:line="240" w:lineRule="auto"/>
        <w:rPr>
          <w:color w:val="000000"/>
        </w:rPr>
      </w:pPr>
      <w:r>
        <w:rPr>
          <w:color w:val="000000"/>
        </w:rPr>
        <w:t>City of Hope</w:t>
      </w:r>
    </w:p>
    <w:p w14:paraId="06EBB43D" w14:textId="77777777" w:rsidR="00914972" w:rsidRDefault="00914972" w:rsidP="00914972">
      <w:pPr>
        <w:spacing w:after="0" w:line="240" w:lineRule="auto"/>
        <w:rPr>
          <w:color w:val="000000"/>
        </w:rPr>
      </w:pPr>
      <w:r>
        <w:rPr>
          <w:color w:val="000000"/>
        </w:rPr>
        <w:t>Duarte, California, United States</w:t>
      </w:r>
    </w:p>
    <w:p w14:paraId="1B6E3A71" w14:textId="77777777" w:rsidR="00914972" w:rsidRDefault="00914972" w:rsidP="00914972">
      <w:pPr>
        <w:spacing w:after="0" w:line="240" w:lineRule="auto"/>
        <w:rPr>
          <w:color w:val="000000"/>
        </w:rPr>
      </w:pPr>
    </w:p>
    <w:p w14:paraId="6EC4AFF4" w14:textId="77777777" w:rsidR="00914972" w:rsidRDefault="00914972" w:rsidP="00914972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Andrei </w:t>
      </w:r>
      <w:proofErr w:type="spellStart"/>
      <w:r>
        <w:rPr>
          <w:color w:val="000000"/>
        </w:rPr>
        <w:t>Shustov</w:t>
      </w:r>
      <w:proofErr w:type="spellEnd"/>
      <w:r>
        <w:rPr>
          <w:color w:val="000000"/>
        </w:rPr>
        <w:t>, MD</w:t>
      </w:r>
    </w:p>
    <w:p w14:paraId="0A9F189B" w14:textId="77777777" w:rsidR="00914972" w:rsidRDefault="00914972" w:rsidP="00914972">
      <w:pPr>
        <w:spacing w:after="0" w:line="240" w:lineRule="auto"/>
        <w:rPr>
          <w:color w:val="000000"/>
        </w:rPr>
      </w:pPr>
      <w:r>
        <w:rPr>
          <w:color w:val="000000"/>
        </w:rPr>
        <w:t>University of Washington School of Medicine</w:t>
      </w:r>
    </w:p>
    <w:p w14:paraId="147FBA9E" w14:textId="77777777" w:rsidR="00914972" w:rsidRDefault="00914972" w:rsidP="00914972">
      <w:pPr>
        <w:spacing w:after="0" w:line="240" w:lineRule="auto"/>
        <w:rPr>
          <w:color w:val="000000"/>
        </w:rPr>
      </w:pPr>
      <w:r>
        <w:rPr>
          <w:color w:val="000000"/>
        </w:rPr>
        <w:t>Seattle Cancer Care Alliance</w:t>
      </w:r>
    </w:p>
    <w:p w14:paraId="0326FDBE" w14:textId="77777777" w:rsidR="00914972" w:rsidRDefault="00914972" w:rsidP="00914972">
      <w:pPr>
        <w:spacing w:after="0" w:line="240" w:lineRule="auto"/>
        <w:rPr>
          <w:color w:val="000000"/>
        </w:rPr>
      </w:pPr>
      <w:r>
        <w:rPr>
          <w:color w:val="000000"/>
        </w:rPr>
        <w:t>Seattle, Washington, United States</w:t>
      </w:r>
    </w:p>
    <w:p w14:paraId="303588C4" w14:textId="77777777" w:rsidR="0091793F" w:rsidRDefault="0091793F" w:rsidP="0091793F">
      <w:pPr>
        <w:spacing w:after="0" w:line="240" w:lineRule="auto"/>
        <w:rPr>
          <w:b/>
        </w:rPr>
      </w:pPr>
    </w:p>
    <w:p w14:paraId="10CC8C4A" w14:textId="77777777" w:rsidR="0091793F" w:rsidRDefault="0091793F" w:rsidP="0091793F">
      <w:pPr>
        <w:spacing w:after="0" w:line="240" w:lineRule="auto"/>
        <w:rPr>
          <w:b/>
        </w:rPr>
      </w:pPr>
      <w:r>
        <w:rPr>
          <w:b/>
        </w:rPr>
        <w:t>TARGET AUDIENCE</w:t>
      </w:r>
    </w:p>
    <w:p w14:paraId="1BBA98E6" w14:textId="77777777" w:rsidR="00914972" w:rsidRDefault="00914972" w:rsidP="00914972">
      <w:pPr>
        <w:spacing w:after="0" w:line="240" w:lineRule="auto"/>
      </w:pPr>
      <w:r>
        <w:t>This educational activity is intended for practicing hematologists, oncologists, and other allied healthcare providers who manage and/or treat patients with T-cell lymphoma.</w:t>
      </w:r>
    </w:p>
    <w:p w14:paraId="256889CC" w14:textId="77777777" w:rsidR="0091793F" w:rsidRDefault="0091793F" w:rsidP="0091793F">
      <w:pPr>
        <w:spacing w:after="0" w:line="240" w:lineRule="auto"/>
      </w:pPr>
    </w:p>
    <w:p w14:paraId="367B30A6" w14:textId="77777777" w:rsidR="0091793F" w:rsidRDefault="0091793F" w:rsidP="0091793F">
      <w:pPr>
        <w:spacing w:after="0" w:line="240" w:lineRule="auto"/>
        <w:rPr>
          <w:b/>
        </w:rPr>
      </w:pPr>
      <w:r>
        <w:rPr>
          <w:b/>
        </w:rPr>
        <w:t>LEARNING OBJECTIVES</w:t>
      </w:r>
    </w:p>
    <w:p w14:paraId="0E93F5D6" w14:textId="77777777" w:rsidR="00914972" w:rsidRDefault="00914972" w:rsidP="00914972">
      <w:pPr>
        <w:spacing w:after="0" w:line="240" w:lineRule="auto"/>
        <w:rPr>
          <w:color w:val="000000"/>
        </w:rPr>
      </w:pPr>
      <w:r>
        <w:rPr>
          <w:color w:val="000000"/>
        </w:rPr>
        <w:t>After successful completion of this educational activity, participants should be able to:</w:t>
      </w:r>
    </w:p>
    <w:p w14:paraId="5D4ACCCF" w14:textId="77777777" w:rsidR="00914972" w:rsidRDefault="00914972" w:rsidP="00914972">
      <w:pPr>
        <w:pStyle w:val="ListParagraph"/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color w:val="000000"/>
        </w:rPr>
        <w:t>Evaluate recent advances in the understanding of T-cell lymphoma tumor biology and the development of effective novel therapies</w:t>
      </w:r>
    </w:p>
    <w:p w14:paraId="19A018A3" w14:textId="77777777" w:rsidR="00914972" w:rsidRDefault="00914972" w:rsidP="00914972">
      <w:pPr>
        <w:pStyle w:val="ListParagraph"/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color w:val="000000"/>
        </w:rPr>
        <w:t>Identify optimal treatment strategies for patients with T-cell lymphoma based on current treatment guidelines</w:t>
      </w:r>
    </w:p>
    <w:p w14:paraId="2DDDED39" w14:textId="77777777" w:rsidR="00914972" w:rsidRPr="00E354E8" w:rsidRDefault="00914972" w:rsidP="00914972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/>
        </w:rPr>
      </w:pPr>
      <w:r w:rsidRPr="00E354E8">
        <w:rPr>
          <w:color w:val="000000"/>
        </w:rPr>
        <w:t>Develop strategies to integrate the use of novel agents for patients with newly-diagnos</w:t>
      </w:r>
      <w:r>
        <w:rPr>
          <w:color w:val="000000"/>
        </w:rPr>
        <w:t>ed and relapsed T-cell lymphoma</w:t>
      </w:r>
    </w:p>
    <w:p w14:paraId="1AE4BB1B" w14:textId="77777777" w:rsidR="0091793F" w:rsidRDefault="0091793F" w:rsidP="0091793F">
      <w:pPr>
        <w:spacing w:after="0" w:line="240" w:lineRule="auto"/>
      </w:pPr>
    </w:p>
    <w:p w14:paraId="059CDA6B" w14:textId="77777777" w:rsidR="00240BF6" w:rsidRPr="00240BF6" w:rsidRDefault="00240BF6" w:rsidP="00240BF6">
      <w:pPr>
        <w:shd w:val="clear" w:color="auto" w:fill="E1E1E1"/>
        <w:spacing w:after="150" w:line="270" w:lineRule="atLeast"/>
        <w:textAlignment w:val="baseline"/>
        <w:outlineLvl w:val="2"/>
        <w:rPr>
          <w:ins w:id="0" w:author="Christi Gray" w:date="2015-01-19T16:19:00Z"/>
          <w:rFonts w:ascii="Arial" w:eastAsia="Times New Roman" w:hAnsi="Arial" w:cs="Arial"/>
          <w:b/>
          <w:bCs/>
          <w:caps/>
          <w:color w:val="333333"/>
          <w:sz w:val="21"/>
          <w:szCs w:val="21"/>
        </w:rPr>
      </w:pPr>
      <w:ins w:id="1" w:author="Christi Gray" w:date="2015-01-19T16:19:00Z">
        <w:r w:rsidRPr="00240BF6">
          <w:rPr>
            <w:rFonts w:ascii="Arial" w:eastAsia="Times New Roman" w:hAnsi="Arial" w:cs="Arial"/>
            <w:b/>
            <w:bCs/>
            <w:caps/>
            <w:color w:val="333333"/>
            <w:sz w:val="21"/>
            <w:szCs w:val="21"/>
          </w:rPr>
          <w:t>PROVIDER</w:t>
        </w:r>
      </w:ins>
    </w:p>
    <w:p w14:paraId="6D73F1A4" w14:textId="77777777" w:rsidR="00240BF6" w:rsidRPr="00240BF6" w:rsidRDefault="00240BF6" w:rsidP="00240BF6">
      <w:pPr>
        <w:shd w:val="clear" w:color="auto" w:fill="E1E1E1"/>
        <w:spacing w:after="150" w:line="270" w:lineRule="atLeast"/>
        <w:textAlignment w:val="baseline"/>
        <w:rPr>
          <w:ins w:id="2" w:author="Christi Gray" w:date="2015-01-19T16:19:00Z"/>
          <w:rFonts w:ascii="Arial" w:eastAsia="Times New Roman" w:hAnsi="Arial" w:cs="Arial"/>
          <w:color w:val="333333"/>
          <w:sz w:val="18"/>
          <w:szCs w:val="18"/>
        </w:rPr>
      </w:pPr>
      <w:ins w:id="3" w:author="Christi Gray" w:date="2015-01-19T16:19:00Z">
        <w:r w:rsidRPr="00240BF6">
          <w:rPr>
            <w:rFonts w:ascii="Arial" w:eastAsia="Times New Roman" w:hAnsi="Arial" w:cs="Arial"/>
            <w:color w:val="333333"/>
            <w:sz w:val="18"/>
            <w:szCs w:val="18"/>
          </w:rPr>
          <w:t xml:space="preserve">This activity is provided by </w:t>
        </w:r>
        <w:proofErr w:type="spellStart"/>
        <w:r w:rsidRPr="00240BF6">
          <w:rPr>
            <w:rFonts w:ascii="Arial" w:eastAsia="Times New Roman" w:hAnsi="Arial" w:cs="Arial"/>
            <w:color w:val="333333"/>
            <w:sz w:val="18"/>
            <w:szCs w:val="18"/>
          </w:rPr>
          <w:t>prIME</w:t>
        </w:r>
        <w:proofErr w:type="spellEnd"/>
        <w:r w:rsidRPr="00240BF6">
          <w:rPr>
            <w:rFonts w:ascii="Arial" w:eastAsia="Times New Roman" w:hAnsi="Arial" w:cs="Arial"/>
            <w:color w:val="333333"/>
            <w:sz w:val="18"/>
            <w:szCs w:val="18"/>
          </w:rPr>
          <w:t xml:space="preserve"> Oncology.</w:t>
        </w:r>
      </w:ins>
    </w:p>
    <w:p w14:paraId="53EAC789" w14:textId="4030A0D7" w:rsidR="0091793F" w:rsidDel="00240BF6" w:rsidRDefault="0091793F" w:rsidP="0091793F">
      <w:pPr>
        <w:spacing w:after="0" w:line="240" w:lineRule="auto"/>
        <w:rPr>
          <w:del w:id="4" w:author="Christi Gray" w:date="2015-01-19T16:19:00Z"/>
          <w:b/>
        </w:rPr>
      </w:pPr>
      <w:del w:id="5" w:author="Christi Gray" w:date="2015-01-19T16:19:00Z">
        <w:r w:rsidRPr="0091793F" w:rsidDel="00240BF6">
          <w:rPr>
            <w:b/>
          </w:rPr>
          <w:delText>ORGANIZER</w:delText>
        </w:r>
      </w:del>
    </w:p>
    <w:p w14:paraId="70F5AC9B" w14:textId="7A937282" w:rsidR="0091793F" w:rsidDel="00240BF6" w:rsidRDefault="0091793F" w:rsidP="0091793F">
      <w:pPr>
        <w:spacing w:after="0" w:line="240" w:lineRule="auto"/>
        <w:rPr>
          <w:del w:id="6" w:author="Christi Gray" w:date="2015-01-19T16:19:00Z"/>
        </w:rPr>
      </w:pPr>
      <w:del w:id="7" w:author="Christi Gray" w:date="2015-01-19T16:19:00Z">
        <w:r w:rsidDel="00240BF6">
          <w:delText>This Webcast is a prIME Oncology activity.</w:delText>
        </w:r>
      </w:del>
    </w:p>
    <w:p w14:paraId="1BEBAE59" w14:textId="77777777" w:rsidR="0091793F" w:rsidRDefault="0091793F" w:rsidP="0091793F">
      <w:pPr>
        <w:spacing w:after="0" w:line="240" w:lineRule="auto"/>
      </w:pPr>
    </w:p>
    <w:p w14:paraId="3B8C3F5C" w14:textId="77777777" w:rsidR="0091793F" w:rsidRDefault="0091793F" w:rsidP="0091793F">
      <w:pPr>
        <w:spacing w:after="0" w:line="240" w:lineRule="auto"/>
        <w:rPr>
          <w:b/>
        </w:rPr>
      </w:pPr>
      <w:r>
        <w:rPr>
          <w:b/>
        </w:rPr>
        <w:t>SUPPORTER</w:t>
      </w:r>
    </w:p>
    <w:p w14:paraId="3227B0EF" w14:textId="77777777" w:rsidR="00060845" w:rsidRDefault="00060845" w:rsidP="00060845">
      <w:pPr>
        <w:spacing w:after="0" w:line="240" w:lineRule="auto"/>
      </w:pPr>
      <w:r>
        <w:t>This educational activity is supported by grants from Millennium: The Takeda Oncology Company; Seattle Genetics, Inc; and Spectrum Pharmaceuticals, Inc.</w:t>
      </w:r>
    </w:p>
    <w:p w14:paraId="32D8FE0F" w14:textId="1D7307DC" w:rsidR="0091793F" w:rsidRDefault="0091793F" w:rsidP="0091793F">
      <w:pPr>
        <w:spacing w:after="0" w:line="240" w:lineRule="auto"/>
        <w:rPr>
          <w:b/>
        </w:rPr>
      </w:pPr>
    </w:p>
    <w:p w14:paraId="4997516D" w14:textId="77777777" w:rsidR="0091793F" w:rsidRDefault="0091793F" w:rsidP="0091793F">
      <w:pPr>
        <w:spacing w:after="0" w:line="240" w:lineRule="auto"/>
        <w:rPr>
          <w:b/>
        </w:rPr>
      </w:pPr>
      <w:r>
        <w:rPr>
          <w:b/>
        </w:rPr>
        <w:t>ACTIVITY DATE</w:t>
      </w:r>
      <w:bookmarkStart w:id="8" w:name="_GoBack"/>
      <w:bookmarkEnd w:id="8"/>
    </w:p>
    <w:p w14:paraId="4D1BA37B" w14:textId="77777777" w:rsidR="0091793F" w:rsidRDefault="0091793F" w:rsidP="0091793F">
      <w:pPr>
        <w:spacing w:after="0" w:line="240" w:lineRule="auto"/>
      </w:pPr>
      <w:r>
        <w:t>Release Date</w:t>
      </w:r>
    </w:p>
    <w:p w14:paraId="385B7A34" w14:textId="77777777" w:rsidR="0091793F" w:rsidRDefault="0091793F" w:rsidP="0091793F">
      <w:pPr>
        <w:spacing w:after="0" w:line="240" w:lineRule="auto"/>
      </w:pPr>
    </w:p>
    <w:p w14:paraId="286BF289" w14:textId="77777777" w:rsidR="0091793F" w:rsidRDefault="0091793F" w:rsidP="0091793F">
      <w:pPr>
        <w:spacing w:after="0" w:line="240" w:lineRule="auto"/>
      </w:pPr>
      <w:r>
        <w:lastRenderedPageBreak/>
        <w:t>Expiration Date</w:t>
      </w:r>
    </w:p>
    <w:p w14:paraId="40AA4D84" w14:textId="77777777" w:rsidR="0091793F" w:rsidRDefault="0091793F" w:rsidP="0091793F"/>
    <w:p w14:paraId="46CA22FF" w14:textId="75D66119" w:rsidR="007F41E1" w:rsidRPr="007F41E1" w:rsidRDefault="007F41E1" w:rsidP="0091793F">
      <w:r w:rsidRPr="007F41E1">
        <w:rPr>
          <w:b/>
        </w:rPr>
        <w:t>MOBILE APP VIEW ACTIVITY TEXT PER VIDEO</w:t>
      </w:r>
      <w:r>
        <w:rPr>
          <w:b/>
        </w:rPr>
        <w:br/>
      </w:r>
      <w:r>
        <w:t>Insert presentation-specific text for the “View Activity” action item on the mobile app.</w:t>
      </w:r>
    </w:p>
    <w:p w14:paraId="5443F9AE" w14:textId="77777777" w:rsidR="00BC31C6" w:rsidRDefault="00BC31C6" w:rsidP="00BC31C6">
      <w:pPr>
        <w:spacing w:after="0" w:line="240" w:lineRule="auto"/>
      </w:pPr>
    </w:p>
    <w:p w14:paraId="4ECE675F" w14:textId="77777777" w:rsidR="00BC31C6" w:rsidRDefault="00BC31C6" w:rsidP="00BC31C6">
      <w:pPr>
        <w:spacing w:after="0" w:line="240" w:lineRule="auto"/>
      </w:pPr>
    </w:p>
    <w:p w14:paraId="5F607536" w14:textId="3DAA7D88" w:rsidR="00BC31C6" w:rsidRPr="00060845" w:rsidRDefault="00BC31C6" w:rsidP="003C1A14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00B050"/>
        </w:rPr>
      </w:pPr>
      <w:r w:rsidRPr="009D7D6F">
        <w:rPr>
          <w:b/>
        </w:rPr>
        <w:t xml:space="preserve">[Meeting-Associated </w:t>
      </w:r>
      <w:r>
        <w:rPr>
          <w:b/>
        </w:rPr>
        <w:t>Podcast</w:t>
      </w:r>
      <w:r w:rsidRPr="009D7D6F">
        <w:rPr>
          <w:b/>
        </w:rPr>
        <w:t>]---</w:t>
      </w:r>
      <w:r w:rsidRPr="009D7D6F">
        <w:rPr>
          <w:b/>
          <w:color w:val="FF0000"/>
        </w:rPr>
        <w:t>VERIFY with Clinical after the meeting to see what presentation are to be included</w:t>
      </w:r>
      <w:r w:rsidR="00060845">
        <w:rPr>
          <w:b/>
          <w:color w:val="FF0000"/>
        </w:rPr>
        <w:t xml:space="preserve">  - </w:t>
      </w:r>
    </w:p>
    <w:p w14:paraId="7C3CC588" w14:textId="77777777" w:rsidR="00BC31C6" w:rsidRDefault="00BC31C6" w:rsidP="0091793F"/>
    <w:p w14:paraId="0C3982A3" w14:textId="77777777" w:rsidR="00AB18B5" w:rsidRPr="00914972" w:rsidRDefault="00AB18B5" w:rsidP="00AB18B5">
      <w:pPr>
        <w:spacing w:after="0" w:line="240" w:lineRule="auto"/>
      </w:pPr>
      <w:r w:rsidRPr="00885A43">
        <w:t>The challenge of peripheral T-cell lymphomas</w:t>
      </w:r>
      <w:r>
        <w:t xml:space="preserve"> (PTCLs): So many different </w:t>
      </w:r>
      <w:r w:rsidRPr="00885A43">
        <w:t>unfriendly faces</w:t>
      </w:r>
      <w:r w:rsidRPr="00885A43">
        <w:br/>
      </w:r>
      <w:r w:rsidRPr="00D009FA">
        <w:rPr>
          <w:i/>
        </w:rPr>
        <w:t xml:space="preserve">Timothy </w:t>
      </w:r>
      <w:proofErr w:type="spellStart"/>
      <w:r w:rsidRPr="00D009FA">
        <w:rPr>
          <w:i/>
        </w:rPr>
        <w:t>Illidge</w:t>
      </w:r>
      <w:proofErr w:type="spellEnd"/>
      <w:r w:rsidRPr="00D009FA">
        <w:rPr>
          <w:i/>
        </w:rPr>
        <w:t>, MD, PhD</w:t>
      </w:r>
    </w:p>
    <w:p w14:paraId="155563FC" w14:textId="77777777" w:rsidR="00AB18B5" w:rsidRDefault="00AB18B5" w:rsidP="00AB18B5">
      <w:pPr>
        <w:spacing w:after="0" w:line="240" w:lineRule="auto"/>
        <w:rPr>
          <w:i/>
        </w:rPr>
      </w:pPr>
    </w:p>
    <w:p w14:paraId="07E979F1" w14:textId="77777777" w:rsidR="00AB18B5" w:rsidRDefault="00AB18B5" w:rsidP="00AB18B5">
      <w:pPr>
        <w:spacing w:after="0" w:line="240" w:lineRule="auto"/>
        <w:rPr>
          <w:i/>
        </w:rPr>
      </w:pPr>
      <w:r w:rsidRPr="00885A43">
        <w:t>Progress and pitfalls with diagnosis in PTCL</w:t>
      </w:r>
      <w:r w:rsidRPr="00885A43">
        <w:br/>
      </w:r>
      <w:r w:rsidRPr="00D009FA">
        <w:rPr>
          <w:i/>
        </w:rPr>
        <w:t xml:space="preserve">Pier Paolo </w:t>
      </w:r>
      <w:proofErr w:type="spellStart"/>
      <w:r w:rsidRPr="00D009FA">
        <w:rPr>
          <w:i/>
        </w:rPr>
        <w:t>Piccaluga</w:t>
      </w:r>
      <w:proofErr w:type="spellEnd"/>
      <w:r w:rsidRPr="00D009FA">
        <w:rPr>
          <w:i/>
        </w:rPr>
        <w:t>, MD, PhD</w:t>
      </w:r>
    </w:p>
    <w:p w14:paraId="22F7B94A" w14:textId="77777777" w:rsidR="00AB18B5" w:rsidRDefault="00AB18B5" w:rsidP="00AB18B5">
      <w:pPr>
        <w:spacing w:after="0" w:line="240" w:lineRule="auto"/>
        <w:rPr>
          <w:i/>
        </w:rPr>
      </w:pPr>
    </w:p>
    <w:p w14:paraId="148C2234" w14:textId="77777777" w:rsidR="00AB18B5" w:rsidRDefault="00AB18B5" w:rsidP="00AB18B5">
      <w:pPr>
        <w:spacing w:after="0" w:line="240" w:lineRule="auto"/>
        <w:rPr>
          <w:i/>
        </w:rPr>
      </w:pPr>
      <w:r w:rsidRPr="00885A43">
        <w:t>Converting tumor biology into effective novel therapies in T-cell lymphoma</w:t>
      </w:r>
      <w:r w:rsidRPr="00885A43">
        <w:br/>
      </w:r>
      <w:r>
        <w:rPr>
          <w:i/>
        </w:rPr>
        <w:t xml:space="preserve">Andrei </w:t>
      </w:r>
      <w:proofErr w:type="spellStart"/>
      <w:r w:rsidRPr="00D009FA">
        <w:rPr>
          <w:i/>
        </w:rPr>
        <w:t>Shustov</w:t>
      </w:r>
      <w:proofErr w:type="spellEnd"/>
      <w:r w:rsidRPr="00D009FA">
        <w:rPr>
          <w:i/>
        </w:rPr>
        <w:t>, MD</w:t>
      </w:r>
    </w:p>
    <w:p w14:paraId="5F08E1F5" w14:textId="77777777" w:rsidR="00AB18B5" w:rsidRDefault="00AB18B5" w:rsidP="00AB18B5">
      <w:pPr>
        <w:spacing w:after="0" w:line="240" w:lineRule="auto"/>
        <w:rPr>
          <w:i/>
        </w:rPr>
      </w:pPr>
    </w:p>
    <w:p w14:paraId="72D14F44" w14:textId="77777777" w:rsidR="00AB18B5" w:rsidRDefault="00AB18B5" w:rsidP="00AB18B5">
      <w:pPr>
        <w:spacing w:after="0" w:line="240" w:lineRule="auto"/>
        <w:rPr>
          <w:i/>
        </w:rPr>
      </w:pPr>
      <w:r w:rsidRPr="00885A43">
        <w:t>How should we manage relapsed T-cell lymphoma?</w:t>
      </w:r>
      <w:r w:rsidRPr="00885A43">
        <w:br/>
      </w:r>
      <w:r w:rsidRPr="00D009FA">
        <w:rPr>
          <w:i/>
        </w:rPr>
        <w:t>Steven Rosen, MD</w:t>
      </w:r>
    </w:p>
    <w:p w14:paraId="62DAC6AE" w14:textId="77777777" w:rsidR="00AB18B5" w:rsidRDefault="00AB18B5" w:rsidP="00AB18B5">
      <w:pPr>
        <w:spacing w:after="0" w:line="240" w:lineRule="auto"/>
        <w:rPr>
          <w:i/>
        </w:rPr>
      </w:pPr>
    </w:p>
    <w:p w14:paraId="7E04FF76" w14:textId="77777777" w:rsidR="00AB18B5" w:rsidRDefault="00AB18B5" w:rsidP="00AB18B5">
      <w:pPr>
        <w:spacing w:after="0" w:line="240" w:lineRule="auto"/>
        <w:rPr>
          <w:i/>
        </w:rPr>
      </w:pPr>
      <w:r w:rsidRPr="00885A43">
        <w:t xml:space="preserve">Cutaneous T-cell lymphoma: Exploring therapeutic options </w:t>
      </w:r>
      <w:r w:rsidRPr="00885A43">
        <w:br/>
      </w:r>
      <w:r w:rsidRPr="00D009FA">
        <w:rPr>
          <w:i/>
        </w:rPr>
        <w:t xml:space="preserve">Madeleine </w:t>
      </w:r>
      <w:proofErr w:type="spellStart"/>
      <w:r w:rsidRPr="00D009FA">
        <w:rPr>
          <w:i/>
        </w:rPr>
        <w:t>Duvic</w:t>
      </w:r>
      <w:proofErr w:type="spellEnd"/>
      <w:r w:rsidRPr="00D009FA">
        <w:rPr>
          <w:i/>
        </w:rPr>
        <w:t>, MD</w:t>
      </w:r>
    </w:p>
    <w:p w14:paraId="20C9548B" w14:textId="77777777" w:rsidR="00AB18B5" w:rsidRDefault="00AB18B5" w:rsidP="00AB18B5">
      <w:pPr>
        <w:spacing w:after="0" w:line="240" w:lineRule="auto"/>
        <w:rPr>
          <w:i/>
        </w:rPr>
      </w:pPr>
    </w:p>
    <w:p w14:paraId="66BD29F1" w14:textId="77777777" w:rsidR="00AB18B5" w:rsidRDefault="00AB18B5" w:rsidP="00AB18B5">
      <w:pPr>
        <w:spacing w:after="0" w:line="240" w:lineRule="auto"/>
        <w:rPr>
          <w:i/>
        </w:rPr>
      </w:pPr>
      <w:r w:rsidRPr="00885A43">
        <w:t>Raising the bar: Striving to improve initial therapy of PTCL</w:t>
      </w:r>
      <w:r w:rsidRPr="00885A43">
        <w:br/>
      </w:r>
      <w:proofErr w:type="spellStart"/>
      <w:r w:rsidRPr="00D009FA">
        <w:rPr>
          <w:i/>
        </w:rPr>
        <w:t>Ranjana</w:t>
      </w:r>
      <w:proofErr w:type="spellEnd"/>
      <w:r w:rsidRPr="00D009FA">
        <w:rPr>
          <w:i/>
        </w:rPr>
        <w:t xml:space="preserve"> </w:t>
      </w:r>
      <w:proofErr w:type="spellStart"/>
      <w:r w:rsidRPr="00D009FA">
        <w:rPr>
          <w:i/>
        </w:rPr>
        <w:t>Advani</w:t>
      </w:r>
      <w:proofErr w:type="spellEnd"/>
      <w:r w:rsidRPr="00D009FA">
        <w:rPr>
          <w:i/>
        </w:rPr>
        <w:t>, MD</w:t>
      </w:r>
    </w:p>
    <w:p w14:paraId="42B0D8E0" w14:textId="1348209E" w:rsidR="00603B32" w:rsidRPr="00A31ACC" w:rsidRDefault="00603B32" w:rsidP="00E675D9"/>
    <w:sectPr w:rsidR="00603B32" w:rsidRPr="00A31ACC" w:rsidSect="0015006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255E04" w14:textId="77777777" w:rsidR="005A7D68" w:rsidRDefault="005A7D68" w:rsidP="007A0164">
      <w:pPr>
        <w:spacing w:after="0" w:line="240" w:lineRule="auto"/>
      </w:pPr>
      <w:r>
        <w:separator/>
      </w:r>
    </w:p>
  </w:endnote>
  <w:endnote w:type="continuationSeparator" w:id="0">
    <w:p w14:paraId="283F2799" w14:textId="77777777" w:rsidR="005A7D68" w:rsidRDefault="005A7D68" w:rsidP="007A0164">
      <w:pPr>
        <w:spacing w:after="0" w:line="240" w:lineRule="auto"/>
      </w:pPr>
      <w:r>
        <w:continuationSeparator/>
      </w:r>
    </w:p>
  </w:endnote>
  <w:endnote w:type="continuationNotice" w:id="1">
    <w:p w14:paraId="15F34E58" w14:textId="77777777" w:rsidR="005A7D68" w:rsidRDefault="005A7D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CC3E6" w14:textId="77777777" w:rsidR="005A7D68" w:rsidRDefault="005A7D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697B00" w14:textId="77777777" w:rsidR="005A7D68" w:rsidRDefault="005A7D68" w:rsidP="007A0164">
      <w:pPr>
        <w:spacing w:after="0" w:line="240" w:lineRule="auto"/>
      </w:pPr>
      <w:r>
        <w:separator/>
      </w:r>
    </w:p>
  </w:footnote>
  <w:footnote w:type="continuationSeparator" w:id="0">
    <w:p w14:paraId="689C2D91" w14:textId="77777777" w:rsidR="005A7D68" w:rsidRDefault="005A7D68" w:rsidP="007A0164">
      <w:pPr>
        <w:spacing w:after="0" w:line="240" w:lineRule="auto"/>
      </w:pPr>
      <w:r>
        <w:continuationSeparator/>
      </w:r>
    </w:p>
  </w:footnote>
  <w:footnote w:type="continuationNotice" w:id="1">
    <w:p w14:paraId="1E18B4C1" w14:textId="77777777" w:rsidR="005A7D68" w:rsidRDefault="005A7D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B75830" w14:textId="77777777" w:rsidR="005A7D68" w:rsidRDefault="005A7D68" w:rsidP="007A0164">
    <w:pPr>
      <w:pStyle w:val="Header"/>
      <w:pBdr>
        <w:bottom w:val="single" w:sz="12" w:space="1" w:color="auto"/>
      </w:pBdr>
      <w:jc w:val="center"/>
      <w:rPr>
        <w:sz w:val="28"/>
      </w:rPr>
    </w:pPr>
    <w:r w:rsidRPr="007A0164">
      <w:rPr>
        <w:sz w:val="28"/>
      </w:rPr>
      <w:t>ALL COPY TEMPLATE</w:t>
    </w:r>
  </w:p>
  <w:p w14:paraId="45BF219F" w14:textId="77777777" w:rsidR="005A7D68" w:rsidRPr="007A0164" w:rsidRDefault="005A7D68" w:rsidP="007A0164">
    <w:pPr>
      <w:pStyle w:val="Header"/>
      <w:jc w:val="center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A11FE"/>
    <w:multiLevelType w:val="hybridMultilevel"/>
    <w:tmpl w:val="01AE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24BB4"/>
    <w:multiLevelType w:val="hybridMultilevel"/>
    <w:tmpl w:val="DCD0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4309A"/>
    <w:multiLevelType w:val="hybridMultilevel"/>
    <w:tmpl w:val="9F4CA978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D2CA5"/>
    <w:multiLevelType w:val="hybridMultilevel"/>
    <w:tmpl w:val="E1D4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D73AF"/>
    <w:multiLevelType w:val="hybridMultilevel"/>
    <w:tmpl w:val="C200139E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8F1A82"/>
    <w:multiLevelType w:val="hybridMultilevel"/>
    <w:tmpl w:val="AE00D140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DE4068"/>
    <w:multiLevelType w:val="hybridMultilevel"/>
    <w:tmpl w:val="C1820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6260C"/>
    <w:multiLevelType w:val="hybridMultilevel"/>
    <w:tmpl w:val="A544B968"/>
    <w:lvl w:ilvl="0" w:tplc="ABB6F3D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4B38C2"/>
    <w:multiLevelType w:val="hybridMultilevel"/>
    <w:tmpl w:val="C1820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6E6A3B"/>
    <w:multiLevelType w:val="hybridMultilevel"/>
    <w:tmpl w:val="8D1015BC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AE17C4"/>
    <w:multiLevelType w:val="hybridMultilevel"/>
    <w:tmpl w:val="ABF6B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BF0BEC"/>
    <w:multiLevelType w:val="hybridMultilevel"/>
    <w:tmpl w:val="6310CDAE"/>
    <w:lvl w:ilvl="0" w:tplc="7AD0F00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EE7C36"/>
    <w:multiLevelType w:val="hybridMultilevel"/>
    <w:tmpl w:val="505A08C4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98628B"/>
    <w:multiLevelType w:val="hybridMultilevel"/>
    <w:tmpl w:val="3FFAC472"/>
    <w:lvl w:ilvl="0" w:tplc="29CA7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1075C5"/>
    <w:multiLevelType w:val="hybridMultilevel"/>
    <w:tmpl w:val="1D825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E910DE"/>
    <w:multiLevelType w:val="hybridMultilevel"/>
    <w:tmpl w:val="6B760DE8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6"/>
  </w:num>
  <w:num w:numId="5">
    <w:abstractNumId w:val="8"/>
  </w:num>
  <w:num w:numId="6">
    <w:abstractNumId w:val="14"/>
  </w:num>
  <w:num w:numId="7">
    <w:abstractNumId w:val="5"/>
  </w:num>
  <w:num w:numId="8">
    <w:abstractNumId w:val="10"/>
  </w:num>
  <w:num w:numId="9">
    <w:abstractNumId w:val="1"/>
  </w:num>
  <w:num w:numId="10">
    <w:abstractNumId w:val="11"/>
  </w:num>
  <w:num w:numId="11">
    <w:abstractNumId w:val="12"/>
  </w:num>
  <w:num w:numId="12">
    <w:abstractNumId w:val="15"/>
  </w:num>
  <w:num w:numId="13">
    <w:abstractNumId w:val="2"/>
  </w:num>
  <w:num w:numId="14">
    <w:abstractNumId w:val="9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hdrShapeDefaults>
    <o:shapedefaults v:ext="edit" spidmax="634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64"/>
    <w:rsid w:val="00012071"/>
    <w:rsid w:val="000523A8"/>
    <w:rsid w:val="00055E39"/>
    <w:rsid w:val="00060845"/>
    <w:rsid w:val="000804B3"/>
    <w:rsid w:val="00091FEC"/>
    <w:rsid w:val="000B0CD6"/>
    <w:rsid w:val="001014D3"/>
    <w:rsid w:val="0014011D"/>
    <w:rsid w:val="00143AB7"/>
    <w:rsid w:val="0015006B"/>
    <w:rsid w:val="00163A3A"/>
    <w:rsid w:val="00180914"/>
    <w:rsid w:val="00181A25"/>
    <w:rsid w:val="00183963"/>
    <w:rsid w:val="00195FD8"/>
    <w:rsid w:val="001B17A3"/>
    <w:rsid w:val="001B4145"/>
    <w:rsid w:val="001B6FDB"/>
    <w:rsid w:val="0020366E"/>
    <w:rsid w:val="0020510A"/>
    <w:rsid w:val="00215049"/>
    <w:rsid w:val="002277CB"/>
    <w:rsid w:val="00227DFC"/>
    <w:rsid w:val="00235074"/>
    <w:rsid w:val="00236B44"/>
    <w:rsid w:val="00240BF6"/>
    <w:rsid w:val="00285C5C"/>
    <w:rsid w:val="002A3E42"/>
    <w:rsid w:val="002B36FF"/>
    <w:rsid w:val="002C0E35"/>
    <w:rsid w:val="002C2D1B"/>
    <w:rsid w:val="002C3D5D"/>
    <w:rsid w:val="00335698"/>
    <w:rsid w:val="00354725"/>
    <w:rsid w:val="00383F0F"/>
    <w:rsid w:val="00390470"/>
    <w:rsid w:val="003A12FE"/>
    <w:rsid w:val="003A622B"/>
    <w:rsid w:val="003C0CFB"/>
    <w:rsid w:val="003C1A14"/>
    <w:rsid w:val="003F64AF"/>
    <w:rsid w:val="003F7B54"/>
    <w:rsid w:val="00424CB2"/>
    <w:rsid w:val="004261CA"/>
    <w:rsid w:val="004421DD"/>
    <w:rsid w:val="004469C0"/>
    <w:rsid w:val="004A6934"/>
    <w:rsid w:val="004A7029"/>
    <w:rsid w:val="004D7A60"/>
    <w:rsid w:val="004F69C2"/>
    <w:rsid w:val="00507217"/>
    <w:rsid w:val="00514E20"/>
    <w:rsid w:val="0053113C"/>
    <w:rsid w:val="00532778"/>
    <w:rsid w:val="005421DE"/>
    <w:rsid w:val="00544057"/>
    <w:rsid w:val="00573206"/>
    <w:rsid w:val="00575CD3"/>
    <w:rsid w:val="005A343A"/>
    <w:rsid w:val="005A412D"/>
    <w:rsid w:val="005A7D68"/>
    <w:rsid w:val="005B5B5D"/>
    <w:rsid w:val="00603B32"/>
    <w:rsid w:val="0061087D"/>
    <w:rsid w:val="00617FD1"/>
    <w:rsid w:val="00620F8A"/>
    <w:rsid w:val="006235A4"/>
    <w:rsid w:val="00645CE0"/>
    <w:rsid w:val="00651AF6"/>
    <w:rsid w:val="00656250"/>
    <w:rsid w:val="0067103F"/>
    <w:rsid w:val="00687636"/>
    <w:rsid w:val="0069073F"/>
    <w:rsid w:val="006A2125"/>
    <w:rsid w:val="006A5CA4"/>
    <w:rsid w:val="006D0598"/>
    <w:rsid w:val="006F4251"/>
    <w:rsid w:val="007059B6"/>
    <w:rsid w:val="007128FF"/>
    <w:rsid w:val="00717044"/>
    <w:rsid w:val="00734A18"/>
    <w:rsid w:val="0074563C"/>
    <w:rsid w:val="0075239A"/>
    <w:rsid w:val="007565B6"/>
    <w:rsid w:val="0077075E"/>
    <w:rsid w:val="00780D0C"/>
    <w:rsid w:val="007A0164"/>
    <w:rsid w:val="007D7B2C"/>
    <w:rsid w:val="007E386D"/>
    <w:rsid w:val="007F2078"/>
    <w:rsid w:val="007F41E1"/>
    <w:rsid w:val="00847793"/>
    <w:rsid w:val="00882B92"/>
    <w:rsid w:val="00887D38"/>
    <w:rsid w:val="008A17BD"/>
    <w:rsid w:val="008E0820"/>
    <w:rsid w:val="0090063D"/>
    <w:rsid w:val="00914972"/>
    <w:rsid w:val="0091793F"/>
    <w:rsid w:val="0092265D"/>
    <w:rsid w:val="00922BAB"/>
    <w:rsid w:val="00954B15"/>
    <w:rsid w:val="009A17CA"/>
    <w:rsid w:val="009C0D7C"/>
    <w:rsid w:val="009D0EF3"/>
    <w:rsid w:val="009D7D6F"/>
    <w:rsid w:val="009E447D"/>
    <w:rsid w:val="00A21EB2"/>
    <w:rsid w:val="00A26DF5"/>
    <w:rsid w:val="00A31ACC"/>
    <w:rsid w:val="00A868F4"/>
    <w:rsid w:val="00AB18B5"/>
    <w:rsid w:val="00AC6372"/>
    <w:rsid w:val="00AD31F5"/>
    <w:rsid w:val="00B10689"/>
    <w:rsid w:val="00B10B7A"/>
    <w:rsid w:val="00B85FDF"/>
    <w:rsid w:val="00B902A0"/>
    <w:rsid w:val="00BA44FF"/>
    <w:rsid w:val="00BA6C74"/>
    <w:rsid w:val="00BC31C6"/>
    <w:rsid w:val="00BE0192"/>
    <w:rsid w:val="00BF20C5"/>
    <w:rsid w:val="00C04226"/>
    <w:rsid w:val="00C06B67"/>
    <w:rsid w:val="00C30556"/>
    <w:rsid w:val="00C34304"/>
    <w:rsid w:val="00C36C2B"/>
    <w:rsid w:val="00C7566C"/>
    <w:rsid w:val="00C8401C"/>
    <w:rsid w:val="00CA0F78"/>
    <w:rsid w:val="00CA4A43"/>
    <w:rsid w:val="00D009FA"/>
    <w:rsid w:val="00D036A4"/>
    <w:rsid w:val="00D41D57"/>
    <w:rsid w:val="00D6119E"/>
    <w:rsid w:val="00D95E9B"/>
    <w:rsid w:val="00DC10BA"/>
    <w:rsid w:val="00DC38BE"/>
    <w:rsid w:val="00DE2992"/>
    <w:rsid w:val="00DE7436"/>
    <w:rsid w:val="00E13424"/>
    <w:rsid w:val="00E14F26"/>
    <w:rsid w:val="00E350E7"/>
    <w:rsid w:val="00E354E8"/>
    <w:rsid w:val="00E60B07"/>
    <w:rsid w:val="00E675D9"/>
    <w:rsid w:val="00E833CD"/>
    <w:rsid w:val="00EB1FBF"/>
    <w:rsid w:val="00EB300B"/>
    <w:rsid w:val="00EE2164"/>
    <w:rsid w:val="00EF18C3"/>
    <w:rsid w:val="00EF1FEE"/>
    <w:rsid w:val="00EF6BAA"/>
    <w:rsid w:val="00EF762B"/>
    <w:rsid w:val="00F3569D"/>
    <w:rsid w:val="00F35E99"/>
    <w:rsid w:val="00F46545"/>
    <w:rsid w:val="00F56A34"/>
    <w:rsid w:val="00F617D4"/>
    <w:rsid w:val="00F95962"/>
    <w:rsid w:val="00FB47F3"/>
    <w:rsid w:val="00FC53B7"/>
    <w:rsid w:val="00FD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19E"/>
  </w:style>
  <w:style w:type="paragraph" w:styleId="Heading3">
    <w:name w:val="heading 3"/>
    <w:basedOn w:val="Normal"/>
    <w:link w:val="Heading3Char"/>
    <w:uiPriority w:val="9"/>
    <w:qFormat/>
    <w:rsid w:val="00240B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164"/>
  </w:style>
  <w:style w:type="paragraph" w:styleId="Footer">
    <w:name w:val="footer"/>
    <w:basedOn w:val="Normal"/>
    <w:link w:val="FooterChar"/>
    <w:uiPriority w:val="99"/>
    <w:unhideWhenUsed/>
    <w:rsid w:val="007A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164"/>
  </w:style>
  <w:style w:type="paragraph" w:styleId="BalloonText">
    <w:name w:val="Balloon Text"/>
    <w:basedOn w:val="Normal"/>
    <w:link w:val="BalloonTextChar"/>
    <w:uiPriority w:val="99"/>
    <w:semiHidden/>
    <w:unhideWhenUsed/>
    <w:rsid w:val="007A0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1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0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79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73206"/>
  </w:style>
  <w:style w:type="character" w:styleId="Emphasis">
    <w:name w:val="Emphasis"/>
    <w:basedOn w:val="DefaultParagraphFont"/>
    <w:uiPriority w:val="20"/>
    <w:qFormat/>
    <w:rsid w:val="00C3430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A21EB2"/>
    <w:rPr>
      <w:color w:val="808080"/>
    </w:rPr>
  </w:style>
  <w:style w:type="character" w:styleId="Strong">
    <w:name w:val="Strong"/>
    <w:basedOn w:val="DefaultParagraphFont"/>
    <w:uiPriority w:val="22"/>
    <w:qFormat/>
    <w:rsid w:val="0014011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B5B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5B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5B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B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B5D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40B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0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19E"/>
  </w:style>
  <w:style w:type="paragraph" w:styleId="Heading3">
    <w:name w:val="heading 3"/>
    <w:basedOn w:val="Normal"/>
    <w:link w:val="Heading3Char"/>
    <w:uiPriority w:val="9"/>
    <w:qFormat/>
    <w:rsid w:val="00240B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164"/>
  </w:style>
  <w:style w:type="paragraph" w:styleId="Footer">
    <w:name w:val="footer"/>
    <w:basedOn w:val="Normal"/>
    <w:link w:val="FooterChar"/>
    <w:uiPriority w:val="99"/>
    <w:unhideWhenUsed/>
    <w:rsid w:val="007A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164"/>
  </w:style>
  <w:style w:type="paragraph" w:styleId="BalloonText">
    <w:name w:val="Balloon Text"/>
    <w:basedOn w:val="Normal"/>
    <w:link w:val="BalloonTextChar"/>
    <w:uiPriority w:val="99"/>
    <w:semiHidden/>
    <w:unhideWhenUsed/>
    <w:rsid w:val="007A0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1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0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79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73206"/>
  </w:style>
  <w:style w:type="character" w:styleId="Emphasis">
    <w:name w:val="Emphasis"/>
    <w:basedOn w:val="DefaultParagraphFont"/>
    <w:uiPriority w:val="20"/>
    <w:qFormat/>
    <w:rsid w:val="00C3430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A21EB2"/>
    <w:rPr>
      <w:color w:val="808080"/>
    </w:rPr>
  </w:style>
  <w:style w:type="character" w:styleId="Strong">
    <w:name w:val="Strong"/>
    <w:basedOn w:val="DefaultParagraphFont"/>
    <w:uiPriority w:val="22"/>
    <w:qFormat/>
    <w:rsid w:val="0014011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B5B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5B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5B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B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B5D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40B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0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1AD22-3101-4A7A-824F-9363DD6D4D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8F7C1B-01E4-4B64-B855-9B57A276C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 Oncology</Company>
  <LinksUpToDate>false</LinksUpToDate>
  <CharactersWithSpaces>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Trudy Stoddert</dc:creator>
  <cp:lastModifiedBy>Christi Gray</cp:lastModifiedBy>
  <cp:revision>3</cp:revision>
  <dcterms:created xsi:type="dcterms:W3CDTF">2015-01-08T15:56:00Z</dcterms:created>
  <dcterms:modified xsi:type="dcterms:W3CDTF">2015-01-19T21:19:00Z</dcterms:modified>
</cp:coreProperties>
</file>